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F188E8" w14:textId="27657087" w:rsidR="007E4763" w:rsidRDefault="00376B6C">
      <w:r>
        <w:t>==</w:t>
      </w:r>
      <w:bookmarkStart w:id="0" w:name="_GoBack"/>
      <w:bookmarkEnd w:id="0"/>
    </w:p>
    <w:tbl>
      <w:tblPr>
        <w:tblW w:w="10320" w:type="dxa"/>
        <w:jc w:val="center"/>
        <w:tblLook w:val="0000" w:firstRow="0" w:lastRow="0" w:firstColumn="0" w:lastColumn="0" w:noHBand="0" w:noVBand="0"/>
      </w:tblPr>
      <w:tblGrid>
        <w:gridCol w:w="10320"/>
      </w:tblGrid>
      <w:tr w:rsidR="007E4763" w14:paraId="646A7E98" w14:textId="77777777">
        <w:trPr>
          <w:jc w:val="center"/>
        </w:trPr>
        <w:tc>
          <w:tcPr>
            <w:tcW w:w="10320" w:type="dxa"/>
            <w:vAlign w:val="center"/>
          </w:tcPr>
          <w:p w14:paraId="5D1E09CA" w14:textId="77777777" w:rsidR="007E4763" w:rsidRDefault="007E4763" w:rsidP="007E4763"/>
        </w:tc>
      </w:tr>
      <w:tr w:rsidR="007E4763" w14:paraId="3DB3EC24" w14:textId="77777777">
        <w:trPr>
          <w:jc w:val="center"/>
        </w:trPr>
        <w:tc>
          <w:tcPr>
            <w:tcW w:w="10320" w:type="dxa"/>
            <w:vAlign w:val="center"/>
          </w:tcPr>
          <w:p w14:paraId="648782DB" w14:textId="77777777" w:rsidR="007E4763" w:rsidRDefault="007E4763">
            <w:pPr>
              <w:spacing w:before="240"/>
              <w:jc w:val="right"/>
            </w:pPr>
          </w:p>
        </w:tc>
      </w:tr>
      <w:tr w:rsidR="007E4763" w14:paraId="024B3220" w14:textId="77777777">
        <w:trPr>
          <w:jc w:val="center"/>
        </w:trPr>
        <w:tc>
          <w:tcPr>
            <w:tcW w:w="10320" w:type="dxa"/>
            <w:vAlign w:val="center"/>
          </w:tcPr>
          <w:p w14:paraId="3A770016" w14:textId="77777777" w:rsidR="007E4763" w:rsidRDefault="007E4763" w:rsidP="007E4763">
            <w:pPr>
              <w:pStyle w:val="CoverSubtitle"/>
            </w:pPr>
          </w:p>
        </w:tc>
      </w:tr>
      <w:tr w:rsidR="007E4763" w14:paraId="1B835568" w14:textId="77777777">
        <w:trPr>
          <w:trHeight w:val="2079"/>
          <w:jc w:val="center"/>
        </w:trPr>
        <w:tc>
          <w:tcPr>
            <w:tcW w:w="10320" w:type="dxa"/>
            <w:vAlign w:val="center"/>
          </w:tcPr>
          <w:p w14:paraId="19CE98D8" w14:textId="77777777" w:rsidR="007E4763" w:rsidRDefault="00445553" w:rsidP="007E4763">
            <w:pPr>
              <w:pStyle w:val="CoverTitle"/>
            </w:pPr>
            <w:r>
              <w:t>CA/CST</w:t>
            </w:r>
          </w:p>
          <w:p w14:paraId="25CA582F" w14:textId="68B1971C" w:rsidR="007E4763" w:rsidRDefault="00ED4159" w:rsidP="007E4763">
            <w:pPr>
              <w:pStyle w:val="CoverTitle"/>
            </w:pPr>
            <w:r>
              <w:t>CSS</w:t>
            </w:r>
            <w:r w:rsidR="007E4763">
              <w:t xml:space="preserve"> Coding Standards</w:t>
            </w:r>
          </w:p>
          <w:p w14:paraId="5EA5D904" w14:textId="77777777" w:rsidR="007E4763" w:rsidRDefault="00F6246E" w:rsidP="00445553">
            <w:pPr>
              <w:pStyle w:val="CoverTitle"/>
            </w:pPr>
            <w:r>
              <w:t>Version 1.</w:t>
            </w:r>
            <w:r w:rsidR="00445553">
              <w:t>0</w:t>
            </w:r>
          </w:p>
        </w:tc>
      </w:tr>
      <w:tr w:rsidR="007E4763" w14:paraId="255F11A1" w14:textId="77777777">
        <w:trPr>
          <w:trHeight w:val="972"/>
          <w:jc w:val="center"/>
        </w:trPr>
        <w:tc>
          <w:tcPr>
            <w:tcW w:w="10320" w:type="dxa"/>
            <w:vAlign w:val="center"/>
          </w:tcPr>
          <w:p w14:paraId="1870404A" w14:textId="51308118" w:rsidR="007E4763" w:rsidRDefault="00D5458C" w:rsidP="00D5458C">
            <w:pPr>
              <w:pStyle w:val="CoverSubtitle"/>
            </w:pPr>
            <w:r>
              <w:t>February 15</w:t>
            </w:r>
            <w:r w:rsidR="007E4763">
              <w:t xml:space="preserve">, </w:t>
            </w:r>
            <w:r w:rsidR="00445553">
              <w:t>2014</w:t>
            </w:r>
          </w:p>
        </w:tc>
      </w:tr>
      <w:tr w:rsidR="007E4763" w14:paraId="3D32B536" w14:textId="77777777">
        <w:trPr>
          <w:jc w:val="center"/>
        </w:trPr>
        <w:tc>
          <w:tcPr>
            <w:tcW w:w="10320" w:type="dxa"/>
            <w:vAlign w:val="center"/>
          </w:tcPr>
          <w:p w14:paraId="4B34108C" w14:textId="77777777" w:rsidR="007E4763" w:rsidRDefault="007E4763">
            <w:pPr>
              <w:pStyle w:val="CoverSubtitle"/>
              <w:rPr>
                <w:sz w:val="24"/>
              </w:rPr>
            </w:pPr>
          </w:p>
          <w:p w14:paraId="276BBA81" w14:textId="77777777" w:rsidR="007E4763" w:rsidRDefault="007E4763">
            <w:pPr>
              <w:pStyle w:val="CoverSubtitle"/>
              <w:rPr>
                <w:sz w:val="24"/>
              </w:rPr>
            </w:pPr>
          </w:p>
          <w:p w14:paraId="6ADEB310" w14:textId="77777777" w:rsidR="007E4763" w:rsidRDefault="007E4763">
            <w:pPr>
              <w:pStyle w:val="CoverSubtitle"/>
              <w:rPr>
                <w:sz w:val="24"/>
              </w:rPr>
            </w:pPr>
          </w:p>
          <w:p w14:paraId="7C886299" w14:textId="77777777" w:rsidR="007E4763" w:rsidRDefault="007E4763">
            <w:pPr>
              <w:pStyle w:val="CoverSubtitle"/>
              <w:rPr>
                <w:sz w:val="24"/>
              </w:rPr>
            </w:pPr>
          </w:p>
          <w:p w14:paraId="173B761B" w14:textId="77777777" w:rsidR="007E4763" w:rsidRDefault="007E4763">
            <w:pPr>
              <w:pStyle w:val="CoverSubtitle"/>
              <w:rPr>
                <w:sz w:val="24"/>
              </w:rPr>
            </w:pPr>
          </w:p>
          <w:p w14:paraId="5F2E9A49" w14:textId="77777777" w:rsidR="007E4763" w:rsidRDefault="007E4763">
            <w:pPr>
              <w:pStyle w:val="CoverSubtitle"/>
              <w:rPr>
                <w:sz w:val="24"/>
              </w:rPr>
            </w:pPr>
          </w:p>
          <w:p w14:paraId="19E1D05E" w14:textId="77777777" w:rsidR="007E4763" w:rsidRDefault="007E4763">
            <w:pPr>
              <w:pStyle w:val="CoverSubtitle"/>
              <w:rPr>
                <w:sz w:val="24"/>
              </w:rPr>
            </w:pPr>
          </w:p>
          <w:p w14:paraId="07036491" w14:textId="77777777" w:rsidR="007E4763" w:rsidRDefault="007E4763">
            <w:pPr>
              <w:pStyle w:val="CoverSubtitle"/>
              <w:rPr>
                <w:sz w:val="24"/>
              </w:rPr>
            </w:pPr>
          </w:p>
          <w:p w14:paraId="2835CDEB" w14:textId="77777777" w:rsidR="007E4763" w:rsidRDefault="007E4763">
            <w:pPr>
              <w:pStyle w:val="CoverSubtitle"/>
              <w:rPr>
                <w:sz w:val="24"/>
              </w:rPr>
            </w:pPr>
          </w:p>
          <w:p w14:paraId="33296F89" w14:textId="77777777" w:rsidR="007E4763" w:rsidRDefault="007E4763">
            <w:pPr>
              <w:pStyle w:val="CoverSubtitle"/>
              <w:rPr>
                <w:sz w:val="24"/>
              </w:rPr>
            </w:pPr>
          </w:p>
          <w:p w14:paraId="57A8B954" w14:textId="77777777" w:rsidR="007E4763" w:rsidRDefault="007E4763">
            <w:pPr>
              <w:pStyle w:val="CoverSubtitle"/>
              <w:rPr>
                <w:sz w:val="24"/>
              </w:rPr>
            </w:pPr>
          </w:p>
          <w:p w14:paraId="7EDAAE31" w14:textId="77777777" w:rsidR="007E4763" w:rsidRDefault="007E4763">
            <w:pPr>
              <w:pStyle w:val="CoverSubtitle"/>
              <w:rPr>
                <w:sz w:val="24"/>
              </w:rPr>
            </w:pPr>
          </w:p>
          <w:p w14:paraId="26599679" w14:textId="77777777" w:rsidR="007E4763" w:rsidRDefault="007E4763">
            <w:pPr>
              <w:pStyle w:val="CoverSubtitle"/>
              <w:rPr>
                <w:sz w:val="24"/>
              </w:rPr>
            </w:pPr>
          </w:p>
          <w:p w14:paraId="55EE5F6C" w14:textId="77777777" w:rsidR="007E4763" w:rsidRDefault="007E4763">
            <w:pPr>
              <w:pStyle w:val="CoverSubtitle"/>
              <w:rPr>
                <w:sz w:val="24"/>
              </w:rPr>
            </w:pPr>
          </w:p>
          <w:p w14:paraId="34CF864E" w14:textId="77777777" w:rsidR="007E4763" w:rsidRDefault="007E4763">
            <w:pPr>
              <w:pStyle w:val="CoverSubtitle"/>
              <w:rPr>
                <w:sz w:val="24"/>
              </w:rPr>
            </w:pPr>
          </w:p>
          <w:p w14:paraId="18603089" w14:textId="77777777" w:rsidR="007E4763" w:rsidRDefault="007E4763">
            <w:pPr>
              <w:rPr>
                <w:sz w:val="28"/>
              </w:rPr>
            </w:pPr>
          </w:p>
        </w:tc>
      </w:tr>
      <w:tr w:rsidR="007E4763" w14:paraId="14A087CD" w14:textId="77777777">
        <w:trPr>
          <w:jc w:val="center"/>
        </w:trPr>
        <w:tc>
          <w:tcPr>
            <w:tcW w:w="10320" w:type="dxa"/>
            <w:vAlign w:val="center"/>
          </w:tcPr>
          <w:p w14:paraId="5D5EB05B" w14:textId="77777777" w:rsidR="007E4763" w:rsidRDefault="007E4763" w:rsidP="007E4763">
            <w:pPr>
              <w:pStyle w:val="CoverProgramName"/>
            </w:pPr>
          </w:p>
        </w:tc>
      </w:tr>
      <w:tr w:rsidR="007E4763" w14:paraId="5A885A35" w14:textId="77777777">
        <w:trPr>
          <w:jc w:val="center"/>
        </w:trPr>
        <w:tc>
          <w:tcPr>
            <w:tcW w:w="10320" w:type="dxa"/>
            <w:tcMar>
              <w:left w:w="0" w:type="dxa"/>
              <w:right w:w="0" w:type="dxa"/>
            </w:tcMar>
          </w:tcPr>
          <w:p w14:paraId="6D8676CC" w14:textId="77777777" w:rsidR="007E4763" w:rsidRDefault="007E4763" w:rsidP="007E4763">
            <w:pPr>
              <w:pStyle w:val="FooterSecondRow"/>
              <w:ind w:left="120"/>
              <w:rPr>
                <w:b/>
              </w:rPr>
            </w:pPr>
          </w:p>
        </w:tc>
      </w:tr>
    </w:tbl>
    <w:p w14:paraId="3BF984E3" w14:textId="77777777" w:rsidR="007E4763" w:rsidRDefault="007E4763">
      <w:pPr>
        <w:spacing w:before="40"/>
        <w:ind w:left="115"/>
        <w:sectPr w:rsidR="007E4763" w:rsidSect="007E4763">
          <w:headerReference w:type="first" r:id="rId15"/>
          <w:footerReference w:type="first" r:id="rId16"/>
          <w:pgSz w:w="12240" w:h="15840" w:code="1"/>
          <w:pgMar w:top="720" w:right="720" w:bottom="720" w:left="720" w:header="504" w:footer="504" w:gutter="0"/>
          <w:pgNumType w:fmt="lowerRoman" w:start="1"/>
          <w:cols w:space="720"/>
          <w:docGrid w:linePitch="360"/>
        </w:sectPr>
      </w:pPr>
    </w:p>
    <w:p w14:paraId="6E6BC5F0" w14:textId="77777777" w:rsidR="007E4763" w:rsidRDefault="007E4763" w:rsidP="007E4763">
      <w:pPr>
        <w:pStyle w:val="FrontMatterHeader"/>
      </w:pPr>
      <w:r>
        <w:lastRenderedPageBreak/>
        <w:t>Record of Changes</w:t>
      </w:r>
    </w:p>
    <w:tbl>
      <w:tblPr>
        <w:tblW w:w="9360" w:type="dxa"/>
        <w:jc w:val="center"/>
        <w:tblBorders>
          <w:top w:val="single" w:sz="4" w:space="0" w:color="auto"/>
          <w:bottom w:val="single" w:sz="4" w:space="0" w:color="auto"/>
          <w:insideH w:val="single" w:sz="4" w:space="0" w:color="auto"/>
        </w:tblBorders>
        <w:tblLayout w:type="fixed"/>
        <w:tblCellMar>
          <w:top w:w="43" w:type="dxa"/>
          <w:left w:w="58" w:type="dxa"/>
          <w:bottom w:w="43" w:type="dxa"/>
          <w:right w:w="58" w:type="dxa"/>
        </w:tblCellMar>
        <w:tblLook w:val="0000" w:firstRow="0" w:lastRow="0" w:firstColumn="0" w:lastColumn="0" w:noHBand="0" w:noVBand="0"/>
      </w:tblPr>
      <w:tblGrid>
        <w:gridCol w:w="530"/>
        <w:gridCol w:w="100"/>
        <w:gridCol w:w="90"/>
        <w:gridCol w:w="1260"/>
        <w:gridCol w:w="90"/>
        <w:gridCol w:w="2346"/>
        <w:gridCol w:w="174"/>
        <w:gridCol w:w="887"/>
        <w:gridCol w:w="103"/>
        <w:gridCol w:w="1940"/>
        <w:gridCol w:w="1840"/>
      </w:tblGrid>
      <w:tr w:rsidR="007E4763" w14:paraId="2C00EFBF" w14:textId="77777777" w:rsidTr="00F6246E">
        <w:trPr>
          <w:cantSplit/>
          <w:tblHeader/>
          <w:jc w:val="center"/>
        </w:trPr>
        <w:tc>
          <w:tcPr>
            <w:tcW w:w="530" w:type="dxa"/>
            <w:tcBorders>
              <w:bottom w:val="single" w:sz="4" w:space="0" w:color="auto"/>
            </w:tcBorders>
            <w:shd w:val="clear" w:color="auto" w:fill="E6E6E6"/>
            <w:vAlign w:val="center"/>
          </w:tcPr>
          <w:p w14:paraId="37958159" w14:textId="77777777" w:rsidR="007E4763" w:rsidRDefault="007E4763">
            <w:pPr>
              <w:pStyle w:val="TableHeader"/>
            </w:pPr>
            <w:r>
              <w:t>No.</w:t>
            </w:r>
          </w:p>
        </w:tc>
        <w:tc>
          <w:tcPr>
            <w:tcW w:w="1540" w:type="dxa"/>
            <w:gridSpan w:val="4"/>
            <w:tcBorders>
              <w:bottom w:val="single" w:sz="4" w:space="0" w:color="auto"/>
            </w:tcBorders>
            <w:shd w:val="clear" w:color="auto" w:fill="E6E6E6"/>
            <w:vAlign w:val="center"/>
          </w:tcPr>
          <w:p w14:paraId="7D90023A" w14:textId="77777777" w:rsidR="007E4763" w:rsidRDefault="007E4763">
            <w:pPr>
              <w:pStyle w:val="TableHeader"/>
            </w:pPr>
            <w:r>
              <w:t>Date</w:t>
            </w:r>
          </w:p>
        </w:tc>
        <w:tc>
          <w:tcPr>
            <w:tcW w:w="2346" w:type="dxa"/>
            <w:tcBorders>
              <w:bottom w:val="single" w:sz="4" w:space="0" w:color="auto"/>
            </w:tcBorders>
            <w:shd w:val="clear" w:color="auto" w:fill="E6E6E6"/>
            <w:vAlign w:val="center"/>
          </w:tcPr>
          <w:p w14:paraId="18B2758A" w14:textId="77777777" w:rsidR="007E4763" w:rsidRDefault="007E4763">
            <w:pPr>
              <w:pStyle w:val="TableHeader"/>
            </w:pPr>
            <w:r>
              <w:t>Reference: Page, Table, Figure, Paragraph</w:t>
            </w:r>
          </w:p>
        </w:tc>
        <w:tc>
          <w:tcPr>
            <w:tcW w:w="1061" w:type="dxa"/>
            <w:gridSpan w:val="2"/>
            <w:tcBorders>
              <w:bottom w:val="single" w:sz="4" w:space="0" w:color="auto"/>
            </w:tcBorders>
            <w:shd w:val="clear" w:color="auto" w:fill="E6E6E6"/>
            <w:vAlign w:val="center"/>
          </w:tcPr>
          <w:p w14:paraId="1153FC63" w14:textId="77777777" w:rsidR="007E4763" w:rsidRDefault="007E4763">
            <w:pPr>
              <w:pStyle w:val="TableHeader"/>
            </w:pPr>
            <w:r>
              <w:t>A = Add.</w:t>
            </w:r>
            <w:r>
              <w:br/>
              <w:t>M = Mod.</w:t>
            </w:r>
            <w:r>
              <w:br/>
              <w:t>D = Del.</w:t>
            </w:r>
          </w:p>
        </w:tc>
        <w:tc>
          <w:tcPr>
            <w:tcW w:w="3883" w:type="dxa"/>
            <w:gridSpan w:val="3"/>
            <w:tcBorders>
              <w:bottom w:val="single" w:sz="4" w:space="0" w:color="auto"/>
            </w:tcBorders>
            <w:shd w:val="clear" w:color="auto" w:fill="E6E6E6"/>
            <w:vAlign w:val="center"/>
          </w:tcPr>
          <w:p w14:paraId="5E061FDB" w14:textId="77777777" w:rsidR="007E4763" w:rsidRDefault="007E4763">
            <w:pPr>
              <w:pStyle w:val="TableHeader"/>
            </w:pPr>
            <w:r>
              <w:t>Change Description</w:t>
            </w:r>
          </w:p>
        </w:tc>
      </w:tr>
      <w:tr w:rsidR="007E4763" w14:paraId="041392F0" w14:textId="77777777" w:rsidTr="00F6246E">
        <w:trPr>
          <w:cantSplit/>
          <w:trHeight w:val="200"/>
          <w:jc w:val="center"/>
        </w:trPr>
        <w:tc>
          <w:tcPr>
            <w:tcW w:w="720" w:type="dxa"/>
            <w:gridSpan w:val="3"/>
            <w:tcBorders>
              <w:top w:val="single" w:sz="4" w:space="0" w:color="auto"/>
              <w:bottom w:val="single" w:sz="4" w:space="0" w:color="auto"/>
            </w:tcBorders>
            <w:tcMar>
              <w:right w:w="0" w:type="dxa"/>
            </w:tcMar>
          </w:tcPr>
          <w:p w14:paraId="3AFA4E66" w14:textId="77777777" w:rsidR="007E4763" w:rsidRDefault="007E4763" w:rsidP="007E4763">
            <w:pPr>
              <w:pStyle w:val="Tablenumberedlist"/>
            </w:pPr>
            <w:r>
              <w:t>1</w:t>
            </w:r>
          </w:p>
        </w:tc>
        <w:tc>
          <w:tcPr>
            <w:tcW w:w="1260" w:type="dxa"/>
            <w:tcBorders>
              <w:top w:val="single" w:sz="4" w:space="0" w:color="auto"/>
              <w:bottom w:val="single" w:sz="4" w:space="0" w:color="auto"/>
            </w:tcBorders>
          </w:tcPr>
          <w:p w14:paraId="2F9E7AFE" w14:textId="7A39231F" w:rsidR="007E4763" w:rsidRPr="006065C6" w:rsidRDefault="00D42F1A" w:rsidP="00445553">
            <w:pPr>
              <w:pStyle w:val="TableText"/>
            </w:pPr>
            <w:r>
              <w:t>02</w:t>
            </w:r>
            <w:r w:rsidR="007E4763">
              <w:t>/</w:t>
            </w:r>
            <w:r>
              <w:t>12</w:t>
            </w:r>
            <w:r w:rsidR="007E4763">
              <w:t>/</w:t>
            </w:r>
            <w:r w:rsidR="00445553">
              <w:t>2014</w:t>
            </w:r>
          </w:p>
        </w:tc>
        <w:tc>
          <w:tcPr>
            <w:tcW w:w="2436" w:type="dxa"/>
            <w:gridSpan w:val="2"/>
            <w:tcBorders>
              <w:top w:val="single" w:sz="4" w:space="0" w:color="auto"/>
              <w:bottom w:val="single" w:sz="4" w:space="0" w:color="auto"/>
            </w:tcBorders>
          </w:tcPr>
          <w:p w14:paraId="6DE1373D" w14:textId="77777777" w:rsidR="007E4763" w:rsidRDefault="007E4763" w:rsidP="007E4763">
            <w:pPr>
              <w:pStyle w:val="TableText"/>
            </w:pPr>
            <w:r>
              <w:t>Entire Document</w:t>
            </w:r>
          </w:p>
        </w:tc>
        <w:tc>
          <w:tcPr>
            <w:tcW w:w="1061" w:type="dxa"/>
            <w:gridSpan w:val="2"/>
            <w:tcBorders>
              <w:top w:val="single" w:sz="4" w:space="0" w:color="auto"/>
              <w:bottom w:val="single" w:sz="4" w:space="0" w:color="auto"/>
            </w:tcBorders>
          </w:tcPr>
          <w:p w14:paraId="74111E9C" w14:textId="77777777" w:rsidR="007E4763" w:rsidRDefault="007E4763" w:rsidP="007E4763">
            <w:pPr>
              <w:pStyle w:val="TableText"/>
            </w:pPr>
          </w:p>
        </w:tc>
        <w:tc>
          <w:tcPr>
            <w:tcW w:w="3883" w:type="dxa"/>
            <w:gridSpan w:val="3"/>
            <w:tcBorders>
              <w:top w:val="single" w:sz="4" w:space="0" w:color="auto"/>
              <w:bottom w:val="single" w:sz="4" w:space="0" w:color="auto"/>
            </w:tcBorders>
          </w:tcPr>
          <w:p w14:paraId="4FD045D3" w14:textId="77777777" w:rsidR="007E4763" w:rsidRPr="00C75781" w:rsidRDefault="007E4763" w:rsidP="00445553">
            <w:pPr>
              <w:pStyle w:val="TableText"/>
            </w:pPr>
            <w:r>
              <w:t xml:space="preserve">Initial </w:t>
            </w:r>
            <w:r w:rsidR="00445553">
              <w:t>Draft</w:t>
            </w:r>
          </w:p>
        </w:tc>
      </w:tr>
      <w:tr w:rsidR="007E4763" w14:paraId="5F6AB937" w14:textId="77777777" w:rsidTr="00F6246E">
        <w:trPr>
          <w:gridAfter w:val="1"/>
          <w:wAfter w:w="1840" w:type="dxa"/>
          <w:cantSplit/>
          <w:trHeight w:val="200"/>
          <w:jc w:val="center"/>
        </w:trPr>
        <w:tc>
          <w:tcPr>
            <w:tcW w:w="630" w:type="dxa"/>
            <w:gridSpan w:val="2"/>
            <w:tcBorders>
              <w:top w:val="single" w:sz="4" w:space="0" w:color="auto"/>
              <w:bottom w:val="single" w:sz="4" w:space="0" w:color="auto"/>
            </w:tcBorders>
            <w:tcMar>
              <w:right w:w="0" w:type="dxa"/>
            </w:tcMar>
          </w:tcPr>
          <w:p w14:paraId="7DF8A826" w14:textId="77777777" w:rsidR="007E4763" w:rsidRDefault="007E4763" w:rsidP="007E4763">
            <w:pPr>
              <w:pStyle w:val="Tablenumberedlist"/>
            </w:pPr>
          </w:p>
        </w:tc>
        <w:tc>
          <w:tcPr>
            <w:tcW w:w="1440" w:type="dxa"/>
            <w:gridSpan w:val="3"/>
            <w:tcBorders>
              <w:top w:val="single" w:sz="4" w:space="0" w:color="auto"/>
              <w:bottom w:val="single" w:sz="4" w:space="0" w:color="auto"/>
            </w:tcBorders>
          </w:tcPr>
          <w:p w14:paraId="4757A507" w14:textId="77777777" w:rsidR="007E4763" w:rsidRPr="006065C6" w:rsidRDefault="007E4763" w:rsidP="007E4763">
            <w:pPr>
              <w:pStyle w:val="TableText"/>
            </w:pPr>
          </w:p>
        </w:tc>
        <w:tc>
          <w:tcPr>
            <w:tcW w:w="2520" w:type="dxa"/>
            <w:gridSpan w:val="2"/>
            <w:tcBorders>
              <w:top w:val="single" w:sz="4" w:space="0" w:color="auto"/>
              <w:bottom w:val="single" w:sz="4" w:space="0" w:color="auto"/>
            </w:tcBorders>
          </w:tcPr>
          <w:p w14:paraId="0862D4B0" w14:textId="77777777" w:rsidR="007E4763" w:rsidRDefault="007E4763" w:rsidP="007E4763">
            <w:pPr>
              <w:pStyle w:val="TableText"/>
            </w:pPr>
          </w:p>
        </w:tc>
        <w:tc>
          <w:tcPr>
            <w:tcW w:w="990" w:type="dxa"/>
            <w:gridSpan w:val="2"/>
            <w:tcBorders>
              <w:top w:val="single" w:sz="4" w:space="0" w:color="auto"/>
              <w:bottom w:val="single" w:sz="4" w:space="0" w:color="auto"/>
            </w:tcBorders>
          </w:tcPr>
          <w:p w14:paraId="528620EE" w14:textId="77777777" w:rsidR="007E4763" w:rsidRDefault="007E4763" w:rsidP="007E4763">
            <w:pPr>
              <w:pStyle w:val="TableText"/>
            </w:pPr>
          </w:p>
        </w:tc>
        <w:tc>
          <w:tcPr>
            <w:tcW w:w="1940" w:type="dxa"/>
            <w:tcBorders>
              <w:top w:val="single" w:sz="4" w:space="0" w:color="auto"/>
              <w:bottom w:val="single" w:sz="4" w:space="0" w:color="auto"/>
            </w:tcBorders>
          </w:tcPr>
          <w:p w14:paraId="7EAA1EC0" w14:textId="77777777" w:rsidR="007E4763" w:rsidRPr="00C75781" w:rsidRDefault="007E4763" w:rsidP="007E4763">
            <w:pPr>
              <w:pStyle w:val="TableText"/>
            </w:pPr>
          </w:p>
        </w:tc>
      </w:tr>
      <w:tr w:rsidR="007E4763" w14:paraId="0810EE6B" w14:textId="77777777" w:rsidTr="00F6246E">
        <w:trPr>
          <w:cantSplit/>
          <w:trHeight w:val="200"/>
          <w:jc w:val="center"/>
        </w:trPr>
        <w:tc>
          <w:tcPr>
            <w:tcW w:w="530" w:type="dxa"/>
            <w:tcBorders>
              <w:top w:val="single" w:sz="4" w:space="0" w:color="auto"/>
              <w:bottom w:val="single" w:sz="4" w:space="0" w:color="auto"/>
            </w:tcBorders>
            <w:tcMar>
              <w:right w:w="0" w:type="dxa"/>
            </w:tcMar>
          </w:tcPr>
          <w:p w14:paraId="1C504A6D" w14:textId="77777777" w:rsidR="007E4763" w:rsidRDefault="007E4763" w:rsidP="007E4763">
            <w:pPr>
              <w:pStyle w:val="Tablenumberedlist"/>
            </w:pPr>
          </w:p>
        </w:tc>
        <w:tc>
          <w:tcPr>
            <w:tcW w:w="1540" w:type="dxa"/>
            <w:gridSpan w:val="4"/>
            <w:tcBorders>
              <w:top w:val="single" w:sz="4" w:space="0" w:color="auto"/>
              <w:bottom w:val="single" w:sz="4" w:space="0" w:color="auto"/>
            </w:tcBorders>
          </w:tcPr>
          <w:p w14:paraId="4F43EA19" w14:textId="77777777" w:rsidR="007E4763" w:rsidRPr="006065C6" w:rsidRDefault="007E4763" w:rsidP="007E4763">
            <w:pPr>
              <w:pStyle w:val="TableText"/>
            </w:pPr>
          </w:p>
        </w:tc>
        <w:tc>
          <w:tcPr>
            <w:tcW w:w="2346" w:type="dxa"/>
            <w:tcBorders>
              <w:top w:val="single" w:sz="4" w:space="0" w:color="auto"/>
              <w:bottom w:val="single" w:sz="4" w:space="0" w:color="auto"/>
            </w:tcBorders>
          </w:tcPr>
          <w:p w14:paraId="7B78AB41" w14:textId="77777777" w:rsidR="007E4763" w:rsidRDefault="007E4763" w:rsidP="007E4763">
            <w:pPr>
              <w:pStyle w:val="TableText"/>
            </w:pPr>
          </w:p>
        </w:tc>
        <w:tc>
          <w:tcPr>
            <w:tcW w:w="1061" w:type="dxa"/>
            <w:gridSpan w:val="2"/>
            <w:tcBorders>
              <w:top w:val="single" w:sz="4" w:space="0" w:color="auto"/>
              <w:bottom w:val="single" w:sz="4" w:space="0" w:color="auto"/>
            </w:tcBorders>
          </w:tcPr>
          <w:p w14:paraId="5F4EC536" w14:textId="77777777" w:rsidR="007E4763" w:rsidRDefault="007E4763" w:rsidP="007E4763">
            <w:pPr>
              <w:pStyle w:val="TableText"/>
            </w:pPr>
          </w:p>
        </w:tc>
        <w:tc>
          <w:tcPr>
            <w:tcW w:w="3883" w:type="dxa"/>
            <w:gridSpan w:val="3"/>
            <w:tcBorders>
              <w:top w:val="single" w:sz="4" w:space="0" w:color="auto"/>
              <w:bottom w:val="single" w:sz="4" w:space="0" w:color="auto"/>
            </w:tcBorders>
          </w:tcPr>
          <w:p w14:paraId="6BF09855" w14:textId="77777777" w:rsidR="007E4763" w:rsidRPr="00C75781" w:rsidRDefault="007E4763" w:rsidP="007E4763">
            <w:pPr>
              <w:pStyle w:val="TableText"/>
            </w:pPr>
          </w:p>
        </w:tc>
      </w:tr>
      <w:tr w:rsidR="007E4763" w14:paraId="131ABF5E" w14:textId="77777777" w:rsidTr="00F6246E">
        <w:trPr>
          <w:cantSplit/>
          <w:trHeight w:val="200"/>
          <w:jc w:val="center"/>
        </w:trPr>
        <w:tc>
          <w:tcPr>
            <w:tcW w:w="530" w:type="dxa"/>
            <w:tcBorders>
              <w:top w:val="single" w:sz="4" w:space="0" w:color="auto"/>
              <w:bottom w:val="single" w:sz="4" w:space="0" w:color="auto"/>
            </w:tcBorders>
            <w:tcMar>
              <w:right w:w="0" w:type="dxa"/>
            </w:tcMar>
          </w:tcPr>
          <w:p w14:paraId="0C9723F7" w14:textId="77777777" w:rsidR="007E4763" w:rsidRDefault="007E4763" w:rsidP="007E4763">
            <w:pPr>
              <w:pStyle w:val="Tablenumberedlist"/>
            </w:pPr>
          </w:p>
        </w:tc>
        <w:tc>
          <w:tcPr>
            <w:tcW w:w="1540" w:type="dxa"/>
            <w:gridSpan w:val="4"/>
            <w:tcBorders>
              <w:top w:val="single" w:sz="4" w:space="0" w:color="auto"/>
              <w:bottom w:val="single" w:sz="4" w:space="0" w:color="auto"/>
            </w:tcBorders>
          </w:tcPr>
          <w:p w14:paraId="1D4B6AD6" w14:textId="77777777" w:rsidR="007E4763" w:rsidRPr="006065C6" w:rsidRDefault="007E4763" w:rsidP="007E4763">
            <w:pPr>
              <w:pStyle w:val="TableText"/>
            </w:pPr>
          </w:p>
        </w:tc>
        <w:tc>
          <w:tcPr>
            <w:tcW w:w="2346" w:type="dxa"/>
            <w:tcBorders>
              <w:top w:val="single" w:sz="4" w:space="0" w:color="auto"/>
              <w:bottom w:val="single" w:sz="4" w:space="0" w:color="auto"/>
            </w:tcBorders>
          </w:tcPr>
          <w:p w14:paraId="714E5EBE" w14:textId="77777777" w:rsidR="007E4763" w:rsidRDefault="007E4763" w:rsidP="007E4763">
            <w:pPr>
              <w:pStyle w:val="TableText"/>
            </w:pPr>
          </w:p>
        </w:tc>
        <w:tc>
          <w:tcPr>
            <w:tcW w:w="1061" w:type="dxa"/>
            <w:gridSpan w:val="2"/>
            <w:tcBorders>
              <w:top w:val="single" w:sz="4" w:space="0" w:color="auto"/>
              <w:bottom w:val="single" w:sz="4" w:space="0" w:color="auto"/>
            </w:tcBorders>
          </w:tcPr>
          <w:p w14:paraId="66959868" w14:textId="77777777" w:rsidR="007E4763" w:rsidRDefault="007E4763" w:rsidP="007E4763">
            <w:pPr>
              <w:pStyle w:val="TableText"/>
            </w:pPr>
          </w:p>
        </w:tc>
        <w:tc>
          <w:tcPr>
            <w:tcW w:w="3883" w:type="dxa"/>
            <w:gridSpan w:val="3"/>
            <w:tcBorders>
              <w:top w:val="single" w:sz="4" w:space="0" w:color="auto"/>
              <w:bottom w:val="single" w:sz="4" w:space="0" w:color="auto"/>
            </w:tcBorders>
          </w:tcPr>
          <w:p w14:paraId="1404B184" w14:textId="77777777" w:rsidR="007E4763" w:rsidRPr="00C75781" w:rsidRDefault="007E4763" w:rsidP="007E4763">
            <w:pPr>
              <w:pStyle w:val="TableText"/>
            </w:pPr>
          </w:p>
        </w:tc>
      </w:tr>
      <w:tr w:rsidR="007E4763" w14:paraId="68A6E81D" w14:textId="77777777" w:rsidTr="00F6246E">
        <w:trPr>
          <w:cantSplit/>
          <w:trHeight w:val="200"/>
          <w:jc w:val="center"/>
        </w:trPr>
        <w:tc>
          <w:tcPr>
            <w:tcW w:w="530" w:type="dxa"/>
            <w:tcBorders>
              <w:top w:val="single" w:sz="4" w:space="0" w:color="auto"/>
              <w:bottom w:val="single" w:sz="4" w:space="0" w:color="auto"/>
            </w:tcBorders>
            <w:tcMar>
              <w:right w:w="0" w:type="dxa"/>
            </w:tcMar>
          </w:tcPr>
          <w:p w14:paraId="042C2549" w14:textId="77777777" w:rsidR="007E4763" w:rsidRDefault="007E4763" w:rsidP="007E4763">
            <w:pPr>
              <w:pStyle w:val="Tablenumberedlist"/>
            </w:pPr>
          </w:p>
        </w:tc>
        <w:tc>
          <w:tcPr>
            <w:tcW w:w="1540" w:type="dxa"/>
            <w:gridSpan w:val="4"/>
            <w:tcBorders>
              <w:top w:val="single" w:sz="4" w:space="0" w:color="auto"/>
              <w:bottom w:val="single" w:sz="4" w:space="0" w:color="auto"/>
            </w:tcBorders>
          </w:tcPr>
          <w:p w14:paraId="2C9F1479" w14:textId="77777777" w:rsidR="007E4763" w:rsidRPr="006065C6" w:rsidRDefault="007E4763" w:rsidP="007E4763">
            <w:pPr>
              <w:pStyle w:val="TableText"/>
            </w:pPr>
          </w:p>
        </w:tc>
        <w:tc>
          <w:tcPr>
            <w:tcW w:w="2346" w:type="dxa"/>
            <w:tcBorders>
              <w:top w:val="single" w:sz="4" w:space="0" w:color="auto"/>
              <w:bottom w:val="single" w:sz="4" w:space="0" w:color="auto"/>
            </w:tcBorders>
          </w:tcPr>
          <w:p w14:paraId="6DE12D36" w14:textId="77777777" w:rsidR="007E4763" w:rsidRDefault="007E4763" w:rsidP="007E4763">
            <w:pPr>
              <w:pStyle w:val="TableText"/>
            </w:pPr>
          </w:p>
        </w:tc>
        <w:tc>
          <w:tcPr>
            <w:tcW w:w="1061" w:type="dxa"/>
            <w:gridSpan w:val="2"/>
            <w:tcBorders>
              <w:top w:val="single" w:sz="4" w:space="0" w:color="auto"/>
              <w:bottom w:val="single" w:sz="4" w:space="0" w:color="auto"/>
            </w:tcBorders>
          </w:tcPr>
          <w:p w14:paraId="729066DA" w14:textId="77777777" w:rsidR="007E4763" w:rsidRDefault="007E4763" w:rsidP="007E4763">
            <w:pPr>
              <w:pStyle w:val="TableText"/>
            </w:pPr>
          </w:p>
        </w:tc>
        <w:tc>
          <w:tcPr>
            <w:tcW w:w="3883" w:type="dxa"/>
            <w:gridSpan w:val="3"/>
            <w:tcBorders>
              <w:top w:val="single" w:sz="4" w:space="0" w:color="auto"/>
              <w:bottom w:val="single" w:sz="4" w:space="0" w:color="auto"/>
            </w:tcBorders>
          </w:tcPr>
          <w:p w14:paraId="28C6AB50" w14:textId="77777777" w:rsidR="007E4763" w:rsidRPr="00C75781" w:rsidRDefault="007E4763" w:rsidP="007E4763">
            <w:pPr>
              <w:pStyle w:val="TableText"/>
            </w:pPr>
          </w:p>
        </w:tc>
      </w:tr>
      <w:tr w:rsidR="007E4763" w14:paraId="6A087F41" w14:textId="77777777" w:rsidTr="00F6246E">
        <w:trPr>
          <w:cantSplit/>
          <w:trHeight w:val="200"/>
          <w:jc w:val="center"/>
        </w:trPr>
        <w:tc>
          <w:tcPr>
            <w:tcW w:w="530" w:type="dxa"/>
            <w:tcBorders>
              <w:top w:val="single" w:sz="4" w:space="0" w:color="auto"/>
              <w:bottom w:val="single" w:sz="4" w:space="0" w:color="auto"/>
            </w:tcBorders>
            <w:tcMar>
              <w:right w:w="0" w:type="dxa"/>
            </w:tcMar>
          </w:tcPr>
          <w:p w14:paraId="66238862" w14:textId="77777777" w:rsidR="007E4763" w:rsidRDefault="007E4763" w:rsidP="007E4763">
            <w:pPr>
              <w:pStyle w:val="Tablenumberedlist"/>
            </w:pPr>
          </w:p>
        </w:tc>
        <w:tc>
          <w:tcPr>
            <w:tcW w:w="1540" w:type="dxa"/>
            <w:gridSpan w:val="4"/>
            <w:tcBorders>
              <w:top w:val="single" w:sz="4" w:space="0" w:color="auto"/>
              <w:bottom w:val="single" w:sz="4" w:space="0" w:color="auto"/>
            </w:tcBorders>
          </w:tcPr>
          <w:p w14:paraId="7C340E5C" w14:textId="77777777" w:rsidR="007E4763" w:rsidRPr="006065C6" w:rsidRDefault="007E4763" w:rsidP="007E4763">
            <w:pPr>
              <w:pStyle w:val="TableText"/>
            </w:pPr>
          </w:p>
        </w:tc>
        <w:tc>
          <w:tcPr>
            <w:tcW w:w="2346" w:type="dxa"/>
            <w:tcBorders>
              <w:top w:val="single" w:sz="4" w:space="0" w:color="auto"/>
              <w:bottom w:val="single" w:sz="4" w:space="0" w:color="auto"/>
            </w:tcBorders>
          </w:tcPr>
          <w:p w14:paraId="7417DBCD" w14:textId="77777777" w:rsidR="007E4763" w:rsidRDefault="007E4763" w:rsidP="007E4763">
            <w:pPr>
              <w:pStyle w:val="TableText"/>
            </w:pPr>
          </w:p>
        </w:tc>
        <w:tc>
          <w:tcPr>
            <w:tcW w:w="1061" w:type="dxa"/>
            <w:gridSpan w:val="2"/>
            <w:tcBorders>
              <w:top w:val="single" w:sz="4" w:space="0" w:color="auto"/>
              <w:bottom w:val="single" w:sz="4" w:space="0" w:color="auto"/>
            </w:tcBorders>
          </w:tcPr>
          <w:p w14:paraId="52583564" w14:textId="77777777" w:rsidR="007E4763" w:rsidRDefault="007E4763" w:rsidP="007E4763">
            <w:pPr>
              <w:pStyle w:val="TableText"/>
            </w:pPr>
          </w:p>
        </w:tc>
        <w:tc>
          <w:tcPr>
            <w:tcW w:w="3883" w:type="dxa"/>
            <w:gridSpan w:val="3"/>
            <w:tcBorders>
              <w:top w:val="single" w:sz="4" w:space="0" w:color="auto"/>
              <w:bottom w:val="single" w:sz="4" w:space="0" w:color="auto"/>
            </w:tcBorders>
          </w:tcPr>
          <w:p w14:paraId="1D052927" w14:textId="77777777" w:rsidR="007E4763" w:rsidRPr="00C75781" w:rsidRDefault="007E4763" w:rsidP="007E4763">
            <w:pPr>
              <w:pStyle w:val="TableText"/>
            </w:pPr>
          </w:p>
        </w:tc>
      </w:tr>
      <w:tr w:rsidR="007E4763" w14:paraId="24B3767B" w14:textId="77777777" w:rsidTr="00F6246E">
        <w:trPr>
          <w:cantSplit/>
          <w:trHeight w:val="200"/>
          <w:jc w:val="center"/>
        </w:trPr>
        <w:tc>
          <w:tcPr>
            <w:tcW w:w="530" w:type="dxa"/>
            <w:tcBorders>
              <w:top w:val="single" w:sz="4" w:space="0" w:color="auto"/>
              <w:bottom w:val="single" w:sz="4" w:space="0" w:color="auto"/>
            </w:tcBorders>
            <w:tcMar>
              <w:right w:w="0" w:type="dxa"/>
            </w:tcMar>
          </w:tcPr>
          <w:p w14:paraId="6306C265" w14:textId="77777777" w:rsidR="007E4763" w:rsidRDefault="007E4763" w:rsidP="007E4763">
            <w:pPr>
              <w:pStyle w:val="Tablenumberedlist"/>
            </w:pPr>
          </w:p>
        </w:tc>
        <w:tc>
          <w:tcPr>
            <w:tcW w:w="1540" w:type="dxa"/>
            <w:gridSpan w:val="4"/>
            <w:tcBorders>
              <w:top w:val="single" w:sz="4" w:space="0" w:color="auto"/>
              <w:bottom w:val="single" w:sz="4" w:space="0" w:color="auto"/>
            </w:tcBorders>
          </w:tcPr>
          <w:p w14:paraId="155C781B" w14:textId="77777777" w:rsidR="007E4763" w:rsidRPr="006065C6" w:rsidRDefault="007E4763" w:rsidP="007E4763">
            <w:pPr>
              <w:pStyle w:val="TableText"/>
            </w:pPr>
          </w:p>
        </w:tc>
        <w:tc>
          <w:tcPr>
            <w:tcW w:w="2346" w:type="dxa"/>
            <w:tcBorders>
              <w:top w:val="single" w:sz="4" w:space="0" w:color="auto"/>
              <w:bottom w:val="single" w:sz="4" w:space="0" w:color="auto"/>
            </w:tcBorders>
          </w:tcPr>
          <w:p w14:paraId="17786E5D" w14:textId="77777777" w:rsidR="007E4763" w:rsidRDefault="007E4763" w:rsidP="007E4763">
            <w:pPr>
              <w:pStyle w:val="TableText"/>
            </w:pPr>
          </w:p>
        </w:tc>
        <w:tc>
          <w:tcPr>
            <w:tcW w:w="1061" w:type="dxa"/>
            <w:gridSpan w:val="2"/>
            <w:tcBorders>
              <w:top w:val="single" w:sz="4" w:space="0" w:color="auto"/>
              <w:bottom w:val="single" w:sz="4" w:space="0" w:color="auto"/>
            </w:tcBorders>
          </w:tcPr>
          <w:p w14:paraId="022EB55D" w14:textId="77777777" w:rsidR="007E4763" w:rsidRDefault="007E4763" w:rsidP="007E4763">
            <w:pPr>
              <w:pStyle w:val="TableText"/>
            </w:pPr>
          </w:p>
        </w:tc>
        <w:tc>
          <w:tcPr>
            <w:tcW w:w="3883" w:type="dxa"/>
            <w:gridSpan w:val="3"/>
            <w:tcBorders>
              <w:top w:val="single" w:sz="4" w:space="0" w:color="auto"/>
              <w:bottom w:val="single" w:sz="4" w:space="0" w:color="auto"/>
            </w:tcBorders>
          </w:tcPr>
          <w:p w14:paraId="54F06083" w14:textId="77777777" w:rsidR="007E4763" w:rsidRPr="00C75781" w:rsidRDefault="007E4763" w:rsidP="007E4763">
            <w:pPr>
              <w:pStyle w:val="TableText"/>
            </w:pPr>
          </w:p>
        </w:tc>
      </w:tr>
      <w:tr w:rsidR="007E4763" w14:paraId="06AB8A08" w14:textId="77777777" w:rsidTr="00F6246E">
        <w:trPr>
          <w:cantSplit/>
          <w:trHeight w:val="200"/>
          <w:jc w:val="center"/>
        </w:trPr>
        <w:tc>
          <w:tcPr>
            <w:tcW w:w="530" w:type="dxa"/>
            <w:tcBorders>
              <w:top w:val="single" w:sz="4" w:space="0" w:color="auto"/>
              <w:bottom w:val="single" w:sz="4" w:space="0" w:color="auto"/>
            </w:tcBorders>
            <w:tcMar>
              <w:right w:w="0" w:type="dxa"/>
            </w:tcMar>
          </w:tcPr>
          <w:p w14:paraId="13D524F4" w14:textId="77777777" w:rsidR="007E4763" w:rsidRDefault="007E4763" w:rsidP="007E4763">
            <w:pPr>
              <w:pStyle w:val="Tablenumberedlist"/>
            </w:pPr>
          </w:p>
        </w:tc>
        <w:tc>
          <w:tcPr>
            <w:tcW w:w="1540" w:type="dxa"/>
            <w:gridSpan w:val="4"/>
            <w:tcBorders>
              <w:top w:val="single" w:sz="4" w:space="0" w:color="auto"/>
              <w:bottom w:val="single" w:sz="4" w:space="0" w:color="auto"/>
            </w:tcBorders>
          </w:tcPr>
          <w:p w14:paraId="72F75711" w14:textId="77777777" w:rsidR="007E4763" w:rsidRPr="006065C6" w:rsidRDefault="007E4763" w:rsidP="007E4763">
            <w:pPr>
              <w:pStyle w:val="TableText"/>
            </w:pPr>
          </w:p>
        </w:tc>
        <w:tc>
          <w:tcPr>
            <w:tcW w:w="2346" w:type="dxa"/>
            <w:tcBorders>
              <w:top w:val="single" w:sz="4" w:space="0" w:color="auto"/>
              <w:bottom w:val="single" w:sz="4" w:space="0" w:color="auto"/>
            </w:tcBorders>
          </w:tcPr>
          <w:p w14:paraId="15D40A62" w14:textId="77777777" w:rsidR="007E4763" w:rsidRDefault="007E4763" w:rsidP="007E4763">
            <w:pPr>
              <w:pStyle w:val="TableText"/>
            </w:pPr>
          </w:p>
        </w:tc>
        <w:tc>
          <w:tcPr>
            <w:tcW w:w="1061" w:type="dxa"/>
            <w:gridSpan w:val="2"/>
            <w:tcBorders>
              <w:top w:val="single" w:sz="4" w:space="0" w:color="auto"/>
              <w:bottom w:val="single" w:sz="4" w:space="0" w:color="auto"/>
            </w:tcBorders>
          </w:tcPr>
          <w:p w14:paraId="029F17F7" w14:textId="77777777" w:rsidR="007E4763" w:rsidRDefault="007E4763" w:rsidP="007E4763">
            <w:pPr>
              <w:pStyle w:val="TableText"/>
            </w:pPr>
          </w:p>
        </w:tc>
        <w:tc>
          <w:tcPr>
            <w:tcW w:w="3883" w:type="dxa"/>
            <w:gridSpan w:val="3"/>
            <w:tcBorders>
              <w:top w:val="single" w:sz="4" w:space="0" w:color="auto"/>
              <w:bottom w:val="single" w:sz="4" w:space="0" w:color="auto"/>
            </w:tcBorders>
          </w:tcPr>
          <w:p w14:paraId="2C670159" w14:textId="77777777" w:rsidR="007E4763" w:rsidRPr="00C75781" w:rsidRDefault="007E4763" w:rsidP="007E4763">
            <w:pPr>
              <w:pStyle w:val="TableText"/>
            </w:pPr>
          </w:p>
        </w:tc>
      </w:tr>
      <w:tr w:rsidR="007E4763" w14:paraId="44F6E7BD" w14:textId="77777777" w:rsidTr="00F6246E">
        <w:trPr>
          <w:cantSplit/>
          <w:trHeight w:val="200"/>
          <w:jc w:val="center"/>
        </w:trPr>
        <w:tc>
          <w:tcPr>
            <w:tcW w:w="530" w:type="dxa"/>
            <w:tcBorders>
              <w:top w:val="single" w:sz="4" w:space="0" w:color="auto"/>
              <w:bottom w:val="single" w:sz="4" w:space="0" w:color="auto"/>
            </w:tcBorders>
            <w:tcMar>
              <w:right w:w="0" w:type="dxa"/>
            </w:tcMar>
          </w:tcPr>
          <w:p w14:paraId="7DDAFF16" w14:textId="77777777" w:rsidR="007E4763" w:rsidRDefault="007E4763" w:rsidP="007E4763">
            <w:pPr>
              <w:pStyle w:val="Tablenumberedlist"/>
            </w:pPr>
          </w:p>
        </w:tc>
        <w:tc>
          <w:tcPr>
            <w:tcW w:w="1540" w:type="dxa"/>
            <w:gridSpan w:val="4"/>
            <w:tcBorders>
              <w:top w:val="single" w:sz="4" w:space="0" w:color="auto"/>
              <w:bottom w:val="single" w:sz="4" w:space="0" w:color="auto"/>
            </w:tcBorders>
          </w:tcPr>
          <w:p w14:paraId="5578F94F" w14:textId="77777777" w:rsidR="007E4763" w:rsidRPr="006065C6" w:rsidRDefault="007E4763" w:rsidP="007E4763">
            <w:pPr>
              <w:pStyle w:val="TableText"/>
            </w:pPr>
          </w:p>
        </w:tc>
        <w:tc>
          <w:tcPr>
            <w:tcW w:w="2346" w:type="dxa"/>
            <w:tcBorders>
              <w:top w:val="single" w:sz="4" w:space="0" w:color="auto"/>
              <w:bottom w:val="single" w:sz="4" w:space="0" w:color="auto"/>
            </w:tcBorders>
          </w:tcPr>
          <w:p w14:paraId="1D013187" w14:textId="77777777" w:rsidR="007E4763" w:rsidRDefault="007E4763" w:rsidP="007E4763">
            <w:pPr>
              <w:pStyle w:val="TableText"/>
            </w:pPr>
          </w:p>
        </w:tc>
        <w:tc>
          <w:tcPr>
            <w:tcW w:w="1061" w:type="dxa"/>
            <w:gridSpan w:val="2"/>
            <w:tcBorders>
              <w:top w:val="single" w:sz="4" w:space="0" w:color="auto"/>
              <w:bottom w:val="single" w:sz="4" w:space="0" w:color="auto"/>
            </w:tcBorders>
          </w:tcPr>
          <w:p w14:paraId="51D5DC1D" w14:textId="77777777" w:rsidR="007E4763" w:rsidRDefault="007E4763" w:rsidP="007E4763">
            <w:pPr>
              <w:pStyle w:val="TableText"/>
            </w:pPr>
          </w:p>
        </w:tc>
        <w:tc>
          <w:tcPr>
            <w:tcW w:w="3883" w:type="dxa"/>
            <w:gridSpan w:val="3"/>
            <w:tcBorders>
              <w:top w:val="single" w:sz="4" w:space="0" w:color="auto"/>
              <w:bottom w:val="single" w:sz="4" w:space="0" w:color="auto"/>
            </w:tcBorders>
          </w:tcPr>
          <w:p w14:paraId="146A16BC" w14:textId="77777777" w:rsidR="007E4763" w:rsidRPr="00C75781" w:rsidRDefault="007E4763" w:rsidP="007E4763">
            <w:pPr>
              <w:pStyle w:val="TableText"/>
            </w:pPr>
          </w:p>
        </w:tc>
      </w:tr>
      <w:tr w:rsidR="007E4763" w14:paraId="6DC5651F" w14:textId="77777777" w:rsidTr="00F6246E">
        <w:trPr>
          <w:cantSplit/>
          <w:trHeight w:val="200"/>
          <w:jc w:val="center"/>
        </w:trPr>
        <w:tc>
          <w:tcPr>
            <w:tcW w:w="530" w:type="dxa"/>
            <w:tcBorders>
              <w:top w:val="single" w:sz="4" w:space="0" w:color="auto"/>
              <w:bottom w:val="single" w:sz="4" w:space="0" w:color="auto"/>
            </w:tcBorders>
            <w:tcMar>
              <w:right w:w="0" w:type="dxa"/>
            </w:tcMar>
          </w:tcPr>
          <w:p w14:paraId="4F251567" w14:textId="77777777" w:rsidR="007E4763" w:rsidRDefault="007E4763" w:rsidP="007E4763">
            <w:pPr>
              <w:pStyle w:val="Tablenumberedlist"/>
            </w:pPr>
          </w:p>
        </w:tc>
        <w:tc>
          <w:tcPr>
            <w:tcW w:w="1540" w:type="dxa"/>
            <w:gridSpan w:val="4"/>
            <w:tcBorders>
              <w:top w:val="single" w:sz="4" w:space="0" w:color="auto"/>
              <w:bottom w:val="single" w:sz="4" w:space="0" w:color="auto"/>
            </w:tcBorders>
          </w:tcPr>
          <w:p w14:paraId="5CB2DECB" w14:textId="77777777" w:rsidR="007E4763" w:rsidRPr="006065C6" w:rsidRDefault="007E4763" w:rsidP="007E4763">
            <w:pPr>
              <w:pStyle w:val="TableText"/>
            </w:pPr>
          </w:p>
        </w:tc>
        <w:tc>
          <w:tcPr>
            <w:tcW w:w="2346" w:type="dxa"/>
            <w:tcBorders>
              <w:top w:val="single" w:sz="4" w:space="0" w:color="auto"/>
              <w:bottom w:val="single" w:sz="4" w:space="0" w:color="auto"/>
            </w:tcBorders>
          </w:tcPr>
          <w:p w14:paraId="5519EB6F" w14:textId="77777777" w:rsidR="007E4763" w:rsidRDefault="007E4763" w:rsidP="007E4763">
            <w:pPr>
              <w:pStyle w:val="TableText"/>
            </w:pPr>
          </w:p>
        </w:tc>
        <w:tc>
          <w:tcPr>
            <w:tcW w:w="1061" w:type="dxa"/>
            <w:gridSpan w:val="2"/>
            <w:tcBorders>
              <w:top w:val="single" w:sz="4" w:space="0" w:color="auto"/>
              <w:bottom w:val="single" w:sz="4" w:space="0" w:color="auto"/>
            </w:tcBorders>
          </w:tcPr>
          <w:p w14:paraId="5E69EB6C" w14:textId="77777777" w:rsidR="007E4763" w:rsidRDefault="007E4763" w:rsidP="007E4763">
            <w:pPr>
              <w:pStyle w:val="TableText"/>
            </w:pPr>
          </w:p>
        </w:tc>
        <w:tc>
          <w:tcPr>
            <w:tcW w:w="3883" w:type="dxa"/>
            <w:gridSpan w:val="3"/>
            <w:tcBorders>
              <w:top w:val="single" w:sz="4" w:space="0" w:color="auto"/>
              <w:bottom w:val="single" w:sz="4" w:space="0" w:color="auto"/>
            </w:tcBorders>
          </w:tcPr>
          <w:p w14:paraId="20796FDE" w14:textId="77777777" w:rsidR="007E4763" w:rsidRPr="00C75781" w:rsidRDefault="007E4763" w:rsidP="007E4763">
            <w:pPr>
              <w:pStyle w:val="TableText"/>
            </w:pPr>
          </w:p>
        </w:tc>
      </w:tr>
      <w:tr w:rsidR="007E4763" w14:paraId="1482B6E1" w14:textId="77777777" w:rsidTr="00F6246E">
        <w:trPr>
          <w:cantSplit/>
          <w:trHeight w:val="200"/>
          <w:jc w:val="center"/>
        </w:trPr>
        <w:tc>
          <w:tcPr>
            <w:tcW w:w="530" w:type="dxa"/>
            <w:tcBorders>
              <w:top w:val="single" w:sz="4" w:space="0" w:color="auto"/>
              <w:bottom w:val="single" w:sz="4" w:space="0" w:color="auto"/>
            </w:tcBorders>
            <w:tcMar>
              <w:right w:w="0" w:type="dxa"/>
            </w:tcMar>
          </w:tcPr>
          <w:p w14:paraId="48C54F6C" w14:textId="77777777" w:rsidR="007E4763" w:rsidRDefault="007E4763" w:rsidP="007E4763">
            <w:pPr>
              <w:pStyle w:val="Tablenumberedlist"/>
            </w:pPr>
          </w:p>
        </w:tc>
        <w:tc>
          <w:tcPr>
            <w:tcW w:w="1540" w:type="dxa"/>
            <w:gridSpan w:val="4"/>
            <w:tcBorders>
              <w:top w:val="single" w:sz="4" w:space="0" w:color="auto"/>
              <w:bottom w:val="single" w:sz="4" w:space="0" w:color="auto"/>
            </w:tcBorders>
          </w:tcPr>
          <w:p w14:paraId="5484B122" w14:textId="77777777" w:rsidR="007E4763" w:rsidRPr="006065C6" w:rsidRDefault="007E4763" w:rsidP="007E4763">
            <w:pPr>
              <w:pStyle w:val="TableText"/>
            </w:pPr>
          </w:p>
        </w:tc>
        <w:tc>
          <w:tcPr>
            <w:tcW w:w="2346" w:type="dxa"/>
            <w:tcBorders>
              <w:top w:val="single" w:sz="4" w:space="0" w:color="auto"/>
              <w:bottom w:val="single" w:sz="4" w:space="0" w:color="auto"/>
            </w:tcBorders>
          </w:tcPr>
          <w:p w14:paraId="018C4976" w14:textId="77777777" w:rsidR="007E4763" w:rsidRDefault="007E4763" w:rsidP="007E4763">
            <w:pPr>
              <w:pStyle w:val="TableText"/>
            </w:pPr>
          </w:p>
        </w:tc>
        <w:tc>
          <w:tcPr>
            <w:tcW w:w="1061" w:type="dxa"/>
            <w:gridSpan w:val="2"/>
            <w:tcBorders>
              <w:top w:val="single" w:sz="4" w:space="0" w:color="auto"/>
              <w:bottom w:val="single" w:sz="4" w:space="0" w:color="auto"/>
            </w:tcBorders>
          </w:tcPr>
          <w:p w14:paraId="7DEADAC0" w14:textId="77777777" w:rsidR="007E4763" w:rsidRDefault="007E4763" w:rsidP="007E4763">
            <w:pPr>
              <w:pStyle w:val="TableText"/>
            </w:pPr>
          </w:p>
        </w:tc>
        <w:tc>
          <w:tcPr>
            <w:tcW w:w="3883" w:type="dxa"/>
            <w:gridSpan w:val="3"/>
            <w:tcBorders>
              <w:top w:val="single" w:sz="4" w:space="0" w:color="auto"/>
              <w:bottom w:val="single" w:sz="4" w:space="0" w:color="auto"/>
            </w:tcBorders>
          </w:tcPr>
          <w:p w14:paraId="35D7025F" w14:textId="77777777" w:rsidR="007E4763" w:rsidRPr="00C75781" w:rsidRDefault="007E4763" w:rsidP="007E4763">
            <w:pPr>
              <w:pStyle w:val="TableText"/>
            </w:pPr>
          </w:p>
        </w:tc>
      </w:tr>
      <w:tr w:rsidR="007E4763" w14:paraId="7861AB1B" w14:textId="77777777" w:rsidTr="00F6246E">
        <w:trPr>
          <w:cantSplit/>
          <w:trHeight w:val="200"/>
          <w:jc w:val="center"/>
        </w:trPr>
        <w:tc>
          <w:tcPr>
            <w:tcW w:w="530" w:type="dxa"/>
            <w:tcBorders>
              <w:top w:val="single" w:sz="4" w:space="0" w:color="auto"/>
              <w:bottom w:val="single" w:sz="4" w:space="0" w:color="auto"/>
            </w:tcBorders>
            <w:tcMar>
              <w:right w:w="0" w:type="dxa"/>
            </w:tcMar>
          </w:tcPr>
          <w:p w14:paraId="75AE8A56" w14:textId="77777777" w:rsidR="007E4763" w:rsidRDefault="007E4763" w:rsidP="007E4763">
            <w:pPr>
              <w:pStyle w:val="Tablenumberedlist"/>
            </w:pPr>
          </w:p>
        </w:tc>
        <w:tc>
          <w:tcPr>
            <w:tcW w:w="1540" w:type="dxa"/>
            <w:gridSpan w:val="4"/>
            <w:tcBorders>
              <w:top w:val="single" w:sz="4" w:space="0" w:color="auto"/>
              <w:bottom w:val="single" w:sz="4" w:space="0" w:color="auto"/>
            </w:tcBorders>
          </w:tcPr>
          <w:p w14:paraId="43FDF2B6" w14:textId="77777777" w:rsidR="007E4763" w:rsidRPr="006065C6" w:rsidRDefault="007E4763" w:rsidP="007E4763">
            <w:pPr>
              <w:pStyle w:val="TableText"/>
            </w:pPr>
          </w:p>
        </w:tc>
        <w:tc>
          <w:tcPr>
            <w:tcW w:w="2346" w:type="dxa"/>
            <w:tcBorders>
              <w:top w:val="single" w:sz="4" w:space="0" w:color="auto"/>
              <w:bottom w:val="single" w:sz="4" w:space="0" w:color="auto"/>
            </w:tcBorders>
          </w:tcPr>
          <w:p w14:paraId="0055187F" w14:textId="77777777" w:rsidR="007E4763" w:rsidRDefault="007E4763" w:rsidP="007E4763">
            <w:pPr>
              <w:pStyle w:val="TableText"/>
            </w:pPr>
          </w:p>
        </w:tc>
        <w:tc>
          <w:tcPr>
            <w:tcW w:w="1061" w:type="dxa"/>
            <w:gridSpan w:val="2"/>
            <w:tcBorders>
              <w:top w:val="single" w:sz="4" w:space="0" w:color="auto"/>
              <w:bottom w:val="single" w:sz="4" w:space="0" w:color="auto"/>
            </w:tcBorders>
          </w:tcPr>
          <w:p w14:paraId="5B997496" w14:textId="77777777" w:rsidR="007E4763" w:rsidRDefault="007E4763" w:rsidP="007E4763">
            <w:pPr>
              <w:pStyle w:val="TableText"/>
            </w:pPr>
          </w:p>
        </w:tc>
        <w:tc>
          <w:tcPr>
            <w:tcW w:w="3883" w:type="dxa"/>
            <w:gridSpan w:val="3"/>
            <w:tcBorders>
              <w:top w:val="single" w:sz="4" w:space="0" w:color="auto"/>
              <w:bottom w:val="single" w:sz="4" w:space="0" w:color="auto"/>
            </w:tcBorders>
          </w:tcPr>
          <w:p w14:paraId="291A7E07" w14:textId="77777777" w:rsidR="007E4763" w:rsidRPr="00C75781" w:rsidRDefault="007E4763" w:rsidP="007E4763">
            <w:pPr>
              <w:pStyle w:val="TableText"/>
            </w:pPr>
          </w:p>
        </w:tc>
      </w:tr>
      <w:tr w:rsidR="007E4763" w14:paraId="4A99726E" w14:textId="77777777" w:rsidTr="00F6246E">
        <w:trPr>
          <w:cantSplit/>
          <w:jc w:val="center"/>
        </w:trPr>
        <w:tc>
          <w:tcPr>
            <w:tcW w:w="530" w:type="dxa"/>
            <w:tcBorders>
              <w:top w:val="single" w:sz="4" w:space="0" w:color="auto"/>
              <w:bottom w:val="single" w:sz="4" w:space="0" w:color="auto"/>
            </w:tcBorders>
            <w:tcMar>
              <w:right w:w="0" w:type="dxa"/>
            </w:tcMar>
          </w:tcPr>
          <w:p w14:paraId="55EE1F79" w14:textId="77777777" w:rsidR="007E4763" w:rsidRDefault="007E4763" w:rsidP="007E4763">
            <w:pPr>
              <w:pStyle w:val="Tablenumberedlist"/>
            </w:pPr>
          </w:p>
        </w:tc>
        <w:tc>
          <w:tcPr>
            <w:tcW w:w="1540" w:type="dxa"/>
            <w:gridSpan w:val="4"/>
            <w:tcBorders>
              <w:top w:val="single" w:sz="4" w:space="0" w:color="auto"/>
              <w:bottom w:val="single" w:sz="4" w:space="0" w:color="auto"/>
            </w:tcBorders>
          </w:tcPr>
          <w:p w14:paraId="2B3A37C1" w14:textId="77777777" w:rsidR="007E4763" w:rsidRPr="006065C6" w:rsidRDefault="007E4763" w:rsidP="007E4763">
            <w:pPr>
              <w:pStyle w:val="TableText"/>
            </w:pPr>
          </w:p>
        </w:tc>
        <w:tc>
          <w:tcPr>
            <w:tcW w:w="2346" w:type="dxa"/>
            <w:tcBorders>
              <w:top w:val="single" w:sz="4" w:space="0" w:color="auto"/>
              <w:bottom w:val="single" w:sz="4" w:space="0" w:color="auto"/>
            </w:tcBorders>
          </w:tcPr>
          <w:p w14:paraId="7379B5EF" w14:textId="77777777" w:rsidR="007E4763" w:rsidRDefault="007E4763" w:rsidP="007E4763">
            <w:pPr>
              <w:pStyle w:val="TableText"/>
            </w:pPr>
          </w:p>
        </w:tc>
        <w:tc>
          <w:tcPr>
            <w:tcW w:w="1061" w:type="dxa"/>
            <w:gridSpan w:val="2"/>
            <w:tcBorders>
              <w:top w:val="single" w:sz="4" w:space="0" w:color="auto"/>
              <w:bottom w:val="single" w:sz="4" w:space="0" w:color="auto"/>
            </w:tcBorders>
          </w:tcPr>
          <w:p w14:paraId="1F459553" w14:textId="77777777" w:rsidR="007E4763" w:rsidRDefault="007E4763" w:rsidP="007E4763">
            <w:pPr>
              <w:pStyle w:val="TableText"/>
            </w:pPr>
          </w:p>
        </w:tc>
        <w:tc>
          <w:tcPr>
            <w:tcW w:w="3883" w:type="dxa"/>
            <w:gridSpan w:val="3"/>
            <w:tcBorders>
              <w:top w:val="single" w:sz="4" w:space="0" w:color="auto"/>
              <w:bottom w:val="single" w:sz="4" w:space="0" w:color="auto"/>
            </w:tcBorders>
          </w:tcPr>
          <w:p w14:paraId="4B7E6299" w14:textId="77777777" w:rsidR="007E4763" w:rsidRPr="00C75781" w:rsidRDefault="007E4763" w:rsidP="007E4763">
            <w:pPr>
              <w:pStyle w:val="TableText"/>
            </w:pPr>
          </w:p>
        </w:tc>
      </w:tr>
      <w:tr w:rsidR="007E4763" w14:paraId="6477AEDA" w14:textId="77777777" w:rsidTr="00F6246E">
        <w:trPr>
          <w:cantSplit/>
          <w:jc w:val="center"/>
        </w:trPr>
        <w:tc>
          <w:tcPr>
            <w:tcW w:w="530" w:type="dxa"/>
            <w:tcBorders>
              <w:top w:val="single" w:sz="4" w:space="0" w:color="auto"/>
              <w:bottom w:val="single" w:sz="4" w:space="0" w:color="auto"/>
            </w:tcBorders>
            <w:tcMar>
              <w:right w:w="0" w:type="dxa"/>
            </w:tcMar>
          </w:tcPr>
          <w:p w14:paraId="7BC7C08C" w14:textId="77777777" w:rsidR="007E4763" w:rsidRDefault="007E4763" w:rsidP="007E4763">
            <w:pPr>
              <w:pStyle w:val="Tablenumberedlist"/>
            </w:pPr>
          </w:p>
        </w:tc>
        <w:tc>
          <w:tcPr>
            <w:tcW w:w="1540" w:type="dxa"/>
            <w:gridSpan w:val="4"/>
            <w:tcBorders>
              <w:top w:val="single" w:sz="4" w:space="0" w:color="auto"/>
              <w:bottom w:val="single" w:sz="4" w:space="0" w:color="auto"/>
            </w:tcBorders>
          </w:tcPr>
          <w:p w14:paraId="3932ABDA" w14:textId="77777777" w:rsidR="007E4763" w:rsidRPr="006065C6" w:rsidRDefault="007E4763" w:rsidP="007E4763">
            <w:pPr>
              <w:pStyle w:val="TableText"/>
            </w:pPr>
          </w:p>
        </w:tc>
        <w:tc>
          <w:tcPr>
            <w:tcW w:w="2346" w:type="dxa"/>
            <w:tcBorders>
              <w:top w:val="single" w:sz="4" w:space="0" w:color="auto"/>
              <w:bottom w:val="single" w:sz="4" w:space="0" w:color="auto"/>
            </w:tcBorders>
          </w:tcPr>
          <w:p w14:paraId="67F7A0BC" w14:textId="77777777" w:rsidR="007E4763" w:rsidRDefault="007E4763" w:rsidP="007E4763">
            <w:pPr>
              <w:pStyle w:val="TableText"/>
            </w:pPr>
          </w:p>
        </w:tc>
        <w:tc>
          <w:tcPr>
            <w:tcW w:w="1061" w:type="dxa"/>
            <w:gridSpan w:val="2"/>
            <w:tcBorders>
              <w:top w:val="single" w:sz="4" w:space="0" w:color="auto"/>
              <w:bottom w:val="single" w:sz="4" w:space="0" w:color="auto"/>
            </w:tcBorders>
          </w:tcPr>
          <w:p w14:paraId="21DE44A2" w14:textId="77777777" w:rsidR="007E4763" w:rsidRDefault="007E4763" w:rsidP="007E4763">
            <w:pPr>
              <w:pStyle w:val="TableText"/>
            </w:pPr>
          </w:p>
        </w:tc>
        <w:tc>
          <w:tcPr>
            <w:tcW w:w="3883" w:type="dxa"/>
            <w:gridSpan w:val="3"/>
            <w:tcBorders>
              <w:top w:val="single" w:sz="4" w:space="0" w:color="auto"/>
              <w:bottom w:val="single" w:sz="4" w:space="0" w:color="auto"/>
            </w:tcBorders>
          </w:tcPr>
          <w:p w14:paraId="66FBC9C0" w14:textId="77777777" w:rsidR="007E4763" w:rsidRPr="00C75781" w:rsidRDefault="007E4763" w:rsidP="007E4763">
            <w:pPr>
              <w:pStyle w:val="TableText"/>
            </w:pPr>
          </w:p>
        </w:tc>
      </w:tr>
    </w:tbl>
    <w:p w14:paraId="5E7BD4CF" w14:textId="77777777" w:rsidR="007E4763" w:rsidRDefault="007E4763" w:rsidP="007E4763">
      <w:pPr>
        <w:pStyle w:val="FrontMatterHeader"/>
      </w:pPr>
      <w:r>
        <w:br w:type="page"/>
      </w:r>
      <w:r w:rsidRPr="006A32F5">
        <w:lastRenderedPageBreak/>
        <w:t>Contents</w:t>
      </w:r>
    </w:p>
    <w:p w14:paraId="09AEA1EB" w14:textId="77777777" w:rsidR="00137B7C" w:rsidRDefault="007E4763">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380436794" w:history="1">
        <w:r w:rsidR="00137B7C" w:rsidRPr="003178AF">
          <w:rPr>
            <w:rStyle w:val="Hyperlink"/>
            <w:noProof/>
          </w:rPr>
          <w:t>1</w:t>
        </w:r>
        <w:r w:rsidR="00137B7C">
          <w:rPr>
            <w:rFonts w:asciiTheme="minorHAnsi" w:eastAsiaTheme="minorEastAsia" w:hAnsiTheme="minorHAnsi" w:cstheme="minorBidi"/>
            <w:noProof/>
            <w:sz w:val="22"/>
            <w:szCs w:val="22"/>
          </w:rPr>
          <w:tab/>
        </w:r>
        <w:r w:rsidR="00137B7C" w:rsidRPr="003178AF">
          <w:rPr>
            <w:rStyle w:val="Hyperlink"/>
            <w:noProof/>
          </w:rPr>
          <w:t>Introduction</w:t>
        </w:r>
        <w:r w:rsidR="00137B7C">
          <w:rPr>
            <w:noProof/>
            <w:webHidden/>
          </w:rPr>
          <w:tab/>
        </w:r>
        <w:r w:rsidR="00137B7C">
          <w:rPr>
            <w:noProof/>
            <w:webHidden/>
          </w:rPr>
          <w:fldChar w:fldCharType="begin"/>
        </w:r>
        <w:r w:rsidR="00137B7C">
          <w:rPr>
            <w:noProof/>
            <w:webHidden/>
          </w:rPr>
          <w:instrText xml:space="preserve"> PAGEREF _Toc380436794 \h </w:instrText>
        </w:r>
        <w:r w:rsidR="00137B7C">
          <w:rPr>
            <w:noProof/>
            <w:webHidden/>
          </w:rPr>
        </w:r>
        <w:r w:rsidR="00137B7C">
          <w:rPr>
            <w:noProof/>
            <w:webHidden/>
          </w:rPr>
          <w:fldChar w:fldCharType="separate"/>
        </w:r>
        <w:r w:rsidR="00137B7C">
          <w:rPr>
            <w:noProof/>
            <w:webHidden/>
          </w:rPr>
          <w:t>1</w:t>
        </w:r>
        <w:r w:rsidR="00137B7C">
          <w:rPr>
            <w:noProof/>
            <w:webHidden/>
          </w:rPr>
          <w:fldChar w:fldCharType="end"/>
        </w:r>
      </w:hyperlink>
    </w:p>
    <w:p w14:paraId="0B8670EB" w14:textId="77777777" w:rsidR="00137B7C" w:rsidRDefault="00376B6C">
      <w:pPr>
        <w:pStyle w:val="TOC2"/>
        <w:tabs>
          <w:tab w:val="left" w:pos="965"/>
          <w:tab w:val="right" w:leader="dot" w:pos="9350"/>
        </w:tabs>
        <w:rPr>
          <w:rFonts w:asciiTheme="minorHAnsi" w:eastAsiaTheme="minorEastAsia" w:hAnsiTheme="minorHAnsi" w:cstheme="minorBidi"/>
          <w:noProof/>
          <w:sz w:val="22"/>
          <w:szCs w:val="22"/>
        </w:rPr>
      </w:pPr>
      <w:hyperlink w:anchor="_Toc380436795" w:history="1">
        <w:r w:rsidR="00137B7C" w:rsidRPr="003178AF">
          <w:rPr>
            <w:rStyle w:val="Hyperlink"/>
            <w:noProof/>
          </w:rPr>
          <w:t>1.1</w:t>
        </w:r>
        <w:r w:rsidR="00137B7C">
          <w:rPr>
            <w:rFonts w:asciiTheme="minorHAnsi" w:eastAsiaTheme="minorEastAsia" w:hAnsiTheme="minorHAnsi" w:cstheme="minorBidi"/>
            <w:noProof/>
            <w:sz w:val="22"/>
            <w:szCs w:val="22"/>
          </w:rPr>
          <w:tab/>
        </w:r>
        <w:r w:rsidR="00137B7C" w:rsidRPr="003178AF">
          <w:rPr>
            <w:rStyle w:val="Hyperlink"/>
            <w:noProof/>
          </w:rPr>
          <w:t>Purpose</w:t>
        </w:r>
        <w:r w:rsidR="00137B7C">
          <w:rPr>
            <w:noProof/>
            <w:webHidden/>
          </w:rPr>
          <w:tab/>
        </w:r>
        <w:r w:rsidR="00137B7C">
          <w:rPr>
            <w:noProof/>
            <w:webHidden/>
          </w:rPr>
          <w:fldChar w:fldCharType="begin"/>
        </w:r>
        <w:r w:rsidR="00137B7C">
          <w:rPr>
            <w:noProof/>
            <w:webHidden/>
          </w:rPr>
          <w:instrText xml:space="preserve"> PAGEREF _Toc380436795 \h </w:instrText>
        </w:r>
        <w:r w:rsidR="00137B7C">
          <w:rPr>
            <w:noProof/>
            <w:webHidden/>
          </w:rPr>
        </w:r>
        <w:r w:rsidR="00137B7C">
          <w:rPr>
            <w:noProof/>
            <w:webHidden/>
          </w:rPr>
          <w:fldChar w:fldCharType="separate"/>
        </w:r>
        <w:r w:rsidR="00137B7C">
          <w:rPr>
            <w:noProof/>
            <w:webHidden/>
          </w:rPr>
          <w:t>1</w:t>
        </w:r>
        <w:r w:rsidR="00137B7C">
          <w:rPr>
            <w:noProof/>
            <w:webHidden/>
          </w:rPr>
          <w:fldChar w:fldCharType="end"/>
        </w:r>
      </w:hyperlink>
    </w:p>
    <w:p w14:paraId="3FA691DB" w14:textId="77777777" w:rsidR="00137B7C" w:rsidRDefault="00376B6C">
      <w:pPr>
        <w:pStyle w:val="TOC2"/>
        <w:tabs>
          <w:tab w:val="left" w:pos="965"/>
          <w:tab w:val="right" w:leader="dot" w:pos="9350"/>
        </w:tabs>
        <w:rPr>
          <w:rFonts w:asciiTheme="minorHAnsi" w:eastAsiaTheme="minorEastAsia" w:hAnsiTheme="minorHAnsi" w:cstheme="minorBidi"/>
          <w:noProof/>
          <w:sz w:val="22"/>
          <w:szCs w:val="22"/>
        </w:rPr>
      </w:pPr>
      <w:hyperlink w:anchor="_Toc380436796" w:history="1">
        <w:r w:rsidR="00137B7C" w:rsidRPr="003178AF">
          <w:rPr>
            <w:rStyle w:val="Hyperlink"/>
            <w:noProof/>
          </w:rPr>
          <w:t>1.2</w:t>
        </w:r>
        <w:r w:rsidR="00137B7C">
          <w:rPr>
            <w:rFonts w:asciiTheme="minorHAnsi" w:eastAsiaTheme="minorEastAsia" w:hAnsiTheme="minorHAnsi" w:cstheme="minorBidi"/>
            <w:noProof/>
            <w:sz w:val="22"/>
            <w:szCs w:val="22"/>
          </w:rPr>
          <w:tab/>
        </w:r>
        <w:r w:rsidR="00137B7C" w:rsidRPr="003178AF">
          <w:rPr>
            <w:rStyle w:val="Hyperlink"/>
            <w:noProof/>
          </w:rPr>
          <w:t>Scope</w:t>
        </w:r>
        <w:r w:rsidR="00137B7C">
          <w:rPr>
            <w:noProof/>
            <w:webHidden/>
          </w:rPr>
          <w:tab/>
        </w:r>
        <w:r w:rsidR="00137B7C">
          <w:rPr>
            <w:noProof/>
            <w:webHidden/>
          </w:rPr>
          <w:fldChar w:fldCharType="begin"/>
        </w:r>
        <w:r w:rsidR="00137B7C">
          <w:rPr>
            <w:noProof/>
            <w:webHidden/>
          </w:rPr>
          <w:instrText xml:space="preserve"> PAGEREF _Toc380436796 \h </w:instrText>
        </w:r>
        <w:r w:rsidR="00137B7C">
          <w:rPr>
            <w:noProof/>
            <w:webHidden/>
          </w:rPr>
        </w:r>
        <w:r w:rsidR="00137B7C">
          <w:rPr>
            <w:noProof/>
            <w:webHidden/>
          </w:rPr>
          <w:fldChar w:fldCharType="separate"/>
        </w:r>
        <w:r w:rsidR="00137B7C">
          <w:rPr>
            <w:noProof/>
            <w:webHidden/>
          </w:rPr>
          <w:t>1</w:t>
        </w:r>
        <w:r w:rsidR="00137B7C">
          <w:rPr>
            <w:noProof/>
            <w:webHidden/>
          </w:rPr>
          <w:fldChar w:fldCharType="end"/>
        </w:r>
      </w:hyperlink>
    </w:p>
    <w:p w14:paraId="74365805" w14:textId="77777777" w:rsidR="00137B7C" w:rsidRDefault="00376B6C">
      <w:pPr>
        <w:pStyle w:val="TOC2"/>
        <w:tabs>
          <w:tab w:val="left" w:pos="965"/>
          <w:tab w:val="right" w:leader="dot" w:pos="9350"/>
        </w:tabs>
        <w:rPr>
          <w:rFonts w:asciiTheme="minorHAnsi" w:eastAsiaTheme="minorEastAsia" w:hAnsiTheme="minorHAnsi" w:cstheme="minorBidi"/>
          <w:noProof/>
          <w:sz w:val="22"/>
          <w:szCs w:val="22"/>
        </w:rPr>
      </w:pPr>
      <w:hyperlink w:anchor="_Toc380436797" w:history="1">
        <w:r w:rsidR="00137B7C" w:rsidRPr="003178AF">
          <w:rPr>
            <w:rStyle w:val="Hyperlink"/>
            <w:noProof/>
          </w:rPr>
          <w:t>1.3</w:t>
        </w:r>
        <w:r w:rsidR="00137B7C">
          <w:rPr>
            <w:rFonts w:asciiTheme="minorHAnsi" w:eastAsiaTheme="minorEastAsia" w:hAnsiTheme="minorHAnsi" w:cstheme="minorBidi"/>
            <w:noProof/>
            <w:sz w:val="22"/>
            <w:szCs w:val="22"/>
          </w:rPr>
          <w:tab/>
        </w:r>
        <w:r w:rsidR="00137B7C" w:rsidRPr="003178AF">
          <w:rPr>
            <w:rStyle w:val="Hyperlink"/>
            <w:noProof/>
          </w:rPr>
          <w:t>Code Change Scope</w:t>
        </w:r>
        <w:r w:rsidR="00137B7C">
          <w:rPr>
            <w:noProof/>
            <w:webHidden/>
          </w:rPr>
          <w:tab/>
        </w:r>
        <w:r w:rsidR="00137B7C">
          <w:rPr>
            <w:noProof/>
            <w:webHidden/>
          </w:rPr>
          <w:fldChar w:fldCharType="begin"/>
        </w:r>
        <w:r w:rsidR="00137B7C">
          <w:rPr>
            <w:noProof/>
            <w:webHidden/>
          </w:rPr>
          <w:instrText xml:space="preserve"> PAGEREF _Toc380436797 \h </w:instrText>
        </w:r>
        <w:r w:rsidR="00137B7C">
          <w:rPr>
            <w:noProof/>
            <w:webHidden/>
          </w:rPr>
        </w:r>
        <w:r w:rsidR="00137B7C">
          <w:rPr>
            <w:noProof/>
            <w:webHidden/>
          </w:rPr>
          <w:fldChar w:fldCharType="separate"/>
        </w:r>
        <w:r w:rsidR="00137B7C">
          <w:rPr>
            <w:noProof/>
            <w:webHidden/>
          </w:rPr>
          <w:t>1</w:t>
        </w:r>
        <w:r w:rsidR="00137B7C">
          <w:rPr>
            <w:noProof/>
            <w:webHidden/>
          </w:rPr>
          <w:fldChar w:fldCharType="end"/>
        </w:r>
      </w:hyperlink>
    </w:p>
    <w:p w14:paraId="63DBB35F" w14:textId="77777777" w:rsidR="00137B7C" w:rsidRDefault="00376B6C">
      <w:pPr>
        <w:pStyle w:val="TOC1"/>
        <w:tabs>
          <w:tab w:val="right" w:leader="dot" w:pos="9350"/>
        </w:tabs>
        <w:rPr>
          <w:rFonts w:asciiTheme="minorHAnsi" w:eastAsiaTheme="minorEastAsia" w:hAnsiTheme="minorHAnsi" w:cstheme="minorBidi"/>
          <w:noProof/>
          <w:sz w:val="22"/>
          <w:szCs w:val="22"/>
        </w:rPr>
      </w:pPr>
      <w:hyperlink w:anchor="_Toc380436798" w:history="1">
        <w:r w:rsidR="00137B7C" w:rsidRPr="003178AF">
          <w:rPr>
            <w:rStyle w:val="Hyperlink"/>
            <w:noProof/>
          </w:rPr>
          <w:t>2</w:t>
        </w:r>
        <w:r w:rsidR="00137B7C">
          <w:rPr>
            <w:rFonts w:asciiTheme="minorHAnsi" w:eastAsiaTheme="minorEastAsia" w:hAnsiTheme="minorHAnsi" w:cstheme="minorBidi"/>
            <w:noProof/>
            <w:sz w:val="22"/>
            <w:szCs w:val="22"/>
          </w:rPr>
          <w:tab/>
        </w:r>
        <w:r w:rsidR="00137B7C" w:rsidRPr="003178AF">
          <w:rPr>
            <w:rStyle w:val="Hyperlink"/>
            <w:noProof/>
          </w:rPr>
          <w:t>References</w:t>
        </w:r>
        <w:r w:rsidR="00137B7C">
          <w:rPr>
            <w:noProof/>
            <w:webHidden/>
          </w:rPr>
          <w:tab/>
        </w:r>
        <w:r w:rsidR="00137B7C">
          <w:rPr>
            <w:noProof/>
            <w:webHidden/>
          </w:rPr>
          <w:fldChar w:fldCharType="begin"/>
        </w:r>
        <w:r w:rsidR="00137B7C">
          <w:rPr>
            <w:noProof/>
            <w:webHidden/>
          </w:rPr>
          <w:instrText xml:space="preserve"> PAGEREF _Toc380436798 \h </w:instrText>
        </w:r>
        <w:r w:rsidR="00137B7C">
          <w:rPr>
            <w:noProof/>
            <w:webHidden/>
          </w:rPr>
        </w:r>
        <w:r w:rsidR="00137B7C">
          <w:rPr>
            <w:noProof/>
            <w:webHidden/>
          </w:rPr>
          <w:fldChar w:fldCharType="separate"/>
        </w:r>
        <w:r w:rsidR="00137B7C">
          <w:rPr>
            <w:noProof/>
            <w:webHidden/>
          </w:rPr>
          <w:t>3</w:t>
        </w:r>
        <w:r w:rsidR="00137B7C">
          <w:rPr>
            <w:noProof/>
            <w:webHidden/>
          </w:rPr>
          <w:fldChar w:fldCharType="end"/>
        </w:r>
      </w:hyperlink>
    </w:p>
    <w:p w14:paraId="7E7D3194" w14:textId="77777777" w:rsidR="00137B7C" w:rsidRDefault="00376B6C">
      <w:pPr>
        <w:pStyle w:val="TOC1"/>
        <w:tabs>
          <w:tab w:val="right" w:leader="dot" w:pos="9350"/>
        </w:tabs>
        <w:rPr>
          <w:rFonts w:asciiTheme="minorHAnsi" w:eastAsiaTheme="minorEastAsia" w:hAnsiTheme="minorHAnsi" w:cstheme="minorBidi"/>
          <w:noProof/>
          <w:sz w:val="22"/>
          <w:szCs w:val="22"/>
        </w:rPr>
      </w:pPr>
      <w:hyperlink w:anchor="_Toc380436799" w:history="1">
        <w:r w:rsidR="00137B7C" w:rsidRPr="003178AF">
          <w:rPr>
            <w:rStyle w:val="Hyperlink"/>
            <w:noProof/>
          </w:rPr>
          <w:t>3</w:t>
        </w:r>
        <w:r w:rsidR="00137B7C">
          <w:rPr>
            <w:rFonts w:asciiTheme="minorHAnsi" w:eastAsiaTheme="minorEastAsia" w:hAnsiTheme="minorHAnsi" w:cstheme="minorBidi"/>
            <w:noProof/>
            <w:sz w:val="22"/>
            <w:szCs w:val="22"/>
          </w:rPr>
          <w:tab/>
        </w:r>
        <w:r w:rsidR="00137B7C" w:rsidRPr="003178AF">
          <w:rPr>
            <w:rStyle w:val="Hyperlink"/>
            <w:noProof/>
          </w:rPr>
          <w:t>Validation</w:t>
        </w:r>
        <w:r w:rsidR="00137B7C">
          <w:rPr>
            <w:noProof/>
            <w:webHidden/>
          </w:rPr>
          <w:tab/>
        </w:r>
        <w:r w:rsidR="00137B7C">
          <w:rPr>
            <w:noProof/>
            <w:webHidden/>
          </w:rPr>
          <w:fldChar w:fldCharType="begin"/>
        </w:r>
        <w:r w:rsidR="00137B7C">
          <w:rPr>
            <w:noProof/>
            <w:webHidden/>
          </w:rPr>
          <w:instrText xml:space="preserve"> PAGEREF _Toc380436799 \h </w:instrText>
        </w:r>
        <w:r w:rsidR="00137B7C">
          <w:rPr>
            <w:noProof/>
            <w:webHidden/>
          </w:rPr>
        </w:r>
        <w:r w:rsidR="00137B7C">
          <w:rPr>
            <w:noProof/>
            <w:webHidden/>
          </w:rPr>
          <w:fldChar w:fldCharType="separate"/>
        </w:r>
        <w:r w:rsidR="00137B7C">
          <w:rPr>
            <w:noProof/>
            <w:webHidden/>
          </w:rPr>
          <w:t>4</w:t>
        </w:r>
        <w:r w:rsidR="00137B7C">
          <w:rPr>
            <w:noProof/>
            <w:webHidden/>
          </w:rPr>
          <w:fldChar w:fldCharType="end"/>
        </w:r>
      </w:hyperlink>
    </w:p>
    <w:p w14:paraId="23E3F474" w14:textId="77777777" w:rsidR="00137B7C" w:rsidRDefault="00376B6C">
      <w:pPr>
        <w:pStyle w:val="TOC1"/>
        <w:tabs>
          <w:tab w:val="right" w:leader="dot" w:pos="9350"/>
        </w:tabs>
        <w:rPr>
          <w:rFonts w:asciiTheme="minorHAnsi" w:eastAsiaTheme="minorEastAsia" w:hAnsiTheme="minorHAnsi" w:cstheme="minorBidi"/>
          <w:noProof/>
          <w:sz w:val="22"/>
          <w:szCs w:val="22"/>
        </w:rPr>
      </w:pPr>
      <w:hyperlink w:anchor="_Toc380436800" w:history="1">
        <w:r w:rsidR="00137B7C" w:rsidRPr="003178AF">
          <w:rPr>
            <w:rStyle w:val="Hyperlink"/>
            <w:noProof/>
          </w:rPr>
          <w:t>4</w:t>
        </w:r>
        <w:r w:rsidR="00137B7C">
          <w:rPr>
            <w:rFonts w:asciiTheme="minorHAnsi" w:eastAsiaTheme="minorEastAsia" w:hAnsiTheme="minorHAnsi" w:cstheme="minorBidi"/>
            <w:noProof/>
            <w:sz w:val="22"/>
            <w:szCs w:val="22"/>
          </w:rPr>
          <w:tab/>
        </w:r>
        <w:r w:rsidR="00137B7C" w:rsidRPr="003178AF">
          <w:rPr>
            <w:rStyle w:val="Hyperlink"/>
            <w:noProof/>
          </w:rPr>
          <w:t>Self-closing Elements</w:t>
        </w:r>
        <w:r w:rsidR="00137B7C">
          <w:rPr>
            <w:noProof/>
            <w:webHidden/>
          </w:rPr>
          <w:tab/>
        </w:r>
        <w:r w:rsidR="00137B7C">
          <w:rPr>
            <w:noProof/>
            <w:webHidden/>
          </w:rPr>
          <w:fldChar w:fldCharType="begin"/>
        </w:r>
        <w:r w:rsidR="00137B7C">
          <w:rPr>
            <w:noProof/>
            <w:webHidden/>
          </w:rPr>
          <w:instrText xml:space="preserve"> PAGEREF _Toc380436800 \h </w:instrText>
        </w:r>
        <w:r w:rsidR="00137B7C">
          <w:rPr>
            <w:noProof/>
            <w:webHidden/>
          </w:rPr>
        </w:r>
        <w:r w:rsidR="00137B7C">
          <w:rPr>
            <w:noProof/>
            <w:webHidden/>
          </w:rPr>
          <w:fldChar w:fldCharType="separate"/>
        </w:r>
        <w:r w:rsidR="00137B7C">
          <w:rPr>
            <w:noProof/>
            <w:webHidden/>
          </w:rPr>
          <w:t>4</w:t>
        </w:r>
        <w:r w:rsidR="00137B7C">
          <w:rPr>
            <w:noProof/>
            <w:webHidden/>
          </w:rPr>
          <w:fldChar w:fldCharType="end"/>
        </w:r>
      </w:hyperlink>
    </w:p>
    <w:p w14:paraId="7B25B903" w14:textId="77777777" w:rsidR="00137B7C" w:rsidRDefault="00376B6C">
      <w:pPr>
        <w:pStyle w:val="TOC1"/>
        <w:tabs>
          <w:tab w:val="right" w:leader="dot" w:pos="9350"/>
        </w:tabs>
        <w:rPr>
          <w:rFonts w:asciiTheme="minorHAnsi" w:eastAsiaTheme="minorEastAsia" w:hAnsiTheme="minorHAnsi" w:cstheme="minorBidi"/>
          <w:noProof/>
          <w:sz w:val="22"/>
          <w:szCs w:val="22"/>
        </w:rPr>
      </w:pPr>
      <w:hyperlink w:anchor="_Toc380436801" w:history="1">
        <w:r w:rsidR="00137B7C" w:rsidRPr="003178AF">
          <w:rPr>
            <w:rStyle w:val="Hyperlink"/>
            <w:noProof/>
          </w:rPr>
          <w:t>5</w:t>
        </w:r>
        <w:r w:rsidR="00137B7C">
          <w:rPr>
            <w:rFonts w:asciiTheme="minorHAnsi" w:eastAsiaTheme="minorEastAsia" w:hAnsiTheme="minorHAnsi" w:cstheme="minorBidi"/>
            <w:noProof/>
            <w:sz w:val="22"/>
            <w:szCs w:val="22"/>
          </w:rPr>
          <w:tab/>
        </w:r>
        <w:r w:rsidR="00137B7C" w:rsidRPr="003178AF">
          <w:rPr>
            <w:rStyle w:val="Hyperlink"/>
            <w:noProof/>
          </w:rPr>
          <w:t>Attributes and Tags</w:t>
        </w:r>
        <w:r w:rsidR="00137B7C">
          <w:rPr>
            <w:noProof/>
            <w:webHidden/>
          </w:rPr>
          <w:tab/>
        </w:r>
        <w:r w:rsidR="00137B7C">
          <w:rPr>
            <w:noProof/>
            <w:webHidden/>
          </w:rPr>
          <w:fldChar w:fldCharType="begin"/>
        </w:r>
        <w:r w:rsidR="00137B7C">
          <w:rPr>
            <w:noProof/>
            <w:webHidden/>
          </w:rPr>
          <w:instrText xml:space="preserve"> PAGEREF _Toc380436801 \h </w:instrText>
        </w:r>
        <w:r w:rsidR="00137B7C">
          <w:rPr>
            <w:noProof/>
            <w:webHidden/>
          </w:rPr>
        </w:r>
        <w:r w:rsidR="00137B7C">
          <w:rPr>
            <w:noProof/>
            <w:webHidden/>
          </w:rPr>
          <w:fldChar w:fldCharType="separate"/>
        </w:r>
        <w:r w:rsidR="00137B7C">
          <w:rPr>
            <w:noProof/>
            <w:webHidden/>
          </w:rPr>
          <w:t>4</w:t>
        </w:r>
        <w:r w:rsidR="00137B7C">
          <w:rPr>
            <w:noProof/>
            <w:webHidden/>
          </w:rPr>
          <w:fldChar w:fldCharType="end"/>
        </w:r>
      </w:hyperlink>
    </w:p>
    <w:p w14:paraId="7137B51A" w14:textId="77777777" w:rsidR="00137B7C" w:rsidRDefault="00376B6C">
      <w:pPr>
        <w:pStyle w:val="TOC1"/>
        <w:tabs>
          <w:tab w:val="right" w:leader="dot" w:pos="9350"/>
        </w:tabs>
        <w:rPr>
          <w:rFonts w:asciiTheme="minorHAnsi" w:eastAsiaTheme="minorEastAsia" w:hAnsiTheme="minorHAnsi" w:cstheme="minorBidi"/>
          <w:noProof/>
          <w:sz w:val="22"/>
          <w:szCs w:val="22"/>
        </w:rPr>
      </w:pPr>
      <w:hyperlink w:anchor="_Toc380436802" w:history="1">
        <w:r w:rsidR="00137B7C" w:rsidRPr="003178AF">
          <w:rPr>
            <w:rStyle w:val="Hyperlink"/>
            <w:noProof/>
          </w:rPr>
          <w:t>6</w:t>
        </w:r>
        <w:r w:rsidR="00137B7C">
          <w:rPr>
            <w:rFonts w:asciiTheme="minorHAnsi" w:eastAsiaTheme="minorEastAsia" w:hAnsiTheme="minorHAnsi" w:cstheme="minorBidi"/>
            <w:noProof/>
            <w:sz w:val="22"/>
            <w:szCs w:val="22"/>
          </w:rPr>
          <w:tab/>
        </w:r>
        <w:r w:rsidR="00137B7C" w:rsidRPr="003178AF">
          <w:rPr>
            <w:rStyle w:val="Hyperlink"/>
            <w:noProof/>
          </w:rPr>
          <w:t>Quotes</w:t>
        </w:r>
        <w:r w:rsidR="00137B7C">
          <w:rPr>
            <w:noProof/>
            <w:webHidden/>
          </w:rPr>
          <w:tab/>
        </w:r>
        <w:r w:rsidR="00137B7C">
          <w:rPr>
            <w:noProof/>
            <w:webHidden/>
          </w:rPr>
          <w:fldChar w:fldCharType="begin"/>
        </w:r>
        <w:r w:rsidR="00137B7C">
          <w:rPr>
            <w:noProof/>
            <w:webHidden/>
          </w:rPr>
          <w:instrText xml:space="preserve"> PAGEREF _Toc380436802 \h </w:instrText>
        </w:r>
        <w:r w:rsidR="00137B7C">
          <w:rPr>
            <w:noProof/>
            <w:webHidden/>
          </w:rPr>
        </w:r>
        <w:r w:rsidR="00137B7C">
          <w:rPr>
            <w:noProof/>
            <w:webHidden/>
          </w:rPr>
          <w:fldChar w:fldCharType="separate"/>
        </w:r>
        <w:r w:rsidR="00137B7C">
          <w:rPr>
            <w:noProof/>
            <w:webHidden/>
          </w:rPr>
          <w:t>4</w:t>
        </w:r>
        <w:r w:rsidR="00137B7C">
          <w:rPr>
            <w:noProof/>
            <w:webHidden/>
          </w:rPr>
          <w:fldChar w:fldCharType="end"/>
        </w:r>
      </w:hyperlink>
    </w:p>
    <w:p w14:paraId="012BA0F5" w14:textId="77777777" w:rsidR="00137B7C" w:rsidRDefault="00376B6C">
      <w:pPr>
        <w:pStyle w:val="TOC1"/>
        <w:tabs>
          <w:tab w:val="right" w:leader="dot" w:pos="9350"/>
        </w:tabs>
        <w:rPr>
          <w:rFonts w:asciiTheme="minorHAnsi" w:eastAsiaTheme="minorEastAsia" w:hAnsiTheme="minorHAnsi" w:cstheme="minorBidi"/>
          <w:noProof/>
          <w:sz w:val="22"/>
          <w:szCs w:val="22"/>
        </w:rPr>
      </w:pPr>
      <w:hyperlink w:anchor="_Toc380436803" w:history="1">
        <w:r w:rsidR="00137B7C" w:rsidRPr="003178AF">
          <w:rPr>
            <w:rStyle w:val="Hyperlink"/>
            <w:noProof/>
          </w:rPr>
          <w:t>7</w:t>
        </w:r>
        <w:r w:rsidR="00137B7C">
          <w:rPr>
            <w:rFonts w:asciiTheme="minorHAnsi" w:eastAsiaTheme="minorEastAsia" w:hAnsiTheme="minorHAnsi" w:cstheme="minorBidi"/>
            <w:noProof/>
            <w:sz w:val="22"/>
            <w:szCs w:val="22"/>
          </w:rPr>
          <w:tab/>
        </w:r>
        <w:r w:rsidR="00137B7C" w:rsidRPr="003178AF">
          <w:rPr>
            <w:rStyle w:val="Hyperlink"/>
            <w:noProof/>
          </w:rPr>
          <w:t>Indentation</w:t>
        </w:r>
        <w:r w:rsidR="00137B7C">
          <w:rPr>
            <w:noProof/>
            <w:webHidden/>
          </w:rPr>
          <w:tab/>
        </w:r>
        <w:r w:rsidR="00137B7C">
          <w:rPr>
            <w:noProof/>
            <w:webHidden/>
          </w:rPr>
          <w:fldChar w:fldCharType="begin"/>
        </w:r>
        <w:r w:rsidR="00137B7C">
          <w:rPr>
            <w:noProof/>
            <w:webHidden/>
          </w:rPr>
          <w:instrText xml:space="preserve"> PAGEREF _Toc380436803 \h </w:instrText>
        </w:r>
        <w:r w:rsidR="00137B7C">
          <w:rPr>
            <w:noProof/>
            <w:webHidden/>
          </w:rPr>
        </w:r>
        <w:r w:rsidR="00137B7C">
          <w:rPr>
            <w:noProof/>
            <w:webHidden/>
          </w:rPr>
          <w:fldChar w:fldCharType="separate"/>
        </w:r>
        <w:r w:rsidR="00137B7C">
          <w:rPr>
            <w:noProof/>
            <w:webHidden/>
          </w:rPr>
          <w:t>5</w:t>
        </w:r>
        <w:r w:rsidR="00137B7C">
          <w:rPr>
            <w:noProof/>
            <w:webHidden/>
          </w:rPr>
          <w:fldChar w:fldCharType="end"/>
        </w:r>
      </w:hyperlink>
    </w:p>
    <w:p w14:paraId="01CA89E2" w14:textId="77777777" w:rsidR="00137B7C" w:rsidRDefault="00376B6C">
      <w:pPr>
        <w:pStyle w:val="TOC1"/>
        <w:tabs>
          <w:tab w:val="right" w:leader="dot" w:pos="9350"/>
        </w:tabs>
        <w:rPr>
          <w:rFonts w:asciiTheme="minorHAnsi" w:eastAsiaTheme="minorEastAsia" w:hAnsiTheme="minorHAnsi" w:cstheme="minorBidi"/>
          <w:noProof/>
          <w:sz w:val="22"/>
          <w:szCs w:val="22"/>
        </w:rPr>
      </w:pPr>
      <w:hyperlink w:anchor="_Toc380436804" w:history="1">
        <w:r w:rsidR="00137B7C" w:rsidRPr="003178AF">
          <w:rPr>
            <w:rStyle w:val="Hyperlink"/>
            <w:noProof/>
          </w:rPr>
          <w:t>8</w:t>
        </w:r>
        <w:r w:rsidR="00137B7C">
          <w:rPr>
            <w:rFonts w:asciiTheme="minorHAnsi" w:eastAsiaTheme="minorEastAsia" w:hAnsiTheme="minorHAnsi" w:cstheme="minorBidi"/>
            <w:noProof/>
            <w:sz w:val="22"/>
            <w:szCs w:val="22"/>
          </w:rPr>
          <w:tab/>
        </w:r>
        <w:r w:rsidR="00137B7C" w:rsidRPr="003178AF">
          <w:rPr>
            <w:rStyle w:val="Hyperlink"/>
            <w:noProof/>
          </w:rPr>
          <w:t>Prot</w:t>
        </w:r>
        <w:r w:rsidR="00137B7C" w:rsidRPr="003178AF">
          <w:rPr>
            <w:rStyle w:val="Hyperlink"/>
            <w:rFonts w:ascii="Arial" w:hAnsi="Arial" w:cs="Arial"/>
            <w:iCs/>
            <w:noProof/>
          </w:rPr>
          <w:t>o</w:t>
        </w:r>
        <w:r w:rsidR="00137B7C" w:rsidRPr="003178AF">
          <w:rPr>
            <w:rStyle w:val="Hyperlink"/>
            <w:noProof/>
          </w:rPr>
          <w:t>col</w:t>
        </w:r>
        <w:r w:rsidR="00137B7C">
          <w:rPr>
            <w:noProof/>
            <w:webHidden/>
          </w:rPr>
          <w:tab/>
        </w:r>
        <w:r w:rsidR="00137B7C">
          <w:rPr>
            <w:noProof/>
            <w:webHidden/>
          </w:rPr>
          <w:fldChar w:fldCharType="begin"/>
        </w:r>
        <w:r w:rsidR="00137B7C">
          <w:rPr>
            <w:noProof/>
            <w:webHidden/>
          </w:rPr>
          <w:instrText xml:space="preserve"> PAGEREF _Toc380436804 \h </w:instrText>
        </w:r>
        <w:r w:rsidR="00137B7C">
          <w:rPr>
            <w:noProof/>
            <w:webHidden/>
          </w:rPr>
        </w:r>
        <w:r w:rsidR="00137B7C">
          <w:rPr>
            <w:noProof/>
            <w:webHidden/>
          </w:rPr>
          <w:fldChar w:fldCharType="separate"/>
        </w:r>
        <w:r w:rsidR="00137B7C">
          <w:rPr>
            <w:noProof/>
            <w:webHidden/>
          </w:rPr>
          <w:t>7</w:t>
        </w:r>
        <w:r w:rsidR="00137B7C">
          <w:rPr>
            <w:noProof/>
            <w:webHidden/>
          </w:rPr>
          <w:fldChar w:fldCharType="end"/>
        </w:r>
      </w:hyperlink>
    </w:p>
    <w:p w14:paraId="52186364" w14:textId="77777777" w:rsidR="00137B7C" w:rsidRDefault="00376B6C">
      <w:pPr>
        <w:pStyle w:val="TOC1"/>
        <w:tabs>
          <w:tab w:val="right" w:leader="dot" w:pos="9350"/>
        </w:tabs>
        <w:rPr>
          <w:rFonts w:asciiTheme="minorHAnsi" w:eastAsiaTheme="minorEastAsia" w:hAnsiTheme="minorHAnsi" w:cstheme="minorBidi"/>
          <w:noProof/>
          <w:sz w:val="22"/>
          <w:szCs w:val="22"/>
        </w:rPr>
      </w:pPr>
      <w:hyperlink w:anchor="_Toc380436805" w:history="1">
        <w:r w:rsidR="00137B7C" w:rsidRPr="003178AF">
          <w:rPr>
            <w:rStyle w:val="Hyperlink"/>
            <w:noProof/>
          </w:rPr>
          <w:t>9</w:t>
        </w:r>
        <w:r w:rsidR="00137B7C">
          <w:rPr>
            <w:rFonts w:asciiTheme="minorHAnsi" w:eastAsiaTheme="minorEastAsia" w:hAnsiTheme="minorHAnsi" w:cstheme="minorBidi"/>
            <w:noProof/>
            <w:sz w:val="22"/>
            <w:szCs w:val="22"/>
          </w:rPr>
          <w:tab/>
        </w:r>
        <w:r w:rsidR="00137B7C" w:rsidRPr="003178AF">
          <w:rPr>
            <w:rStyle w:val="Hyperlink"/>
            <w:noProof/>
          </w:rPr>
          <w:t>Indentation</w:t>
        </w:r>
        <w:r w:rsidR="00137B7C">
          <w:rPr>
            <w:noProof/>
            <w:webHidden/>
          </w:rPr>
          <w:tab/>
        </w:r>
        <w:r w:rsidR="00137B7C">
          <w:rPr>
            <w:noProof/>
            <w:webHidden/>
          </w:rPr>
          <w:fldChar w:fldCharType="begin"/>
        </w:r>
        <w:r w:rsidR="00137B7C">
          <w:rPr>
            <w:noProof/>
            <w:webHidden/>
          </w:rPr>
          <w:instrText xml:space="preserve"> PAGEREF _Toc380436805 \h </w:instrText>
        </w:r>
        <w:r w:rsidR="00137B7C">
          <w:rPr>
            <w:noProof/>
            <w:webHidden/>
          </w:rPr>
        </w:r>
        <w:r w:rsidR="00137B7C">
          <w:rPr>
            <w:noProof/>
            <w:webHidden/>
          </w:rPr>
          <w:fldChar w:fldCharType="separate"/>
        </w:r>
        <w:r w:rsidR="00137B7C">
          <w:rPr>
            <w:noProof/>
            <w:webHidden/>
          </w:rPr>
          <w:t>7</w:t>
        </w:r>
        <w:r w:rsidR="00137B7C">
          <w:rPr>
            <w:noProof/>
            <w:webHidden/>
          </w:rPr>
          <w:fldChar w:fldCharType="end"/>
        </w:r>
      </w:hyperlink>
    </w:p>
    <w:p w14:paraId="0CA9D2D3" w14:textId="77777777" w:rsidR="00137B7C" w:rsidRDefault="00376B6C">
      <w:pPr>
        <w:pStyle w:val="TOC1"/>
        <w:tabs>
          <w:tab w:val="right" w:leader="dot" w:pos="9350"/>
        </w:tabs>
        <w:rPr>
          <w:rFonts w:asciiTheme="minorHAnsi" w:eastAsiaTheme="minorEastAsia" w:hAnsiTheme="minorHAnsi" w:cstheme="minorBidi"/>
          <w:noProof/>
          <w:sz w:val="22"/>
          <w:szCs w:val="22"/>
        </w:rPr>
      </w:pPr>
      <w:hyperlink w:anchor="_Toc380436806" w:history="1">
        <w:r w:rsidR="00137B7C" w:rsidRPr="003178AF">
          <w:rPr>
            <w:rStyle w:val="Hyperlink"/>
            <w:noProof/>
          </w:rPr>
          <w:t>10</w:t>
        </w:r>
        <w:r w:rsidR="00137B7C">
          <w:rPr>
            <w:rFonts w:asciiTheme="minorHAnsi" w:eastAsiaTheme="minorEastAsia" w:hAnsiTheme="minorHAnsi" w:cstheme="minorBidi"/>
            <w:noProof/>
            <w:sz w:val="22"/>
            <w:szCs w:val="22"/>
          </w:rPr>
          <w:tab/>
        </w:r>
        <w:r w:rsidR="00137B7C" w:rsidRPr="003178AF">
          <w:rPr>
            <w:rStyle w:val="Hyperlink"/>
            <w:noProof/>
          </w:rPr>
          <w:t>Capitalization</w:t>
        </w:r>
        <w:r w:rsidR="00137B7C">
          <w:rPr>
            <w:noProof/>
            <w:webHidden/>
          </w:rPr>
          <w:tab/>
        </w:r>
        <w:r w:rsidR="00137B7C">
          <w:rPr>
            <w:noProof/>
            <w:webHidden/>
          </w:rPr>
          <w:fldChar w:fldCharType="begin"/>
        </w:r>
        <w:r w:rsidR="00137B7C">
          <w:rPr>
            <w:noProof/>
            <w:webHidden/>
          </w:rPr>
          <w:instrText xml:space="preserve"> PAGEREF _Toc380436806 \h </w:instrText>
        </w:r>
        <w:r w:rsidR="00137B7C">
          <w:rPr>
            <w:noProof/>
            <w:webHidden/>
          </w:rPr>
        </w:r>
        <w:r w:rsidR="00137B7C">
          <w:rPr>
            <w:noProof/>
            <w:webHidden/>
          </w:rPr>
          <w:fldChar w:fldCharType="separate"/>
        </w:r>
        <w:r w:rsidR="00137B7C">
          <w:rPr>
            <w:noProof/>
            <w:webHidden/>
          </w:rPr>
          <w:t>7</w:t>
        </w:r>
        <w:r w:rsidR="00137B7C">
          <w:rPr>
            <w:noProof/>
            <w:webHidden/>
          </w:rPr>
          <w:fldChar w:fldCharType="end"/>
        </w:r>
      </w:hyperlink>
    </w:p>
    <w:p w14:paraId="6A09AB90" w14:textId="77777777" w:rsidR="00137B7C" w:rsidRDefault="00376B6C">
      <w:pPr>
        <w:pStyle w:val="TOC1"/>
        <w:tabs>
          <w:tab w:val="right" w:leader="dot" w:pos="9350"/>
        </w:tabs>
        <w:rPr>
          <w:rFonts w:asciiTheme="minorHAnsi" w:eastAsiaTheme="minorEastAsia" w:hAnsiTheme="minorHAnsi" w:cstheme="minorBidi"/>
          <w:noProof/>
          <w:sz w:val="22"/>
          <w:szCs w:val="22"/>
        </w:rPr>
      </w:pPr>
      <w:hyperlink w:anchor="_Toc380436807" w:history="1">
        <w:r w:rsidR="00137B7C" w:rsidRPr="003178AF">
          <w:rPr>
            <w:rStyle w:val="Hyperlink"/>
            <w:noProof/>
          </w:rPr>
          <w:t>11</w:t>
        </w:r>
        <w:r w:rsidR="00137B7C">
          <w:rPr>
            <w:rFonts w:asciiTheme="minorHAnsi" w:eastAsiaTheme="minorEastAsia" w:hAnsiTheme="minorHAnsi" w:cstheme="minorBidi"/>
            <w:noProof/>
            <w:sz w:val="22"/>
            <w:szCs w:val="22"/>
          </w:rPr>
          <w:tab/>
        </w:r>
        <w:r w:rsidR="00137B7C" w:rsidRPr="003178AF">
          <w:rPr>
            <w:rStyle w:val="Hyperlink"/>
            <w:noProof/>
          </w:rPr>
          <w:t>Trailing Whitespace</w:t>
        </w:r>
        <w:r w:rsidR="00137B7C">
          <w:rPr>
            <w:noProof/>
            <w:webHidden/>
          </w:rPr>
          <w:tab/>
        </w:r>
        <w:r w:rsidR="00137B7C">
          <w:rPr>
            <w:noProof/>
            <w:webHidden/>
          </w:rPr>
          <w:fldChar w:fldCharType="begin"/>
        </w:r>
        <w:r w:rsidR="00137B7C">
          <w:rPr>
            <w:noProof/>
            <w:webHidden/>
          </w:rPr>
          <w:instrText xml:space="preserve"> PAGEREF _Toc380436807 \h </w:instrText>
        </w:r>
        <w:r w:rsidR="00137B7C">
          <w:rPr>
            <w:noProof/>
            <w:webHidden/>
          </w:rPr>
        </w:r>
        <w:r w:rsidR="00137B7C">
          <w:rPr>
            <w:noProof/>
            <w:webHidden/>
          </w:rPr>
          <w:fldChar w:fldCharType="separate"/>
        </w:r>
        <w:r w:rsidR="00137B7C">
          <w:rPr>
            <w:noProof/>
            <w:webHidden/>
          </w:rPr>
          <w:t>8</w:t>
        </w:r>
        <w:r w:rsidR="00137B7C">
          <w:rPr>
            <w:noProof/>
            <w:webHidden/>
          </w:rPr>
          <w:fldChar w:fldCharType="end"/>
        </w:r>
      </w:hyperlink>
    </w:p>
    <w:p w14:paraId="10079506" w14:textId="77777777" w:rsidR="00137B7C" w:rsidRDefault="00376B6C">
      <w:pPr>
        <w:pStyle w:val="TOC1"/>
        <w:tabs>
          <w:tab w:val="right" w:leader="dot" w:pos="9350"/>
        </w:tabs>
        <w:rPr>
          <w:rFonts w:asciiTheme="minorHAnsi" w:eastAsiaTheme="minorEastAsia" w:hAnsiTheme="minorHAnsi" w:cstheme="minorBidi"/>
          <w:noProof/>
          <w:sz w:val="22"/>
          <w:szCs w:val="22"/>
        </w:rPr>
      </w:pPr>
      <w:hyperlink w:anchor="_Toc380436808" w:history="1">
        <w:r w:rsidR="00137B7C" w:rsidRPr="003178AF">
          <w:rPr>
            <w:rStyle w:val="Hyperlink"/>
            <w:noProof/>
          </w:rPr>
          <w:t>12</w:t>
        </w:r>
        <w:r w:rsidR="00137B7C">
          <w:rPr>
            <w:rFonts w:asciiTheme="minorHAnsi" w:eastAsiaTheme="minorEastAsia" w:hAnsiTheme="minorHAnsi" w:cstheme="minorBidi"/>
            <w:noProof/>
            <w:sz w:val="22"/>
            <w:szCs w:val="22"/>
          </w:rPr>
          <w:tab/>
        </w:r>
        <w:r w:rsidR="00137B7C" w:rsidRPr="003178AF">
          <w:rPr>
            <w:rStyle w:val="Hyperlink"/>
            <w:noProof/>
          </w:rPr>
          <w:t>Encoding</w:t>
        </w:r>
        <w:r w:rsidR="00137B7C">
          <w:rPr>
            <w:noProof/>
            <w:webHidden/>
          </w:rPr>
          <w:tab/>
        </w:r>
        <w:r w:rsidR="00137B7C">
          <w:rPr>
            <w:noProof/>
            <w:webHidden/>
          </w:rPr>
          <w:fldChar w:fldCharType="begin"/>
        </w:r>
        <w:r w:rsidR="00137B7C">
          <w:rPr>
            <w:noProof/>
            <w:webHidden/>
          </w:rPr>
          <w:instrText xml:space="preserve"> PAGEREF _Toc380436808 \h </w:instrText>
        </w:r>
        <w:r w:rsidR="00137B7C">
          <w:rPr>
            <w:noProof/>
            <w:webHidden/>
          </w:rPr>
        </w:r>
        <w:r w:rsidR="00137B7C">
          <w:rPr>
            <w:noProof/>
            <w:webHidden/>
          </w:rPr>
          <w:fldChar w:fldCharType="separate"/>
        </w:r>
        <w:r w:rsidR="00137B7C">
          <w:rPr>
            <w:noProof/>
            <w:webHidden/>
          </w:rPr>
          <w:t>8</w:t>
        </w:r>
        <w:r w:rsidR="00137B7C">
          <w:rPr>
            <w:noProof/>
            <w:webHidden/>
          </w:rPr>
          <w:fldChar w:fldCharType="end"/>
        </w:r>
      </w:hyperlink>
    </w:p>
    <w:p w14:paraId="0DECB544" w14:textId="77777777" w:rsidR="00137B7C" w:rsidRDefault="00376B6C">
      <w:pPr>
        <w:pStyle w:val="TOC1"/>
        <w:tabs>
          <w:tab w:val="right" w:leader="dot" w:pos="9350"/>
        </w:tabs>
        <w:rPr>
          <w:rFonts w:asciiTheme="minorHAnsi" w:eastAsiaTheme="minorEastAsia" w:hAnsiTheme="minorHAnsi" w:cstheme="minorBidi"/>
          <w:noProof/>
          <w:sz w:val="22"/>
          <w:szCs w:val="22"/>
        </w:rPr>
      </w:pPr>
      <w:hyperlink w:anchor="_Toc380436809" w:history="1">
        <w:r w:rsidR="00137B7C" w:rsidRPr="003178AF">
          <w:rPr>
            <w:rStyle w:val="Hyperlink"/>
            <w:noProof/>
          </w:rPr>
          <w:t>13</w:t>
        </w:r>
        <w:r w:rsidR="00137B7C">
          <w:rPr>
            <w:rFonts w:asciiTheme="minorHAnsi" w:eastAsiaTheme="minorEastAsia" w:hAnsiTheme="minorHAnsi" w:cstheme="minorBidi"/>
            <w:noProof/>
            <w:sz w:val="22"/>
            <w:szCs w:val="22"/>
          </w:rPr>
          <w:tab/>
        </w:r>
        <w:r w:rsidR="00137B7C" w:rsidRPr="003178AF">
          <w:rPr>
            <w:rStyle w:val="Hyperlink"/>
            <w:noProof/>
          </w:rPr>
          <w:t>Comments</w:t>
        </w:r>
        <w:r w:rsidR="00137B7C">
          <w:rPr>
            <w:noProof/>
            <w:webHidden/>
          </w:rPr>
          <w:tab/>
        </w:r>
        <w:r w:rsidR="00137B7C">
          <w:rPr>
            <w:noProof/>
            <w:webHidden/>
          </w:rPr>
          <w:fldChar w:fldCharType="begin"/>
        </w:r>
        <w:r w:rsidR="00137B7C">
          <w:rPr>
            <w:noProof/>
            <w:webHidden/>
          </w:rPr>
          <w:instrText xml:space="preserve"> PAGEREF _Toc380436809 \h </w:instrText>
        </w:r>
        <w:r w:rsidR="00137B7C">
          <w:rPr>
            <w:noProof/>
            <w:webHidden/>
          </w:rPr>
        </w:r>
        <w:r w:rsidR="00137B7C">
          <w:rPr>
            <w:noProof/>
            <w:webHidden/>
          </w:rPr>
          <w:fldChar w:fldCharType="separate"/>
        </w:r>
        <w:r w:rsidR="00137B7C">
          <w:rPr>
            <w:noProof/>
            <w:webHidden/>
          </w:rPr>
          <w:t>8</w:t>
        </w:r>
        <w:r w:rsidR="00137B7C">
          <w:rPr>
            <w:noProof/>
            <w:webHidden/>
          </w:rPr>
          <w:fldChar w:fldCharType="end"/>
        </w:r>
      </w:hyperlink>
    </w:p>
    <w:p w14:paraId="4CF29A04" w14:textId="77777777" w:rsidR="00137B7C" w:rsidRDefault="00376B6C">
      <w:pPr>
        <w:pStyle w:val="TOC1"/>
        <w:tabs>
          <w:tab w:val="right" w:leader="dot" w:pos="9350"/>
        </w:tabs>
        <w:rPr>
          <w:rFonts w:asciiTheme="minorHAnsi" w:eastAsiaTheme="minorEastAsia" w:hAnsiTheme="minorHAnsi" w:cstheme="minorBidi"/>
          <w:noProof/>
          <w:sz w:val="22"/>
          <w:szCs w:val="22"/>
        </w:rPr>
      </w:pPr>
      <w:hyperlink w:anchor="_Toc380436810" w:history="1">
        <w:r w:rsidR="00137B7C" w:rsidRPr="003178AF">
          <w:rPr>
            <w:rStyle w:val="Hyperlink"/>
            <w:noProof/>
          </w:rPr>
          <w:t>14</w:t>
        </w:r>
        <w:r w:rsidR="00137B7C">
          <w:rPr>
            <w:rFonts w:asciiTheme="minorHAnsi" w:eastAsiaTheme="minorEastAsia" w:hAnsiTheme="minorHAnsi" w:cstheme="minorBidi"/>
            <w:noProof/>
            <w:sz w:val="22"/>
            <w:szCs w:val="22"/>
          </w:rPr>
          <w:tab/>
        </w:r>
        <w:r w:rsidR="00137B7C" w:rsidRPr="003178AF">
          <w:rPr>
            <w:rStyle w:val="Hyperlink"/>
            <w:noProof/>
          </w:rPr>
          <w:t>Action Items</w:t>
        </w:r>
        <w:r w:rsidR="00137B7C">
          <w:rPr>
            <w:noProof/>
            <w:webHidden/>
          </w:rPr>
          <w:tab/>
        </w:r>
        <w:r w:rsidR="00137B7C">
          <w:rPr>
            <w:noProof/>
            <w:webHidden/>
          </w:rPr>
          <w:fldChar w:fldCharType="begin"/>
        </w:r>
        <w:r w:rsidR="00137B7C">
          <w:rPr>
            <w:noProof/>
            <w:webHidden/>
          </w:rPr>
          <w:instrText xml:space="preserve"> PAGEREF _Toc380436810 \h </w:instrText>
        </w:r>
        <w:r w:rsidR="00137B7C">
          <w:rPr>
            <w:noProof/>
            <w:webHidden/>
          </w:rPr>
        </w:r>
        <w:r w:rsidR="00137B7C">
          <w:rPr>
            <w:noProof/>
            <w:webHidden/>
          </w:rPr>
          <w:fldChar w:fldCharType="separate"/>
        </w:r>
        <w:r w:rsidR="00137B7C">
          <w:rPr>
            <w:noProof/>
            <w:webHidden/>
          </w:rPr>
          <w:t>8</w:t>
        </w:r>
        <w:r w:rsidR="00137B7C">
          <w:rPr>
            <w:noProof/>
            <w:webHidden/>
          </w:rPr>
          <w:fldChar w:fldCharType="end"/>
        </w:r>
      </w:hyperlink>
    </w:p>
    <w:p w14:paraId="120B5AA8" w14:textId="77777777" w:rsidR="00137B7C" w:rsidRDefault="00376B6C">
      <w:pPr>
        <w:pStyle w:val="TOC1"/>
        <w:tabs>
          <w:tab w:val="right" w:leader="dot" w:pos="9350"/>
        </w:tabs>
        <w:rPr>
          <w:rFonts w:asciiTheme="minorHAnsi" w:eastAsiaTheme="minorEastAsia" w:hAnsiTheme="minorHAnsi" w:cstheme="minorBidi"/>
          <w:noProof/>
          <w:sz w:val="22"/>
          <w:szCs w:val="22"/>
        </w:rPr>
      </w:pPr>
      <w:hyperlink w:anchor="_Toc380436811" w:history="1">
        <w:r w:rsidR="00137B7C" w:rsidRPr="003178AF">
          <w:rPr>
            <w:rStyle w:val="Hyperlink"/>
            <w:noProof/>
          </w:rPr>
          <w:t>15</w:t>
        </w:r>
        <w:r w:rsidR="00137B7C">
          <w:rPr>
            <w:rFonts w:asciiTheme="minorHAnsi" w:eastAsiaTheme="minorEastAsia" w:hAnsiTheme="minorHAnsi" w:cstheme="minorBidi"/>
            <w:noProof/>
            <w:sz w:val="22"/>
            <w:szCs w:val="22"/>
          </w:rPr>
          <w:tab/>
        </w:r>
        <w:r w:rsidR="00137B7C" w:rsidRPr="003178AF">
          <w:rPr>
            <w:rStyle w:val="Hyperlink"/>
            <w:noProof/>
          </w:rPr>
          <w:t>Document Type</w:t>
        </w:r>
        <w:r w:rsidR="00137B7C">
          <w:rPr>
            <w:noProof/>
            <w:webHidden/>
          </w:rPr>
          <w:tab/>
        </w:r>
        <w:r w:rsidR="00137B7C">
          <w:rPr>
            <w:noProof/>
            <w:webHidden/>
          </w:rPr>
          <w:fldChar w:fldCharType="begin"/>
        </w:r>
        <w:r w:rsidR="00137B7C">
          <w:rPr>
            <w:noProof/>
            <w:webHidden/>
          </w:rPr>
          <w:instrText xml:space="preserve"> PAGEREF _Toc380436811 \h </w:instrText>
        </w:r>
        <w:r w:rsidR="00137B7C">
          <w:rPr>
            <w:noProof/>
            <w:webHidden/>
          </w:rPr>
        </w:r>
        <w:r w:rsidR="00137B7C">
          <w:rPr>
            <w:noProof/>
            <w:webHidden/>
          </w:rPr>
          <w:fldChar w:fldCharType="separate"/>
        </w:r>
        <w:r w:rsidR="00137B7C">
          <w:rPr>
            <w:noProof/>
            <w:webHidden/>
          </w:rPr>
          <w:t>8</w:t>
        </w:r>
        <w:r w:rsidR="00137B7C">
          <w:rPr>
            <w:noProof/>
            <w:webHidden/>
          </w:rPr>
          <w:fldChar w:fldCharType="end"/>
        </w:r>
      </w:hyperlink>
    </w:p>
    <w:p w14:paraId="58A19248" w14:textId="77777777" w:rsidR="00137B7C" w:rsidRDefault="00376B6C">
      <w:pPr>
        <w:pStyle w:val="TOC1"/>
        <w:tabs>
          <w:tab w:val="right" w:leader="dot" w:pos="9350"/>
        </w:tabs>
        <w:rPr>
          <w:rFonts w:asciiTheme="minorHAnsi" w:eastAsiaTheme="minorEastAsia" w:hAnsiTheme="minorHAnsi" w:cstheme="minorBidi"/>
          <w:noProof/>
          <w:sz w:val="22"/>
          <w:szCs w:val="22"/>
        </w:rPr>
      </w:pPr>
      <w:hyperlink w:anchor="_Toc380436812" w:history="1">
        <w:r w:rsidR="00137B7C" w:rsidRPr="003178AF">
          <w:rPr>
            <w:rStyle w:val="Hyperlink"/>
            <w:noProof/>
          </w:rPr>
          <w:t>16</w:t>
        </w:r>
        <w:r w:rsidR="00137B7C">
          <w:rPr>
            <w:rFonts w:asciiTheme="minorHAnsi" w:eastAsiaTheme="minorEastAsia" w:hAnsiTheme="minorHAnsi" w:cstheme="minorBidi"/>
            <w:noProof/>
            <w:sz w:val="22"/>
            <w:szCs w:val="22"/>
          </w:rPr>
          <w:tab/>
        </w:r>
        <w:r w:rsidR="00137B7C" w:rsidRPr="003178AF">
          <w:rPr>
            <w:rStyle w:val="Hyperlink"/>
            <w:noProof/>
          </w:rPr>
          <w:t>HTML Validity</w:t>
        </w:r>
        <w:r w:rsidR="00137B7C">
          <w:rPr>
            <w:noProof/>
            <w:webHidden/>
          </w:rPr>
          <w:tab/>
        </w:r>
        <w:r w:rsidR="00137B7C">
          <w:rPr>
            <w:noProof/>
            <w:webHidden/>
          </w:rPr>
          <w:fldChar w:fldCharType="begin"/>
        </w:r>
        <w:r w:rsidR="00137B7C">
          <w:rPr>
            <w:noProof/>
            <w:webHidden/>
          </w:rPr>
          <w:instrText xml:space="preserve"> PAGEREF _Toc380436812 \h </w:instrText>
        </w:r>
        <w:r w:rsidR="00137B7C">
          <w:rPr>
            <w:noProof/>
            <w:webHidden/>
          </w:rPr>
        </w:r>
        <w:r w:rsidR="00137B7C">
          <w:rPr>
            <w:noProof/>
            <w:webHidden/>
          </w:rPr>
          <w:fldChar w:fldCharType="separate"/>
        </w:r>
        <w:r w:rsidR="00137B7C">
          <w:rPr>
            <w:noProof/>
            <w:webHidden/>
          </w:rPr>
          <w:t>9</w:t>
        </w:r>
        <w:r w:rsidR="00137B7C">
          <w:rPr>
            <w:noProof/>
            <w:webHidden/>
          </w:rPr>
          <w:fldChar w:fldCharType="end"/>
        </w:r>
      </w:hyperlink>
    </w:p>
    <w:p w14:paraId="4975B749" w14:textId="77777777" w:rsidR="00137B7C" w:rsidRDefault="00376B6C">
      <w:pPr>
        <w:pStyle w:val="TOC1"/>
        <w:tabs>
          <w:tab w:val="right" w:leader="dot" w:pos="9350"/>
        </w:tabs>
        <w:rPr>
          <w:rFonts w:asciiTheme="minorHAnsi" w:eastAsiaTheme="minorEastAsia" w:hAnsiTheme="minorHAnsi" w:cstheme="minorBidi"/>
          <w:noProof/>
          <w:sz w:val="22"/>
          <w:szCs w:val="22"/>
        </w:rPr>
      </w:pPr>
      <w:hyperlink w:anchor="_Toc380436813" w:history="1">
        <w:r w:rsidR="00137B7C" w:rsidRPr="003178AF">
          <w:rPr>
            <w:rStyle w:val="Hyperlink"/>
            <w:noProof/>
          </w:rPr>
          <w:t>17</w:t>
        </w:r>
        <w:r w:rsidR="00137B7C">
          <w:rPr>
            <w:rFonts w:asciiTheme="minorHAnsi" w:eastAsiaTheme="minorEastAsia" w:hAnsiTheme="minorHAnsi" w:cstheme="minorBidi"/>
            <w:noProof/>
            <w:sz w:val="22"/>
            <w:szCs w:val="22"/>
          </w:rPr>
          <w:tab/>
        </w:r>
        <w:r w:rsidR="00137B7C" w:rsidRPr="003178AF">
          <w:rPr>
            <w:rStyle w:val="Hyperlink"/>
            <w:noProof/>
          </w:rPr>
          <w:t>Semantics</w:t>
        </w:r>
        <w:r w:rsidR="00137B7C">
          <w:rPr>
            <w:noProof/>
            <w:webHidden/>
          </w:rPr>
          <w:tab/>
        </w:r>
        <w:r w:rsidR="00137B7C">
          <w:rPr>
            <w:noProof/>
            <w:webHidden/>
          </w:rPr>
          <w:fldChar w:fldCharType="begin"/>
        </w:r>
        <w:r w:rsidR="00137B7C">
          <w:rPr>
            <w:noProof/>
            <w:webHidden/>
          </w:rPr>
          <w:instrText xml:space="preserve"> PAGEREF _Toc380436813 \h </w:instrText>
        </w:r>
        <w:r w:rsidR="00137B7C">
          <w:rPr>
            <w:noProof/>
            <w:webHidden/>
          </w:rPr>
        </w:r>
        <w:r w:rsidR="00137B7C">
          <w:rPr>
            <w:noProof/>
            <w:webHidden/>
          </w:rPr>
          <w:fldChar w:fldCharType="separate"/>
        </w:r>
        <w:r w:rsidR="00137B7C">
          <w:rPr>
            <w:noProof/>
            <w:webHidden/>
          </w:rPr>
          <w:t>9</w:t>
        </w:r>
        <w:r w:rsidR="00137B7C">
          <w:rPr>
            <w:noProof/>
            <w:webHidden/>
          </w:rPr>
          <w:fldChar w:fldCharType="end"/>
        </w:r>
      </w:hyperlink>
    </w:p>
    <w:p w14:paraId="44055146" w14:textId="77777777" w:rsidR="00137B7C" w:rsidRDefault="00376B6C">
      <w:pPr>
        <w:pStyle w:val="TOC1"/>
        <w:tabs>
          <w:tab w:val="right" w:leader="dot" w:pos="9350"/>
        </w:tabs>
        <w:rPr>
          <w:rFonts w:asciiTheme="minorHAnsi" w:eastAsiaTheme="minorEastAsia" w:hAnsiTheme="minorHAnsi" w:cstheme="minorBidi"/>
          <w:noProof/>
          <w:sz w:val="22"/>
          <w:szCs w:val="22"/>
        </w:rPr>
      </w:pPr>
      <w:hyperlink w:anchor="_Toc380436814" w:history="1">
        <w:r w:rsidR="00137B7C" w:rsidRPr="003178AF">
          <w:rPr>
            <w:rStyle w:val="Hyperlink"/>
            <w:noProof/>
          </w:rPr>
          <w:t>18</w:t>
        </w:r>
        <w:r w:rsidR="00137B7C">
          <w:rPr>
            <w:rFonts w:asciiTheme="minorHAnsi" w:eastAsiaTheme="minorEastAsia" w:hAnsiTheme="minorHAnsi" w:cstheme="minorBidi"/>
            <w:noProof/>
            <w:sz w:val="22"/>
            <w:szCs w:val="22"/>
          </w:rPr>
          <w:tab/>
        </w:r>
        <w:r w:rsidR="00137B7C" w:rsidRPr="003178AF">
          <w:rPr>
            <w:rStyle w:val="Hyperlink"/>
            <w:noProof/>
          </w:rPr>
          <w:t>Multimedia Fallback</w:t>
        </w:r>
        <w:r w:rsidR="00137B7C">
          <w:rPr>
            <w:noProof/>
            <w:webHidden/>
          </w:rPr>
          <w:tab/>
        </w:r>
        <w:r w:rsidR="00137B7C">
          <w:rPr>
            <w:noProof/>
            <w:webHidden/>
          </w:rPr>
          <w:fldChar w:fldCharType="begin"/>
        </w:r>
        <w:r w:rsidR="00137B7C">
          <w:rPr>
            <w:noProof/>
            <w:webHidden/>
          </w:rPr>
          <w:instrText xml:space="preserve"> PAGEREF _Toc380436814 \h </w:instrText>
        </w:r>
        <w:r w:rsidR="00137B7C">
          <w:rPr>
            <w:noProof/>
            <w:webHidden/>
          </w:rPr>
        </w:r>
        <w:r w:rsidR="00137B7C">
          <w:rPr>
            <w:noProof/>
            <w:webHidden/>
          </w:rPr>
          <w:fldChar w:fldCharType="separate"/>
        </w:r>
        <w:r w:rsidR="00137B7C">
          <w:rPr>
            <w:noProof/>
            <w:webHidden/>
          </w:rPr>
          <w:t>9</w:t>
        </w:r>
        <w:r w:rsidR="00137B7C">
          <w:rPr>
            <w:noProof/>
            <w:webHidden/>
          </w:rPr>
          <w:fldChar w:fldCharType="end"/>
        </w:r>
      </w:hyperlink>
    </w:p>
    <w:p w14:paraId="1B0BB789" w14:textId="77777777" w:rsidR="00137B7C" w:rsidRDefault="00376B6C">
      <w:pPr>
        <w:pStyle w:val="TOC1"/>
        <w:tabs>
          <w:tab w:val="right" w:leader="dot" w:pos="9350"/>
        </w:tabs>
        <w:rPr>
          <w:rFonts w:asciiTheme="minorHAnsi" w:eastAsiaTheme="minorEastAsia" w:hAnsiTheme="minorHAnsi" w:cstheme="minorBidi"/>
          <w:noProof/>
          <w:sz w:val="22"/>
          <w:szCs w:val="22"/>
        </w:rPr>
      </w:pPr>
      <w:hyperlink w:anchor="_Toc380436815" w:history="1">
        <w:r w:rsidR="00137B7C" w:rsidRPr="003178AF">
          <w:rPr>
            <w:rStyle w:val="Hyperlink"/>
            <w:noProof/>
          </w:rPr>
          <w:t>19</w:t>
        </w:r>
        <w:r w:rsidR="00137B7C">
          <w:rPr>
            <w:rFonts w:asciiTheme="minorHAnsi" w:eastAsiaTheme="minorEastAsia" w:hAnsiTheme="minorHAnsi" w:cstheme="minorBidi"/>
            <w:noProof/>
            <w:sz w:val="22"/>
            <w:szCs w:val="22"/>
          </w:rPr>
          <w:tab/>
        </w:r>
        <w:r w:rsidR="00137B7C" w:rsidRPr="003178AF">
          <w:rPr>
            <w:rStyle w:val="Hyperlink"/>
            <w:noProof/>
          </w:rPr>
          <w:t>Separation of Concerns</w:t>
        </w:r>
        <w:r w:rsidR="00137B7C">
          <w:rPr>
            <w:noProof/>
            <w:webHidden/>
          </w:rPr>
          <w:tab/>
        </w:r>
        <w:r w:rsidR="00137B7C">
          <w:rPr>
            <w:noProof/>
            <w:webHidden/>
          </w:rPr>
          <w:fldChar w:fldCharType="begin"/>
        </w:r>
        <w:r w:rsidR="00137B7C">
          <w:rPr>
            <w:noProof/>
            <w:webHidden/>
          </w:rPr>
          <w:instrText xml:space="preserve"> PAGEREF _Toc380436815 \h </w:instrText>
        </w:r>
        <w:r w:rsidR="00137B7C">
          <w:rPr>
            <w:noProof/>
            <w:webHidden/>
          </w:rPr>
        </w:r>
        <w:r w:rsidR="00137B7C">
          <w:rPr>
            <w:noProof/>
            <w:webHidden/>
          </w:rPr>
          <w:fldChar w:fldCharType="separate"/>
        </w:r>
        <w:r w:rsidR="00137B7C">
          <w:rPr>
            <w:noProof/>
            <w:webHidden/>
          </w:rPr>
          <w:t>10</w:t>
        </w:r>
        <w:r w:rsidR="00137B7C">
          <w:rPr>
            <w:noProof/>
            <w:webHidden/>
          </w:rPr>
          <w:fldChar w:fldCharType="end"/>
        </w:r>
      </w:hyperlink>
    </w:p>
    <w:p w14:paraId="2B8CB2BA" w14:textId="77777777" w:rsidR="00137B7C" w:rsidRDefault="00376B6C">
      <w:pPr>
        <w:pStyle w:val="TOC1"/>
        <w:tabs>
          <w:tab w:val="right" w:leader="dot" w:pos="9350"/>
        </w:tabs>
        <w:rPr>
          <w:rFonts w:asciiTheme="minorHAnsi" w:eastAsiaTheme="minorEastAsia" w:hAnsiTheme="minorHAnsi" w:cstheme="minorBidi"/>
          <w:noProof/>
          <w:sz w:val="22"/>
          <w:szCs w:val="22"/>
        </w:rPr>
      </w:pPr>
      <w:hyperlink w:anchor="_Toc380436816" w:history="1">
        <w:r w:rsidR="00137B7C" w:rsidRPr="003178AF">
          <w:rPr>
            <w:rStyle w:val="Hyperlink"/>
            <w:noProof/>
          </w:rPr>
          <w:t>20</w:t>
        </w:r>
        <w:r w:rsidR="00137B7C">
          <w:rPr>
            <w:rFonts w:asciiTheme="minorHAnsi" w:eastAsiaTheme="minorEastAsia" w:hAnsiTheme="minorHAnsi" w:cstheme="minorBidi"/>
            <w:noProof/>
            <w:sz w:val="22"/>
            <w:szCs w:val="22"/>
          </w:rPr>
          <w:tab/>
        </w:r>
        <w:r w:rsidR="00137B7C" w:rsidRPr="003178AF">
          <w:rPr>
            <w:rStyle w:val="Hyperlink"/>
            <w:noProof/>
          </w:rPr>
          <w:t>Optional Tags</w:t>
        </w:r>
        <w:r w:rsidR="00137B7C">
          <w:rPr>
            <w:noProof/>
            <w:webHidden/>
          </w:rPr>
          <w:tab/>
        </w:r>
        <w:r w:rsidR="00137B7C">
          <w:rPr>
            <w:noProof/>
            <w:webHidden/>
          </w:rPr>
          <w:fldChar w:fldCharType="begin"/>
        </w:r>
        <w:r w:rsidR="00137B7C">
          <w:rPr>
            <w:noProof/>
            <w:webHidden/>
          </w:rPr>
          <w:instrText xml:space="preserve"> PAGEREF _Toc380436816 \h </w:instrText>
        </w:r>
        <w:r w:rsidR="00137B7C">
          <w:rPr>
            <w:noProof/>
            <w:webHidden/>
          </w:rPr>
        </w:r>
        <w:r w:rsidR="00137B7C">
          <w:rPr>
            <w:noProof/>
            <w:webHidden/>
          </w:rPr>
          <w:fldChar w:fldCharType="separate"/>
        </w:r>
        <w:r w:rsidR="00137B7C">
          <w:rPr>
            <w:noProof/>
            <w:webHidden/>
          </w:rPr>
          <w:t>10</w:t>
        </w:r>
        <w:r w:rsidR="00137B7C">
          <w:rPr>
            <w:noProof/>
            <w:webHidden/>
          </w:rPr>
          <w:fldChar w:fldCharType="end"/>
        </w:r>
      </w:hyperlink>
    </w:p>
    <w:p w14:paraId="4FB146A3" w14:textId="77777777" w:rsidR="00137B7C" w:rsidRDefault="00376B6C">
      <w:pPr>
        <w:pStyle w:val="TOC1"/>
        <w:tabs>
          <w:tab w:val="right" w:leader="dot" w:pos="9350"/>
        </w:tabs>
        <w:rPr>
          <w:rFonts w:asciiTheme="minorHAnsi" w:eastAsiaTheme="minorEastAsia" w:hAnsiTheme="minorHAnsi" w:cstheme="minorBidi"/>
          <w:noProof/>
          <w:sz w:val="22"/>
          <w:szCs w:val="22"/>
        </w:rPr>
      </w:pPr>
      <w:hyperlink w:anchor="_Toc380436817" w:history="1">
        <w:r w:rsidR="00137B7C" w:rsidRPr="003178AF">
          <w:rPr>
            <w:rStyle w:val="Hyperlink"/>
            <w:noProof/>
          </w:rPr>
          <w:t>21</w:t>
        </w:r>
        <w:r w:rsidR="00137B7C">
          <w:rPr>
            <w:rFonts w:asciiTheme="minorHAnsi" w:eastAsiaTheme="minorEastAsia" w:hAnsiTheme="minorHAnsi" w:cstheme="minorBidi"/>
            <w:noProof/>
            <w:sz w:val="22"/>
            <w:szCs w:val="22"/>
          </w:rPr>
          <w:tab/>
        </w:r>
        <w:r w:rsidR="00137B7C" w:rsidRPr="003178AF">
          <w:rPr>
            <w:rStyle w:val="Hyperlink"/>
            <w:noProof/>
          </w:rPr>
          <w:t>type Attributes</w:t>
        </w:r>
        <w:r w:rsidR="00137B7C">
          <w:rPr>
            <w:noProof/>
            <w:webHidden/>
          </w:rPr>
          <w:tab/>
        </w:r>
        <w:r w:rsidR="00137B7C">
          <w:rPr>
            <w:noProof/>
            <w:webHidden/>
          </w:rPr>
          <w:fldChar w:fldCharType="begin"/>
        </w:r>
        <w:r w:rsidR="00137B7C">
          <w:rPr>
            <w:noProof/>
            <w:webHidden/>
          </w:rPr>
          <w:instrText xml:space="preserve"> PAGEREF _Toc380436817 \h </w:instrText>
        </w:r>
        <w:r w:rsidR="00137B7C">
          <w:rPr>
            <w:noProof/>
            <w:webHidden/>
          </w:rPr>
        </w:r>
        <w:r w:rsidR="00137B7C">
          <w:rPr>
            <w:noProof/>
            <w:webHidden/>
          </w:rPr>
          <w:fldChar w:fldCharType="separate"/>
        </w:r>
        <w:r w:rsidR="00137B7C">
          <w:rPr>
            <w:noProof/>
            <w:webHidden/>
          </w:rPr>
          <w:t>11</w:t>
        </w:r>
        <w:r w:rsidR="00137B7C">
          <w:rPr>
            <w:noProof/>
            <w:webHidden/>
          </w:rPr>
          <w:fldChar w:fldCharType="end"/>
        </w:r>
      </w:hyperlink>
    </w:p>
    <w:p w14:paraId="5EEFB67A" w14:textId="77777777" w:rsidR="00137B7C" w:rsidRDefault="00376B6C">
      <w:pPr>
        <w:pStyle w:val="TOC1"/>
        <w:tabs>
          <w:tab w:val="right" w:leader="dot" w:pos="9350"/>
        </w:tabs>
        <w:rPr>
          <w:rFonts w:asciiTheme="minorHAnsi" w:eastAsiaTheme="minorEastAsia" w:hAnsiTheme="minorHAnsi" w:cstheme="minorBidi"/>
          <w:noProof/>
          <w:sz w:val="22"/>
          <w:szCs w:val="22"/>
        </w:rPr>
      </w:pPr>
      <w:hyperlink w:anchor="_Toc380436818" w:history="1">
        <w:r w:rsidR="00137B7C" w:rsidRPr="003178AF">
          <w:rPr>
            <w:rStyle w:val="Hyperlink"/>
            <w:noProof/>
          </w:rPr>
          <w:t>22</w:t>
        </w:r>
        <w:r w:rsidR="00137B7C">
          <w:rPr>
            <w:rFonts w:asciiTheme="minorHAnsi" w:eastAsiaTheme="minorEastAsia" w:hAnsiTheme="minorHAnsi" w:cstheme="minorBidi"/>
            <w:noProof/>
            <w:sz w:val="22"/>
            <w:szCs w:val="22"/>
          </w:rPr>
          <w:tab/>
        </w:r>
        <w:r w:rsidR="00137B7C" w:rsidRPr="003178AF">
          <w:rPr>
            <w:rStyle w:val="Hyperlink"/>
            <w:noProof/>
          </w:rPr>
          <w:t>General Formatting</w:t>
        </w:r>
        <w:r w:rsidR="00137B7C">
          <w:rPr>
            <w:noProof/>
            <w:webHidden/>
          </w:rPr>
          <w:tab/>
        </w:r>
        <w:r w:rsidR="00137B7C">
          <w:rPr>
            <w:noProof/>
            <w:webHidden/>
          </w:rPr>
          <w:fldChar w:fldCharType="begin"/>
        </w:r>
        <w:r w:rsidR="00137B7C">
          <w:rPr>
            <w:noProof/>
            <w:webHidden/>
          </w:rPr>
          <w:instrText xml:space="preserve"> PAGEREF _Toc380436818 \h </w:instrText>
        </w:r>
        <w:r w:rsidR="00137B7C">
          <w:rPr>
            <w:noProof/>
            <w:webHidden/>
          </w:rPr>
        </w:r>
        <w:r w:rsidR="00137B7C">
          <w:rPr>
            <w:noProof/>
            <w:webHidden/>
          </w:rPr>
          <w:fldChar w:fldCharType="separate"/>
        </w:r>
        <w:r w:rsidR="00137B7C">
          <w:rPr>
            <w:noProof/>
            <w:webHidden/>
          </w:rPr>
          <w:t>11</w:t>
        </w:r>
        <w:r w:rsidR="00137B7C">
          <w:rPr>
            <w:noProof/>
            <w:webHidden/>
          </w:rPr>
          <w:fldChar w:fldCharType="end"/>
        </w:r>
      </w:hyperlink>
    </w:p>
    <w:p w14:paraId="2D38494D" w14:textId="77777777" w:rsidR="00137B7C" w:rsidRDefault="00376B6C">
      <w:pPr>
        <w:pStyle w:val="TOC1"/>
        <w:tabs>
          <w:tab w:val="right" w:leader="dot" w:pos="9350"/>
        </w:tabs>
        <w:rPr>
          <w:rFonts w:asciiTheme="minorHAnsi" w:eastAsiaTheme="minorEastAsia" w:hAnsiTheme="minorHAnsi" w:cstheme="minorBidi"/>
          <w:noProof/>
          <w:sz w:val="22"/>
          <w:szCs w:val="22"/>
        </w:rPr>
      </w:pPr>
      <w:hyperlink w:anchor="_Toc380436819" w:history="1">
        <w:r w:rsidR="00137B7C" w:rsidRPr="003178AF">
          <w:rPr>
            <w:rStyle w:val="Hyperlink"/>
            <w:noProof/>
          </w:rPr>
          <w:t>23</w:t>
        </w:r>
        <w:r w:rsidR="00137B7C">
          <w:rPr>
            <w:rFonts w:asciiTheme="minorHAnsi" w:eastAsiaTheme="minorEastAsia" w:hAnsiTheme="minorHAnsi" w:cstheme="minorBidi"/>
            <w:noProof/>
            <w:sz w:val="22"/>
            <w:szCs w:val="22"/>
          </w:rPr>
          <w:tab/>
        </w:r>
        <w:r w:rsidR="00137B7C" w:rsidRPr="003178AF">
          <w:rPr>
            <w:rStyle w:val="Hyperlink"/>
            <w:noProof/>
          </w:rPr>
          <w:t>HTML Quotation Marks</w:t>
        </w:r>
        <w:r w:rsidR="00137B7C">
          <w:rPr>
            <w:noProof/>
            <w:webHidden/>
          </w:rPr>
          <w:tab/>
        </w:r>
        <w:r w:rsidR="00137B7C">
          <w:rPr>
            <w:noProof/>
            <w:webHidden/>
          </w:rPr>
          <w:fldChar w:fldCharType="begin"/>
        </w:r>
        <w:r w:rsidR="00137B7C">
          <w:rPr>
            <w:noProof/>
            <w:webHidden/>
          </w:rPr>
          <w:instrText xml:space="preserve"> PAGEREF _Toc380436819 \h </w:instrText>
        </w:r>
        <w:r w:rsidR="00137B7C">
          <w:rPr>
            <w:noProof/>
            <w:webHidden/>
          </w:rPr>
        </w:r>
        <w:r w:rsidR="00137B7C">
          <w:rPr>
            <w:noProof/>
            <w:webHidden/>
          </w:rPr>
          <w:fldChar w:fldCharType="separate"/>
        </w:r>
        <w:r w:rsidR="00137B7C">
          <w:rPr>
            <w:noProof/>
            <w:webHidden/>
          </w:rPr>
          <w:t>12</w:t>
        </w:r>
        <w:r w:rsidR="00137B7C">
          <w:rPr>
            <w:noProof/>
            <w:webHidden/>
          </w:rPr>
          <w:fldChar w:fldCharType="end"/>
        </w:r>
      </w:hyperlink>
    </w:p>
    <w:p w14:paraId="103CC234" w14:textId="77777777" w:rsidR="007E4763" w:rsidRDefault="007E4763" w:rsidP="007E4763">
      <w:pPr>
        <w:pStyle w:val="BodyText"/>
      </w:pPr>
      <w:r>
        <w:fldChar w:fldCharType="end"/>
      </w:r>
    </w:p>
    <w:p w14:paraId="0498B3C0" w14:textId="6360E6C9" w:rsidR="007E4763" w:rsidRDefault="007E4763" w:rsidP="007E4763">
      <w:pPr>
        <w:spacing w:after="60"/>
      </w:pPr>
    </w:p>
    <w:p w14:paraId="713489F7" w14:textId="77777777" w:rsidR="007E4763" w:rsidRDefault="007E4763"/>
    <w:p w14:paraId="079DB1EF" w14:textId="77777777" w:rsidR="007E4763" w:rsidRDefault="007E4763">
      <w:pPr>
        <w:sectPr w:rsidR="007E4763" w:rsidSect="007E4763">
          <w:headerReference w:type="default" r:id="rId17"/>
          <w:footerReference w:type="default" r:id="rId18"/>
          <w:headerReference w:type="first" r:id="rId19"/>
          <w:footerReference w:type="first" r:id="rId20"/>
          <w:pgSz w:w="12240" w:h="15840" w:code="1"/>
          <w:pgMar w:top="1440" w:right="1440" w:bottom="1440" w:left="1440" w:header="504" w:footer="504" w:gutter="0"/>
          <w:pgNumType w:fmt="lowerRoman" w:start="1"/>
          <w:cols w:space="720"/>
          <w:docGrid w:linePitch="360"/>
        </w:sectPr>
      </w:pPr>
    </w:p>
    <w:p w14:paraId="47BFD233" w14:textId="77777777" w:rsidR="007E4763" w:rsidRDefault="007E4763" w:rsidP="007E4763">
      <w:pPr>
        <w:pStyle w:val="Heading1"/>
      </w:pPr>
      <w:bookmarkStart w:id="2" w:name="_Toc380436794"/>
      <w:r>
        <w:t>Introduction</w:t>
      </w:r>
      <w:bookmarkEnd w:id="2"/>
    </w:p>
    <w:p w14:paraId="24EFC718" w14:textId="4B055AB2" w:rsidR="007E4763" w:rsidRDefault="007E4763" w:rsidP="007E4763">
      <w:pPr>
        <w:pStyle w:val="BodyText"/>
      </w:pPr>
      <w:r>
        <w:t xml:space="preserve">This document </w:t>
      </w:r>
      <w:r w:rsidR="000234FD">
        <w:t xml:space="preserve">is derived from HTML style guides available from Google and </w:t>
      </w:r>
      <w:proofErr w:type="spellStart"/>
      <w:r w:rsidR="000234FD">
        <w:t>Wordpress</w:t>
      </w:r>
      <w:proofErr w:type="spellEnd"/>
      <w:r>
        <w:t>.</w:t>
      </w:r>
      <w:r w:rsidR="000234FD">
        <w:t xml:space="preserve"> The document is intentionally kept minimal to give flexibility to the developer in implementing code and to account for code generated by applications which can be configured.</w:t>
      </w:r>
      <w:r>
        <w:t xml:space="preserve"> </w:t>
      </w:r>
    </w:p>
    <w:p w14:paraId="1DB5B205" w14:textId="77777777" w:rsidR="007E4763" w:rsidRDefault="007E4763" w:rsidP="007E4763">
      <w:pPr>
        <w:pStyle w:val="Heading2"/>
      </w:pPr>
      <w:bookmarkStart w:id="3" w:name="_Toc380436795"/>
      <w:commentRangeStart w:id="4"/>
      <w:r>
        <w:t>Purpose</w:t>
      </w:r>
      <w:commentRangeEnd w:id="4"/>
      <w:r w:rsidR="0027509A">
        <w:rPr>
          <w:rStyle w:val="CommentReference"/>
          <w:rFonts w:ascii="Times New Roman" w:hAnsi="Times New Roman" w:cs="Times New Roman"/>
          <w:b w:val="0"/>
          <w:iCs w:val="0"/>
        </w:rPr>
        <w:commentReference w:id="4"/>
      </w:r>
      <w:bookmarkEnd w:id="3"/>
    </w:p>
    <w:p w14:paraId="5E7B3C89" w14:textId="77777777" w:rsidR="007E4763" w:rsidRDefault="007E4763" w:rsidP="007E4763">
      <w:pPr>
        <w:pStyle w:val="BodyText"/>
      </w:pPr>
      <w:r>
        <w:t xml:space="preserve">Coding conventions help make sure that project code has a consistent structure and style. They are intended to make the code easier to read, understand, review, and maintain and further reduce the complexity of the code. </w:t>
      </w:r>
    </w:p>
    <w:p w14:paraId="38CE41FD" w14:textId="77777777" w:rsidR="007E4763" w:rsidRDefault="007E4763" w:rsidP="007E4763">
      <w:pPr>
        <w:pStyle w:val="BodyText"/>
      </w:pPr>
      <w:r>
        <w:t xml:space="preserve">Additional coding guidelines in the form of code metrics (measurements) and coding rules are provided in this document for developers to use. The code metrics guidelines consist of “hand-calculable” measurements within each method and each class. The coding rules are based on information gathered from multiple sources to enhance the security, reliability, maintainability, testability and performance of the code.  </w:t>
      </w:r>
    </w:p>
    <w:p w14:paraId="5BC6682A" w14:textId="77777777" w:rsidR="007E4763" w:rsidRDefault="007E4763" w:rsidP="007E4763">
      <w:pPr>
        <w:pStyle w:val="BodyText"/>
      </w:pPr>
      <w:r>
        <w:t>This document is intended for the following uses:</w:t>
      </w:r>
    </w:p>
    <w:p w14:paraId="65970A9E" w14:textId="695620AC" w:rsidR="007E4763" w:rsidRDefault="007E4763" w:rsidP="007E4763">
      <w:pPr>
        <w:pStyle w:val="Bullet1"/>
      </w:pPr>
      <w:r>
        <w:t xml:space="preserve">Desk-side reference for </w:t>
      </w:r>
      <w:r w:rsidR="005F713E">
        <w:t>CA/CST</w:t>
      </w:r>
      <w:r>
        <w:t xml:space="preserve"> </w:t>
      </w:r>
      <w:r w:rsidR="002167F1">
        <w:t>HTML</w:t>
      </w:r>
      <w:r>
        <w:t xml:space="preserve"> developers during coding.</w:t>
      </w:r>
    </w:p>
    <w:p w14:paraId="6E7F36CC" w14:textId="77777777" w:rsidR="007E4763" w:rsidRDefault="007E4763" w:rsidP="007E4763">
      <w:pPr>
        <w:pStyle w:val="Bullet1"/>
      </w:pPr>
      <w:r>
        <w:t xml:space="preserve">Source for </w:t>
      </w:r>
      <w:r w:rsidR="005F713E">
        <w:t xml:space="preserve">GTM </w:t>
      </w:r>
      <w:r>
        <w:t>code review checklists and criteria.</w:t>
      </w:r>
    </w:p>
    <w:p w14:paraId="2166236D" w14:textId="501A1452" w:rsidR="007E4763" w:rsidRDefault="007E4763" w:rsidP="007E4763">
      <w:pPr>
        <w:pStyle w:val="Bullet1"/>
      </w:pPr>
      <w:r>
        <w:t xml:space="preserve">Reference for developers who must </w:t>
      </w:r>
      <w:r w:rsidR="005F713E">
        <w:t xml:space="preserve">develop </w:t>
      </w:r>
      <w:r>
        <w:t xml:space="preserve">extend and maintain the </w:t>
      </w:r>
      <w:r w:rsidR="005F713E">
        <w:t>CA/CST</w:t>
      </w:r>
      <w:r>
        <w:t xml:space="preserve"> Web </w:t>
      </w:r>
      <w:r w:rsidR="002167F1">
        <w:t>Applications</w:t>
      </w:r>
      <w:r>
        <w:t>.</w:t>
      </w:r>
    </w:p>
    <w:p w14:paraId="6669D50D" w14:textId="77777777" w:rsidR="007E4763" w:rsidRDefault="007E4763" w:rsidP="007E4763">
      <w:pPr>
        <w:pStyle w:val="Bullet1"/>
      </w:pPr>
      <w:r>
        <w:t xml:space="preserve">As a Governance Tool for </w:t>
      </w:r>
      <w:r w:rsidR="005F713E">
        <w:t>CA/CST GTM’s</w:t>
      </w:r>
      <w:r>
        <w:t>.</w:t>
      </w:r>
    </w:p>
    <w:p w14:paraId="051F465E" w14:textId="77777777" w:rsidR="007E4763" w:rsidRDefault="007E4763" w:rsidP="007E4763">
      <w:pPr>
        <w:pStyle w:val="Heading2"/>
      </w:pPr>
      <w:bookmarkStart w:id="5" w:name="_Toc380436796"/>
      <w:r>
        <w:t>Scope</w:t>
      </w:r>
      <w:bookmarkEnd w:id="5"/>
    </w:p>
    <w:p w14:paraId="1BDB342E" w14:textId="77777777" w:rsidR="007E4763" w:rsidRDefault="007E4763" w:rsidP="007E4763">
      <w:pPr>
        <w:pStyle w:val="BodyText"/>
      </w:pPr>
      <w:r>
        <w:t xml:space="preserve">This document describes the following for the </w:t>
      </w:r>
      <w:r w:rsidR="005F713E">
        <w:t>CA/CST</w:t>
      </w:r>
      <w:r>
        <w:t>:</w:t>
      </w:r>
    </w:p>
    <w:p w14:paraId="436D8CBF" w14:textId="77777777" w:rsidR="007E4763" w:rsidRDefault="007E4763" w:rsidP="007E4763">
      <w:pPr>
        <w:pStyle w:val="Bullet1"/>
      </w:pPr>
      <w:r>
        <w:t>Naming conventions for projects, files, objects, variables, and other code constructs.</w:t>
      </w:r>
    </w:p>
    <w:p w14:paraId="5CBD5287" w14:textId="77777777" w:rsidR="007E4763" w:rsidRDefault="007E4763" w:rsidP="007E4763">
      <w:pPr>
        <w:pStyle w:val="Bullet1"/>
      </w:pPr>
      <w:r>
        <w:t>Formatting conventions for code modules and their comments.</w:t>
      </w:r>
    </w:p>
    <w:p w14:paraId="6613E865" w14:textId="77777777" w:rsidR="007E4763" w:rsidRDefault="007E4763" w:rsidP="007E4763">
      <w:pPr>
        <w:pStyle w:val="Bullet1"/>
      </w:pPr>
      <w:r>
        <w:t>Error handling conventions.</w:t>
      </w:r>
    </w:p>
    <w:p w14:paraId="24C7655A" w14:textId="77777777" w:rsidR="007E4763" w:rsidRDefault="007E4763" w:rsidP="007E4763">
      <w:pPr>
        <w:pStyle w:val="Bullet1"/>
      </w:pPr>
      <w:r>
        <w:t>Complexity conventions.</w:t>
      </w:r>
    </w:p>
    <w:p w14:paraId="1087EE70" w14:textId="77777777" w:rsidR="007E4763" w:rsidRDefault="007E4763" w:rsidP="007E4763">
      <w:pPr>
        <w:pStyle w:val="Bullet1"/>
      </w:pPr>
      <w:r>
        <w:t>Section 508 compliance.</w:t>
      </w:r>
    </w:p>
    <w:p w14:paraId="49D2EFC4" w14:textId="77777777" w:rsidR="007E4763" w:rsidRDefault="007E4763" w:rsidP="007E4763">
      <w:pPr>
        <w:pStyle w:val="Bullet1"/>
      </w:pPr>
      <w:r>
        <w:t>Security standards.</w:t>
      </w:r>
    </w:p>
    <w:p w14:paraId="3C450B12" w14:textId="77777777" w:rsidR="007E4763" w:rsidRDefault="007E4763" w:rsidP="007E4763">
      <w:pPr>
        <w:pStyle w:val="Bullet1"/>
      </w:pPr>
      <w:r>
        <w:t>Logging conventions.</w:t>
      </w:r>
    </w:p>
    <w:p w14:paraId="3FC67559" w14:textId="77777777" w:rsidR="007E4763" w:rsidRDefault="007E4763" w:rsidP="007E4763">
      <w:pPr>
        <w:pStyle w:val="Bullet1"/>
      </w:pPr>
      <w:r>
        <w:t>Coding practices and recommendations.</w:t>
      </w:r>
    </w:p>
    <w:p w14:paraId="3B90BFEF" w14:textId="77777777" w:rsidR="007E4763" w:rsidRDefault="007E4763" w:rsidP="007E4763">
      <w:pPr>
        <w:pStyle w:val="Heading2"/>
      </w:pPr>
      <w:bookmarkStart w:id="6" w:name="_Toc380436797"/>
      <w:r>
        <w:t>Code Change Scope</w:t>
      </w:r>
      <w:bookmarkEnd w:id="6"/>
    </w:p>
    <w:p w14:paraId="3B1FFD2E" w14:textId="42BB9A5F" w:rsidR="007E4763" w:rsidRDefault="007E4763" w:rsidP="007E4763">
      <w:pPr>
        <w:pStyle w:val="BodyText"/>
      </w:pPr>
      <w:r>
        <w:t xml:space="preserve">The </w:t>
      </w:r>
      <w:r w:rsidR="002167F1">
        <w:t>HTML</w:t>
      </w:r>
      <w:r>
        <w:t xml:space="preserve"> coding standards described in this document apply to new applications (new code) and existing code in the following ways:</w:t>
      </w:r>
    </w:p>
    <w:p w14:paraId="5540A0E1" w14:textId="77777777" w:rsidR="007E4763" w:rsidRDefault="007E4763" w:rsidP="007E4763">
      <w:pPr>
        <w:pStyle w:val="Bullet1"/>
      </w:pPr>
      <w:r>
        <w:t xml:space="preserve">New code in the middle of an existing file should follow new coding standards with explanations regarding the change being made to be consistent with new guidelines, ensuring no disruption to the existing code structure. Exceptions can be made to this rule if following new guidelines creates significant and unnecessary and potentially dangerous re-work. </w:t>
      </w:r>
    </w:p>
    <w:p w14:paraId="2B68C968" w14:textId="77777777" w:rsidR="007E4763" w:rsidRDefault="007E4763" w:rsidP="007E4763">
      <w:pPr>
        <w:pStyle w:val="Bullet1"/>
      </w:pPr>
      <w:r>
        <w:t>New files within existing application must follow the Java coding standards documented in this document.</w:t>
      </w:r>
    </w:p>
    <w:p w14:paraId="6E03634F" w14:textId="321E0BE0" w:rsidR="002167F1" w:rsidRDefault="007E4763" w:rsidP="007E4763">
      <w:pPr>
        <w:pStyle w:val="Bullet1"/>
      </w:pPr>
      <w:r>
        <w:t>New applications must follow the Java coding standards documented in this document.</w:t>
      </w:r>
    </w:p>
    <w:p w14:paraId="7C7A6EE2" w14:textId="77777777" w:rsidR="002167F1" w:rsidRPr="002167F1" w:rsidRDefault="002167F1" w:rsidP="002167F1"/>
    <w:p w14:paraId="233E1114" w14:textId="77777777" w:rsidR="002167F1" w:rsidRPr="002167F1" w:rsidRDefault="002167F1" w:rsidP="002167F1"/>
    <w:p w14:paraId="766B15D3" w14:textId="77777777" w:rsidR="002167F1" w:rsidRPr="002167F1" w:rsidRDefault="002167F1" w:rsidP="002167F1"/>
    <w:p w14:paraId="4B0461FB" w14:textId="77777777" w:rsidR="002167F1" w:rsidRPr="002167F1" w:rsidRDefault="002167F1" w:rsidP="002167F1"/>
    <w:p w14:paraId="7C02F15F" w14:textId="77777777" w:rsidR="002167F1" w:rsidRPr="002167F1" w:rsidRDefault="002167F1" w:rsidP="002167F1"/>
    <w:p w14:paraId="59D7E738" w14:textId="77777777" w:rsidR="002167F1" w:rsidRPr="002167F1" w:rsidRDefault="002167F1" w:rsidP="002167F1"/>
    <w:p w14:paraId="62E0984E" w14:textId="77777777" w:rsidR="002167F1" w:rsidRPr="002167F1" w:rsidRDefault="002167F1" w:rsidP="002167F1"/>
    <w:p w14:paraId="45BA504A" w14:textId="5D3FC7CB" w:rsidR="002167F1" w:rsidRDefault="002167F1" w:rsidP="002167F1"/>
    <w:p w14:paraId="72E0A051" w14:textId="6DC1091C" w:rsidR="007E4763" w:rsidRPr="002167F1" w:rsidRDefault="002167F1" w:rsidP="002167F1">
      <w:pPr>
        <w:tabs>
          <w:tab w:val="left" w:pos="1185"/>
        </w:tabs>
      </w:pPr>
      <w:r>
        <w:tab/>
      </w:r>
    </w:p>
    <w:p w14:paraId="1305C750" w14:textId="77777777" w:rsidR="007E4763" w:rsidRDefault="007E4763" w:rsidP="007E4763">
      <w:pPr>
        <w:pStyle w:val="Heading1"/>
        <w:pageBreakBefore/>
      </w:pPr>
      <w:bookmarkStart w:id="7" w:name="_Toc380436798"/>
      <w:r>
        <w:t>References</w:t>
      </w:r>
      <w:bookmarkEnd w:id="7"/>
    </w:p>
    <w:p w14:paraId="5FBBF40B" w14:textId="77777777" w:rsidR="007E4763" w:rsidRDefault="007E4763" w:rsidP="007E4763">
      <w:pPr>
        <w:pStyle w:val="BodyText"/>
      </w:pPr>
      <w:r>
        <w:t>The following sources were used in creation of the original version of this standard.</w:t>
      </w:r>
    </w:p>
    <w:p w14:paraId="3DAE3443" w14:textId="77777777" w:rsidR="0092365C" w:rsidRDefault="00376B6C" w:rsidP="0092365C">
      <w:pPr>
        <w:pStyle w:val="Bullet1"/>
      </w:pPr>
      <w:hyperlink r:id="rId22" w:history="1">
        <w:r w:rsidR="0092365C" w:rsidRPr="007E0BC0">
          <w:rPr>
            <w:rStyle w:val="Hyperlink"/>
          </w:rPr>
          <w:t>http://google-styleguide.googlecode.com/svn/trunk/htmlcssguide.xml</w:t>
        </w:r>
      </w:hyperlink>
    </w:p>
    <w:p w14:paraId="5F17B419" w14:textId="77777777" w:rsidR="0092365C" w:rsidRDefault="00376B6C" w:rsidP="0092365C">
      <w:pPr>
        <w:pStyle w:val="Bullet1"/>
      </w:pPr>
      <w:hyperlink r:id="rId23" w:history="1">
        <w:r w:rsidR="0092365C" w:rsidRPr="007E0BC0">
          <w:rPr>
            <w:rStyle w:val="Hyperlink"/>
          </w:rPr>
          <w:t>http://make.wordpress.org/core/handbook/coding-standards/html/</w:t>
        </w:r>
      </w:hyperlink>
    </w:p>
    <w:p w14:paraId="051274E1" w14:textId="77777777" w:rsidR="0092365C" w:rsidRPr="0092365C" w:rsidRDefault="0092365C" w:rsidP="0092365C">
      <w:pPr>
        <w:pStyle w:val="Bullet1"/>
        <w:numPr>
          <w:ilvl w:val="0"/>
          <w:numId w:val="0"/>
        </w:numPr>
        <w:ind w:left="360"/>
        <w:rPr>
          <w:lang w:val="de-DE"/>
        </w:rPr>
      </w:pPr>
    </w:p>
    <w:p w14:paraId="727ABFF9" w14:textId="649900F8" w:rsidR="007E4763" w:rsidRDefault="007E4763" w:rsidP="00D54FEB">
      <w:pPr>
        <w:pStyle w:val="Bullet1"/>
        <w:numPr>
          <w:ilvl w:val="0"/>
          <w:numId w:val="0"/>
        </w:numPr>
      </w:pPr>
    </w:p>
    <w:p w14:paraId="6A239AA2" w14:textId="5FEE956A" w:rsidR="007E4763" w:rsidRDefault="00D54FEB" w:rsidP="004459FB">
      <w:pPr>
        <w:pStyle w:val="Heading1"/>
        <w:numPr>
          <w:ilvl w:val="0"/>
          <w:numId w:val="0"/>
        </w:numPr>
        <w:ind w:left="432"/>
      </w:pPr>
      <w:r>
        <w:br w:type="page"/>
      </w:r>
    </w:p>
    <w:p w14:paraId="7EC09F99" w14:textId="77777777" w:rsidR="00DB2507" w:rsidRPr="004459FB" w:rsidRDefault="00DB2507" w:rsidP="004459FB">
      <w:pPr>
        <w:pStyle w:val="Heading1"/>
      </w:pPr>
      <w:r w:rsidRPr="004459FB">
        <w:t>Structure </w:t>
      </w:r>
      <w:hyperlink r:id="rId24" w:anchor="structure" w:history="1">
        <w:r w:rsidRPr="004459FB">
          <w:t>#</w:t>
        </w:r>
      </w:hyperlink>
    </w:p>
    <w:p w14:paraId="3EB7B462" w14:textId="77777777" w:rsidR="00DB2507" w:rsidRPr="001451A4" w:rsidRDefault="00DB2507" w:rsidP="00DB2507">
      <w:pPr>
        <w:pBdr>
          <w:top w:val="single" w:sz="6" w:space="11" w:color="BBBBBB"/>
        </w:pBdr>
        <w:spacing w:before="168" w:after="168" w:line="336" w:lineRule="atLeast"/>
        <w:rPr>
          <w:rFonts w:ascii="Helvetica Neue" w:hAnsi="Helvetica Neue"/>
          <w:color w:val="555555"/>
          <w:sz w:val="20"/>
        </w:rPr>
      </w:pPr>
      <w:r w:rsidRPr="001451A4">
        <w:rPr>
          <w:rFonts w:ascii="Helvetica Neue" w:hAnsi="Helvetica Neue"/>
          <w:color w:val="555555"/>
          <w:sz w:val="20"/>
        </w:rPr>
        <w:t xml:space="preserve">There are plenty of different methods for structuring a </w:t>
      </w:r>
      <w:proofErr w:type="spellStart"/>
      <w:r w:rsidRPr="001451A4">
        <w:rPr>
          <w:rFonts w:ascii="Helvetica Neue" w:hAnsi="Helvetica Neue"/>
          <w:color w:val="555555"/>
          <w:sz w:val="20"/>
        </w:rPr>
        <w:t>stylesheet</w:t>
      </w:r>
      <w:proofErr w:type="spellEnd"/>
      <w:r w:rsidRPr="001451A4">
        <w:rPr>
          <w:rFonts w:ascii="Helvetica Neue" w:hAnsi="Helvetica Neue"/>
          <w:color w:val="555555"/>
          <w:sz w:val="20"/>
        </w:rPr>
        <w:t>. With the CSS in core, it is important to retain a high degree of legibility. This enables subsequent contributors to have a clear understanding of the flow of the document.</w:t>
      </w:r>
    </w:p>
    <w:p w14:paraId="288FDA8F" w14:textId="77777777" w:rsidR="00DB2507" w:rsidRPr="001451A4" w:rsidRDefault="00DB2507" w:rsidP="00620CF2">
      <w:pPr>
        <w:numPr>
          <w:ilvl w:val="1"/>
          <w:numId w:val="24"/>
        </w:numPr>
        <w:spacing w:before="0" w:after="0" w:line="336" w:lineRule="atLeast"/>
        <w:ind w:left="270"/>
        <w:rPr>
          <w:rFonts w:ascii="Helvetica Neue" w:hAnsi="Helvetica Neue"/>
          <w:color w:val="555555"/>
          <w:sz w:val="20"/>
        </w:rPr>
      </w:pPr>
      <w:r w:rsidRPr="001451A4">
        <w:rPr>
          <w:rFonts w:ascii="Helvetica Neue" w:hAnsi="Helvetica Neue"/>
          <w:color w:val="555555"/>
          <w:sz w:val="20"/>
        </w:rPr>
        <w:t>Use tabs, not spaces, to indent each property.</w:t>
      </w:r>
    </w:p>
    <w:p w14:paraId="31C07A50" w14:textId="77777777" w:rsidR="00DB2507" w:rsidRPr="001451A4" w:rsidRDefault="00DB2507" w:rsidP="00620CF2">
      <w:pPr>
        <w:numPr>
          <w:ilvl w:val="1"/>
          <w:numId w:val="24"/>
        </w:numPr>
        <w:spacing w:before="0" w:after="0" w:line="336" w:lineRule="atLeast"/>
        <w:ind w:left="270"/>
        <w:rPr>
          <w:rFonts w:ascii="Helvetica Neue" w:hAnsi="Helvetica Neue"/>
          <w:color w:val="555555"/>
          <w:sz w:val="20"/>
        </w:rPr>
      </w:pPr>
      <w:r w:rsidRPr="001451A4">
        <w:rPr>
          <w:rFonts w:ascii="Helvetica Neue" w:hAnsi="Helvetica Neue"/>
          <w:color w:val="555555"/>
          <w:sz w:val="20"/>
        </w:rPr>
        <w:t>Add two blank lines between sections and one blank line between blocks in a section.</w:t>
      </w:r>
    </w:p>
    <w:p w14:paraId="40212B26" w14:textId="77777777" w:rsidR="00DB2507" w:rsidRPr="001451A4" w:rsidRDefault="00DB2507" w:rsidP="00620CF2">
      <w:pPr>
        <w:numPr>
          <w:ilvl w:val="1"/>
          <w:numId w:val="24"/>
        </w:numPr>
        <w:spacing w:before="0" w:after="0" w:line="336" w:lineRule="atLeast"/>
        <w:ind w:left="270"/>
        <w:rPr>
          <w:rFonts w:ascii="Helvetica Neue" w:hAnsi="Helvetica Neue"/>
          <w:color w:val="555555"/>
          <w:sz w:val="20"/>
        </w:rPr>
      </w:pPr>
      <w:r w:rsidRPr="001451A4">
        <w:rPr>
          <w:rFonts w:ascii="Helvetica Neue" w:hAnsi="Helvetica Neue"/>
          <w:color w:val="555555"/>
          <w:sz w:val="20"/>
        </w:rPr>
        <w:t>Each selector should be on its own line, ending in either a comma or an opening curly brace. Property-value pairs should be on their own line, with one tab of indentation and an ending semicolon. The closing brace should be flush left, using the same level of indentation as the opening selector.</w:t>
      </w:r>
    </w:p>
    <w:p w14:paraId="538133B6" w14:textId="77777777" w:rsidR="00DB2507" w:rsidRPr="001451A4" w:rsidRDefault="00DB2507" w:rsidP="00DB2507">
      <w:pPr>
        <w:pBdr>
          <w:top w:val="single" w:sz="6" w:space="11" w:color="BBBBBB"/>
        </w:pBdr>
        <w:spacing w:before="168" w:after="168" w:line="336" w:lineRule="atLeast"/>
        <w:rPr>
          <w:rFonts w:ascii="Helvetica Neue" w:hAnsi="Helvetica Neue"/>
          <w:color w:val="555555"/>
          <w:sz w:val="20"/>
        </w:rPr>
      </w:pPr>
      <w:r w:rsidRPr="001451A4">
        <w:rPr>
          <w:rFonts w:ascii="Helvetica Neue" w:hAnsi="Helvetica Neue"/>
          <w:color w:val="555555"/>
          <w:sz w:val="20"/>
        </w:rPr>
        <w:t>Correct:</w:t>
      </w:r>
    </w:p>
    <w:tbl>
      <w:tblPr>
        <w:tblW w:w="10620" w:type="dxa"/>
        <w:tblCellSpacing w:w="0" w:type="dxa"/>
        <w:tblCellMar>
          <w:left w:w="0" w:type="dxa"/>
          <w:right w:w="0" w:type="dxa"/>
        </w:tblCellMar>
        <w:tblLook w:val="04A0" w:firstRow="1" w:lastRow="0" w:firstColumn="1" w:lastColumn="0" w:noHBand="0" w:noVBand="1"/>
      </w:tblPr>
      <w:tblGrid>
        <w:gridCol w:w="450"/>
        <w:gridCol w:w="10170"/>
      </w:tblGrid>
      <w:tr w:rsidR="00DB2507" w:rsidRPr="001451A4" w14:paraId="38D61C1A" w14:textId="77777777" w:rsidTr="00255DD4">
        <w:trPr>
          <w:tblCellSpacing w:w="0" w:type="dxa"/>
        </w:trPr>
        <w:tc>
          <w:tcPr>
            <w:tcW w:w="0" w:type="auto"/>
            <w:vAlign w:val="center"/>
            <w:hideMark/>
          </w:tcPr>
          <w:p w14:paraId="1EA99DF8" w14:textId="77777777" w:rsidR="00DB2507" w:rsidRPr="001451A4" w:rsidRDefault="00DB2507" w:rsidP="00255DD4">
            <w:pPr>
              <w:rPr>
                <w:rFonts w:ascii="Times" w:hAnsi="Times"/>
                <w:sz w:val="20"/>
              </w:rPr>
            </w:pPr>
            <w:r w:rsidRPr="001451A4">
              <w:rPr>
                <w:rFonts w:ascii="Times" w:hAnsi="Times"/>
                <w:sz w:val="20"/>
              </w:rPr>
              <w:t>1</w:t>
            </w:r>
          </w:p>
          <w:p w14:paraId="6C1DE631" w14:textId="77777777" w:rsidR="00DB2507" w:rsidRPr="001451A4" w:rsidRDefault="00DB2507" w:rsidP="00255DD4">
            <w:pPr>
              <w:rPr>
                <w:rFonts w:ascii="Times" w:hAnsi="Times"/>
                <w:sz w:val="20"/>
              </w:rPr>
            </w:pPr>
            <w:r w:rsidRPr="001451A4">
              <w:rPr>
                <w:rFonts w:ascii="Times" w:hAnsi="Times"/>
                <w:sz w:val="20"/>
              </w:rPr>
              <w:t>2</w:t>
            </w:r>
          </w:p>
          <w:p w14:paraId="5214E15B" w14:textId="77777777" w:rsidR="00DB2507" w:rsidRPr="001451A4" w:rsidRDefault="00DB2507" w:rsidP="00255DD4">
            <w:pPr>
              <w:rPr>
                <w:rFonts w:ascii="Times" w:hAnsi="Times"/>
                <w:sz w:val="20"/>
              </w:rPr>
            </w:pPr>
            <w:r w:rsidRPr="001451A4">
              <w:rPr>
                <w:rFonts w:ascii="Times" w:hAnsi="Times"/>
                <w:sz w:val="20"/>
              </w:rPr>
              <w:t>3</w:t>
            </w:r>
          </w:p>
          <w:p w14:paraId="06164E22" w14:textId="77777777" w:rsidR="00DB2507" w:rsidRPr="001451A4" w:rsidRDefault="00DB2507" w:rsidP="00255DD4">
            <w:pPr>
              <w:rPr>
                <w:rFonts w:ascii="Times" w:hAnsi="Times"/>
                <w:sz w:val="20"/>
              </w:rPr>
            </w:pPr>
            <w:r w:rsidRPr="001451A4">
              <w:rPr>
                <w:rFonts w:ascii="Times" w:hAnsi="Times"/>
                <w:sz w:val="20"/>
              </w:rPr>
              <w:t>4</w:t>
            </w:r>
          </w:p>
          <w:p w14:paraId="20C01B50" w14:textId="77777777" w:rsidR="00DB2507" w:rsidRPr="001451A4" w:rsidRDefault="00DB2507" w:rsidP="00255DD4">
            <w:pPr>
              <w:rPr>
                <w:rFonts w:ascii="Times" w:hAnsi="Times"/>
                <w:sz w:val="20"/>
              </w:rPr>
            </w:pPr>
            <w:r w:rsidRPr="001451A4">
              <w:rPr>
                <w:rFonts w:ascii="Times" w:hAnsi="Times"/>
                <w:sz w:val="20"/>
              </w:rPr>
              <w:t>5</w:t>
            </w:r>
          </w:p>
          <w:p w14:paraId="04E47EF1" w14:textId="77777777" w:rsidR="00DB2507" w:rsidRPr="001451A4" w:rsidRDefault="00DB2507" w:rsidP="00255DD4">
            <w:pPr>
              <w:rPr>
                <w:rFonts w:ascii="Times" w:hAnsi="Times"/>
                <w:sz w:val="20"/>
              </w:rPr>
            </w:pPr>
            <w:r w:rsidRPr="001451A4">
              <w:rPr>
                <w:rFonts w:ascii="Times" w:hAnsi="Times"/>
                <w:sz w:val="20"/>
              </w:rPr>
              <w:t>6</w:t>
            </w:r>
          </w:p>
        </w:tc>
        <w:tc>
          <w:tcPr>
            <w:tcW w:w="10170" w:type="dxa"/>
            <w:vAlign w:val="center"/>
            <w:hideMark/>
          </w:tcPr>
          <w:p w14:paraId="4CE6A3D7" w14:textId="77777777" w:rsidR="00DB2507" w:rsidRPr="001451A4" w:rsidRDefault="00DB2507" w:rsidP="00255DD4">
            <w:pPr>
              <w:rPr>
                <w:rFonts w:ascii="Times" w:hAnsi="Times"/>
                <w:sz w:val="20"/>
              </w:rPr>
            </w:pPr>
            <w:r w:rsidRPr="001451A4">
              <w:rPr>
                <w:rFonts w:ascii="Courier" w:hAnsi="Courier" w:cs="Courier"/>
                <w:sz w:val="20"/>
                <w:shd w:val="clear" w:color="auto" w:fill="EEEEEE"/>
              </w:rPr>
              <w:t>#selector-1,</w:t>
            </w:r>
          </w:p>
          <w:p w14:paraId="4728431A" w14:textId="77777777" w:rsidR="00DB2507" w:rsidRPr="001451A4" w:rsidRDefault="00DB2507" w:rsidP="00255DD4">
            <w:pPr>
              <w:rPr>
                <w:rFonts w:ascii="Times" w:hAnsi="Times"/>
                <w:sz w:val="20"/>
              </w:rPr>
            </w:pPr>
            <w:r w:rsidRPr="001451A4">
              <w:rPr>
                <w:rFonts w:ascii="Courier" w:hAnsi="Courier" w:cs="Courier"/>
                <w:sz w:val="20"/>
                <w:shd w:val="clear" w:color="auto" w:fill="EEEEEE"/>
              </w:rPr>
              <w:t>#selector-2,</w:t>
            </w:r>
          </w:p>
          <w:p w14:paraId="6EA307AC" w14:textId="77777777" w:rsidR="00DB2507" w:rsidRPr="001451A4" w:rsidRDefault="00DB2507" w:rsidP="00255DD4">
            <w:pPr>
              <w:rPr>
                <w:rFonts w:ascii="Times" w:hAnsi="Times"/>
                <w:sz w:val="20"/>
              </w:rPr>
            </w:pPr>
            <w:r w:rsidRPr="001451A4">
              <w:rPr>
                <w:rFonts w:ascii="Courier" w:hAnsi="Courier" w:cs="Courier"/>
                <w:sz w:val="20"/>
                <w:shd w:val="clear" w:color="auto" w:fill="EEEEEE"/>
              </w:rPr>
              <w:t>#selector-3</w:t>
            </w:r>
            <w:r w:rsidRPr="001451A4">
              <w:rPr>
                <w:rFonts w:ascii="Times" w:hAnsi="Times"/>
                <w:sz w:val="20"/>
              </w:rPr>
              <w:t xml:space="preserve"> </w:t>
            </w:r>
            <w:r w:rsidRPr="001451A4">
              <w:rPr>
                <w:rFonts w:ascii="Courier" w:hAnsi="Courier" w:cs="Courier"/>
                <w:sz w:val="20"/>
                <w:shd w:val="clear" w:color="auto" w:fill="EEEEEE"/>
              </w:rPr>
              <w:t>{</w:t>
            </w:r>
          </w:p>
          <w:p w14:paraId="7F6A3968"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background: #</w:t>
            </w:r>
            <w:proofErr w:type="spellStart"/>
            <w:r w:rsidRPr="001451A4">
              <w:rPr>
                <w:rFonts w:ascii="Courier" w:hAnsi="Courier" w:cs="Courier"/>
                <w:sz w:val="20"/>
                <w:shd w:val="clear" w:color="auto" w:fill="EEEEEE"/>
              </w:rPr>
              <w:t>fff</w:t>
            </w:r>
            <w:proofErr w:type="spellEnd"/>
            <w:r w:rsidRPr="001451A4">
              <w:rPr>
                <w:rFonts w:ascii="Courier" w:hAnsi="Courier" w:cs="Courier"/>
                <w:sz w:val="20"/>
                <w:shd w:val="clear" w:color="auto" w:fill="EEEEEE"/>
              </w:rPr>
              <w:t>;</w:t>
            </w:r>
          </w:p>
          <w:p w14:paraId="29294896"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color: #000;</w:t>
            </w:r>
          </w:p>
          <w:p w14:paraId="2FD27B6F" w14:textId="77777777" w:rsidR="00DB2507" w:rsidRPr="001451A4" w:rsidRDefault="00DB2507" w:rsidP="00255DD4">
            <w:pPr>
              <w:rPr>
                <w:rFonts w:ascii="Times" w:hAnsi="Times"/>
                <w:sz w:val="20"/>
              </w:rPr>
            </w:pPr>
            <w:r w:rsidRPr="001451A4">
              <w:rPr>
                <w:rFonts w:ascii="Courier" w:hAnsi="Courier" w:cs="Courier"/>
                <w:sz w:val="20"/>
                <w:shd w:val="clear" w:color="auto" w:fill="EEEEEE"/>
              </w:rPr>
              <w:t>}</w:t>
            </w:r>
          </w:p>
        </w:tc>
      </w:tr>
    </w:tbl>
    <w:p w14:paraId="0900F5EE" w14:textId="77777777" w:rsidR="00DB2507" w:rsidRPr="001451A4" w:rsidRDefault="00DB2507" w:rsidP="00DB2507">
      <w:pPr>
        <w:pBdr>
          <w:top w:val="single" w:sz="6" w:space="11" w:color="BBBBBB"/>
        </w:pBdr>
        <w:spacing w:before="168" w:after="168" w:line="336" w:lineRule="atLeast"/>
        <w:rPr>
          <w:rFonts w:ascii="Helvetica Neue" w:hAnsi="Helvetica Neue"/>
          <w:color w:val="555555"/>
          <w:sz w:val="20"/>
        </w:rPr>
      </w:pPr>
      <w:r w:rsidRPr="001451A4">
        <w:rPr>
          <w:rFonts w:ascii="Helvetica Neue" w:hAnsi="Helvetica Neue"/>
          <w:color w:val="555555"/>
          <w:sz w:val="20"/>
        </w:rPr>
        <w:t>Incorrect:</w:t>
      </w:r>
    </w:p>
    <w:tbl>
      <w:tblPr>
        <w:tblW w:w="10620" w:type="dxa"/>
        <w:tblCellSpacing w:w="0" w:type="dxa"/>
        <w:tblCellMar>
          <w:left w:w="0" w:type="dxa"/>
          <w:right w:w="0" w:type="dxa"/>
        </w:tblCellMar>
        <w:tblLook w:val="04A0" w:firstRow="1" w:lastRow="0" w:firstColumn="1" w:lastColumn="0" w:noHBand="0" w:noVBand="1"/>
      </w:tblPr>
      <w:tblGrid>
        <w:gridCol w:w="450"/>
        <w:gridCol w:w="10170"/>
      </w:tblGrid>
      <w:tr w:rsidR="00DB2507" w:rsidRPr="001451A4" w14:paraId="7C4B97E9" w14:textId="77777777" w:rsidTr="00255DD4">
        <w:trPr>
          <w:tblCellSpacing w:w="0" w:type="dxa"/>
        </w:trPr>
        <w:tc>
          <w:tcPr>
            <w:tcW w:w="0" w:type="auto"/>
            <w:vAlign w:val="center"/>
            <w:hideMark/>
          </w:tcPr>
          <w:p w14:paraId="04E74ED5" w14:textId="77777777" w:rsidR="00DB2507" w:rsidRPr="001451A4" w:rsidRDefault="00DB2507" w:rsidP="00255DD4">
            <w:pPr>
              <w:rPr>
                <w:rFonts w:ascii="Times" w:hAnsi="Times"/>
                <w:sz w:val="20"/>
              </w:rPr>
            </w:pPr>
            <w:r w:rsidRPr="001451A4">
              <w:rPr>
                <w:rFonts w:ascii="Times" w:hAnsi="Times"/>
                <w:sz w:val="20"/>
              </w:rPr>
              <w:t>1</w:t>
            </w:r>
          </w:p>
          <w:p w14:paraId="38C7EAAA" w14:textId="77777777" w:rsidR="00DB2507" w:rsidRPr="001451A4" w:rsidRDefault="00DB2507" w:rsidP="00255DD4">
            <w:pPr>
              <w:rPr>
                <w:rFonts w:ascii="Times" w:hAnsi="Times"/>
                <w:sz w:val="20"/>
              </w:rPr>
            </w:pPr>
            <w:r w:rsidRPr="001451A4">
              <w:rPr>
                <w:rFonts w:ascii="Times" w:hAnsi="Times"/>
                <w:sz w:val="20"/>
              </w:rPr>
              <w:t>2</w:t>
            </w:r>
          </w:p>
          <w:p w14:paraId="688258D1" w14:textId="77777777" w:rsidR="00DB2507" w:rsidRPr="001451A4" w:rsidRDefault="00DB2507" w:rsidP="00255DD4">
            <w:pPr>
              <w:rPr>
                <w:rFonts w:ascii="Times" w:hAnsi="Times"/>
                <w:sz w:val="20"/>
              </w:rPr>
            </w:pPr>
            <w:r w:rsidRPr="001451A4">
              <w:rPr>
                <w:rFonts w:ascii="Times" w:hAnsi="Times"/>
                <w:sz w:val="20"/>
              </w:rPr>
              <w:t>3</w:t>
            </w:r>
          </w:p>
          <w:p w14:paraId="6B963AB1" w14:textId="77777777" w:rsidR="00DB2507" w:rsidRPr="001451A4" w:rsidRDefault="00DB2507" w:rsidP="00255DD4">
            <w:pPr>
              <w:rPr>
                <w:rFonts w:ascii="Times" w:hAnsi="Times"/>
                <w:sz w:val="20"/>
              </w:rPr>
            </w:pPr>
            <w:r w:rsidRPr="001451A4">
              <w:rPr>
                <w:rFonts w:ascii="Times" w:hAnsi="Times"/>
                <w:sz w:val="20"/>
              </w:rPr>
              <w:t>4</w:t>
            </w:r>
          </w:p>
          <w:p w14:paraId="7D56804C" w14:textId="77777777" w:rsidR="00DB2507" w:rsidRPr="001451A4" w:rsidRDefault="00DB2507" w:rsidP="00255DD4">
            <w:pPr>
              <w:rPr>
                <w:rFonts w:ascii="Times" w:hAnsi="Times"/>
                <w:sz w:val="20"/>
              </w:rPr>
            </w:pPr>
            <w:r w:rsidRPr="001451A4">
              <w:rPr>
                <w:rFonts w:ascii="Times" w:hAnsi="Times"/>
                <w:sz w:val="20"/>
              </w:rPr>
              <w:t>5</w:t>
            </w:r>
          </w:p>
          <w:p w14:paraId="7A84E84E" w14:textId="77777777" w:rsidR="00DB2507" w:rsidRPr="001451A4" w:rsidRDefault="00DB2507" w:rsidP="00255DD4">
            <w:pPr>
              <w:rPr>
                <w:rFonts w:ascii="Times" w:hAnsi="Times"/>
                <w:sz w:val="20"/>
              </w:rPr>
            </w:pPr>
            <w:r w:rsidRPr="001451A4">
              <w:rPr>
                <w:rFonts w:ascii="Times" w:hAnsi="Times"/>
                <w:sz w:val="20"/>
              </w:rPr>
              <w:t>6</w:t>
            </w:r>
          </w:p>
        </w:tc>
        <w:tc>
          <w:tcPr>
            <w:tcW w:w="10170" w:type="dxa"/>
            <w:vAlign w:val="center"/>
            <w:hideMark/>
          </w:tcPr>
          <w:p w14:paraId="57D0EC8C" w14:textId="77777777" w:rsidR="00DB2507" w:rsidRPr="001451A4" w:rsidRDefault="00DB2507" w:rsidP="00255DD4">
            <w:pPr>
              <w:rPr>
                <w:rFonts w:ascii="Times" w:hAnsi="Times"/>
                <w:sz w:val="20"/>
              </w:rPr>
            </w:pPr>
            <w:r w:rsidRPr="001451A4">
              <w:rPr>
                <w:rFonts w:ascii="Courier" w:hAnsi="Courier" w:cs="Courier"/>
                <w:sz w:val="20"/>
                <w:shd w:val="clear" w:color="auto" w:fill="EEEEEE"/>
              </w:rPr>
              <w:t>#selector-1, #selector-2, #selector-3</w:t>
            </w:r>
            <w:r w:rsidRPr="001451A4">
              <w:rPr>
                <w:rFonts w:ascii="Times" w:hAnsi="Times"/>
                <w:sz w:val="20"/>
              </w:rPr>
              <w:t xml:space="preserve"> </w:t>
            </w:r>
            <w:r w:rsidRPr="001451A4">
              <w:rPr>
                <w:rFonts w:ascii="Courier" w:hAnsi="Courier" w:cs="Courier"/>
                <w:sz w:val="20"/>
                <w:shd w:val="clear" w:color="auto" w:fill="EEEEEE"/>
              </w:rPr>
              <w:t>{</w:t>
            </w:r>
          </w:p>
          <w:p w14:paraId="050FAC93"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background: #</w:t>
            </w:r>
            <w:proofErr w:type="spellStart"/>
            <w:r w:rsidRPr="001451A4">
              <w:rPr>
                <w:rFonts w:ascii="Courier" w:hAnsi="Courier" w:cs="Courier"/>
                <w:sz w:val="20"/>
                <w:shd w:val="clear" w:color="auto" w:fill="EEEEEE"/>
              </w:rPr>
              <w:t>fff</w:t>
            </w:r>
            <w:proofErr w:type="spellEnd"/>
            <w:r w:rsidRPr="001451A4">
              <w:rPr>
                <w:rFonts w:ascii="Courier" w:hAnsi="Courier" w:cs="Courier"/>
                <w:sz w:val="20"/>
                <w:shd w:val="clear" w:color="auto" w:fill="EEEEEE"/>
              </w:rPr>
              <w:t>;</w:t>
            </w:r>
          </w:p>
          <w:p w14:paraId="455C4497"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color: #000;</w:t>
            </w:r>
          </w:p>
          <w:p w14:paraId="7FC02FBD"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w:t>
            </w:r>
          </w:p>
          <w:p w14:paraId="0AF47287" w14:textId="77777777" w:rsidR="00DB2507" w:rsidRPr="001451A4" w:rsidRDefault="00DB2507" w:rsidP="00255DD4">
            <w:pPr>
              <w:rPr>
                <w:rFonts w:ascii="Times" w:hAnsi="Times"/>
                <w:sz w:val="20"/>
              </w:rPr>
            </w:pPr>
            <w:r w:rsidRPr="001451A4">
              <w:rPr>
                <w:rFonts w:ascii="Times" w:hAnsi="Times"/>
                <w:sz w:val="20"/>
              </w:rPr>
              <w:t> </w:t>
            </w:r>
          </w:p>
          <w:p w14:paraId="5EDA6B19" w14:textId="77777777" w:rsidR="00DB2507" w:rsidRPr="001451A4" w:rsidRDefault="00DB2507" w:rsidP="00255DD4">
            <w:pPr>
              <w:rPr>
                <w:rFonts w:ascii="Times" w:hAnsi="Times"/>
                <w:sz w:val="20"/>
              </w:rPr>
            </w:pPr>
            <w:r w:rsidRPr="001451A4">
              <w:rPr>
                <w:rFonts w:ascii="Courier" w:hAnsi="Courier" w:cs="Courier"/>
                <w:sz w:val="20"/>
                <w:shd w:val="clear" w:color="auto" w:fill="EEEEEE"/>
              </w:rPr>
              <w:t>#selector-1</w:t>
            </w:r>
            <w:r w:rsidRPr="001451A4">
              <w:rPr>
                <w:rFonts w:ascii="Times" w:hAnsi="Times"/>
                <w:sz w:val="20"/>
              </w:rPr>
              <w:t xml:space="preserve"> </w:t>
            </w:r>
            <w:r w:rsidRPr="001451A4">
              <w:rPr>
                <w:rFonts w:ascii="Courier" w:hAnsi="Courier" w:cs="Courier"/>
                <w:sz w:val="20"/>
                <w:shd w:val="clear" w:color="auto" w:fill="EEEEEE"/>
              </w:rPr>
              <w:t>{ background: #</w:t>
            </w:r>
            <w:proofErr w:type="spellStart"/>
            <w:r w:rsidRPr="001451A4">
              <w:rPr>
                <w:rFonts w:ascii="Courier" w:hAnsi="Courier" w:cs="Courier"/>
                <w:sz w:val="20"/>
                <w:shd w:val="clear" w:color="auto" w:fill="EEEEEE"/>
              </w:rPr>
              <w:t>fff</w:t>
            </w:r>
            <w:proofErr w:type="spellEnd"/>
            <w:r w:rsidRPr="001451A4">
              <w:rPr>
                <w:rFonts w:ascii="Courier" w:hAnsi="Courier" w:cs="Courier"/>
                <w:sz w:val="20"/>
                <w:shd w:val="clear" w:color="auto" w:fill="EEEEEE"/>
              </w:rPr>
              <w:t>; color: #000; }</w:t>
            </w:r>
          </w:p>
        </w:tc>
      </w:tr>
    </w:tbl>
    <w:p w14:paraId="7B0FD32E" w14:textId="77777777" w:rsidR="00DB2507" w:rsidRPr="001451A4" w:rsidRDefault="00376B6C" w:rsidP="00DB2507">
      <w:pPr>
        <w:pBdr>
          <w:top w:val="single" w:sz="6" w:space="11" w:color="BBBBBB"/>
        </w:pBdr>
        <w:spacing w:before="168" w:after="168" w:line="336" w:lineRule="atLeast"/>
        <w:jc w:val="right"/>
        <w:rPr>
          <w:rFonts w:ascii="Helvetica Neue" w:hAnsi="Helvetica Neue"/>
          <w:color w:val="555555"/>
          <w:sz w:val="20"/>
        </w:rPr>
      </w:pPr>
      <w:hyperlink r:id="rId25" w:anchor="top" w:history="1">
        <w:r w:rsidR="00DB2507" w:rsidRPr="001451A4">
          <w:rPr>
            <w:rFonts w:ascii="Helvetica Neue" w:hAnsi="Helvetica Neue"/>
            <w:color w:val="3478E3"/>
            <w:sz w:val="20"/>
            <w:u w:val="single"/>
          </w:rPr>
          <w:t xml:space="preserve">Top </w:t>
        </w:r>
        <w:r w:rsidR="00DB2507" w:rsidRPr="001451A4">
          <w:rPr>
            <w:color w:val="3478E3"/>
            <w:sz w:val="20"/>
            <w:u w:val="single"/>
          </w:rPr>
          <w:t>↑</w:t>
        </w:r>
      </w:hyperlink>
    </w:p>
    <w:p w14:paraId="2925908F" w14:textId="77777777" w:rsidR="00DB2507" w:rsidRPr="001451A4" w:rsidRDefault="00DB2507" w:rsidP="00255DD4">
      <w:pPr>
        <w:pStyle w:val="Heading1"/>
        <w:rPr>
          <w:rFonts w:ascii="Helvetica Neue Light" w:hAnsi="Helvetica Neue Light"/>
          <w:color w:val="555555"/>
          <w:szCs w:val="36"/>
        </w:rPr>
      </w:pPr>
      <w:r w:rsidRPr="00255DD4">
        <w:t>Selectors</w:t>
      </w:r>
      <w:r w:rsidRPr="001451A4">
        <w:rPr>
          <w:rFonts w:ascii="Helvetica Neue Light" w:hAnsi="Helvetica Neue Light"/>
          <w:color w:val="555555"/>
          <w:szCs w:val="36"/>
        </w:rPr>
        <w:t> </w:t>
      </w:r>
      <w:hyperlink r:id="rId26" w:anchor="selectors" w:history="1">
        <w:r w:rsidRPr="001451A4">
          <w:rPr>
            <w:rFonts w:ascii="Helvetica Neue Light" w:hAnsi="Helvetica Neue Light"/>
            <w:color w:val="3478E3"/>
            <w:szCs w:val="36"/>
            <w:u w:val="single"/>
          </w:rPr>
          <w:t>#</w:t>
        </w:r>
      </w:hyperlink>
    </w:p>
    <w:p w14:paraId="212799BD" w14:textId="77777777" w:rsidR="00DB2507" w:rsidRPr="001451A4" w:rsidRDefault="00DB2507" w:rsidP="00DB2507">
      <w:pPr>
        <w:pBdr>
          <w:top w:val="single" w:sz="6" w:space="11" w:color="BBBBBB"/>
        </w:pBdr>
        <w:spacing w:before="168" w:after="168" w:line="336" w:lineRule="atLeast"/>
        <w:rPr>
          <w:rFonts w:ascii="Helvetica Neue" w:hAnsi="Helvetica Neue"/>
          <w:color w:val="555555"/>
          <w:sz w:val="20"/>
        </w:rPr>
      </w:pPr>
      <w:r w:rsidRPr="001451A4">
        <w:rPr>
          <w:rFonts w:ascii="Helvetica Neue" w:hAnsi="Helvetica Neue"/>
          <w:color w:val="555555"/>
          <w:sz w:val="20"/>
        </w:rPr>
        <w:t xml:space="preserve">With specificity, comes great responsibility. Broad selectors allow us to be efficient, yet can have adverse consequences if not tested. Location-specific selectors can save us time, but will quickly lead to a cluttered </w:t>
      </w:r>
      <w:proofErr w:type="spellStart"/>
      <w:r w:rsidRPr="001451A4">
        <w:rPr>
          <w:rFonts w:ascii="Helvetica Neue" w:hAnsi="Helvetica Neue"/>
          <w:color w:val="555555"/>
          <w:sz w:val="20"/>
        </w:rPr>
        <w:t>stylesheet</w:t>
      </w:r>
      <w:proofErr w:type="spellEnd"/>
      <w:r w:rsidRPr="001451A4">
        <w:rPr>
          <w:rFonts w:ascii="Helvetica Neue" w:hAnsi="Helvetica Neue"/>
          <w:color w:val="555555"/>
          <w:sz w:val="20"/>
        </w:rPr>
        <w:t xml:space="preserve">. Exercise your best </w:t>
      </w:r>
      <w:proofErr w:type="spellStart"/>
      <w:r w:rsidRPr="001451A4">
        <w:rPr>
          <w:rFonts w:ascii="Helvetica Neue" w:hAnsi="Helvetica Neue"/>
          <w:color w:val="555555"/>
          <w:sz w:val="20"/>
        </w:rPr>
        <w:t>judgement</w:t>
      </w:r>
      <w:proofErr w:type="spellEnd"/>
      <w:r w:rsidRPr="001451A4">
        <w:rPr>
          <w:rFonts w:ascii="Helvetica Neue" w:hAnsi="Helvetica Neue"/>
          <w:color w:val="555555"/>
          <w:sz w:val="20"/>
        </w:rPr>
        <w:t xml:space="preserve"> to create selectors that find the right balance between contributing to the overall style and layout of the DOM.</w:t>
      </w:r>
    </w:p>
    <w:p w14:paraId="0741AEB2" w14:textId="77777777" w:rsidR="00DB2507" w:rsidRPr="001451A4" w:rsidRDefault="00DB2507" w:rsidP="00620CF2">
      <w:pPr>
        <w:numPr>
          <w:ilvl w:val="1"/>
          <w:numId w:val="24"/>
        </w:numPr>
        <w:spacing w:before="0" w:after="0" w:line="336" w:lineRule="atLeast"/>
        <w:ind w:left="270"/>
        <w:rPr>
          <w:rFonts w:ascii="Helvetica Neue" w:hAnsi="Helvetica Neue"/>
          <w:color w:val="555555"/>
          <w:sz w:val="20"/>
        </w:rPr>
      </w:pPr>
      <w:r w:rsidRPr="001451A4">
        <w:rPr>
          <w:rFonts w:ascii="Helvetica Neue" w:hAnsi="Helvetica Neue"/>
          <w:color w:val="555555"/>
          <w:sz w:val="20"/>
        </w:rPr>
        <w:t>Similar to the </w:t>
      </w:r>
      <w:hyperlink r:id="rId27" w:history="1">
        <w:r w:rsidRPr="001451A4">
          <w:rPr>
            <w:rFonts w:ascii="Helvetica Neue" w:hAnsi="Helvetica Neue"/>
            <w:color w:val="3478E3"/>
            <w:sz w:val="20"/>
            <w:u w:val="single"/>
          </w:rPr>
          <w:t>WordPress Coding Standards</w:t>
        </w:r>
      </w:hyperlink>
      <w:r w:rsidRPr="001451A4">
        <w:rPr>
          <w:rFonts w:ascii="Helvetica Neue" w:hAnsi="Helvetica Neue"/>
          <w:color w:val="555555"/>
          <w:sz w:val="20"/>
        </w:rPr>
        <w:t xml:space="preserve"> for file names, use lowercase and separate words with hyphens when naming selectors. Avoid </w:t>
      </w:r>
      <w:proofErr w:type="spellStart"/>
      <w:r w:rsidRPr="001451A4">
        <w:rPr>
          <w:rFonts w:ascii="Helvetica Neue" w:hAnsi="Helvetica Neue"/>
          <w:color w:val="555555"/>
          <w:sz w:val="20"/>
        </w:rPr>
        <w:t>camelcase</w:t>
      </w:r>
      <w:proofErr w:type="spellEnd"/>
      <w:r w:rsidRPr="001451A4">
        <w:rPr>
          <w:rFonts w:ascii="Helvetica Neue" w:hAnsi="Helvetica Neue"/>
          <w:color w:val="555555"/>
          <w:sz w:val="20"/>
        </w:rPr>
        <w:t xml:space="preserve"> and underscores.</w:t>
      </w:r>
    </w:p>
    <w:p w14:paraId="7DD79DA1" w14:textId="77777777" w:rsidR="00DB2507" w:rsidRPr="001451A4" w:rsidRDefault="00DB2507" w:rsidP="00620CF2">
      <w:pPr>
        <w:numPr>
          <w:ilvl w:val="1"/>
          <w:numId w:val="24"/>
        </w:numPr>
        <w:spacing w:before="0" w:after="0" w:line="336" w:lineRule="atLeast"/>
        <w:ind w:left="270"/>
        <w:rPr>
          <w:rFonts w:ascii="Helvetica Neue" w:hAnsi="Helvetica Neue"/>
          <w:color w:val="555555"/>
          <w:sz w:val="20"/>
        </w:rPr>
      </w:pPr>
      <w:r w:rsidRPr="001451A4">
        <w:rPr>
          <w:rFonts w:ascii="Helvetica Neue" w:hAnsi="Helvetica Neue"/>
          <w:color w:val="555555"/>
          <w:sz w:val="20"/>
        </w:rPr>
        <w:t>Use human readable selectors that describe what element(s) they style.</w:t>
      </w:r>
    </w:p>
    <w:p w14:paraId="53C727D1" w14:textId="77777777" w:rsidR="00DB2507" w:rsidRPr="001451A4" w:rsidRDefault="00DB2507" w:rsidP="00620CF2">
      <w:pPr>
        <w:numPr>
          <w:ilvl w:val="1"/>
          <w:numId w:val="24"/>
        </w:numPr>
        <w:spacing w:before="0" w:after="0" w:line="336" w:lineRule="atLeast"/>
        <w:ind w:left="270"/>
        <w:rPr>
          <w:rFonts w:ascii="Helvetica Neue" w:hAnsi="Helvetica Neue"/>
          <w:color w:val="555555"/>
          <w:sz w:val="20"/>
        </w:rPr>
      </w:pPr>
      <w:r w:rsidRPr="001451A4">
        <w:rPr>
          <w:rFonts w:ascii="Helvetica Neue" w:hAnsi="Helvetica Neue"/>
          <w:color w:val="555555"/>
          <w:sz w:val="20"/>
        </w:rPr>
        <w:t>Attribute selectors should use double quotes around values</w:t>
      </w:r>
    </w:p>
    <w:p w14:paraId="1A4F605C" w14:textId="77777777" w:rsidR="00DB2507" w:rsidRPr="001451A4" w:rsidRDefault="00DB2507" w:rsidP="00620CF2">
      <w:pPr>
        <w:numPr>
          <w:ilvl w:val="1"/>
          <w:numId w:val="24"/>
        </w:numPr>
        <w:spacing w:before="0" w:after="0" w:line="336" w:lineRule="atLeast"/>
        <w:ind w:left="270"/>
        <w:rPr>
          <w:rFonts w:ascii="Helvetica Neue" w:hAnsi="Helvetica Neue"/>
          <w:color w:val="555555"/>
          <w:sz w:val="20"/>
        </w:rPr>
      </w:pPr>
      <w:r w:rsidRPr="001451A4">
        <w:rPr>
          <w:rFonts w:ascii="Helvetica Neue" w:hAnsi="Helvetica Neue"/>
          <w:color w:val="555555"/>
          <w:sz w:val="20"/>
        </w:rPr>
        <w:t>Refrain from using over-qualified selectors, </w:t>
      </w:r>
      <w:proofErr w:type="spellStart"/>
      <w:r w:rsidRPr="001451A4">
        <w:rPr>
          <w:rFonts w:ascii="Monaco" w:hAnsi="Monaco" w:cs="Courier"/>
          <w:color w:val="000000"/>
          <w:sz w:val="20"/>
          <w:shd w:val="clear" w:color="auto" w:fill="EEEEEE"/>
        </w:rPr>
        <w:t>div.container</w:t>
      </w:r>
      <w:proofErr w:type="spellEnd"/>
      <w:r w:rsidRPr="001451A4">
        <w:rPr>
          <w:rFonts w:ascii="Helvetica Neue" w:hAnsi="Helvetica Neue"/>
          <w:color w:val="555555"/>
          <w:sz w:val="20"/>
        </w:rPr>
        <w:t> can simply be stated as </w:t>
      </w:r>
      <w:r w:rsidRPr="001451A4">
        <w:rPr>
          <w:rFonts w:ascii="Monaco" w:hAnsi="Monaco" w:cs="Courier"/>
          <w:color w:val="000000"/>
          <w:sz w:val="20"/>
          <w:shd w:val="clear" w:color="auto" w:fill="EEEEEE"/>
        </w:rPr>
        <w:t>.container</w:t>
      </w:r>
    </w:p>
    <w:p w14:paraId="72305E52" w14:textId="77777777" w:rsidR="00DB2507" w:rsidRPr="001451A4" w:rsidRDefault="00DB2507" w:rsidP="00DB2507">
      <w:pPr>
        <w:pBdr>
          <w:top w:val="single" w:sz="6" w:space="11" w:color="BBBBBB"/>
        </w:pBdr>
        <w:spacing w:before="168" w:after="168" w:line="336" w:lineRule="atLeast"/>
        <w:rPr>
          <w:rFonts w:ascii="Helvetica Neue" w:hAnsi="Helvetica Neue"/>
          <w:color w:val="555555"/>
          <w:sz w:val="20"/>
        </w:rPr>
      </w:pPr>
      <w:r w:rsidRPr="001451A4">
        <w:rPr>
          <w:rFonts w:ascii="Helvetica Neue" w:hAnsi="Helvetica Neue"/>
          <w:color w:val="555555"/>
          <w:sz w:val="20"/>
        </w:rPr>
        <w:t>Correct:</w:t>
      </w:r>
    </w:p>
    <w:tbl>
      <w:tblPr>
        <w:tblW w:w="10620" w:type="dxa"/>
        <w:tblCellSpacing w:w="0" w:type="dxa"/>
        <w:tblCellMar>
          <w:left w:w="0" w:type="dxa"/>
          <w:right w:w="0" w:type="dxa"/>
        </w:tblCellMar>
        <w:tblLook w:val="04A0" w:firstRow="1" w:lastRow="0" w:firstColumn="1" w:lastColumn="0" w:noHBand="0" w:noVBand="1"/>
      </w:tblPr>
      <w:tblGrid>
        <w:gridCol w:w="450"/>
        <w:gridCol w:w="10170"/>
      </w:tblGrid>
      <w:tr w:rsidR="00DB2507" w:rsidRPr="001451A4" w14:paraId="01D13682" w14:textId="77777777" w:rsidTr="00255DD4">
        <w:trPr>
          <w:tblCellSpacing w:w="0" w:type="dxa"/>
        </w:trPr>
        <w:tc>
          <w:tcPr>
            <w:tcW w:w="0" w:type="auto"/>
            <w:vAlign w:val="center"/>
            <w:hideMark/>
          </w:tcPr>
          <w:p w14:paraId="449F52C5" w14:textId="77777777" w:rsidR="00DB2507" w:rsidRPr="001451A4" w:rsidRDefault="00DB2507" w:rsidP="00255DD4">
            <w:pPr>
              <w:rPr>
                <w:rFonts w:ascii="Times" w:hAnsi="Times"/>
                <w:sz w:val="20"/>
              </w:rPr>
            </w:pPr>
            <w:r w:rsidRPr="001451A4">
              <w:rPr>
                <w:rFonts w:ascii="Times" w:hAnsi="Times"/>
                <w:sz w:val="20"/>
              </w:rPr>
              <w:t>1</w:t>
            </w:r>
          </w:p>
          <w:p w14:paraId="2F372775" w14:textId="77777777" w:rsidR="00DB2507" w:rsidRPr="001451A4" w:rsidRDefault="00DB2507" w:rsidP="00255DD4">
            <w:pPr>
              <w:rPr>
                <w:rFonts w:ascii="Times" w:hAnsi="Times"/>
                <w:sz w:val="20"/>
              </w:rPr>
            </w:pPr>
            <w:r w:rsidRPr="001451A4">
              <w:rPr>
                <w:rFonts w:ascii="Times" w:hAnsi="Times"/>
                <w:sz w:val="20"/>
              </w:rPr>
              <w:t>2</w:t>
            </w:r>
          </w:p>
          <w:p w14:paraId="71F18FD0" w14:textId="77777777" w:rsidR="00DB2507" w:rsidRPr="001451A4" w:rsidRDefault="00DB2507" w:rsidP="00255DD4">
            <w:pPr>
              <w:rPr>
                <w:rFonts w:ascii="Times" w:hAnsi="Times"/>
                <w:sz w:val="20"/>
              </w:rPr>
            </w:pPr>
            <w:r w:rsidRPr="001451A4">
              <w:rPr>
                <w:rFonts w:ascii="Times" w:hAnsi="Times"/>
                <w:sz w:val="20"/>
              </w:rPr>
              <w:t>3</w:t>
            </w:r>
          </w:p>
          <w:p w14:paraId="5B27165F" w14:textId="77777777" w:rsidR="00DB2507" w:rsidRPr="001451A4" w:rsidRDefault="00DB2507" w:rsidP="00255DD4">
            <w:pPr>
              <w:rPr>
                <w:rFonts w:ascii="Times" w:hAnsi="Times"/>
                <w:sz w:val="20"/>
              </w:rPr>
            </w:pPr>
            <w:r w:rsidRPr="001451A4">
              <w:rPr>
                <w:rFonts w:ascii="Times" w:hAnsi="Times"/>
                <w:sz w:val="20"/>
              </w:rPr>
              <w:t>4</w:t>
            </w:r>
          </w:p>
          <w:p w14:paraId="05922570" w14:textId="77777777" w:rsidR="00DB2507" w:rsidRPr="001451A4" w:rsidRDefault="00DB2507" w:rsidP="00255DD4">
            <w:pPr>
              <w:rPr>
                <w:rFonts w:ascii="Times" w:hAnsi="Times"/>
                <w:sz w:val="20"/>
              </w:rPr>
            </w:pPr>
            <w:r w:rsidRPr="001451A4">
              <w:rPr>
                <w:rFonts w:ascii="Times" w:hAnsi="Times"/>
                <w:sz w:val="20"/>
              </w:rPr>
              <w:t>5</w:t>
            </w:r>
          </w:p>
          <w:p w14:paraId="52B2F4E1" w14:textId="77777777" w:rsidR="00DB2507" w:rsidRPr="001451A4" w:rsidRDefault="00DB2507" w:rsidP="00255DD4">
            <w:pPr>
              <w:rPr>
                <w:rFonts w:ascii="Times" w:hAnsi="Times"/>
                <w:sz w:val="20"/>
              </w:rPr>
            </w:pPr>
            <w:r w:rsidRPr="001451A4">
              <w:rPr>
                <w:rFonts w:ascii="Times" w:hAnsi="Times"/>
                <w:sz w:val="20"/>
              </w:rPr>
              <w:t>6</w:t>
            </w:r>
          </w:p>
          <w:p w14:paraId="3669489C" w14:textId="77777777" w:rsidR="00DB2507" w:rsidRPr="001451A4" w:rsidRDefault="00DB2507" w:rsidP="00255DD4">
            <w:pPr>
              <w:rPr>
                <w:rFonts w:ascii="Times" w:hAnsi="Times"/>
                <w:sz w:val="20"/>
              </w:rPr>
            </w:pPr>
            <w:r w:rsidRPr="001451A4">
              <w:rPr>
                <w:rFonts w:ascii="Times" w:hAnsi="Times"/>
                <w:sz w:val="20"/>
              </w:rPr>
              <w:t>7</w:t>
            </w:r>
          </w:p>
        </w:tc>
        <w:tc>
          <w:tcPr>
            <w:tcW w:w="10170" w:type="dxa"/>
            <w:vAlign w:val="center"/>
            <w:hideMark/>
          </w:tcPr>
          <w:p w14:paraId="00135F98" w14:textId="77777777" w:rsidR="00DB2507" w:rsidRPr="001451A4" w:rsidRDefault="00DB2507" w:rsidP="00255DD4">
            <w:pPr>
              <w:rPr>
                <w:rFonts w:ascii="Times" w:hAnsi="Times"/>
                <w:sz w:val="20"/>
              </w:rPr>
            </w:pPr>
            <w:r w:rsidRPr="001451A4">
              <w:rPr>
                <w:rFonts w:ascii="Courier" w:hAnsi="Courier" w:cs="Courier"/>
                <w:sz w:val="20"/>
                <w:shd w:val="clear" w:color="auto" w:fill="EEEEEE"/>
              </w:rPr>
              <w:t>#comment-form {</w:t>
            </w:r>
          </w:p>
          <w:p w14:paraId="0246F24F"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margin: 1em</w:t>
            </w:r>
            <w:r w:rsidRPr="001451A4">
              <w:rPr>
                <w:rFonts w:ascii="Times" w:hAnsi="Times"/>
                <w:sz w:val="20"/>
              </w:rPr>
              <w:t xml:space="preserve"> </w:t>
            </w:r>
            <w:r w:rsidRPr="001451A4">
              <w:rPr>
                <w:rFonts w:ascii="Courier" w:hAnsi="Courier" w:cs="Courier"/>
                <w:sz w:val="20"/>
                <w:shd w:val="clear" w:color="auto" w:fill="EEEEEE"/>
              </w:rPr>
              <w:t>0;</w:t>
            </w:r>
          </w:p>
          <w:p w14:paraId="76CA7AFE" w14:textId="77777777" w:rsidR="00DB2507" w:rsidRPr="001451A4" w:rsidRDefault="00DB2507" w:rsidP="00255DD4">
            <w:pPr>
              <w:rPr>
                <w:rFonts w:ascii="Times" w:hAnsi="Times"/>
                <w:sz w:val="20"/>
              </w:rPr>
            </w:pPr>
            <w:r w:rsidRPr="001451A4">
              <w:rPr>
                <w:rFonts w:ascii="Courier" w:hAnsi="Courier" w:cs="Courier"/>
                <w:sz w:val="20"/>
                <w:shd w:val="clear" w:color="auto" w:fill="EEEEEE"/>
              </w:rPr>
              <w:t>}</w:t>
            </w:r>
          </w:p>
          <w:p w14:paraId="50DD55E8" w14:textId="77777777" w:rsidR="00DB2507" w:rsidRPr="001451A4" w:rsidRDefault="00DB2507" w:rsidP="00255DD4">
            <w:pPr>
              <w:rPr>
                <w:rFonts w:ascii="Times" w:hAnsi="Times"/>
                <w:sz w:val="20"/>
              </w:rPr>
            </w:pPr>
            <w:r w:rsidRPr="001451A4">
              <w:rPr>
                <w:rFonts w:ascii="Times" w:hAnsi="Times"/>
                <w:sz w:val="20"/>
              </w:rPr>
              <w:t> </w:t>
            </w:r>
          </w:p>
          <w:p w14:paraId="563581D1" w14:textId="77777777" w:rsidR="00DB2507" w:rsidRPr="001451A4" w:rsidRDefault="00DB2507" w:rsidP="00255DD4">
            <w:pPr>
              <w:rPr>
                <w:rFonts w:ascii="Times" w:hAnsi="Times"/>
                <w:sz w:val="20"/>
              </w:rPr>
            </w:pPr>
            <w:r w:rsidRPr="001451A4">
              <w:rPr>
                <w:rFonts w:ascii="Courier" w:hAnsi="Courier" w:cs="Courier"/>
                <w:sz w:val="20"/>
                <w:shd w:val="clear" w:color="auto" w:fill="EEEEEE"/>
              </w:rPr>
              <w:t>input[type="text"] {</w:t>
            </w:r>
          </w:p>
          <w:p w14:paraId="5DC21547"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line-height: 1.1;</w:t>
            </w:r>
          </w:p>
          <w:p w14:paraId="79B72346" w14:textId="77777777" w:rsidR="00DB2507" w:rsidRPr="001451A4" w:rsidRDefault="00DB2507" w:rsidP="00255DD4">
            <w:pPr>
              <w:rPr>
                <w:rFonts w:ascii="Times" w:hAnsi="Times"/>
                <w:sz w:val="20"/>
              </w:rPr>
            </w:pPr>
            <w:r w:rsidRPr="001451A4">
              <w:rPr>
                <w:rFonts w:ascii="Courier" w:hAnsi="Courier" w:cs="Courier"/>
                <w:sz w:val="20"/>
                <w:shd w:val="clear" w:color="auto" w:fill="EEEEEE"/>
              </w:rPr>
              <w:t>}</w:t>
            </w:r>
          </w:p>
        </w:tc>
      </w:tr>
    </w:tbl>
    <w:p w14:paraId="5224D94A" w14:textId="77777777" w:rsidR="00DB2507" w:rsidRPr="001451A4" w:rsidRDefault="00DB2507" w:rsidP="00DB2507">
      <w:pPr>
        <w:pBdr>
          <w:top w:val="single" w:sz="6" w:space="11" w:color="BBBBBB"/>
        </w:pBdr>
        <w:spacing w:before="168" w:after="168" w:line="336" w:lineRule="atLeast"/>
        <w:rPr>
          <w:rFonts w:ascii="Helvetica Neue" w:hAnsi="Helvetica Neue"/>
          <w:color w:val="555555"/>
          <w:sz w:val="20"/>
        </w:rPr>
      </w:pPr>
      <w:r w:rsidRPr="001451A4">
        <w:rPr>
          <w:rFonts w:ascii="Helvetica Neue" w:hAnsi="Helvetica Neue"/>
          <w:color w:val="555555"/>
          <w:sz w:val="20"/>
        </w:rPr>
        <w:t>Incorrect:</w:t>
      </w:r>
    </w:p>
    <w:tbl>
      <w:tblPr>
        <w:tblW w:w="10620" w:type="dxa"/>
        <w:tblCellSpacing w:w="0" w:type="dxa"/>
        <w:tblCellMar>
          <w:left w:w="0" w:type="dxa"/>
          <w:right w:w="0" w:type="dxa"/>
        </w:tblCellMar>
        <w:tblLook w:val="04A0" w:firstRow="1" w:lastRow="0" w:firstColumn="1" w:lastColumn="0" w:noHBand="0" w:noVBand="1"/>
      </w:tblPr>
      <w:tblGrid>
        <w:gridCol w:w="555"/>
        <w:gridCol w:w="10065"/>
      </w:tblGrid>
      <w:tr w:rsidR="00DB2507" w:rsidRPr="001451A4" w14:paraId="696A7B0D" w14:textId="77777777" w:rsidTr="00255DD4">
        <w:trPr>
          <w:tblCellSpacing w:w="0" w:type="dxa"/>
        </w:trPr>
        <w:tc>
          <w:tcPr>
            <w:tcW w:w="0" w:type="auto"/>
            <w:vAlign w:val="center"/>
            <w:hideMark/>
          </w:tcPr>
          <w:p w14:paraId="6AB0D156" w14:textId="77777777" w:rsidR="00DB2507" w:rsidRPr="001451A4" w:rsidRDefault="00DB2507" w:rsidP="00255DD4">
            <w:pPr>
              <w:rPr>
                <w:rFonts w:ascii="Times" w:hAnsi="Times"/>
                <w:sz w:val="20"/>
              </w:rPr>
            </w:pPr>
            <w:r w:rsidRPr="001451A4">
              <w:rPr>
                <w:rFonts w:ascii="Times" w:hAnsi="Times"/>
                <w:sz w:val="20"/>
              </w:rPr>
              <w:t>1</w:t>
            </w:r>
          </w:p>
          <w:p w14:paraId="1C5BBED7" w14:textId="77777777" w:rsidR="00DB2507" w:rsidRPr="001451A4" w:rsidRDefault="00DB2507" w:rsidP="00255DD4">
            <w:pPr>
              <w:rPr>
                <w:rFonts w:ascii="Times" w:hAnsi="Times"/>
                <w:sz w:val="20"/>
              </w:rPr>
            </w:pPr>
            <w:r w:rsidRPr="001451A4">
              <w:rPr>
                <w:rFonts w:ascii="Times" w:hAnsi="Times"/>
                <w:sz w:val="20"/>
              </w:rPr>
              <w:t>2</w:t>
            </w:r>
          </w:p>
          <w:p w14:paraId="06B4F57B" w14:textId="77777777" w:rsidR="00DB2507" w:rsidRPr="001451A4" w:rsidRDefault="00DB2507" w:rsidP="00255DD4">
            <w:pPr>
              <w:rPr>
                <w:rFonts w:ascii="Times" w:hAnsi="Times"/>
                <w:sz w:val="20"/>
              </w:rPr>
            </w:pPr>
            <w:r w:rsidRPr="001451A4">
              <w:rPr>
                <w:rFonts w:ascii="Times" w:hAnsi="Times"/>
                <w:sz w:val="20"/>
              </w:rPr>
              <w:t>3</w:t>
            </w:r>
          </w:p>
          <w:p w14:paraId="673A2C13" w14:textId="77777777" w:rsidR="00DB2507" w:rsidRPr="001451A4" w:rsidRDefault="00DB2507" w:rsidP="00255DD4">
            <w:pPr>
              <w:rPr>
                <w:rFonts w:ascii="Times" w:hAnsi="Times"/>
                <w:sz w:val="20"/>
              </w:rPr>
            </w:pPr>
            <w:r w:rsidRPr="001451A4">
              <w:rPr>
                <w:rFonts w:ascii="Times" w:hAnsi="Times"/>
                <w:sz w:val="20"/>
              </w:rPr>
              <w:t>4</w:t>
            </w:r>
          </w:p>
          <w:p w14:paraId="3DB9BE2D" w14:textId="77777777" w:rsidR="00DB2507" w:rsidRPr="001451A4" w:rsidRDefault="00DB2507" w:rsidP="00255DD4">
            <w:pPr>
              <w:rPr>
                <w:rFonts w:ascii="Times" w:hAnsi="Times"/>
                <w:sz w:val="20"/>
              </w:rPr>
            </w:pPr>
            <w:r w:rsidRPr="001451A4">
              <w:rPr>
                <w:rFonts w:ascii="Times" w:hAnsi="Times"/>
                <w:sz w:val="20"/>
              </w:rPr>
              <w:t>5</w:t>
            </w:r>
          </w:p>
          <w:p w14:paraId="19C1A60F" w14:textId="77777777" w:rsidR="00DB2507" w:rsidRPr="001451A4" w:rsidRDefault="00DB2507" w:rsidP="00255DD4">
            <w:pPr>
              <w:rPr>
                <w:rFonts w:ascii="Times" w:hAnsi="Times"/>
                <w:sz w:val="20"/>
              </w:rPr>
            </w:pPr>
            <w:r w:rsidRPr="001451A4">
              <w:rPr>
                <w:rFonts w:ascii="Times" w:hAnsi="Times"/>
                <w:sz w:val="20"/>
              </w:rPr>
              <w:t>6</w:t>
            </w:r>
          </w:p>
          <w:p w14:paraId="350C3B88" w14:textId="77777777" w:rsidR="00DB2507" w:rsidRPr="001451A4" w:rsidRDefault="00DB2507" w:rsidP="00255DD4">
            <w:pPr>
              <w:rPr>
                <w:rFonts w:ascii="Times" w:hAnsi="Times"/>
                <w:sz w:val="20"/>
              </w:rPr>
            </w:pPr>
            <w:r w:rsidRPr="001451A4">
              <w:rPr>
                <w:rFonts w:ascii="Times" w:hAnsi="Times"/>
                <w:sz w:val="20"/>
              </w:rPr>
              <w:t>7</w:t>
            </w:r>
          </w:p>
          <w:p w14:paraId="31549F15" w14:textId="77777777" w:rsidR="00DB2507" w:rsidRPr="001451A4" w:rsidRDefault="00DB2507" w:rsidP="00255DD4">
            <w:pPr>
              <w:rPr>
                <w:rFonts w:ascii="Times" w:hAnsi="Times"/>
                <w:sz w:val="20"/>
              </w:rPr>
            </w:pPr>
            <w:r w:rsidRPr="001451A4">
              <w:rPr>
                <w:rFonts w:ascii="Times" w:hAnsi="Times"/>
                <w:sz w:val="20"/>
              </w:rPr>
              <w:t>8</w:t>
            </w:r>
          </w:p>
          <w:p w14:paraId="1667B7D5" w14:textId="77777777" w:rsidR="00DB2507" w:rsidRPr="001451A4" w:rsidRDefault="00DB2507" w:rsidP="00255DD4">
            <w:pPr>
              <w:rPr>
                <w:rFonts w:ascii="Times" w:hAnsi="Times"/>
                <w:sz w:val="20"/>
              </w:rPr>
            </w:pPr>
            <w:r w:rsidRPr="001451A4">
              <w:rPr>
                <w:rFonts w:ascii="Times" w:hAnsi="Times"/>
                <w:sz w:val="20"/>
              </w:rPr>
              <w:t>9</w:t>
            </w:r>
          </w:p>
          <w:p w14:paraId="240419A2" w14:textId="77777777" w:rsidR="00DB2507" w:rsidRPr="001451A4" w:rsidRDefault="00DB2507" w:rsidP="00255DD4">
            <w:pPr>
              <w:rPr>
                <w:rFonts w:ascii="Times" w:hAnsi="Times"/>
                <w:sz w:val="20"/>
              </w:rPr>
            </w:pPr>
            <w:r w:rsidRPr="001451A4">
              <w:rPr>
                <w:rFonts w:ascii="Times" w:hAnsi="Times"/>
                <w:sz w:val="20"/>
              </w:rPr>
              <w:t>10</w:t>
            </w:r>
          </w:p>
          <w:p w14:paraId="4C58189E" w14:textId="77777777" w:rsidR="00DB2507" w:rsidRPr="001451A4" w:rsidRDefault="00DB2507" w:rsidP="00255DD4">
            <w:pPr>
              <w:rPr>
                <w:rFonts w:ascii="Times" w:hAnsi="Times"/>
                <w:sz w:val="20"/>
              </w:rPr>
            </w:pPr>
            <w:r w:rsidRPr="001451A4">
              <w:rPr>
                <w:rFonts w:ascii="Times" w:hAnsi="Times"/>
                <w:sz w:val="20"/>
              </w:rPr>
              <w:t>11</w:t>
            </w:r>
          </w:p>
          <w:p w14:paraId="6AB54B26" w14:textId="77777777" w:rsidR="00DB2507" w:rsidRPr="001451A4" w:rsidRDefault="00DB2507" w:rsidP="00255DD4">
            <w:pPr>
              <w:rPr>
                <w:rFonts w:ascii="Times" w:hAnsi="Times"/>
                <w:sz w:val="20"/>
              </w:rPr>
            </w:pPr>
            <w:r w:rsidRPr="001451A4">
              <w:rPr>
                <w:rFonts w:ascii="Times" w:hAnsi="Times"/>
                <w:sz w:val="20"/>
              </w:rPr>
              <w:t>12</w:t>
            </w:r>
          </w:p>
          <w:p w14:paraId="4810E445" w14:textId="77777777" w:rsidR="00DB2507" w:rsidRPr="001451A4" w:rsidRDefault="00DB2507" w:rsidP="00255DD4">
            <w:pPr>
              <w:rPr>
                <w:rFonts w:ascii="Times" w:hAnsi="Times"/>
                <w:sz w:val="20"/>
              </w:rPr>
            </w:pPr>
            <w:r w:rsidRPr="001451A4">
              <w:rPr>
                <w:rFonts w:ascii="Times" w:hAnsi="Times"/>
                <w:sz w:val="20"/>
              </w:rPr>
              <w:t>13</w:t>
            </w:r>
          </w:p>
          <w:p w14:paraId="4B120162" w14:textId="77777777" w:rsidR="00DB2507" w:rsidRPr="001451A4" w:rsidRDefault="00DB2507" w:rsidP="00255DD4">
            <w:pPr>
              <w:rPr>
                <w:rFonts w:ascii="Times" w:hAnsi="Times"/>
                <w:sz w:val="20"/>
              </w:rPr>
            </w:pPr>
            <w:r w:rsidRPr="001451A4">
              <w:rPr>
                <w:rFonts w:ascii="Times" w:hAnsi="Times"/>
                <w:sz w:val="20"/>
              </w:rPr>
              <w:t>14</w:t>
            </w:r>
          </w:p>
          <w:p w14:paraId="0CCBF009" w14:textId="77777777" w:rsidR="00DB2507" w:rsidRPr="001451A4" w:rsidRDefault="00DB2507" w:rsidP="00255DD4">
            <w:pPr>
              <w:rPr>
                <w:rFonts w:ascii="Times" w:hAnsi="Times"/>
                <w:sz w:val="20"/>
              </w:rPr>
            </w:pPr>
            <w:r w:rsidRPr="001451A4">
              <w:rPr>
                <w:rFonts w:ascii="Times" w:hAnsi="Times"/>
                <w:sz w:val="20"/>
              </w:rPr>
              <w:t>15</w:t>
            </w:r>
          </w:p>
          <w:p w14:paraId="06C43E2C" w14:textId="77777777" w:rsidR="00DB2507" w:rsidRPr="001451A4" w:rsidRDefault="00DB2507" w:rsidP="00255DD4">
            <w:pPr>
              <w:rPr>
                <w:rFonts w:ascii="Times" w:hAnsi="Times"/>
                <w:sz w:val="20"/>
              </w:rPr>
            </w:pPr>
            <w:r w:rsidRPr="001451A4">
              <w:rPr>
                <w:rFonts w:ascii="Times" w:hAnsi="Times"/>
                <w:sz w:val="20"/>
              </w:rPr>
              <w:t>16</w:t>
            </w:r>
          </w:p>
          <w:p w14:paraId="3191DA9A" w14:textId="77777777" w:rsidR="00DB2507" w:rsidRPr="001451A4" w:rsidRDefault="00DB2507" w:rsidP="00255DD4">
            <w:pPr>
              <w:rPr>
                <w:rFonts w:ascii="Times" w:hAnsi="Times"/>
                <w:sz w:val="20"/>
              </w:rPr>
            </w:pPr>
            <w:r w:rsidRPr="001451A4">
              <w:rPr>
                <w:rFonts w:ascii="Times" w:hAnsi="Times"/>
                <w:sz w:val="20"/>
              </w:rPr>
              <w:t>17</w:t>
            </w:r>
          </w:p>
          <w:p w14:paraId="437C1DC3" w14:textId="77777777" w:rsidR="00DB2507" w:rsidRPr="001451A4" w:rsidRDefault="00DB2507" w:rsidP="00255DD4">
            <w:pPr>
              <w:rPr>
                <w:rFonts w:ascii="Times" w:hAnsi="Times"/>
                <w:sz w:val="20"/>
              </w:rPr>
            </w:pPr>
            <w:r w:rsidRPr="001451A4">
              <w:rPr>
                <w:rFonts w:ascii="Times" w:hAnsi="Times"/>
                <w:sz w:val="20"/>
              </w:rPr>
              <w:t>18</w:t>
            </w:r>
          </w:p>
          <w:p w14:paraId="0B8E9730" w14:textId="77777777" w:rsidR="00DB2507" w:rsidRPr="001451A4" w:rsidRDefault="00DB2507" w:rsidP="00255DD4">
            <w:pPr>
              <w:rPr>
                <w:rFonts w:ascii="Times" w:hAnsi="Times"/>
                <w:sz w:val="20"/>
              </w:rPr>
            </w:pPr>
            <w:r w:rsidRPr="001451A4">
              <w:rPr>
                <w:rFonts w:ascii="Times" w:hAnsi="Times"/>
                <w:sz w:val="20"/>
              </w:rPr>
              <w:t>19</w:t>
            </w:r>
          </w:p>
        </w:tc>
        <w:tc>
          <w:tcPr>
            <w:tcW w:w="10065" w:type="dxa"/>
            <w:vAlign w:val="center"/>
            <w:hideMark/>
          </w:tcPr>
          <w:p w14:paraId="784ABBA4" w14:textId="77777777" w:rsidR="00DB2507" w:rsidRPr="001451A4" w:rsidRDefault="00DB2507" w:rsidP="00255DD4">
            <w:pPr>
              <w:rPr>
                <w:rFonts w:ascii="Times" w:hAnsi="Times"/>
                <w:sz w:val="20"/>
              </w:rPr>
            </w:pPr>
            <w:r w:rsidRPr="001451A4">
              <w:rPr>
                <w:rFonts w:ascii="Courier" w:hAnsi="Courier" w:cs="Courier"/>
                <w:sz w:val="20"/>
                <w:shd w:val="clear" w:color="auto" w:fill="EEEEEE"/>
              </w:rPr>
              <w:t>#</w:t>
            </w:r>
            <w:proofErr w:type="spellStart"/>
            <w:r w:rsidRPr="001451A4">
              <w:rPr>
                <w:rFonts w:ascii="Courier" w:hAnsi="Courier" w:cs="Courier"/>
                <w:sz w:val="20"/>
                <w:shd w:val="clear" w:color="auto" w:fill="EEEEEE"/>
              </w:rPr>
              <w:t>commentForm</w:t>
            </w:r>
            <w:proofErr w:type="spellEnd"/>
            <w:r w:rsidRPr="001451A4">
              <w:rPr>
                <w:rFonts w:ascii="Courier" w:hAnsi="Courier" w:cs="Courier"/>
                <w:sz w:val="20"/>
                <w:shd w:val="clear" w:color="auto" w:fill="EEEEEE"/>
              </w:rPr>
              <w:t xml:space="preserve"> </w:t>
            </w:r>
            <w:proofErr w:type="gramStart"/>
            <w:r w:rsidRPr="001451A4">
              <w:rPr>
                <w:rFonts w:ascii="Courier" w:hAnsi="Courier" w:cs="Courier"/>
                <w:sz w:val="20"/>
                <w:shd w:val="clear" w:color="auto" w:fill="EEEEEE"/>
              </w:rPr>
              <w:t>{ /</w:t>
            </w:r>
            <w:proofErr w:type="gramEnd"/>
            <w:r w:rsidRPr="001451A4">
              <w:rPr>
                <w:rFonts w:ascii="Courier" w:hAnsi="Courier" w:cs="Courier"/>
                <w:sz w:val="20"/>
                <w:shd w:val="clear" w:color="auto" w:fill="EEEEEE"/>
              </w:rPr>
              <w:t xml:space="preserve">* Avoid </w:t>
            </w:r>
            <w:proofErr w:type="spellStart"/>
            <w:r w:rsidRPr="001451A4">
              <w:rPr>
                <w:rFonts w:ascii="Courier" w:hAnsi="Courier" w:cs="Courier"/>
                <w:sz w:val="20"/>
                <w:shd w:val="clear" w:color="auto" w:fill="EEEEEE"/>
              </w:rPr>
              <w:t>camelcase</w:t>
            </w:r>
            <w:proofErr w:type="spellEnd"/>
            <w:r w:rsidRPr="001451A4">
              <w:rPr>
                <w:rFonts w:ascii="Courier" w:hAnsi="Courier" w:cs="Courier"/>
                <w:sz w:val="20"/>
                <w:shd w:val="clear" w:color="auto" w:fill="EEEEEE"/>
              </w:rPr>
              <w:t>. */</w:t>
            </w:r>
          </w:p>
          <w:p w14:paraId="660D6D0D"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margin: 0;</w:t>
            </w:r>
          </w:p>
          <w:p w14:paraId="2C1D69E9" w14:textId="77777777" w:rsidR="00DB2507" w:rsidRPr="001451A4" w:rsidRDefault="00DB2507" w:rsidP="00255DD4">
            <w:pPr>
              <w:rPr>
                <w:rFonts w:ascii="Times" w:hAnsi="Times"/>
                <w:sz w:val="20"/>
              </w:rPr>
            </w:pPr>
            <w:r w:rsidRPr="001451A4">
              <w:rPr>
                <w:rFonts w:ascii="Courier" w:hAnsi="Courier" w:cs="Courier"/>
                <w:sz w:val="20"/>
                <w:shd w:val="clear" w:color="auto" w:fill="EEEEEE"/>
              </w:rPr>
              <w:t>}</w:t>
            </w:r>
          </w:p>
          <w:p w14:paraId="7F74CF7B" w14:textId="77777777" w:rsidR="00DB2507" w:rsidRPr="001451A4" w:rsidRDefault="00DB2507" w:rsidP="00255DD4">
            <w:pPr>
              <w:rPr>
                <w:rFonts w:ascii="Times" w:hAnsi="Times"/>
                <w:sz w:val="20"/>
              </w:rPr>
            </w:pPr>
            <w:r w:rsidRPr="001451A4">
              <w:rPr>
                <w:rFonts w:ascii="Times" w:hAnsi="Times"/>
                <w:sz w:val="20"/>
              </w:rPr>
              <w:t> </w:t>
            </w:r>
          </w:p>
          <w:p w14:paraId="3F489898" w14:textId="77777777" w:rsidR="00DB2507" w:rsidRPr="001451A4" w:rsidRDefault="00DB2507" w:rsidP="00255DD4">
            <w:pPr>
              <w:rPr>
                <w:rFonts w:ascii="Times" w:hAnsi="Times"/>
                <w:sz w:val="20"/>
              </w:rPr>
            </w:pPr>
            <w:r w:rsidRPr="001451A4">
              <w:rPr>
                <w:rFonts w:ascii="Courier" w:hAnsi="Courier" w:cs="Courier"/>
                <w:sz w:val="20"/>
                <w:shd w:val="clear" w:color="auto" w:fill="EEEEEE"/>
              </w:rPr>
              <w:t>#</w:t>
            </w:r>
            <w:proofErr w:type="spellStart"/>
            <w:r w:rsidRPr="001451A4">
              <w:rPr>
                <w:rFonts w:ascii="Courier" w:hAnsi="Courier" w:cs="Courier"/>
                <w:sz w:val="20"/>
                <w:shd w:val="clear" w:color="auto" w:fill="EEEEEE"/>
              </w:rPr>
              <w:t>comment_form</w:t>
            </w:r>
            <w:proofErr w:type="spellEnd"/>
            <w:r w:rsidRPr="001451A4">
              <w:rPr>
                <w:rFonts w:ascii="Courier" w:hAnsi="Courier" w:cs="Courier"/>
                <w:sz w:val="20"/>
                <w:shd w:val="clear" w:color="auto" w:fill="EEEEEE"/>
              </w:rPr>
              <w:t xml:space="preserve"> </w:t>
            </w:r>
            <w:proofErr w:type="gramStart"/>
            <w:r w:rsidRPr="001451A4">
              <w:rPr>
                <w:rFonts w:ascii="Courier" w:hAnsi="Courier" w:cs="Courier"/>
                <w:sz w:val="20"/>
                <w:shd w:val="clear" w:color="auto" w:fill="EEEEEE"/>
              </w:rPr>
              <w:t>{ /</w:t>
            </w:r>
            <w:proofErr w:type="gramEnd"/>
            <w:r w:rsidRPr="001451A4">
              <w:rPr>
                <w:rFonts w:ascii="Courier" w:hAnsi="Courier" w:cs="Courier"/>
                <w:sz w:val="20"/>
                <w:shd w:val="clear" w:color="auto" w:fill="EEEEEE"/>
              </w:rPr>
              <w:t>* Avoid underscores. */</w:t>
            </w:r>
          </w:p>
          <w:p w14:paraId="5F12E33F"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margin: 0;</w:t>
            </w:r>
          </w:p>
          <w:p w14:paraId="72A4D488" w14:textId="77777777" w:rsidR="00DB2507" w:rsidRPr="001451A4" w:rsidRDefault="00DB2507" w:rsidP="00255DD4">
            <w:pPr>
              <w:rPr>
                <w:rFonts w:ascii="Times" w:hAnsi="Times"/>
                <w:sz w:val="20"/>
              </w:rPr>
            </w:pPr>
            <w:r w:rsidRPr="001451A4">
              <w:rPr>
                <w:rFonts w:ascii="Courier" w:hAnsi="Courier" w:cs="Courier"/>
                <w:sz w:val="20"/>
                <w:shd w:val="clear" w:color="auto" w:fill="EEEEEE"/>
              </w:rPr>
              <w:t>}</w:t>
            </w:r>
          </w:p>
          <w:p w14:paraId="387A4DC8" w14:textId="77777777" w:rsidR="00DB2507" w:rsidRPr="001451A4" w:rsidRDefault="00DB2507" w:rsidP="00255DD4">
            <w:pPr>
              <w:rPr>
                <w:rFonts w:ascii="Times" w:hAnsi="Times"/>
                <w:sz w:val="20"/>
              </w:rPr>
            </w:pPr>
            <w:r w:rsidRPr="001451A4">
              <w:rPr>
                <w:rFonts w:ascii="Times" w:hAnsi="Times"/>
                <w:sz w:val="20"/>
              </w:rPr>
              <w:t> </w:t>
            </w:r>
          </w:p>
          <w:p w14:paraId="4706CC8B" w14:textId="77777777" w:rsidR="00DB2507" w:rsidRPr="001451A4" w:rsidRDefault="00DB2507" w:rsidP="00255DD4">
            <w:pPr>
              <w:rPr>
                <w:rFonts w:ascii="Times" w:hAnsi="Times"/>
                <w:sz w:val="20"/>
              </w:rPr>
            </w:pPr>
            <w:proofErr w:type="spellStart"/>
            <w:proofErr w:type="gramStart"/>
            <w:r w:rsidRPr="001451A4">
              <w:rPr>
                <w:rFonts w:ascii="Courier" w:hAnsi="Courier" w:cs="Courier"/>
                <w:sz w:val="20"/>
                <w:shd w:val="clear" w:color="auto" w:fill="EEEEEE"/>
              </w:rPr>
              <w:t>div#</w:t>
            </w:r>
            <w:proofErr w:type="gramEnd"/>
            <w:r w:rsidRPr="001451A4">
              <w:rPr>
                <w:rFonts w:ascii="Courier" w:hAnsi="Courier" w:cs="Courier"/>
                <w:sz w:val="20"/>
                <w:shd w:val="clear" w:color="auto" w:fill="EEEEEE"/>
              </w:rPr>
              <w:t>comment_form</w:t>
            </w:r>
            <w:proofErr w:type="spellEnd"/>
            <w:r w:rsidRPr="001451A4">
              <w:rPr>
                <w:rFonts w:ascii="Courier" w:hAnsi="Courier" w:cs="Courier"/>
                <w:sz w:val="20"/>
                <w:shd w:val="clear" w:color="auto" w:fill="EEEEEE"/>
              </w:rPr>
              <w:t xml:space="preserve"> { /* Avoid over-qualification. */</w:t>
            </w:r>
          </w:p>
          <w:p w14:paraId="6AE1D6FF"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margin: 0;</w:t>
            </w:r>
          </w:p>
          <w:p w14:paraId="7501E10E" w14:textId="77777777" w:rsidR="00DB2507" w:rsidRPr="001451A4" w:rsidRDefault="00DB2507" w:rsidP="00255DD4">
            <w:pPr>
              <w:rPr>
                <w:rFonts w:ascii="Times" w:hAnsi="Times"/>
                <w:sz w:val="20"/>
              </w:rPr>
            </w:pPr>
            <w:r w:rsidRPr="001451A4">
              <w:rPr>
                <w:rFonts w:ascii="Courier" w:hAnsi="Courier" w:cs="Courier"/>
                <w:sz w:val="20"/>
                <w:shd w:val="clear" w:color="auto" w:fill="EEEEEE"/>
              </w:rPr>
              <w:t>}</w:t>
            </w:r>
          </w:p>
          <w:p w14:paraId="6423CFFE" w14:textId="77777777" w:rsidR="00DB2507" w:rsidRPr="001451A4" w:rsidRDefault="00DB2507" w:rsidP="00255DD4">
            <w:pPr>
              <w:rPr>
                <w:rFonts w:ascii="Times" w:hAnsi="Times"/>
                <w:sz w:val="20"/>
              </w:rPr>
            </w:pPr>
            <w:r w:rsidRPr="001451A4">
              <w:rPr>
                <w:rFonts w:ascii="Times" w:hAnsi="Times"/>
                <w:sz w:val="20"/>
              </w:rPr>
              <w:t> </w:t>
            </w:r>
          </w:p>
          <w:p w14:paraId="4CEF317E" w14:textId="77777777" w:rsidR="00DB2507" w:rsidRPr="001451A4" w:rsidRDefault="00DB2507" w:rsidP="00255DD4">
            <w:pPr>
              <w:rPr>
                <w:rFonts w:ascii="Times" w:hAnsi="Times"/>
                <w:sz w:val="20"/>
              </w:rPr>
            </w:pPr>
            <w:r w:rsidRPr="001451A4">
              <w:rPr>
                <w:rFonts w:ascii="Courier" w:hAnsi="Courier" w:cs="Courier"/>
                <w:sz w:val="20"/>
                <w:shd w:val="clear" w:color="auto" w:fill="EEEEEE"/>
              </w:rPr>
              <w:t xml:space="preserve">#c1-xr </w:t>
            </w:r>
            <w:proofErr w:type="gramStart"/>
            <w:r w:rsidRPr="001451A4">
              <w:rPr>
                <w:rFonts w:ascii="Courier" w:hAnsi="Courier" w:cs="Courier"/>
                <w:sz w:val="20"/>
                <w:shd w:val="clear" w:color="auto" w:fill="EEEEEE"/>
              </w:rPr>
              <w:t>{ /</w:t>
            </w:r>
            <w:proofErr w:type="gramEnd"/>
            <w:r w:rsidRPr="001451A4">
              <w:rPr>
                <w:rFonts w:ascii="Courier" w:hAnsi="Courier" w:cs="Courier"/>
                <w:sz w:val="20"/>
                <w:shd w:val="clear" w:color="auto" w:fill="EEEEEE"/>
              </w:rPr>
              <w:t>* What is a c1-xr?! Use a better name. */</w:t>
            </w:r>
          </w:p>
          <w:p w14:paraId="0F4A9009"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margin: 0;</w:t>
            </w:r>
          </w:p>
          <w:p w14:paraId="3A8453E8" w14:textId="77777777" w:rsidR="00DB2507" w:rsidRPr="001451A4" w:rsidRDefault="00DB2507" w:rsidP="00255DD4">
            <w:pPr>
              <w:rPr>
                <w:rFonts w:ascii="Times" w:hAnsi="Times"/>
                <w:sz w:val="20"/>
              </w:rPr>
            </w:pPr>
            <w:r w:rsidRPr="001451A4">
              <w:rPr>
                <w:rFonts w:ascii="Courier" w:hAnsi="Courier" w:cs="Courier"/>
                <w:sz w:val="20"/>
                <w:shd w:val="clear" w:color="auto" w:fill="EEEEEE"/>
              </w:rPr>
              <w:t>}</w:t>
            </w:r>
          </w:p>
          <w:p w14:paraId="0193AC53" w14:textId="77777777" w:rsidR="00DB2507" w:rsidRPr="001451A4" w:rsidRDefault="00DB2507" w:rsidP="00255DD4">
            <w:pPr>
              <w:rPr>
                <w:rFonts w:ascii="Times" w:hAnsi="Times"/>
                <w:sz w:val="20"/>
              </w:rPr>
            </w:pPr>
            <w:r w:rsidRPr="001451A4">
              <w:rPr>
                <w:rFonts w:ascii="Times" w:hAnsi="Times"/>
                <w:sz w:val="20"/>
              </w:rPr>
              <w:t> </w:t>
            </w:r>
          </w:p>
          <w:p w14:paraId="194692BE" w14:textId="77777777" w:rsidR="00DB2507" w:rsidRPr="001451A4" w:rsidRDefault="00DB2507" w:rsidP="00255DD4">
            <w:pPr>
              <w:rPr>
                <w:rFonts w:ascii="Times" w:hAnsi="Times"/>
                <w:sz w:val="20"/>
              </w:rPr>
            </w:pPr>
            <w:r w:rsidRPr="001451A4">
              <w:rPr>
                <w:rFonts w:ascii="Courier" w:hAnsi="Courier" w:cs="Courier"/>
                <w:sz w:val="20"/>
                <w:shd w:val="clear" w:color="auto" w:fill="EEEEEE"/>
              </w:rPr>
              <w:t>input[type=text] { /* Should be [type="text"] */</w:t>
            </w:r>
          </w:p>
          <w:p w14:paraId="43784B68"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line-height: 110%</w:t>
            </w:r>
            <w:r w:rsidRPr="001451A4">
              <w:rPr>
                <w:rFonts w:ascii="Times" w:hAnsi="Times"/>
                <w:sz w:val="20"/>
              </w:rPr>
              <w:t xml:space="preserve"> </w:t>
            </w:r>
            <w:r w:rsidRPr="001451A4">
              <w:rPr>
                <w:rFonts w:ascii="Courier" w:hAnsi="Courier" w:cs="Courier"/>
                <w:sz w:val="20"/>
                <w:shd w:val="clear" w:color="auto" w:fill="EEEEEE"/>
              </w:rPr>
              <w:t>/* Also doubly incorrect */</w:t>
            </w:r>
          </w:p>
          <w:p w14:paraId="78F1A597" w14:textId="77777777" w:rsidR="00DB2507" w:rsidRPr="001451A4" w:rsidRDefault="00DB2507" w:rsidP="00255DD4">
            <w:pPr>
              <w:rPr>
                <w:rFonts w:ascii="Times" w:hAnsi="Times"/>
                <w:sz w:val="20"/>
              </w:rPr>
            </w:pPr>
            <w:r w:rsidRPr="001451A4">
              <w:rPr>
                <w:rFonts w:ascii="Courier" w:hAnsi="Courier" w:cs="Courier"/>
                <w:sz w:val="20"/>
                <w:shd w:val="clear" w:color="auto" w:fill="EEEEEE"/>
              </w:rPr>
              <w:t>}</w:t>
            </w:r>
          </w:p>
        </w:tc>
      </w:tr>
    </w:tbl>
    <w:p w14:paraId="34FFA2D3" w14:textId="77777777" w:rsidR="00DB2507" w:rsidRPr="001451A4" w:rsidRDefault="00376B6C" w:rsidP="00DB2507">
      <w:pPr>
        <w:pBdr>
          <w:top w:val="single" w:sz="6" w:space="11" w:color="BBBBBB"/>
        </w:pBdr>
        <w:spacing w:before="168" w:after="168" w:line="336" w:lineRule="atLeast"/>
        <w:jc w:val="right"/>
        <w:rPr>
          <w:rFonts w:ascii="Helvetica Neue" w:hAnsi="Helvetica Neue"/>
          <w:color w:val="555555"/>
          <w:sz w:val="20"/>
        </w:rPr>
      </w:pPr>
      <w:hyperlink r:id="rId28" w:anchor="top" w:history="1">
        <w:r w:rsidR="00DB2507" w:rsidRPr="001451A4">
          <w:rPr>
            <w:rFonts w:ascii="Helvetica Neue" w:hAnsi="Helvetica Neue"/>
            <w:color w:val="3478E3"/>
            <w:sz w:val="20"/>
            <w:u w:val="single"/>
          </w:rPr>
          <w:t xml:space="preserve">Top </w:t>
        </w:r>
        <w:r w:rsidR="00DB2507" w:rsidRPr="001451A4">
          <w:rPr>
            <w:color w:val="3478E3"/>
            <w:sz w:val="20"/>
            <w:u w:val="single"/>
          </w:rPr>
          <w:t>↑</w:t>
        </w:r>
      </w:hyperlink>
    </w:p>
    <w:p w14:paraId="4E165138" w14:textId="77777777" w:rsidR="00DB2507" w:rsidRPr="001451A4" w:rsidRDefault="00DB2507" w:rsidP="00255DD4">
      <w:pPr>
        <w:pStyle w:val="Heading1"/>
        <w:rPr>
          <w:rFonts w:ascii="Helvetica Neue Light" w:hAnsi="Helvetica Neue Light"/>
          <w:color w:val="555555"/>
          <w:szCs w:val="36"/>
        </w:rPr>
      </w:pPr>
      <w:r w:rsidRPr="00255DD4">
        <w:t>Properties</w:t>
      </w:r>
      <w:r w:rsidRPr="001451A4">
        <w:rPr>
          <w:rFonts w:ascii="Helvetica Neue Light" w:hAnsi="Helvetica Neue Light"/>
          <w:color w:val="555555"/>
          <w:szCs w:val="36"/>
        </w:rPr>
        <w:t> </w:t>
      </w:r>
      <w:hyperlink r:id="rId29" w:anchor="properties" w:history="1">
        <w:r w:rsidRPr="001451A4">
          <w:rPr>
            <w:rFonts w:ascii="Helvetica Neue Light" w:hAnsi="Helvetica Neue Light"/>
            <w:color w:val="3478E3"/>
            <w:szCs w:val="36"/>
            <w:u w:val="single"/>
          </w:rPr>
          <w:t>#</w:t>
        </w:r>
      </w:hyperlink>
    </w:p>
    <w:p w14:paraId="49369FA5" w14:textId="77777777" w:rsidR="00DB2507" w:rsidRPr="001451A4" w:rsidRDefault="00DB2507" w:rsidP="00DB2507">
      <w:pPr>
        <w:pBdr>
          <w:top w:val="single" w:sz="6" w:space="11" w:color="BBBBBB"/>
        </w:pBdr>
        <w:spacing w:before="168" w:after="168" w:line="336" w:lineRule="atLeast"/>
        <w:rPr>
          <w:rFonts w:ascii="Helvetica Neue" w:hAnsi="Helvetica Neue"/>
          <w:color w:val="555555"/>
          <w:sz w:val="20"/>
        </w:rPr>
      </w:pPr>
      <w:r w:rsidRPr="001451A4">
        <w:rPr>
          <w:rFonts w:ascii="Helvetica Neue" w:hAnsi="Helvetica Neue"/>
          <w:color w:val="555555"/>
          <w:sz w:val="20"/>
        </w:rPr>
        <w:t>Similar to selectors, properties that are too specific will hinder the flexibility of the design. Less is more. Make sure you are not repeating styling or introducing fixed dimensions (when a fluid solution is more acceptable).</w:t>
      </w:r>
    </w:p>
    <w:p w14:paraId="4F974FA9" w14:textId="77777777" w:rsidR="00DB2507" w:rsidRPr="001451A4" w:rsidRDefault="00DB2507" w:rsidP="00620CF2">
      <w:pPr>
        <w:numPr>
          <w:ilvl w:val="1"/>
          <w:numId w:val="24"/>
        </w:numPr>
        <w:spacing w:before="0" w:after="0" w:line="336" w:lineRule="atLeast"/>
        <w:ind w:left="270"/>
        <w:rPr>
          <w:rFonts w:ascii="Helvetica Neue" w:hAnsi="Helvetica Neue"/>
          <w:color w:val="555555"/>
          <w:sz w:val="20"/>
        </w:rPr>
      </w:pPr>
      <w:r w:rsidRPr="001451A4">
        <w:rPr>
          <w:rFonts w:ascii="Helvetica Neue" w:hAnsi="Helvetica Neue"/>
          <w:color w:val="555555"/>
          <w:sz w:val="20"/>
        </w:rPr>
        <w:t>Properties should be followed by a colon and a space.</w:t>
      </w:r>
    </w:p>
    <w:p w14:paraId="7AD7F49C" w14:textId="77777777" w:rsidR="00DB2507" w:rsidRPr="001451A4" w:rsidRDefault="00DB2507" w:rsidP="00620CF2">
      <w:pPr>
        <w:numPr>
          <w:ilvl w:val="1"/>
          <w:numId w:val="24"/>
        </w:numPr>
        <w:spacing w:before="0" w:after="0" w:line="336" w:lineRule="atLeast"/>
        <w:ind w:left="270"/>
        <w:rPr>
          <w:rFonts w:ascii="Helvetica Neue" w:hAnsi="Helvetica Neue"/>
          <w:color w:val="555555"/>
          <w:sz w:val="20"/>
        </w:rPr>
      </w:pPr>
      <w:r w:rsidRPr="001451A4">
        <w:rPr>
          <w:rFonts w:ascii="Helvetica Neue" w:hAnsi="Helvetica Neue"/>
          <w:color w:val="555555"/>
          <w:sz w:val="20"/>
        </w:rPr>
        <w:t>All properties and values should be lowercase, except for font names and vendor-specific properties.</w:t>
      </w:r>
    </w:p>
    <w:p w14:paraId="49D00C4B" w14:textId="77777777" w:rsidR="00DB2507" w:rsidRPr="001451A4" w:rsidRDefault="00DB2507" w:rsidP="00620CF2">
      <w:pPr>
        <w:numPr>
          <w:ilvl w:val="1"/>
          <w:numId w:val="24"/>
        </w:numPr>
        <w:spacing w:before="0" w:after="0" w:line="336" w:lineRule="atLeast"/>
        <w:ind w:left="270"/>
        <w:rPr>
          <w:rFonts w:ascii="Helvetica Neue" w:hAnsi="Helvetica Neue"/>
          <w:color w:val="555555"/>
          <w:sz w:val="20"/>
        </w:rPr>
      </w:pPr>
      <w:r w:rsidRPr="001451A4">
        <w:rPr>
          <w:rFonts w:ascii="Helvetica Neue" w:hAnsi="Helvetica Neue"/>
          <w:color w:val="555555"/>
          <w:sz w:val="20"/>
        </w:rPr>
        <w:t xml:space="preserve">Use hex code for colors, or </w:t>
      </w:r>
      <w:proofErr w:type="spellStart"/>
      <w:proofErr w:type="gramStart"/>
      <w:r w:rsidRPr="001451A4">
        <w:rPr>
          <w:rFonts w:ascii="Helvetica Neue" w:hAnsi="Helvetica Neue"/>
          <w:color w:val="555555"/>
          <w:sz w:val="20"/>
        </w:rPr>
        <w:t>rgba</w:t>
      </w:r>
      <w:proofErr w:type="spellEnd"/>
      <w:r w:rsidRPr="001451A4">
        <w:rPr>
          <w:rFonts w:ascii="Helvetica Neue" w:hAnsi="Helvetica Neue"/>
          <w:color w:val="555555"/>
          <w:sz w:val="20"/>
        </w:rPr>
        <w:t>(</w:t>
      </w:r>
      <w:proofErr w:type="gramEnd"/>
      <w:r w:rsidRPr="001451A4">
        <w:rPr>
          <w:rFonts w:ascii="Helvetica Neue" w:hAnsi="Helvetica Neue"/>
          <w:color w:val="555555"/>
          <w:sz w:val="20"/>
        </w:rPr>
        <w:t>) if opacity is needed. Avoid RGB format and uppercase, and shorten values when possible: #</w:t>
      </w:r>
      <w:proofErr w:type="spellStart"/>
      <w:r w:rsidRPr="001451A4">
        <w:rPr>
          <w:rFonts w:ascii="Helvetica Neue" w:hAnsi="Helvetica Neue"/>
          <w:color w:val="555555"/>
          <w:sz w:val="20"/>
        </w:rPr>
        <w:t>fff</w:t>
      </w:r>
      <w:proofErr w:type="spellEnd"/>
      <w:r w:rsidRPr="001451A4">
        <w:rPr>
          <w:rFonts w:ascii="Helvetica Neue" w:hAnsi="Helvetica Neue"/>
          <w:color w:val="555555"/>
          <w:sz w:val="20"/>
        </w:rPr>
        <w:t xml:space="preserve"> instead of #FFFFFF.</w:t>
      </w:r>
    </w:p>
    <w:p w14:paraId="4D746A65" w14:textId="77777777" w:rsidR="00DB2507" w:rsidRPr="001451A4" w:rsidRDefault="00DB2507" w:rsidP="00620CF2">
      <w:pPr>
        <w:numPr>
          <w:ilvl w:val="1"/>
          <w:numId w:val="24"/>
        </w:numPr>
        <w:spacing w:before="0" w:after="0" w:line="336" w:lineRule="atLeast"/>
        <w:ind w:left="270"/>
        <w:rPr>
          <w:rFonts w:ascii="Helvetica Neue" w:hAnsi="Helvetica Neue"/>
          <w:color w:val="555555"/>
          <w:sz w:val="20"/>
        </w:rPr>
      </w:pPr>
      <w:r w:rsidRPr="001451A4">
        <w:rPr>
          <w:rFonts w:ascii="Helvetica Neue" w:hAnsi="Helvetica Neue"/>
          <w:color w:val="555555"/>
          <w:sz w:val="20"/>
        </w:rPr>
        <w:t>Use shorthand (except when overriding styles) for background, border, font, list-style, margin, and padding values as much as possible. (For a shorthand reference, see </w:t>
      </w:r>
      <w:hyperlink r:id="rId30" w:history="1">
        <w:r w:rsidRPr="001451A4">
          <w:rPr>
            <w:rFonts w:ascii="Helvetica Neue" w:hAnsi="Helvetica Neue"/>
            <w:color w:val="3478E3"/>
            <w:sz w:val="20"/>
            <w:u w:val="single"/>
          </w:rPr>
          <w:t>CSS Shorthand</w:t>
        </w:r>
      </w:hyperlink>
      <w:r w:rsidRPr="001451A4">
        <w:rPr>
          <w:rFonts w:ascii="Helvetica Neue" w:hAnsi="Helvetica Neue"/>
          <w:color w:val="555555"/>
          <w:sz w:val="20"/>
        </w:rPr>
        <w:t>.)</w:t>
      </w:r>
    </w:p>
    <w:p w14:paraId="062273AB" w14:textId="77777777" w:rsidR="00DB2507" w:rsidRPr="00255DD4" w:rsidRDefault="00DB2507" w:rsidP="00255DD4">
      <w:pPr>
        <w:pStyle w:val="Heading1"/>
      </w:pPr>
      <w:r w:rsidRPr="00255DD4">
        <w:t>Property Ordering </w:t>
      </w:r>
      <w:hyperlink r:id="rId31" w:anchor="property-ordering" w:history="1">
        <w:r w:rsidRPr="00255DD4">
          <w:t>#</w:t>
        </w:r>
      </w:hyperlink>
    </w:p>
    <w:p w14:paraId="72BC2BD4" w14:textId="77777777" w:rsidR="00DB2507" w:rsidRPr="001451A4" w:rsidRDefault="00DB2507" w:rsidP="00DB2507">
      <w:pPr>
        <w:pBdr>
          <w:top w:val="single" w:sz="6" w:space="11" w:color="BBBBBB"/>
        </w:pBdr>
        <w:shd w:val="clear" w:color="auto" w:fill="F1F1F1"/>
        <w:spacing w:before="168" w:after="168" w:line="336" w:lineRule="atLeast"/>
        <w:rPr>
          <w:rFonts w:ascii="Helvetica Neue" w:hAnsi="Helvetica Neue"/>
          <w:color w:val="555555"/>
          <w:sz w:val="20"/>
        </w:rPr>
      </w:pPr>
      <w:r w:rsidRPr="001451A4">
        <w:rPr>
          <w:rFonts w:ascii="Helvetica Neue" w:hAnsi="Helvetica Neue"/>
          <w:color w:val="555555"/>
          <w:sz w:val="20"/>
        </w:rPr>
        <w:t xml:space="preserve">“Group </w:t>
      </w:r>
      <w:proofErr w:type="gramStart"/>
      <w:r w:rsidRPr="001451A4">
        <w:rPr>
          <w:rFonts w:ascii="Helvetica Neue" w:hAnsi="Helvetica Neue"/>
          <w:color w:val="555555"/>
          <w:sz w:val="20"/>
        </w:rPr>
        <w:t>like</w:t>
      </w:r>
      <w:proofErr w:type="gramEnd"/>
      <w:r w:rsidRPr="001451A4">
        <w:rPr>
          <w:rFonts w:ascii="Helvetica Neue" w:hAnsi="Helvetica Neue"/>
          <w:color w:val="555555"/>
          <w:sz w:val="20"/>
        </w:rPr>
        <w:t xml:space="preserve"> properties together, especially if you have a lot of them.”</w:t>
      </w:r>
      <w:r w:rsidRPr="001451A4">
        <w:rPr>
          <w:rFonts w:ascii="Helvetica Neue" w:hAnsi="Helvetica Neue"/>
          <w:color w:val="555555"/>
          <w:sz w:val="20"/>
        </w:rPr>
        <w:br/>
        <w:t xml:space="preserve">– </w:t>
      </w:r>
      <w:proofErr w:type="spellStart"/>
      <w:r w:rsidRPr="001451A4">
        <w:rPr>
          <w:rFonts w:ascii="Helvetica Neue" w:hAnsi="Helvetica Neue"/>
          <w:color w:val="555555"/>
          <w:sz w:val="20"/>
        </w:rPr>
        <w:t>Nacin</w:t>
      </w:r>
      <w:proofErr w:type="spellEnd"/>
    </w:p>
    <w:p w14:paraId="37EA5382" w14:textId="77777777" w:rsidR="00DB2507" w:rsidRPr="001451A4" w:rsidRDefault="00DB2507" w:rsidP="00DB2507">
      <w:pPr>
        <w:pBdr>
          <w:top w:val="single" w:sz="6" w:space="11" w:color="BBBBBB"/>
        </w:pBdr>
        <w:spacing w:before="168" w:after="168" w:line="336" w:lineRule="atLeast"/>
        <w:rPr>
          <w:rFonts w:ascii="Helvetica Neue" w:hAnsi="Helvetica Neue"/>
          <w:color w:val="555555"/>
          <w:sz w:val="20"/>
        </w:rPr>
      </w:pPr>
      <w:r w:rsidRPr="001451A4">
        <w:rPr>
          <w:rFonts w:ascii="Helvetica Neue" w:hAnsi="Helvetica Neue"/>
          <w:color w:val="555555"/>
          <w:sz w:val="20"/>
        </w:rPr>
        <w:t>Above all else, choose something that is meaningful to you and semantic in some way. Random ordering is chaos, not poetry. In WordPress Core, our choice is logical or grouped ordering, wherein properties are grouped by meaning and ordered specifically within those groups. The properties within groups are also strategically ordered to create transitions between sections, such as background directly before color. The baseline for ordering is:</w:t>
      </w:r>
    </w:p>
    <w:p w14:paraId="339286DB" w14:textId="77777777" w:rsidR="00DB2507" w:rsidRPr="001451A4" w:rsidRDefault="00DB2507" w:rsidP="00620CF2">
      <w:pPr>
        <w:numPr>
          <w:ilvl w:val="1"/>
          <w:numId w:val="24"/>
        </w:numPr>
        <w:spacing w:before="0" w:after="0" w:line="336" w:lineRule="atLeast"/>
        <w:ind w:left="270"/>
        <w:rPr>
          <w:rFonts w:ascii="Helvetica Neue" w:hAnsi="Helvetica Neue"/>
          <w:color w:val="555555"/>
          <w:sz w:val="20"/>
        </w:rPr>
      </w:pPr>
      <w:r w:rsidRPr="001451A4">
        <w:rPr>
          <w:rFonts w:ascii="Helvetica Neue" w:hAnsi="Helvetica Neue"/>
          <w:color w:val="555555"/>
          <w:sz w:val="20"/>
        </w:rPr>
        <w:t>Display</w:t>
      </w:r>
    </w:p>
    <w:p w14:paraId="174C573A" w14:textId="77777777" w:rsidR="00DB2507" w:rsidRPr="001451A4" w:rsidRDefault="00DB2507" w:rsidP="00620CF2">
      <w:pPr>
        <w:numPr>
          <w:ilvl w:val="1"/>
          <w:numId w:val="24"/>
        </w:numPr>
        <w:spacing w:before="0" w:after="0" w:line="336" w:lineRule="atLeast"/>
        <w:ind w:left="270"/>
        <w:rPr>
          <w:rFonts w:ascii="Helvetica Neue" w:hAnsi="Helvetica Neue"/>
          <w:color w:val="555555"/>
          <w:sz w:val="20"/>
        </w:rPr>
      </w:pPr>
      <w:r w:rsidRPr="001451A4">
        <w:rPr>
          <w:rFonts w:ascii="Helvetica Neue" w:hAnsi="Helvetica Neue"/>
          <w:color w:val="555555"/>
          <w:sz w:val="20"/>
        </w:rPr>
        <w:t>Positioning</w:t>
      </w:r>
    </w:p>
    <w:p w14:paraId="66BB137A" w14:textId="77777777" w:rsidR="00DB2507" w:rsidRPr="001451A4" w:rsidRDefault="00DB2507" w:rsidP="00620CF2">
      <w:pPr>
        <w:numPr>
          <w:ilvl w:val="1"/>
          <w:numId w:val="24"/>
        </w:numPr>
        <w:spacing w:before="0" w:after="0" w:line="336" w:lineRule="atLeast"/>
        <w:ind w:left="270"/>
        <w:rPr>
          <w:rFonts w:ascii="Helvetica Neue" w:hAnsi="Helvetica Neue"/>
          <w:color w:val="555555"/>
          <w:sz w:val="20"/>
        </w:rPr>
      </w:pPr>
      <w:r w:rsidRPr="001451A4">
        <w:rPr>
          <w:rFonts w:ascii="Helvetica Neue" w:hAnsi="Helvetica Neue"/>
          <w:color w:val="555555"/>
          <w:sz w:val="20"/>
        </w:rPr>
        <w:t>Box model</w:t>
      </w:r>
    </w:p>
    <w:p w14:paraId="31E70D22" w14:textId="77777777" w:rsidR="00DB2507" w:rsidRPr="001451A4" w:rsidRDefault="00DB2507" w:rsidP="00620CF2">
      <w:pPr>
        <w:numPr>
          <w:ilvl w:val="1"/>
          <w:numId w:val="24"/>
        </w:numPr>
        <w:spacing w:before="0" w:after="0" w:line="336" w:lineRule="atLeast"/>
        <w:ind w:left="270"/>
        <w:rPr>
          <w:rFonts w:ascii="Helvetica Neue" w:hAnsi="Helvetica Neue"/>
          <w:color w:val="555555"/>
          <w:sz w:val="20"/>
        </w:rPr>
      </w:pPr>
      <w:r w:rsidRPr="001451A4">
        <w:rPr>
          <w:rFonts w:ascii="Helvetica Neue" w:hAnsi="Helvetica Neue"/>
          <w:color w:val="555555"/>
          <w:sz w:val="20"/>
        </w:rPr>
        <w:t>Colors and Typography</w:t>
      </w:r>
    </w:p>
    <w:p w14:paraId="07EF94B7" w14:textId="77777777" w:rsidR="00DB2507" w:rsidRPr="001451A4" w:rsidRDefault="00DB2507" w:rsidP="00620CF2">
      <w:pPr>
        <w:numPr>
          <w:ilvl w:val="1"/>
          <w:numId w:val="24"/>
        </w:numPr>
        <w:spacing w:before="0" w:after="0" w:line="336" w:lineRule="atLeast"/>
        <w:ind w:left="270"/>
        <w:rPr>
          <w:rFonts w:ascii="Helvetica Neue" w:hAnsi="Helvetica Neue"/>
          <w:color w:val="555555"/>
          <w:sz w:val="20"/>
        </w:rPr>
      </w:pPr>
      <w:r w:rsidRPr="001451A4">
        <w:rPr>
          <w:rFonts w:ascii="Helvetica Neue" w:hAnsi="Helvetica Neue"/>
          <w:color w:val="555555"/>
          <w:sz w:val="20"/>
        </w:rPr>
        <w:t>Other</w:t>
      </w:r>
    </w:p>
    <w:p w14:paraId="0D28EF46" w14:textId="77777777" w:rsidR="00DB2507" w:rsidRPr="001451A4" w:rsidRDefault="00DB2507" w:rsidP="00DB2507">
      <w:pPr>
        <w:pBdr>
          <w:top w:val="single" w:sz="6" w:space="11" w:color="BBBBBB"/>
        </w:pBdr>
        <w:spacing w:before="168" w:after="168" w:line="336" w:lineRule="atLeast"/>
        <w:rPr>
          <w:rFonts w:ascii="Helvetica Neue" w:hAnsi="Helvetica Neue"/>
          <w:color w:val="555555"/>
          <w:sz w:val="20"/>
        </w:rPr>
      </w:pPr>
      <w:r w:rsidRPr="001451A4">
        <w:rPr>
          <w:rFonts w:ascii="Helvetica Neue" w:hAnsi="Helvetica Neue"/>
          <w:color w:val="555555"/>
          <w:sz w:val="20"/>
        </w:rPr>
        <w:t>Things that are not yet used in core itself, such as CSS3 animations, may not have a prescribed place above but likely would fit into one of the above in a logical manner. Just as CSS is evolving, so our standards will evolve with it.</w:t>
      </w:r>
    </w:p>
    <w:p w14:paraId="76700C25" w14:textId="77777777" w:rsidR="00DB2507" w:rsidRPr="001451A4" w:rsidRDefault="00DB2507" w:rsidP="00DB2507">
      <w:pPr>
        <w:pBdr>
          <w:top w:val="single" w:sz="6" w:space="11" w:color="BBBBBB"/>
        </w:pBdr>
        <w:spacing w:before="168" w:after="168" w:line="336" w:lineRule="atLeast"/>
        <w:rPr>
          <w:rFonts w:ascii="Helvetica Neue" w:hAnsi="Helvetica Neue"/>
          <w:color w:val="555555"/>
          <w:sz w:val="20"/>
        </w:rPr>
      </w:pPr>
      <w:r w:rsidRPr="001451A4">
        <w:rPr>
          <w:rFonts w:ascii="Helvetica Neue" w:hAnsi="Helvetica Neue"/>
          <w:color w:val="555555"/>
          <w:sz w:val="20"/>
        </w:rPr>
        <w:t xml:space="preserve">Top/Right/Bottom/Left (TRBL/trouble) should be the order for any relevant properties (e.g. margin), much as the order goes in values. Corner </w:t>
      </w:r>
      <w:proofErr w:type="spellStart"/>
      <w:r w:rsidRPr="001451A4">
        <w:rPr>
          <w:rFonts w:ascii="Helvetica Neue" w:hAnsi="Helvetica Neue"/>
          <w:color w:val="555555"/>
          <w:sz w:val="20"/>
        </w:rPr>
        <w:t>specifiers</w:t>
      </w:r>
      <w:proofErr w:type="spellEnd"/>
      <w:r w:rsidRPr="001451A4">
        <w:rPr>
          <w:rFonts w:ascii="Helvetica Neue" w:hAnsi="Helvetica Neue"/>
          <w:color w:val="555555"/>
          <w:sz w:val="20"/>
        </w:rPr>
        <w:t xml:space="preserve"> (e.g. border-radius-*-*) should be top-left, top-right, bottom-right, bottom-left. This is derived from how shorthand values would be ordered.</w:t>
      </w:r>
    </w:p>
    <w:p w14:paraId="438EDEBA" w14:textId="77777777" w:rsidR="00DB2507" w:rsidRPr="001451A4" w:rsidRDefault="00DB2507" w:rsidP="00DB2507">
      <w:pPr>
        <w:pBdr>
          <w:top w:val="single" w:sz="6" w:space="11" w:color="BBBBBB"/>
        </w:pBdr>
        <w:spacing w:before="168" w:after="168" w:line="336" w:lineRule="atLeast"/>
        <w:rPr>
          <w:rFonts w:ascii="Helvetica Neue" w:hAnsi="Helvetica Neue"/>
          <w:color w:val="555555"/>
          <w:sz w:val="20"/>
        </w:rPr>
      </w:pPr>
      <w:r w:rsidRPr="001451A4">
        <w:rPr>
          <w:rFonts w:ascii="Helvetica Neue" w:hAnsi="Helvetica Neue"/>
          <w:color w:val="555555"/>
          <w:sz w:val="20"/>
        </w:rPr>
        <w:t>Example:</w:t>
      </w:r>
    </w:p>
    <w:tbl>
      <w:tblPr>
        <w:tblW w:w="10620" w:type="dxa"/>
        <w:tblCellSpacing w:w="0" w:type="dxa"/>
        <w:tblCellMar>
          <w:left w:w="0" w:type="dxa"/>
          <w:right w:w="0" w:type="dxa"/>
        </w:tblCellMar>
        <w:tblLook w:val="04A0" w:firstRow="1" w:lastRow="0" w:firstColumn="1" w:lastColumn="0" w:noHBand="0" w:noVBand="1"/>
      </w:tblPr>
      <w:tblGrid>
        <w:gridCol w:w="450"/>
        <w:gridCol w:w="10170"/>
      </w:tblGrid>
      <w:tr w:rsidR="00DB2507" w:rsidRPr="001451A4" w14:paraId="4C9CE34C" w14:textId="77777777" w:rsidTr="00255DD4">
        <w:trPr>
          <w:tblCellSpacing w:w="0" w:type="dxa"/>
        </w:trPr>
        <w:tc>
          <w:tcPr>
            <w:tcW w:w="0" w:type="auto"/>
            <w:vAlign w:val="center"/>
            <w:hideMark/>
          </w:tcPr>
          <w:p w14:paraId="5B036600" w14:textId="77777777" w:rsidR="00DB2507" w:rsidRPr="001451A4" w:rsidRDefault="00DB2507" w:rsidP="00255DD4">
            <w:pPr>
              <w:rPr>
                <w:rFonts w:ascii="Times" w:hAnsi="Times"/>
                <w:sz w:val="20"/>
              </w:rPr>
            </w:pPr>
            <w:r w:rsidRPr="001451A4">
              <w:rPr>
                <w:rFonts w:ascii="Times" w:hAnsi="Times"/>
                <w:sz w:val="20"/>
              </w:rPr>
              <w:t>1</w:t>
            </w:r>
          </w:p>
          <w:p w14:paraId="2C6D0570" w14:textId="77777777" w:rsidR="00DB2507" w:rsidRPr="001451A4" w:rsidRDefault="00DB2507" w:rsidP="00255DD4">
            <w:pPr>
              <w:rPr>
                <w:rFonts w:ascii="Times" w:hAnsi="Times"/>
                <w:sz w:val="20"/>
              </w:rPr>
            </w:pPr>
            <w:r w:rsidRPr="001451A4">
              <w:rPr>
                <w:rFonts w:ascii="Times" w:hAnsi="Times"/>
                <w:sz w:val="20"/>
              </w:rPr>
              <w:t>2</w:t>
            </w:r>
          </w:p>
          <w:p w14:paraId="6D7661B1" w14:textId="77777777" w:rsidR="00DB2507" w:rsidRPr="001451A4" w:rsidRDefault="00DB2507" w:rsidP="00255DD4">
            <w:pPr>
              <w:rPr>
                <w:rFonts w:ascii="Times" w:hAnsi="Times"/>
                <w:sz w:val="20"/>
              </w:rPr>
            </w:pPr>
            <w:r w:rsidRPr="001451A4">
              <w:rPr>
                <w:rFonts w:ascii="Times" w:hAnsi="Times"/>
                <w:sz w:val="20"/>
              </w:rPr>
              <w:t>3</w:t>
            </w:r>
          </w:p>
          <w:p w14:paraId="718EB27E" w14:textId="77777777" w:rsidR="00DB2507" w:rsidRPr="001451A4" w:rsidRDefault="00DB2507" w:rsidP="00255DD4">
            <w:pPr>
              <w:rPr>
                <w:rFonts w:ascii="Times" w:hAnsi="Times"/>
                <w:sz w:val="20"/>
              </w:rPr>
            </w:pPr>
            <w:r w:rsidRPr="001451A4">
              <w:rPr>
                <w:rFonts w:ascii="Times" w:hAnsi="Times"/>
                <w:sz w:val="20"/>
              </w:rPr>
              <w:t>4</w:t>
            </w:r>
          </w:p>
          <w:p w14:paraId="0A627AE5" w14:textId="77777777" w:rsidR="00DB2507" w:rsidRPr="001451A4" w:rsidRDefault="00DB2507" w:rsidP="00255DD4">
            <w:pPr>
              <w:rPr>
                <w:rFonts w:ascii="Times" w:hAnsi="Times"/>
                <w:sz w:val="20"/>
              </w:rPr>
            </w:pPr>
            <w:r w:rsidRPr="001451A4">
              <w:rPr>
                <w:rFonts w:ascii="Times" w:hAnsi="Times"/>
                <w:sz w:val="20"/>
              </w:rPr>
              <w:t>5</w:t>
            </w:r>
          </w:p>
          <w:p w14:paraId="7F11650D" w14:textId="77777777" w:rsidR="00DB2507" w:rsidRPr="001451A4" w:rsidRDefault="00DB2507" w:rsidP="00255DD4">
            <w:pPr>
              <w:rPr>
                <w:rFonts w:ascii="Times" w:hAnsi="Times"/>
                <w:sz w:val="20"/>
              </w:rPr>
            </w:pPr>
            <w:r w:rsidRPr="001451A4">
              <w:rPr>
                <w:rFonts w:ascii="Times" w:hAnsi="Times"/>
                <w:sz w:val="20"/>
              </w:rPr>
              <w:t>6</w:t>
            </w:r>
          </w:p>
          <w:p w14:paraId="595E96F6" w14:textId="77777777" w:rsidR="00DB2507" w:rsidRPr="001451A4" w:rsidRDefault="00DB2507" w:rsidP="00255DD4">
            <w:pPr>
              <w:rPr>
                <w:rFonts w:ascii="Times" w:hAnsi="Times"/>
                <w:sz w:val="20"/>
              </w:rPr>
            </w:pPr>
            <w:r w:rsidRPr="001451A4">
              <w:rPr>
                <w:rFonts w:ascii="Times" w:hAnsi="Times"/>
                <w:sz w:val="20"/>
              </w:rPr>
              <w:t>7</w:t>
            </w:r>
          </w:p>
        </w:tc>
        <w:tc>
          <w:tcPr>
            <w:tcW w:w="10170" w:type="dxa"/>
            <w:vAlign w:val="center"/>
            <w:hideMark/>
          </w:tcPr>
          <w:p w14:paraId="1CD2434C" w14:textId="77777777" w:rsidR="00DB2507" w:rsidRPr="001451A4" w:rsidRDefault="00DB2507" w:rsidP="00255DD4">
            <w:pPr>
              <w:rPr>
                <w:rFonts w:ascii="Times" w:hAnsi="Times"/>
                <w:sz w:val="20"/>
              </w:rPr>
            </w:pPr>
            <w:r w:rsidRPr="001451A4">
              <w:rPr>
                <w:rFonts w:ascii="Courier" w:hAnsi="Courier" w:cs="Courier"/>
                <w:sz w:val="20"/>
                <w:shd w:val="clear" w:color="auto" w:fill="EEEEEE"/>
              </w:rPr>
              <w:t>#overlay {</w:t>
            </w:r>
          </w:p>
          <w:p w14:paraId="496C6B9D"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position: absolute;</w:t>
            </w:r>
          </w:p>
          <w:p w14:paraId="5F6937EE"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z-index: 1;</w:t>
            </w:r>
          </w:p>
          <w:p w14:paraId="629393C1"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padding: 10px;</w:t>
            </w:r>
          </w:p>
          <w:p w14:paraId="52983B56"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background: #</w:t>
            </w:r>
            <w:proofErr w:type="spellStart"/>
            <w:r w:rsidRPr="001451A4">
              <w:rPr>
                <w:rFonts w:ascii="Courier" w:hAnsi="Courier" w:cs="Courier"/>
                <w:sz w:val="20"/>
                <w:shd w:val="clear" w:color="auto" w:fill="EEEEEE"/>
              </w:rPr>
              <w:t>fff</w:t>
            </w:r>
            <w:proofErr w:type="spellEnd"/>
            <w:r w:rsidRPr="001451A4">
              <w:rPr>
                <w:rFonts w:ascii="Courier" w:hAnsi="Courier" w:cs="Courier"/>
                <w:sz w:val="20"/>
                <w:shd w:val="clear" w:color="auto" w:fill="EEEEEE"/>
              </w:rPr>
              <w:t>;</w:t>
            </w:r>
          </w:p>
          <w:p w14:paraId="3529457C"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color: #777;</w:t>
            </w:r>
          </w:p>
          <w:p w14:paraId="0B5B6776" w14:textId="77777777" w:rsidR="00DB2507" w:rsidRPr="001451A4" w:rsidRDefault="00DB2507" w:rsidP="00255DD4">
            <w:pPr>
              <w:rPr>
                <w:rFonts w:ascii="Times" w:hAnsi="Times"/>
                <w:sz w:val="20"/>
              </w:rPr>
            </w:pPr>
            <w:r w:rsidRPr="001451A4">
              <w:rPr>
                <w:rFonts w:ascii="Courier" w:hAnsi="Courier" w:cs="Courier"/>
                <w:sz w:val="20"/>
                <w:shd w:val="clear" w:color="auto" w:fill="EEEEEE"/>
              </w:rPr>
              <w:t>}</w:t>
            </w:r>
          </w:p>
        </w:tc>
      </w:tr>
    </w:tbl>
    <w:p w14:paraId="39C8B4C0" w14:textId="77777777" w:rsidR="00DB2507" w:rsidRPr="001451A4" w:rsidRDefault="00DB2507" w:rsidP="00DB2507">
      <w:pPr>
        <w:pBdr>
          <w:top w:val="single" w:sz="6" w:space="11" w:color="BBBBBB"/>
        </w:pBdr>
        <w:spacing w:before="168" w:after="168" w:line="336" w:lineRule="atLeast"/>
        <w:rPr>
          <w:rFonts w:ascii="Helvetica Neue" w:hAnsi="Helvetica Neue"/>
          <w:color w:val="555555"/>
          <w:sz w:val="20"/>
        </w:rPr>
      </w:pPr>
      <w:r w:rsidRPr="001451A4">
        <w:rPr>
          <w:rFonts w:ascii="Helvetica Neue" w:hAnsi="Helvetica Neue"/>
          <w:color w:val="555555"/>
          <w:sz w:val="20"/>
        </w:rPr>
        <w:t>Another method that is often used, including by the Automattic/WordPress.com Themes Team, is to order properties alphabetically, with or without certain exceptions.</w:t>
      </w:r>
    </w:p>
    <w:p w14:paraId="63CAF0EE" w14:textId="77777777" w:rsidR="00DB2507" w:rsidRPr="001451A4" w:rsidRDefault="00DB2507" w:rsidP="00DB2507">
      <w:pPr>
        <w:pBdr>
          <w:top w:val="single" w:sz="6" w:space="11" w:color="BBBBBB"/>
        </w:pBdr>
        <w:spacing w:before="168" w:after="168" w:line="336" w:lineRule="atLeast"/>
        <w:rPr>
          <w:rFonts w:ascii="Helvetica Neue" w:hAnsi="Helvetica Neue"/>
          <w:color w:val="555555"/>
          <w:sz w:val="20"/>
        </w:rPr>
      </w:pPr>
      <w:r w:rsidRPr="001451A4">
        <w:rPr>
          <w:rFonts w:ascii="Helvetica Neue" w:hAnsi="Helvetica Neue"/>
          <w:color w:val="555555"/>
          <w:sz w:val="20"/>
        </w:rPr>
        <w:t>Example:</w:t>
      </w:r>
    </w:p>
    <w:tbl>
      <w:tblPr>
        <w:tblW w:w="10620" w:type="dxa"/>
        <w:tblCellSpacing w:w="0" w:type="dxa"/>
        <w:tblCellMar>
          <w:left w:w="0" w:type="dxa"/>
          <w:right w:w="0" w:type="dxa"/>
        </w:tblCellMar>
        <w:tblLook w:val="04A0" w:firstRow="1" w:lastRow="0" w:firstColumn="1" w:lastColumn="0" w:noHBand="0" w:noVBand="1"/>
      </w:tblPr>
      <w:tblGrid>
        <w:gridCol w:w="450"/>
        <w:gridCol w:w="10170"/>
      </w:tblGrid>
      <w:tr w:rsidR="00DB2507" w:rsidRPr="001451A4" w14:paraId="562B620A" w14:textId="77777777" w:rsidTr="00255DD4">
        <w:trPr>
          <w:tblCellSpacing w:w="0" w:type="dxa"/>
        </w:trPr>
        <w:tc>
          <w:tcPr>
            <w:tcW w:w="0" w:type="auto"/>
            <w:vAlign w:val="center"/>
            <w:hideMark/>
          </w:tcPr>
          <w:p w14:paraId="7B89C9BA" w14:textId="77777777" w:rsidR="00DB2507" w:rsidRPr="001451A4" w:rsidRDefault="00DB2507" w:rsidP="00255DD4">
            <w:pPr>
              <w:rPr>
                <w:rFonts w:ascii="Times" w:hAnsi="Times"/>
                <w:sz w:val="20"/>
              </w:rPr>
            </w:pPr>
            <w:r w:rsidRPr="001451A4">
              <w:rPr>
                <w:rFonts w:ascii="Times" w:hAnsi="Times"/>
                <w:sz w:val="20"/>
              </w:rPr>
              <w:t>1</w:t>
            </w:r>
          </w:p>
          <w:p w14:paraId="700CDAA8" w14:textId="77777777" w:rsidR="00DB2507" w:rsidRPr="001451A4" w:rsidRDefault="00DB2507" w:rsidP="00255DD4">
            <w:pPr>
              <w:rPr>
                <w:rFonts w:ascii="Times" w:hAnsi="Times"/>
                <w:sz w:val="20"/>
              </w:rPr>
            </w:pPr>
            <w:r w:rsidRPr="001451A4">
              <w:rPr>
                <w:rFonts w:ascii="Times" w:hAnsi="Times"/>
                <w:sz w:val="20"/>
              </w:rPr>
              <w:t>2</w:t>
            </w:r>
          </w:p>
          <w:p w14:paraId="382D4310" w14:textId="77777777" w:rsidR="00DB2507" w:rsidRPr="001451A4" w:rsidRDefault="00DB2507" w:rsidP="00255DD4">
            <w:pPr>
              <w:rPr>
                <w:rFonts w:ascii="Times" w:hAnsi="Times"/>
                <w:sz w:val="20"/>
              </w:rPr>
            </w:pPr>
            <w:r w:rsidRPr="001451A4">
              <w:rPr>
                <w:rFonts w:ascii="Times" w:hAnsi="Times"/>
                <w:sz w:val="20"/>
              </w:rPr>
              <w:t>3</w:t>
            </w:r>
          </w:p>
          <w:p w14:paraId="3B72832C" w14:textId="77777777" w:rsidR="00DB2507" w:rsidRPr="001451A4" w:rsidRDefault="00DB2507" w:rsidP="00255DD4">
            <w:pPr>
              <w:rPr>
                <w:rFonts w:ascii="Times" w:hAnsi="Times"/>
                <w:sz w:val="20"/>
              </w:rPr>
            </w:pPr>
            <w:r w:rsidRPr="001451A4">
              <w:rPr>
                <w:rFonts w:ascii="Times" w:hAnsi="Times"/>
                <w:sz w:val="20"/>
              </w:rPr>
              <w:t>4</w:t>
            </w:r>
          </w:p>
          <w:p w14:paraId="331EF7F7" w14:textId="77777777" w:rsidR="00DB2507" w:rsidRPr="001451A4" w:rsidRDefault="00DB2507" w:rsidP="00255DD4">
            <w:pPr>
              <w:rPr>
                <w:rFonts w:ascii="Times" w:hAnsi="Times"/>
                <w:sz w:val="20"/>
              </w:rPr>
            </w:pPr>
            <w:r w:rsidRPr="001451A4">
              <w:rPr>
                <w:rFonts w:ascii="Times" w:hAnsi="Times"/>
                <w:sz w:val="20"/>
              </w:rPr>
              <w:t>5</w:t>
            </w:r>
          </w:p>
          <w:p w14:paraId="461B956C" w14:textId="77777777" w:rsidR="00DB2507" w:rsidRPr="001451A4" w:rsidRDefault="00DB2507" w:rsidP="00255DD4">
            <w:pPr>
              <w:rPr>
                <w:rFonts w:ascii="Times" w:hAnsi="Times"/>
                <w:sz w:val="20"/>
              </w:rPr>
            </w:pPr>
            <w:r w:rsidRPr="001451A4">
              <w:rPr>
                <w:rFonts w:ascii="Times" w:hAnsi="Times"/>
                <w:sz w:val="20"/>
              </w:rPr>
              <w:t>6</w:t>
            </w:r>
          </w:p>
          <w:p w14:paraId="2B403025" w14:textId="77777777" w:rsidR="00DB2507" w:rsidRPr="001451A4" w:rsidRDefault="00DB2507" w:rsidP="00255DD4">
            <w:pPr>
              <w:rPr>
                <w:rFonts w:ascii="Times" w:hAnsi="Times"/>
                <w:sz w:val="20"/>
              </w:rPr>
            </w:pPr>
            <w:r w:rsidRPr="001451A4">
              <w:rPr>
                <w:rFonts w:ascii="Times" w:hAnsi="Times"/>
                <w:sz w:val="20"/>
              </w:rPr>
              <w:t>7</w:t>
            </w:r>
          </w:p>
        </w:tc>
        <w:tc>
          <w:tcPr>
            <w:tcW w:w="10170" w:type="dxa"/>
            <w:vAlign w:val="center"/>
            <w:hideMark/>
          </w:tcPr>
          <w:p w14:paraId="5883C219" w14:textId="77777777" w:rsidR="00DB2507" w:rsidRPr="001451A4" w:rsidRDefault="00DB2507" w:rsidP="00255DD4">
            <w:pPr>
              <w:rPr>
                <w:rFonts w:ascii="Times" w:hAnsi="Times"/>
                <w:sz w:val="20"/>
              </w:rPr>
            </w:pPr>
            <w:r w:rsidRPr="001451A4">
              <w:rPr>
                <w:rFonts w:ascii="Courier" w:hAnsi="Courier" w:cs="Courier"/>
                <w:sz w:val="20"/>
                <w:shd w:val="clear" w:color="auto" w:fill="EEEEEE"/>
              </w:rPr>
              <w:t>#overlay {</w:t>
            </w:r>
          </w:p>
          <w:p w14:paraId="51BA1DEF"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background: #</w:t>
            </w:r>
            <w:proofErr w:type="spellStart"/>
            <w:r w:rsidRPr="001451A4">
              <w:rPr>
                <w:rFonts w:ascii="Courier" w:hAnsi="Courier" w:cs="Courier"/>
                <w:sz w:val="20"/>
                <w:shd w:val="clear" w:color="auto" w:fill="EEEEEE"/>
              </w:rPr>
              <w:t>fff</w:t>
            </w:r>
            <w:proofErr w:type="spellEnd"/>
            <w:r w:rsidRPr="001451A4">
              <w:rPr>
                <w:rFonts w:ascii="Courier" w:hAnsi="Courier" w:cs="Courier"/>
                <w:sz w:val="20"/>
                <w:shd w:val="clear" w:color="auto" w:fill="EEEEEE"/>
              </w:rPr>
              <w:t>;</w:t>
            </w:r>
          </w:p>
          <w:p w14:paraId="6C1B4665"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color: #777;</w:t>
            </w:r>
          </w:p>
          <w:p w14:paraId="6D687219"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padding: 10px;</w:t>
            </w:r>
          </w:p>
          <w:p w14:paraId="5AEE0804"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position: absolute;</w:t>
            </w:r>
          </w:p>
          <w:p w14:paraId="78B660AF"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z-index: 1;</w:t>
            </w:r>
          </w:p>
          <w:p w14:paraId="07A8149C" w14:textId="77777777" w:rsidR="00DB2507" w:rsidRPr="001451A4" w:rsidRDefault="00DB2507" w:rsidP="00255DD4">
            <w:pPr>
              <w:rPr>
                <w:rFonts w:ascii="Times" w:hAnsi="Times"/>
                <w:sz w:val="20"/>
              </w:rPr>
            </w:pPr>
            <w:r w:rsidRPr="001451A4">
              <w:rPr>
                <w:rFonts w:ascii="Courier" w:hAnsi="Courier" w:cs="Courier"/>
                <w:sz w:val="20"/>
                <w:shd w:val="clear" w:color="auto" w:fill="EEEEEE"/>
              </w:rPr>
              <w:t>}</w:t>
            </w:r>
          </w:p>
        </w:tc>
      </w:tr>
    </w:tbl>
    <w:p w14:paraId="595CEA67" w14:textId="77777777" w:rsidR="00DB2507" w:rsidRPr="001451A4" w:rsidRDefault="00376B6C" w:rsidP="00DB2507">
      <w:pPr>
        <w:pBdr>
          <w:top w:val="single" w:sz="6" w:space="11" w:color="BBBBBB"/>
        </w:pBdr>
        <w:spacing w:before="168" w:after="168" w:line="336" w:lineRule="atLeast"/>
        <w:jc w:val="right"/>
        <w:rPr>
          <w:rFonts w:ascii="Helvetica Neue" w:hAnsi="Helvetica Neue"/>
          <w:color w:val="555555"/>
          <w:sz w:val="20"/>
        </w:rPr>
      </w:pPr>
      <w:hyperlink r:id="rId32" w:anchor="top" w:history="1">
        <w:r w:rsidR="00DB2507" w:rsidRPr="001451A4">
          <w:rPr>
            <w:rFonts w:ascii="Helvetica Neue" w:hAnsi="Helvetica Neue"/>
            <w:color w:val="3478E3"/>
            <w:sz w:val="20"/>
            <w:u w:val="single"/>
          </w:rPr>
          <w:t xml:space="preserve">Top </w:t>
        </w:r>
        <w:r w:rsidR="00DB2507" w:rsidRPr="001451A4">
          <w:rPr>
            <w:color w:val="3478E3"/>
            <w:sz w:val="20"/>
            <w:u w:val="single"/>
          </w:rPr>
          <w:t>↑</w:t>
        </w:r>
      </w:hyperlink>
    </w:p>
    <w:p w14:paraId="5C996A47" w14:textId="77777777" w:rsidR="00DB2507" w:rsidRPr="001451A4" w:rsidRDefault="00DB2507" w:rsidP="00255DD4">
      <w:pPr>
        <w:pStyle w:val="Heading1"/>
        <w:rPr>
          <w:rFonts w:ascii="Helvetica Neue Light" w:hAnsi="Helvetica Neue Light"/>
          <w:bCs/>
          <w:color w:val="555555"/>
          <w:sz w:val="30"/>
          <w:szCs w:val="30"/>
        </w:rPr>
      </w:pPr>
      <w:r w:rsidRPr="001451A4">
        <w:rPr>
          <w:rFonts w:ascii="Helvetica Neue Light" w:hAnsi="Helvetica Neue Light"/>
          <w:bCs/>
          <w:color w:val="555555"/>
          <w:sz w:val="30"/>
          <w:szCs w:val="30"/>
        </w:rPr>
        <w:t>Vendor Prefixes </w:t>
      </w:r>
      <w:hyperlink r:id="rId33" w:anchor="vendor-prefixes" w:history="1">
        <w:r w:rsidRPr="001451A4">
          <w:rPr>
            <w:rFonts w:ascii="Helvetica Neue Light" w:hAnsi="Helvetica Neue Light"/>
            <w:bCs/>
            <w:color w:val="3478E3"/>
            <w:sz w:val="30"/>
            <w:szCs w:val="30"/>
            <w:u w:val="single"/>
          </w:rPr>
          <w:t>#</w:t>
        </w:r>
      </w:hyperlink>
    </w:p>
    <w:p w14:paraId="048EFF1D" w14:textId="77777777" w:rsidR="00DB2507" w:rsidRPr="001451A4" w:rsidRDefault="00DB2507" w:rsidP="00DB2507">
      <w:pPr>
        <w:pBdr>
          <w:top w:val="single" w:sz="6" w:space="11" w:color="BBBBBB"/>
        </w:pBdr>
        <w:spacing w:before="168" w:after="168" w:line="336" w:lineRule="atLeast"/>
        <w:rPr>
          <w:rFonts w:ascii="Helvetica Neue" w:hAnsi="Helvetica Neue"/>
          <w:color w:val="555555"/>
          <w:sz w:val="20"/>
        </w:rPr>
      </w:pPr>
      <w:r w:rsidRPr="001451A4">
        <w:rPr>
          <w:rFonts w:ascii="Helvetica Neue" w:hAnsi="Helvetica Neue"/>
          <w:color w:val="555555"/>
          <w:sz w:val="20"/>
        </w:rPr>
        <w:t>Vendor prefixes should go longest (-</w:t>
      </w:r>
      <w:proofErr w:type="spellStart"/>
      <w:r w:rsidRPr="001451A4">
        <w:rPr>
          <w:rFonts w:ascii="Helvetica Neue" w:hAnsi="Helvetica Neue"/>
          <w:color w:val="555555"/>
          <w:sz w:val="20"/>
        </w:rPr>
        <w:t>webkit</w:t>
      </w:r>
      <w:proofErr w:type="spellEnd"/>
      <w:r w:rsidRPr="001451A4">
        <w:rPr>
          <w:rFonts w:ascii="Helvetica Neue" w:hAnsi="Helvetica Neue"/>
          <w:color w:val="555555"/>
          <w:sz w:val="20"/>
        </w:rPr>
        <w:t>-) to shortest (</w:t>
      </w:r>
      <w:proofErr w:type="spellStart"/>
      <w:r w:rsidRPr="001451A4">
        <w:rPr>
          <w:rFonts w:ascii="Helvetica Neue" w:hAnsi="Helvetica Neue"/>
          <w:color w:val="555555"/>
          <w:sz w:val="20"/>
        </w:rPr>
        <w:t>unprefixed</w:t>
      </w:r>
      <w:proofErr w:type="spellEnd"/>
      <w:r w:rsidRPr="001451A4">
        <w:rPr>
          <w:rFonts w:ascii="Helvetica Neue" w:hAnsi="Helvetica Neue"/>
          <w:color w:val="555555"/>
          <w:sz w:val="20"/>
        </w:rPr>
        <w:t>). Values should be left aligned with spaces after the colon provided that all the values are the same across all prefixes.</w:t>
      </w:r>
    </w:p>
    <w:p w14:paraId="7CDD9C6D" w14:textId="77777777" w:rsidR="00DB2507" w:rsidRPr="001451A4" w:rsidRDefault="00DB2507" w:rsidP="00DB2507">
      <w:pPr>
        <w:pBdr>
          <w:top w:val="single" w:sz="6" w:space="11" w:color="BBBBBB"/>
        </w:pBdr>
        <w:spacing w:before="168" w:after="168" w:line="336" w:lineRule="atLeast"/>
        <w:rPr>
          <w:rFonts w:ascii="Helvetica Neue" w:hAnsi="Helvetica Neue"/>
          <w:color w:val="555555"/>
          <w:sz w:val="20"/>
        </w:rPr>
      </w:pPr>
      <w:r w:rsidRPr="001451A4">
        <w:rPr>
          <w:rFonts w:ascii="Helvetica Neue" w:hAnsi="Helvetica Neue"/>
          <w:color w:val="555555"/>
          <w:sz w:val="20"/>
        </w:rPr>
        <w:t>Preferred method:</w:t>
      </w:r>
    </w:p>
    <w:tbl>
      <w:tblPr>
        <w:tblW w:w="10620" w:type="dxa"/>
        <w:tblCellSpacing w:w="0" w:type="dxa"/>
        <w:tblCellMar>
          <w:left w:w="0" w:type="dxa"/>
          <w:right w:w="0" w:type="dxa"/>
        </w:tblCellMar>
        <w:tblLook w:val="04A0" w:firstRow="1" w:lastRow="0" w:firstColumn="1" w:lastColumn="0" w:noHBand="0" w:noVBand="1"/>
      </w:tblPr>
      <w:tblGrid>
        <w:gridCol w:w="555"/>
        <w:gridCol w:w="10065"/>
      </w:tblGrid>
      <w:tr w:rsidR="00DB2507" w:rsidRPr="001451A4" w14:paraId="1275F656" w14:textId="77777777" w:rsidTr="00255DD4">
        <w:trPr>
          <w:tblCellSpacing w:w="0" w:type="dxa"/>
        </w:trPr>
        <w:tc>
          <w:tcPr>
            <w:tcW w:w="0" w:type="auto"/>
            <w:vAlign w:val="center"/>
            <w:hideMark/>
          </w:tcPr>
          <w:p w14:paraId="5CC6F7D5" w14:textId="77777777" w:rsidR="00DB2507" w:rsidRPr="001451A4" w:rsidRDefault="00DB2507" w:rsidP="00255DD4">
            <w:pPr>
              <w:rPr>
                <w:rFonts w:ascii="Times" w:hAnsi="Times"/>
                <w:sz w:val="20"/>
              </w:rPr>
            </w:pPr>
            <w:r w:rsidRPr="001451A4">
              <w:rPr>
                <w:rFonts w:ascii="Times" w:hAnsi="Times"/>
                <w:sz w:val="20"/>
              </w:rPr>
              <w:t>1</w:t>
            </w:r>
          </w:p>
          <w:p w14:paraId="581E987E" w14:textId="77777777" w:rsidR="00DB2507" w:rsidRPr="001451A4" w:rsidRDefault="00DB2507" w:rsidP="00255DD4">
            <w:pPr>
              <w:rPr>
                <w:rFonts w:ascii="Times" w:hAnsi="Times"/>
                <w:sz w:val="20"/>
              </w:rPr>
            </w:pPr>
            <w:r w:rsidRPr="001451A4">
              <w:rPr>
                <w:rFonts w:ascii="Times" w:hAnsi="Times"/>
                <w:sz w:val="20"/>
              </w:rPr>
              <w:t>2</w:t>
            </w:r>
          </w:p>
          <w:p w14:paraId="28CD0C1E" w14:textId="77777777" w:rsidR="00DB2507" w:rsidRPr="001451A4" w:rsidRDefault="00DB2507" w:rsidP="00255DD4">
            <w:pPr>
              <w:rPr>
                <w:rFonts w:ascii="Times" w:hAnsi="Times"/>
                <w:sz w:val="20"/>
              </w:rPr>
            </w:pPr>
            <w:r w:rsidRPr="001451A4">
              <w:rPr>
                <w:rFonts w:ascii="Times" w:hAnsi="Times"/>
                <w:sz w:val="20"/>
              </w:rPr>
              <w:t>3</w:t>
            </w:r>
          </w:p>
          <w:p w14:paraId="5D56956A" w14:textId="77777777" w:rsidR="00DB2507" w:rsidRPr="001451A4" w:rsidRDefault="00DB2507" w:rsidP="00255DD4">
            <w:pPr>
              <w:rPr>
                <w:rFonts w:ascii="Times" w:hAnsi="Times"/>
                <w:sz w:val="20"/>
              </w:rPr>
            </w:pPr>
            <w:r w:rsidRPr="001451A4">
              <w:rPr>
                <w:rFonts w:ascii="Times" w:hAnsi="Times"/>
                <w:sz w:val="20"/>
              </w:rPr>
              <w:t>4</w:t>
            </w:r>
          </w:p>
          <w:p w14:paraId="5DAEFE64" w14:textId="77777777" w:rsidR="00DB2507" w:rsidRPr="001451A4" w:rsidRDefault="00DB2507" w:rsidP="00255DD4">
            <w:pPr>
              <w:rPr>
                <w:rFonts w:ascii="Times" w:hAnsi="Times"/>
                <w:sz w:val="20"/>
              </w:rPr>
            </w:pPr>
            <w:r w:rsidRPr="001451A4">
              <w:rPr>
                <w:rFonts w:ascii="Times" w:hAnsi="Times"/>
                <w:sz w:val="20"/>
              </w:rPr>
              <w:t>5</w:t>
            </w:r>
          </w:p>
          <w:p w14:paraId="1D6217F9" w14:textId="77777777" w:rsidR="00DB2507" w:rsidRPr="001451A4" w:rsidRDefault="00DB2507" w:rsidP="00255DD4">
            <w:pPr>
              <w:rPr>
                <w:rFonts w:ascii="Times" w:hAnsi="Times"/>
                <w:sz w:val="20"/>
              </w:rPr>
            </w:pPr>
            <w:r w:rsidRPr="001451A4">
              <w:rPr>
                <w:rFonts w:ascii="Times" w:hAnsi="Times"/>
                <w:sz w:val="20"/>
              </w:rPr>
              <w:t>6</w:t>
            </w:r>
          </w:p>
          <w:p w14:paraId="573E7689" w14:textId="77777777" w:rsidR="00DB2507" w:rsidRPr="001451A4" w:rsidRDefault="00DB2507" w:rsidP="00255DD4">
            <w:pPr>
              <w:rPr>
                <w:rFonts w:ascii="Times" w:hAnsi="Times"/>
                <w:sz w:val="20"/>
              </w:rPr>
            </w:pPr>
            <w:r w:rsidRPr="001451A4">
              <w:rPr>
                <w:rFonts w:ascii="Times" w:hAnsi="Times"/>
                <w:sz w:val="20"/>
              </w:rPr>
              <w:t>7</w:t>
            </w:r>
          </w:p>
          <w:p w14:paraId="12563FC3" w14:textId="77777777" w:rsidR="00DB2507" w:rsidRPr="001451A4" w:rsidRDefault="00DB2507" w:rsidP="00255DD4">
            <w:pPr>
              <w:rPr>
                <w:rFonts w:ascii="Times" w:hAnsi="Times"/>
                <w:sz w:val="20"/>
              </w:rPr>
            </w:pPr>
            <w:r w:rsidRPr="001451A4">
              <w:rPr>
                <w:rFonts w:ascii="Times" w:hAnsi="Times"/>
                <w:sz w:val="20"/>
              </w:rPr>
              <w:t>8</w:t>
            </w:r>
          </w:p>
          <w:p w14:paraId="11D8D517" w14:textId="77777777" w:rsidR="00DB2507" w:rsidRPr="001451A4" w:rsidRDefault="00DB2507" w:rsidP="00255DD4">
            <w:pPr>
              <w:rPr>
                <w:rFonts w:ascii="Times" w:hAnsi="Times"/>
                <w:sz w:val="20"/>
              </w:rPr>
            </w:pPr>
            <w:r w:rsidRPr="001451A4">
              <w:rPr>
                <w:rFonts w:ascii="Times" w:hAnsi="Times"/>
                <w:sz w:val="20"/>
              </w:rPr>
              <w:t>9</w:t>
            </w:r>
          </w:p>
          <w:p w14:paraId="46737E24" w14:textId="77777777" w:rsidR="00DB2507" w:rsidRPr="001451A4" w:rsidRDefault="00DB2507" w:rsidP="00255DD4">
            <w:pPr>
              <w:rPr>
                <w:rFonts w:ascii="Times" w:hAnsi="Times"/>
                <w:sz w:val="20"/>
              </w:rPr>
            </w:pPr>
            <w:r w:rsidRPr="001451A4">
              <w:rPr>
                <w:rFonts w:ascii="Times" w:hAnsi="Times"/>
                <w:sz w:val="20"/>
              </w:rPr>
              <w:t>10</w:t>
            </w:r>
          </w:p>
        </w:tc>
        <w:tc>
          <w:tcPr>
            <w:tcW w:w="10065" w:type="dxa"/>
            <w:vAlign w:val="center"/>
            <w:hideMark/>
          </w:tcPr>
          <w:p w14:paraId="57BAFA0D" w14:textId="77777777" w:rsidR="00DB2507" w:rsidRPr="001451A4" w:rsidRDefault="00DB2507" w:rsidP="00255DD4">
            <w:pPr>
              <w:rPr>
                <w:rFonts w:ascii="Times" w:hAnsi="Times"/>
                <w:sz w:val="20"/>
              </w:rPr>
            </w:pPr>
            <w:r w:rsidRPr="001451A4">
              <w:rPr>
                <w:rFonts w:ascii="Courier" w:hAnsi="Courier" w:cs="Courier"/>
                <w:sz w:val="20"/>
                <w:shd w:val="clear" w:color="auto" w:fill="EEEEEE"/>
              </w:rPr>
              <w:t>.</w:t>
            </w:r>
            <w:proofErr w:type="spellStart"/>
            <w:r w:rsidRPr="001451A4">
              <w:rPr>
                <w:rFonts w:ascii="Courier" w:hAnsi="Courier" w:cs="Courier"/>
                <w:sz w:val="20"/>
                <w:shd w:val="clear" w:color="auto" w:fill="EEEEEE"/>
              </w:rPr>
              <w:t>koop</w:t>
            </w:r>
            <w:proofErr w:type="spellEnd"/>
            <w:r w:rsidRPr="001451A4">
              <w:rPr>
                <w:rFonts w:ascii="Courier" w:hAnsi="Courier" w:cs="Courier"/>
                <w:sz w:val="20"/>
                <w:shd w:val="clear" w:color="auto" w:fill="EEEEEE"/>
              </w:rPr>
              <w:t>-shiny {</w:t>
            </w:r>
          </w:p>
          <w:p w14:paraId="3B17AFCC"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w:t>
            </w:r>
            <w:proofErr w:type="spellStart"/>
            <w:r w:rsidRPr="001451A4">
              <w:rPr>
                <w:rFonts w:ascii="Courier" w:hAnsi="Courier" w:cs="Courier"/>
                <w:sz w:val="20"/>
                <w:shd w:val="clear" w:color="auto" w:fill="EEEEEE"/>
              </w:rPr>
              <w:t>webkit</w:t>
            </w:r>
            <w:proofErr w:type="spellEnd"/>
            <w:r w:rsidRPr="001451A4">
              <w:rPr>
                <w:rFonts w:ascii="Courier" w:hAnsi="Courier" w:cs="Courier"/>
                <w:sz w:val="20"/>
                <w:shd w:val="clear" w:color="auto" w:fill="EEEEEE"/>
              </w:rPr>
              <w:t>-box-shadow: inset</w:t>
            </w:r>
            <w:r w:rsidRPr="001451A4">
              <w:rPr>
                <w:rFonts w:ascii="Times" w:hAnsi="Times"/>
                <w:sz w:val="20"/>
              </w:rPr>
              <w:t xml:space="preserve"> </w:t>
            </w:r>
            <w:r w:rsidRPr="001451A4">
              <w:rPr>
                <w:rFonts w:ascii="Courier" w:hAnsi="Courier" w:cs="Courier"/>
                <w:sz w:val="20"/>
                <w:shd w:val="clear" w:color="auto" w:fill="EEEEEE"/>
              </w:rPr>
              <w:t>0</w:t>
            </w:r>
            <w:r w:rsidRPr="001451A4">
              <w:rPr>
                <w:rFonts w:ascii="Times" w:hAnsi="Times"/>
                <w:sz w:val="20"/>
              </w:rPr>
              <w:t xml:space="preserve"> </w:t>
            </w:r>
            <w:r w:rsidRPr="001451A4">
              <w:rPr>
                <w:rFonts w:ascii="Courier" w:hAnsi="Courier" w:cs="Courier"/>
                <w:sz w:val="20"/>
                <w:shd w:val="clear" w:color="auto" w:fill="EEEEEE"/>
              </w:rPr>
              <w:t>0</w:t>
            </w:r>
            <w:r w:rsidRPr="001451A4">
              <w:rPr>
                <w:rFonts w:ascii="Times" w:hAnsi="Times"/>
                <w:sz w:val="20"/>
              </w:rPr>
              <w:t xml:space="preserve"> </w:t>
            </w:r>
            <w:r w:rsidRPr="001451A4">
              <w:rPr>
                <w:rFonts w:ascii="Courier" w:hAnsi="Courier" w:cs="Courier"/>
                <w:sz w:val="20"/>
                <w:shd w:val="clear" w:color="auto" w:fill="EEEEEE"/>
              </w:rPr>
              <w:t>1px</w:t>
            </w:r>
            <w:r w:rsidRPr="001451A4">
              <w:rPr>
                <w:rFonts w:ascii="Times" w:hAnsi="Times"/>
                <w:sz w:val="20"/>
              </w:rPr>
              <w:t xml:space="preserve"> </w:t>
            </w:r>
            <w:proofErr w:type="spellStart"/>
            <w:r w:rsidRPr="001451A4">
              <w:rPr>
                <w:rFonts w:ascii="Courier" w:hAnsi="Courier" w:cs="Courier"/>
                <w:sz w:val="20"/>
                <w:shd w:val="clear" w:color="auto" w:fill="EEEEEE"/>
              </w:rPr>
              <w:t>1px</w:t>
            </w:r>
            <w:proofErr w:type="spellEnd"/>
            <w:r w:rsidRPr="001451A4">
              <w:rPr>
                <w:rFonts w:ascii="Times" w:hAnsi="Times"/>
                <w:sz w:val="20"/>
              </w:rPr>
              <w:t xml:space="preserve"> </w:t>
            </w:r>
            <w:r w:rsidRPr="001451A4">
              <w:rPr>
                <w:rFonts w:ascii="Courier" w:hAnsi="Courier" w:cs="Courier"/>
                <w:sz w:val="20"/>
                <w:shd w:val="clear" w:color="auto" w:fill="EEEEEE"/>
              </w:rPr>
              <w:t>#</w:t>
            </w:r>
            <w:proofErr w:type="spellStart"/>
            <w:r w:rsidRPr="001451A4">
              <w:rPr>
                <w:rFonts w:ascii="Courier" w:hAnsi="Courier" w:cs="Courier"/>
                <w:sz w:val="20"/>
                <w:shd w:val="clear" w:color="auto" w:fill="EEEEEE"/>
              </w:rPr>
              <w:t>eee</w:t>
            </w:r>
            <w:proofErr w:type="spellEnd"/>
            <w:r w:rsidRPr="001451A4">
              <w:rPr>
                <w:rFonts w:ascii="Courier" w:hAnsi="Courier" w:cs="Courier"/>
                <w:sz w:val="20"/>
                <w:shd w:val="clear" w:color="auto" w:fill="EEEEEE"/>
              </w:rPr>
              <w:t>;</w:t>
            </w:r>
          </w:p>
          <w:p w14:paraId="16BFEE3E"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w:t>
            </w:r>
            <w:proofErr w:type="spellStart"/>
            <w:r w:rsidRPr="001451A4">
              <w:rPr>
                <w:rFonts w:ascii="Courier" w:hAnsi="Courier" w:cs="Courier"/>
                <w:sz w:val="20"/>
                <w:shd w:val="clear" w:color="auto" w:fill="EEEEEE"/>
              </w:rPr>
              <w:t>moz</w:t>
            </w:r>
            <w:proofErr w:type="spellEnd"/>
            <w:r w:rsidRPr="001451A4">
              <w:rPr>
                <w:rFonts w:ascii="Courier" w:hAnsi="Courier" w:cs="Courier"/>
                <w:sz w:val="20"/>
                <w:shd w:val="clear" w:color="auto" w:fill="EEEEEE"/>
              </w:rPr>
              <w:t>-box-shadow:    inset</w:t>
            </w:r>
            <w:r w:rsidRPr="001451A4">
              <w:rPr>
                <w:rFonts w:ascii="Times" w:hAnsi="Times"/>
                <w:sz w:val="20"/>
              </w:rPr>
              <w:t xml:space="preserve"> </w:t>
            </w:r>
            <w:r w:rsidRPr="001451A4">
              <w:rPr>
                <w:rFonts w:ascii="Courier" w:hAnsi="Courier" w:cs="Courier"/>
                <w:sz w:val="20"/>
                <w:shd w:val="clear" w:color="auto" w:fill="EEEEEE"/>
              </w:rPr>
              <w:t>0</w:t>
            </w:r>
            <w:r w:rsidRPr="001451A4">
              <w:rPr>
                <w:rFonts w:ascii="Times" w:hAnsi="Times"/>
                <w:sz w:val="20"/>
              </w:rPr>
              <w:t xml:space="preserve"> </w:t>
            </w:r>
            <w:r w:rsidRPr="001451A4">
              <w:rPr>
                <w:rFonts w:ascii="Courier" w:hAnsi="Courier" w:cs="Courier"/>
                <w:sz w:val="20"/>
                <w:shd w:val="clear" w:color="auto" w:fill="EEEEEE"/>
              </w:rPr>
              <w:t>0</w:t>
            </w:r>
            <w:r w:rsidRPr="001451A4">
              <w:rPr>
                <w:rFonts w:ascii="Times" w:hAnsi="Times"/>
                <w:sz w:val="20"/>
              </w:rPr>
              <w:t xml:space="preserve"> </w:t>
            </w:r>
            <w:r w:rsidRPr="001451A4">
              <w:rPr>
                <w:rFonts w:ascii="Courier" w:hAnsi="Courier" w:cs="Courier"/>
                <w:sz w:val="20"/>
                <w:shd w:val="clear" w:color="auto" w:fill="EEEEEE"/>
              </w:rPr>
              <w:t>1px</w:t>
            </w:r>
            <w:r w:rsidRPr="001451A4">
              <w:rPr>
                <w:rFonts w:ascii="Times" w:hAnsi="Times"/>
                <w:sz w:val="20"/>
              </w:rPr>
              <w:t xml:space="preserve"> </w:t>
            </w:r>
            <w:proofErr w:type="spellStart"/>
            <w:r w:rsidRPr="001451A4">
              <w:rPr>
                <w:rFonts w:ascii="Courier" w:hAnsi="Courier" w:cs="Courier"/>
                <w:sz w:val="20"/>
                <w:shd w:val="clear" w:color="auto" w:fill="EEEEEE"/>
              </w:rPr>
              <w:t>1px</w:t>
            </w:r>
            <w:proofErr w:type="spellEnd"/>
            <w:r w:rsidRPr="001451A4">
              <w:rPr>
                <w:rFonts w:ascii="Times" w:hAnsi="Times"/>
                <w:sz w:val="20"/>
              </w:rPr>
              <w:t xml:space="preserve"> </w:t>
            </w:r>
            <w:r w:rsidRPr="001451A4">
              <w:rPr>
                <w:rFonts w:ascii="Courier" w:hAnsi="Courier" w:cs="Courier"/>
                <w:sz w:val="20"/>
                <w:shd w:val="clear" w:color="auto" w:fill="EEEEEE"/>
              </w:rPr>
              <w:t>#</w:t>
            </w:r>
            <w:proofErr w:type="spellStart"/>
            <w:r w:rsidRPr="001451A4">
              <w:rPr>
                <w:rFonts w:ascii="Courier" w:hAnsi="Courier" w:cs="Courier"/>
                <w:sz w:val="20"/>
                <w:shd w:val="clear" w:color="auto" w:fill="EEEEEE"/>
              </w:rPr>
              <w:t>eee</w:t>
            </w:r>
            <w:proofErr w:type="spellEnd"/>
            <w:r w:rsidRPr="001451A4">
              <w:rPr>
                <w:rFonts w:ascii="Courier" w:hAnsi="Courier" w:cs="Courier"/>
                <w:sz w:val="20"/>
                <w:shd w:val="clear" w:color="auto" w:fill="EEEEEE"/>
              </w:rPr>
              <w:t>;</w:t>
            </w:r>
          </w:p>
          <w:p w14:paraId="5C237ECA"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box-shadow:         inset</w:t>
            </w:r>
            <w:r w:rsidRPr="001451A4">
              <w:rPr>
                <w:rFonts w:ascii="Times" w:hAnsi="Times"/>
                <w:sz w:val="20"/>
              </w:rPr>
              <w:t xml:space="preserve"> </w:t>
            </w:r>
            <w:r w:rsidRPr="001451A4">
              <w:rPr>
                <w:rFonts w:ascii="Courier" w:hAnsi="Courier" w:cs="Courier"/>
                <w:sz w:val="20"/>
                <w:shd w:val="clear" w:color="auto" w:fill="EEEEEE"/>
              </w:rPr>
              <w:t>0</w:t>
            </w:r>
            <w:r w:rsidRPr="001451A4">
              <w:rPr>
                <w:rFonts w:ascii="Times" w:hAnsi="Times"/>
                <w:sz w:val="20"/>
              </w:rPr>
              <w:t xml:space="preserve"> </w:t>
            </w:r>
            <w:r w:rsidRPr="001451A4">
              <w:rPr>
                <w:rFonts w:ascii="Courier" w:hAnsi="Courier" w:cs="Courier"/>
                <w:sz w:val="20"/>
                <w:shd w:val="clear" w:color="auto" w:fill="EEEEEE"/>
              </w:rPr>
              <w:t>0</w:t>
            </w:r>
            <w:r w:rsidRPr="001451A4">
              <w:rPr>
                <w:rFonts w:ascii="Times" w:hAnsi="Times"/>
                <w:sz w:val="20"/>
              </w:rPr>
              <w:t xml:space="preserve"> </w:t>
            </w:r>
            <w:r w:rsidRPr="001451A4">
              <w:rPr>
                <w:rFonts w:ascii="Courier" w:hAnsi="Courier" w:cs="Courier"/>
                <w:sz w:val="20"/>
                <w:shd w:val="clear" w:color="auto" w:fill="EEEEEE"/>
              </w:rPr>
              <w:t>1px</w:t>
            </w:r>
            <w:r w:rsidRPr="001451A4">
              <w:rPr>
                <w:rFonts w:ascii="Times" w:hAnsi="Times"/>
                <w:sz w:val="20"/>
              </w:rPr>
              <w:t xml:space="preserve"> </w:t>
            </w:r>
            <w:proofErr w:type="spellStart"/>
            <w:r w:rsidRPr="001451A4">
              <w:rPr>
                <w:rFonts w:ascii="Courier" w:hAnsi="Courier" w:cs="Courier"/>
                <w:sz w:val="20"/>
                <w:shd w:val="clear" w:color="auto" w:fill="EEEEEE"/>
              </w:rPr>
              <w:t>1px</w:t>
            </w:r>
            <w:proofErr w:type="spellEnd"/>
            <w:r w:rsidRPr="001451A4">
              <w:rPr>
                <w:rFonts w:ascii="Times" w:hAnsi="Times"/>
                <w:sz w:val="20"/>
              </w:rPr>
              <w:t xml:space="preserve"> </w:t>
            </w:r>
            <w:r w:rsidRPr="001451A4">
              <w:rPr>
                <w:rFonts w:ascii="Courier" w:hAnsi="Courier" w:cs="Courier"/>
                <w:sz w:val="20"/>
                <w:shd w:val="clear" w:color="auto" w:fill="EEEEEE"/>
              </w:rPr>
              <w:t>#</w:t>
            </w:r>
            <w:proofErr w:type="spellStart"/>
            <w:r w:rsidRPr="001451A4">
              <w:rPr>
                <w:rFonts w:ascii="Courier" w:hAnsi="Courier" w:cs="Courier"/>
                <w:sz w:val="20"/>
                <w:shd w:val="clear" w:color="auto" w:fill="EEEEEE"/>
              </w:rPr>
              <w:t>eee</w:t>
            </w:r>
            <w:proofErr w:type="spellEnd"/>
            <w:r w:rsidRPr="001451A4">
              <w:rPr>
                <w:rFonts w:ascii="Courier" w:hAnsi="Courier" w:cs="Courier"/>
                <w:sz w:val="20"/>
                <w:shd w:val="clear" w:color="auto" w:fill="EEEEEE"/>
              </w:rPr>
              <w:t>;</w:t>
            </w:r>
          </w:p>
          <w:p w14:paraId="58C3E30C"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w:t>
            </w:r>
            <w:proofErr w:type="spellStart"/>
            <w:r w:rsidRPr="001451A4">
              <w:rPr>
                <w:rFonts w:ascii="Courier" w:hAnsi="Courier" w:cs="Courier"/>
                <w:sz w:val="20"/>
                <w:shd w:val="clear" w:color="auto" w:fill="EEEEEE"/>
              </w:rPr>
              <w:t>webkit</w:t>
            </w:r>
            <w:proofErr w:type="spellEnd"/>
            <w:r w:rsidRPr="001451A4">
              <w:rPr>
                <w:rFonts w:ascii="Courier" w:hAnsi="Courier" w:cs="Courier"/>
                <w:sz w:val="20"/>
                <w:shd w:val="clear" w:color="auto" w:fill="EEEEEE"/>
              </w:rPr>
              <w:t>-transition: border-color 0.1s;</w:t>
            </w:r>
          </w:p>
          <w:p w14:paraId="6DEA3120"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w:t>
            </w:r>
            <w:proofErr w:type="spellStart"/>
            <w:r w:rsidRPr="001451A4">
              <w:rPr>
                <w:rFonts w:ascii="Courier" w:hAnsi="Courier" w:cs="Courier"/>
                <w:sz w:val="20"/>
                <w:shd w:val="clear" w:color="auto" w:fill="EEEEEE"/>
              </w:rPr>
              <w:t>moz</w:t>
            </w:r>
            <w:proofErr w:type="spellEnd"/>
            <w:r w:rsidRPr="001451A4">
              <w:rPr>
                <w:rFonts w:ascii="Courier" w:hAnsi="Courier" w:cs="Courier"/>
                <w:sz w:val="20"/>
                <w:shd w:val="clear" w:color="auto" w:fill="EEEEEE"/>
              </w:rPr>
              <w:t>-transition:    border-color 0.1s;</w:t>
            </w:r>
          </w:p>
          <w:p w14:paraId="4C6B9CCC"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w:t>
            </w:r>
            <w:proofErr w:type="spellStart"/>
            <w:r w:rsidRPr="001451A4">
              <w:rPr>
                <w:rFonts w:ascii="Courier" w:hAnsi="Courier" w:cs="Courier"/>
                <w:sz w:val="20"/>
                <w:shd w:val="clear" w:color="auto" w:fill="EEEEEE"/>
              </w:rPr>
              <w:t>ms</w:t>
            </w:r>
            <w:proofErr w:type="spellEnd"/>
            <w:r w:rsidRPr="001451A4">
              <w:rPr>
                <w:rFonts w:ascii="Courier" w:hAnsi="Courier" w:cs="Courier"/>
                <w:sz w:val="20"/>
                <w:shd w:val="clear" w:color="auto" w:fill="EEEEEE"/>
              </w:rPr>
              <w:t>-transition:     border-color 0.1s;</w:t>
            </w:r>
          </w:p>
          <w:p w14:paraId="576B27D5"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-o-transition:      border-color 0.1s;</w:t>
            </w:r>
          </w:p>
          <w:p w14:paraId="44E3FB88"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transition:         border-color 0.1s;</w:t>
            </w:r>
          </w:p>
          <w:p w14:paraId="7935727C" w14:textId="77777777" w:rsidR="00DB2507" w:rsidRPr="001451A4" w:rsidRDefault="00DB2507" w:rsidP="00255DD4">
            <w:pPr>
              <w:rPr>
                <w:rFonts w:ascii="Times" w:hAnsi="Times"/>
                <w:sz w:val="20"/>
              </w:rPr>
            </w:pPr>
            <w:r w:rsidRPr="001451A4">
              <w:rPr>
                <w:rFonts w:ascii="Courier" w:hAnsi="Courier" w:cs="Courier"/>
                <w:sz w:val="20"/>
                <w:shd w:val="clear" w:color="auto" w:fill="EEEEEE"/>
              </w:rPr>
              <w:t>}</w:t>
            </w:r>
          </w:p>
        </w:tc>
      </w:tr>
    </w:tbl>
    <w:p w14:paraId="5277FB50" w14:textId="77777777" w:rsidR="00DB2507" w:rsidRPr="001451A4" w:rsidRDefault="00DB2507" w:rsidP="00DB2507">
      <w:pPr>
        <w:pBdr>
          <w:top w:val="single" w:sz="6" w:space="11" w:color="BBBBBB"/>
        </w:pBdr>
        <w:spacing w:before="168" w:after="168" w:line="336" w:lineRule="atLeast"/>
        <w:rPr>
          <w:rFonts w:ascii="Helvetica Neue" w:hAnsi="Helvetica Neue"/>
          <w:color w:val="555555"/>
          <w:sz w:val="20"/>
        </w:rPr>
      </w:pPr>
      <w:r w:rsidRPr="001451A4">
        <w:rPr>
          <w:rFonts w:ascii="Helvetica Neue" w:hAnsi="Helvetica Neue"/>
          <w:color w:val="555555"/>
          <w:sz w:val="20"/>
        </w:rPr>
        <w:t>Not preferred:</w:t>
      </w:r>
    </w:p>
    <w:tbl>
      <w:tblPr>
        <w:tblW w:w="10620" w:type="dxa"/>
        <w:tblCellSpacing w:w="0" w:type="dxa"/>
        <w:tblCellMar>
          <w:left w:w="0" w:type="dxa"/>
          <w:right w:w="0" w:type="dxa"/>
        </w:tblCellMar>
        <w:tblLook w:val="04A0" w:firstRow="1" w:lastRow="0" w:firstColumn="1" w:lastColumn="0" w:noHBand="0" w:noVBand="1"/>
      </w:tblPr>
      <w:tblGrid>
        <w:gridCol w:w="555"/>
        <w:gridCol w:w="10065"/>
      </w:tblGrid>
      <w:tr w:rsidR="00DB2507" w:rsidRPr="001451A4" w14:paraId="4A7E9102" w14:textId="77777777" w:rsidTr="00255DD4">
        <w:trPr>
          <w:tblCellSpacing w:w="0" w:type="dxa"/>
        </w:trPr>
        <w:tc>
          <w:tcPr>
            <w:tcW w:w="0" w:type="auto"/>
            <w:vAlign w:val="center"/>
            <w:hideMark/>
          </w:tcPr>
          <w:p w14:paraId="5FF0FD22" w14:textId="77777777" w:rsidR="00DB2507" w:rsidRPr="001451A4" w:rsidRDefault="00DB2507" w:rsidP="00255DD4">
            <w:pPr>
              <w:rPr>
                <w:rFonts w:ascii="Times" w:hAnsi="Times"/>
                <w:sz w:val="20"/>
              </w:rPr>
            </w:pPr>
            <w:r w:rsidRPr="001451A4">
              <w:rPr>
                <w:rFonts w:ascii="Times" w:hAnsi="Times"/>
                <w:sz w:val="20"/>
              </w:rPr>
              <w:t>1</w:t>
            </w:r>
          </w:p>
          <w:p w14:paraId="3B2BEFB9" w14:textId="77777777" w:rsidR="00DB2507" w:rsidRPr="001451A4" w:rsidRDefault="00DB2507" w:rsidP="00255DD4">
            <w:pPr>
              <w:rPr>
                <w:rFonts w:ascii="Times" w:hAnsi="Times"/>
                <w:sz w:val="20"/>
              </w:rPr>
            </w:pPr>
            <w:r w:rsidRPr="001451A4">
              <w:rPr>
                <w:rFonts w:ascii="Times" w:hAnsi="Times"/>
                <w:sz w:val="20"/>
              </w:rPr>
              <w:t>2</w:t>
            </w:r>
          </w:p>
          <w:p w14:paraId="1F98550A" w14:textId="77777777" w:rsidR="00DB2507" w:rsidRPr="001451A4" w:rsidRDefault="00DB2507" w:rsidP="00255DD4">
            <w:pPr>
              <w:rPr>
                <w:rFonts w:ascii="Times" w:hAnsi="Times"/>
                <w:sz w:val="20"/>
              </w:rPr>
            </w:pPr>
            <w:r w:rsidRPr="001451A4">
              <w:rPr>
                <w:rFonts w:ascii="Times" w:hAnsi="Times"/>
                <w:sz w:val="20"/>
              </w:rPr>
              <w:t>3</w:t>
            </w:r>
          </w:p>
          <w:p w14:paraId="32032964" w14:textId="77777777" w:rsidR="00DB2507" w:rsidRPr="001451A4" w:rsidRDefault="00DB2507" w:rsidP="00255DD4">
            <w:pPr>
              <w:rPr>
                <w:rFonts w:ascii="Times" w:hAnsi="Times"/>
                <w:sz w:val="20"/>
              </w:rPr>
            </w:pPr>
            <w:r w:rsidRPr="001451A4">
              <w:rPr>
                <w:rFonts w:ascii="Times" w:hAnsi="Times"/>
                <w:sz w:val="20"/>
              </w:rPr>
              <w:t>4</w:t>
            </w:r>
          </w:p>
          <w:p w14:paraId="3E57A31E" w14:textId="77777777" w:rsidR="00DB2507" w:rsidRPr="001451A4" w:rsidRDefault="00DB2507" w:rsidP="00255DD4">
            <w:pPr>
              <w:rPr>
                <w:rFonts w:ascii="Times" w:hAnsi="Times"/>
                <w:sz w:val="20"/>
              </w:rPr>
            </w:pPr>
            <w:r w:rsidRPr="001451A4">
              <w:rPr>
                <w:rFonts w:ascii="Times" w:hAnsi="Times"/>
                <w:sz w:val="20"/>
              </w:rPr>
              <w:t>5</w:t>
            </w:r>
          </w:p>
          <w:p w14:paraId="43197BCF" w14:textId="77777777" w:rsidR="00DB2507" w:rsidRPr="001451A4" w:rsidRDefault="00DB2507" w:rsidP="00255DD4">
            <w:pPr>
              <w:rPr>
                <w:rFonts w:ascii="Times" w:hAnsi="Times"/>
                <w:sz w:val="20"/>
              </w:rPr>
            </w:pPr>
            <w:r w:rsidRPr="001451A4">
              <w:rPr>
                <w:rFonts w:ascii="Times" w:hAnsi="Times"/>
                <w:sz w:val="20"/>
              </w:rPr>
              <w:t>6</w:t>
            </w:r>
          </w:p>
          <w:p w14:paraId="43AF79BC" w14:textId="77777777" w:rsidR="00DB2507" w:rsidRPr="001451A4" w:rsidRDefault="00DB2507" w:rsidP="00255DD4">
            <w:pPr>
              <w:rPr>
                <w:rFonts w:ascii="Times" w:hAnsi="Times"/>
                <w:sz w:val="20"/>
              </w:rPr>
            </w:pPr>
            <w:r w:rsidRPr="001451A4">
              <w:rPr>
                <w:rFonts w:ascii="Times" w:hAnsi="Times"/>
                <w:sz w:val="20"/>
              </w:rPr>
              <w:t>7</w:t>
            </w:r>
          </w:p>
          <w:p w14:paraId="3DDDEA5A" w14:textId="77777777" w:rsidR="00DB2507" w:rsidRPr="001451A4" w:rsidRDefault="00DB2507" w:rsidP="00255DD4">
            <w:pPr>
              <w:rPr>
                <w:rFonts w:ascii="Times" w:hAnsi="Times"/>
                <w:sz w:val="20"/>
              </w:rPr>
            </w:pPr>
            <w:r w:rsidRPr="001451A4">
              <w:rPr>
                <w:rFonts w:ascii="Times" w:hAnsi="Times"/>
                <w:sz w:val="20"/>
              </w:rPr>
              <w:t>8</w:t>
            </w:r>
          </w:p>
          <w:p w14:paraId="05745C5C" w14:textId="77777777" w:rsidR="00DB2507" w:rsidRPr="001451A4" w:rsidRDefault="00DB2507" w:rsidP="00255DD4">
            <w:pPr>
              <w:rPr>
                <w:rFonts w:ascii="Times" w:hAnsi="Times"/>
                <w:sz w:val="20"/>
              </w:rPr>
            </w:pPr>
            <w:r w:rsidRPr="001451A4">
              <w:rPr>
                <w:rFonts w:ascii="Times" w:hAnsi="Times"/>
                <w:sz w:val="20"/>
              </w:rPr>
              <w:t>9</w:t>
            </w:r>
          </w:p>
          <w:p w14:paraId="5C07EAD8" w14:textId="77777777" w:rsidR="00DB2507" w:rsidRPr="001451A4" w:rsidRDefault="00DB2507" w:rsidP="00255DD4">
            <w:pPr>
              <w:rPr>
                <w:rFonts w:ascii="Times" w:hAnsi="Times"/>
                <w:sz w:val="20"/>
              </w:rPr>
            </w:pPr>
            <w:r w:rsidRPr="001451A4">
              <w:rPr>
                <w:rFonts w:ascii="Times" w:hAnsi="Times"/>
                <w:sz w:val="20"/>
              </w:rPr>
              <w:t>10</w:t>
            </w:r>
          </w:p>
          <w:p w14:paraId="36C94DDD" w14:textId="77777777" w:rsidR="00DB2507" w:rsidRPr="001451A4" w:rsidRDefault="00DB2507" w:rsidP="00255DD4">
            <w:pPr>
              <w:rPr>
                <w:rFonts w:ascii="Times" w:hAnsi="Times"/>
                <w:sz w:val="20"/>
              </w:rPr>
            </w:pPr>
            <w:r w:rsidRPr="001451A4">
              <w:rPr>
                <w:rFonts w:ascii="Times" w:hAnsi="Times"/>
                <w:sz w:val="20"/>
              </w:rPr>
              <w:t>11</w:t>
            </w:r>
          </w:p>
        </w:tc>
        <w:tc>
          <w:tcPr>
            <w:tcW w:w="10065" w:type="dxa"/>
            <w:vAlign w:val="center"/>
            <w:hideMark/>
          </w:tcPr>
          <w:p w14:paraId="63BCF89D" w14:textId="77777777" w:rsidR="00DB2507" w:rsidRPr="001451A4" w:rsidRDefault="00DB2507" w:rsidP="00255DD4">
            <w:pPr>
              <w:rPr>
                <w:rFonts w:ascii="Times" w:hAnsi="Times"/>
                <w:sz w:val="20"/>
              </w:rPr>
            </w:pPr>
            <w:r w:rsidRPr="001451A4">
              <w:rPr>
                <w:rFonts w:ascii="Courier" w:hAnsi="Courier" w:cs="Courier"/>
                <w:sz w:val="20"/>
                <w:shd w:val="clear" w:color="auto" w:fill="EEEEEE"/>
              </w:rPr>
              <w:t>.okay {</w:t>
            </w:r>
          </w:p>
          <w:p w14:paraId="639A9D5D"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w:t>
            </w:r>
            <w:proofErr w:type="spellStart"/>
            <w:r w:rsidRPr="001451A4">
              <w:rPr>
                <w:rFonts w:ascii="Courier" w:hAnsi="Courier" w:cs="Courier"/>
                <w:sz w:val="20"/>
                <w:shd w:val="clear" w:color="auto" w:fill="EEEEEE"/>
              </w:rPr>
              <w:t>webkit</w:t>
            </w:r>
            <w:proofErr w:type="spellEnd"/>
            <w:r w:rsidRPr="001451A4">
              <w:rPr>
                <w:rFonts w:ascii="Courier" w:hAnsi="Courier" w:cs="Courier"/>
                <w:sz w:val="20"/>
                <w:shd w:val="clear" w:color="auto" w:fill="EEEEEE"/>
              </w:rPr>
              <w:t>-box-shadow: inset</w:t>
            </w:r>
            <w:r w:rsidRPr="001451A4">
              <w:rPr>
                <w:rFonts w:ascii="Times" w:hAnsi="Times"/>
                <w:sz w:val="20"/>
              </w:rPr>
              <w:t xml:space="preserve"> </w:t>
            </w:r>
            <w:r w:rsidRPr="001451A4">
              <w:rPr>
                <w:rFonts w:ascii="Courier" w:hAnsi="Courier" w:cs="Courier"/>
                <w:sz w:val="20"/>
                <w:shd w:val="clear" w:color="auto" w:fill="EEEEEE"/>
              </w:rPr>
              <w:t>0</w:t>
            </w:r>
            <w:r w:rsidRPr="001451A4">
              <w:rPr>
                <w:rFonts w:ascii="Times" w:hAnsi="Times"/>
                <w:sz w:val="20"/>
              </w:rPr>
              <w:t xml:space="preserve"> </w:t>
            </w:r>
            <w:r w:rsidRPr="001451A4">
              <w:rPr>
                <w:rFonts w:ascii="Courier" w:hAnsi="Courier" w:cs="Courier"/>
                <w:sz w:val="20"/>
                <w:shd w:val="clear" w:color="auto" w:fill="EEEEEE"/>
              </w:rPr>
              <w:t>0</w:t>
            </w:r>
            <w:r w:rsidRPr="001451A4">
              <w:rPr>
                <w:rFonts w:ascii="Times" w:hAnsi="Times"/>
                <w:sz w:val="20"/>
              </w:rPr>
              <w:t xml:space="preserve"> </w:t>
            </w:r>
            <w:r w:rsidRPr="001451A4">
              <w:rPr>
                <w:rFonts w:ascii="Courier" w:hAnsi="Courier" w:cs="Courier"/>
                <w:sz w:val="20"/>
                <w:shd w:val="clear" w:color="auto" w:fill="EEEEEE"/>
              </w:rPr>
              <w:t>1px</w:t>
            </w:r>
            <w:r w:rsidRPr="001451A4">
              <w:rPr>
                <w:rFonts w:ascii="Times" w:hAnsi="Times"/>
                <w:sz w:val="20"/>
              </w:rPr>
              <w:t xml:space="preserve"> </w:t>
            </w:r>
            <w:proofErr w:type="spellStart"/>
            <w:r w:rsidRPr="001451A4">
              <w:rPr>
                <w:rFonts w:ascii="Courier" w:hAnsi="Courier" w:cs="Courier"/>
                <w:sz w:val="20"/>
                <w:shd w:val="clear" w:color="auto" w:fill="EEEEEE"/>
              </w:rPr>
              <w:t>1px</w:t>
            </w:r>
            <w:proofErr w:type="spellEnd"/>
            <w:r w:rsidRPr="001451A4">
              <w:rPr>
                <w:rFonts w:ascii="Times" w:hAnsi="Times"/>
                <w:sz w:val="20"/>
              </w:rPr>
              <w:t xml:space="preserve"> </w:t>
            </w:r>
            <w:r w:rsidRPr="001451A4">
              <w:rPr>
                <w:rFonts w:ascii="Courier" w:hAnsi="Courier" w:cs="Courier"/>
                <w:sz w:val="20"/>
                <w:shd w:val="clear" w:color="auto" w:fill="EEEEEE"/>
              </w:rPr>
              <w:t>#</w:t>
            </w:r>
            <w:proofErr w:type="spellStart"/>
            <w:r w:rsidRPr="001451A4">
              <w:rPr>
                <w:rFonts w:ascii="Courier" w:hAnsi="Courier" w:cs="Courier"/>
                <w:sz w:val="20"/>
                <w:shd w:val="clear" w:color="auto" w:fill="EEEEEE"/>
              </w:rPr>
              <w:t>eee</w:t>
            </w:r>
            <w:proofErr w:type="spellEnd"/>
            <w:r w:rsidRPr="001451A4">
              <w:rPr>
                <w:rFonts w:ascii="Courier" w:hAnsi="Courier" w:cs="Courier"/>
                <w:sz w:val="20"/>
                <w:shd w:val="clear" w:color="auto" w:fill="EEEEEE"/>
              </w:rPr>
              <w:t>;</w:t>
            </w:r>
          </w:p>
          <w:p w14:paraId="3D93DC11"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w:t>
            </w:r>
            <w:proofErr w:type="spellStart"/>
            <w:r w:rsidRPr="001451A4">
              <w:rPr>
                <w:rFonts w:ascii="Courier" w:hAnsi="Courier" w:cs="Courier"/>
                <w:sz w:val="20"/>
                <w:shd w:val="clear" w:color="auto" w:fill="EEEEEE"/>
              </w:rPr>
              <w:t>moz</w:t>
            </w:r>
            <w:proofErr w:type="spellEnd"/>
            <w:r w:rsidRPr="001451A4">
              <w:rPr>
                <w:rFonts w:ascii="Courier" w:hAnsi="Courier" w:cs="Courier"/>
                <w:sz w:val="20"/>
                <w:shd w:val="clear" w:color="auto" w:fill="EEEEEE"/>
              </w:rPr>
              <w:t>-box-shadow: inset</w:t>
            </w:r>
            <w:r w:rsidRPr="001451A4">
              <w:rPr>
                <w:rFonts w:ascii="Times" w:hAnsi="Times"/>
                <w:sz w:val="20"/>
              </w:rPr>
              <w:t xml:space="preserve"> </w:t>
            </w:r>
            <w:r w:rsidRPr="001451A4">
              <w:rPr>
                <w:rFonts w:ascii="Courier" w:hAnsi="Courier" w:cs="Courier"/>
                <w:sz w:val="20"/>
                <w:shd w:val="clear" w:color="auto" w:fill="EEEEEE"/>
              </w:rPr>
              <w:t>0</w:t>
            </w:r>
            <w:r w:rsidRPr="001451A4">
              <w:rPr>
                <w:rFonts w:ascii="Times" w:hAnsi="Times"/>
                <w:sz w:val="20"/>
              </w:rPr>
              <w:t xml:space="preserve"> </w:t>
            </w:r>
            <w:r w:rsidRPr="001451A4">
              <w:rPr>
                <w:rFonts w:ascii="Courier" w:hAnsi="Courier" w:cs="Courier"/>
                <w:sz w:val="20"/>
                <w:shd w:val="clear" w:color="auto" w:fill="EEEEEE"/>
              </w:rPr>
              <w:t>0</w:t>
            </w:r>
            <w:r w:rsidRPr="001451A4">
              <w:rPr>
                <w:rFonts w:ascii="Times" w:hAnsi="Times"/>
                <w:sz w:val="20"/>
              </w:rPr>
              <w:t xml:space="preserve"> </w:t>
            </w:r>
            <w:r w:rsidRPr="001451A4">
              <w:rPr>
                <w:rFonts w:ascii="Courier" w:hAnsi="Courier" w:cs="Courier"/>
                <w:sz w:val="20"/>
                <w:shd w:val="clear" w:color="auto" w:fill="EEEEEE"/>
              </w:rPr>
              <w:t>1px</w:t>
            </w:r>
            <w:r w:rsidRPr="001451A4">
              <w:rPr>
                <w:rFonts w:ascii="Times" w:hAnsi="Times"/>
                <w:sz w:val="20"/>
              </w:rPr>
              <w:t xml:space="preserve"> </w:t>
            </w:r>
            <w:proofErr w:type="spellStart"/>
            <w:r w:rsidRPr="001451A4">
              <w:rPr>
                <w:rFonts w:ascii="Courier" w:hAnsi="Courier" w:cs="Courier"/>
                <w:sz w:val="20"/>
                <w:shd w:val="clear" w:color="auto" w:fill="EEEEEE"/>
              </w:rPr>
              <w:t>1px</w:t>
            </w:r>
            <w:proofErr w:type="spellEnd"/>
            <w:r w:rsidRPr="001451A4">
              <w:rPr>
                <w:rFonts w:ascii="Times" w:hAnsi="Times"/>
                <w:sz w:val="20"/>
              </w:rPr>
              <w:t xml:space="preserve"> </w:t>
            </w:r>
            <w:r w:rsidRPr="001451A4">
              <w:rPr>
                <w:rFonts w:ascii="Courier" w:hAnsi="Courier" w:cs="Courier"/>
                <w:sz w:val="20"/>
                <w:shd w:val="clear" w:color="auto" w:fill="EEEEEE"/>
              </w:rPr>
              <w:t>#</w:t>
            </w:r>
            <w:proofErr w:type="spellStart"/>
            <w:r w:rsidRPr="001451A4">
              <w:rPr>
                <w:rFonts w:ascii="Courier" w:hAnsi="Courier" w:cs="Courier"/>
                <w:sz w:val="20"/>
                <w:shd w:val="clear" w:color="auto" w:fill="EEEEEE"/>
              </w:rPr>
              <w:t>eee</w:t>
            </w:r>
            <w:proofErr w:type="spellEnd"/>
            <w:r w:rsidRPr="001451A4">
              <w:rPr>
                <w:rFonts w:ascii="Courier" w:hAnsi="Courier" w:cs="Courier"/>
                <w:sz w:val="20"/>
                <w:shd w:val="clear" w:color="auto" w:fill="EEEEEE"/>
              </w:rPr>
              <w:t>;</w:t>
            </w:r>
          </w:p>
          <w:p w14:paraId="6C6E4580"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box-shadow: inset</w:t>
            </w:r>
            <w:r w:rsidRPr="001451A4">
              <w:rPr>
                <w:rFonts w:ascii="Times" w:hAnsi="Times"/>
                <w:sz w:val="20"/>
              </w:rPr>
              <w:t xml:space="preserve"> </w:t>
            </w:r>
            <w:r w:rsidRPr="001451A4">
              <w:rPr>
                <w:rFonts w:ascii="Courier" w:hAnsi="Courier" w:cs="Courier"/>
                <w:sz w:val="20"/>
                <w:shd w:val="clear" w:color="auto" w:fill="EEEEEE"/>
              </w:rPr>
              <w:t>0</w:t>
            </w:r>
            <w:r w:rsidRPr="001451A4">
              <w:rPr>
                <w:rFonts w:ascii="Times" w:hAnsi="Times"/>
                <w:sz w:val="20"/>
              </w:rPr>
              <w:t xml:space="preserve"> </w:t>
            </w:r>
            <w:r w:rsidRPr="001451A4">
              <w:rPr>
                <w:rFonts w:ascii="Courier" w:hAnsi="Courier" w:cs="Courier"/>
                <w:sz w:val="20"/>
                <w:shd w:val="clear" w:color="auto" w:fill="EEEEEE"/>
              </w:rPr>
              <w:t>0</w:t>
            </w:r>
            <w:r w:rsidRPr="001451A4">
              <w:rPr>
                <w:rFonts w:ascii="Times" w:hAnsi="Times"/>
                <w:sz w:val="20"/>
              </w:rPr>
              <w:t xml:space="preserve"> </w:t>
            </w:r>
            <w:r w:rsidRPr="001451A4">
              <w:rPr>
                <w:rFonts w:ascii="Courier" w:hAnsi="Courier" w:cs="Courier"/>
                <w:sz w:val="20"/>
                <w:shd w:val="clear" w:color="auto" w:fill="EEEEEE"/>
              </w:rPr>
              <w:t>1px</w:t>
            </w:r>
            <w:r w:rsidRPr="001451A4">
              <w:rPr>
                <w:rFonts w:ascii="Times" w:hAnsi="Times"/>
                <w:sz w:val="20"/>
              </w:rPr>
              <w:t xml:space="preserve"> </w:t>
            </w:r>
            <w:proofErr w:type="spellStart"/>
            <w:r w:rsidRPr="001451A4">
              <w:rPr>
                <w:rFonts w:ascii="Courier" w:hAnsi="Courier" w:cs="Courier"/>
                <w:sz w:val="20"/>
                <w:shd w:val="clear" w:color="auto" w:fill="EEEEEE"/>
              </w:rPr>
              <w:t>1px</w:t>
            </w:r>
            <w:proofErr w:type="spellEnd"/>
            <w:r w:rsidRPr="001451A4">
              <w:rPr>
                <w:rFonts w:ascii="Times" w:hAnsi="Times"/>
                <w:sz w:val="20"/>
              </w:rPr>
              <w:t xml:space="preserve"> </w:t>
            </w:r>
            <w:r w:rsidRPr="001451A4">
              <w:rPr>
                <w:rFonts w:ascii="Courier" w:hAnsi="Courier" w:cs="Courier"/>
                <w:sz w:val="20"/>
                <w:shd w:val="clear" w:color="auto" w:fill="EEEEEE"/>
              </w:rPr>
              <w:t>#</w:t>
            </w:r>
            <w:proofErr w:type="spellStart"/>
            <w:r w:rsidRPr="001451A4">
              <w:rPr>
                <w:rFonts w:ascii="Courier" w:hAnsi="Courier" w:cs="Courier"/>
                <w:sz w:val="20"/>
                <w:shd w:val="clear" w:color="auto" w:fill="EEEEEE"/>
              </w:rPr>
              <w:t>eee</w:t>
            </w:r>
            <w:proofErr w:type="spellEnd"/>
            <w:r w:rsidRPr="001451A4">
              <w:rPr>
                <w:rFonts w:ascii="Courier" w:hAnsi="Courier" w:cs="Courier"/>
                <w:sz w:val="20"/>
                <w:shd w:val="clear" w:color="auto" w:fill="EEEEEE"/>
              </w:rPr>
              <w:t>;</w:t>
            </w:r>
          </w:p>
          <w:p w14:paraId="5D6D2AB9" w14:textId="77777777" w:rsidR="00DB2507" w:rsidRPr="001451A4" w:rsidRDefault="00DB2507" w:rsidP="00255DD4">
            <w:pPr>
              <w:rPr>
                <w:rFonts w:ascii="Times" w:hAnsi="Times"/>
                <w:sz w:val="20"/>
              </w:rPr>
            </w:pPr>
            <w:r w:rsidRPr="001451A4">
              <w:rPr>
                <w:rFonts w:ascii="Courier" w:hAnsi="Courier" w:cs="Courier"/>
                <w:sz w:val="20"/>
                <w:shd w:val="clear" w:color="auto" w:fill="EEEEEE"/>
              </w:rPr>
              <w:t>}</w:t>
            </w:r>
          </w:p>
          <w:p w14:paraId="400CD259" w14:textId="77777777" w:rsidR="00DB2507" w:rsidRPr="001451A4" w:rsidRDefault="00DB2507" w:rsidP="00255DD4">
            <w:pPr>
              <w:rPr>
                <w:rFonts w:ascii="Times" w:hAnsi="Times"/>
                <w:sz w:val="20"/>
              </w:rPr>
            </w:pPr>
            <w:r w:rsidRPr="001451A4">
              <w:rPr>
                <w:rFonts w:ascii="Times" w:hAnsi="Times"/>
                <w:sz w:val="20"/>
              </w:rPr>
              <w:t> </w:t>
            </w:r>
          </w:p>
          <w:p w14:paraId="46EE83B0" w14:textId="77777777" w:rsidR="00DB2507" w:rsidRPr="001451A4" w:rsidRDefault="00DB2507" w:rsidP="00255DD4">
            <w:pPr>
              <w:rPr>
                <w:rFonts w:ascii="Times" w:hAnsi="Times"/>
                <w:sz w:val="20"/>
              </w:rPr>
            </w:pPr>
            <w:r w:rsidRPr="001451A4">
              <w:rPr>
                <w:rFonts w:ascii="Courier" w:hAnsi="Courier" w:cs="Courier"/>
                <w:sz w:val="20"/>
                <w:shd w:val="clear" w:color="auto" w:fill="EEEEEE"/>
              </w:rPr>
              <w:t>.bad {</w:t>
            </w:r>
          </w:p>
          <w:p w14:paraId="473ECB3B"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w:t>
            </w:r>
            <w:proofErr w:type="spellStart"/>
            <w:r w:rsidRPr="001451A4">
              <w:rPr>
                <w:rFonts w:ascii="Courier" w:hAnsi="Courier" w:cs="Courier"/>
                <w:sz w:val="20"/>
                <w:shd w:val="clear" w:color="auto" w:fill="EEEEEE"/>
              </w:rPr>
              <w:t>webkit</w:t>
            </w:r>
            <w:proofErr w:type="spellEnd"/>
            <w:r w:rsidRPr="001451A4">
              <w:rPr>
                <w:rFonts w:ascii="Courier" w:hAnsi="Courier" w:cs="Courier"/>
                <w:sz w:val="20"/>
                <w:shd w:val="clear" w:color="auto" w:fill="EEEEEE"/>
              </w:rPr>
              <w:t>-box-shadow: inset</w:t>
            </w:r>
            <w:r w:rsidRPr="001451A4">
              <w:rPr>
                <w:rFonts w:ascii="Times" w:hAnsi="Times"/>
                <w:sz w:val="20"/>
              </w:rPr>
              <w:t xml:space="preserve"> </w:t>
            </w:r>
            <w:r w:rsidRPr="001451A4">
              <w:rPr>
                <w:rFonts w:ascii="Courier" w:hAnsi="Courier" w:cs="Courier"/>
                <w:sz w:val="20"/>
                <w:shd w:val="clear" w:color="auto" w:fill="EEEEEE"/>
              </w:rPr>
              <w:t>0</w:t>
            </w:r>
            <w:r w:rsidRPr="001451A4">
              <w:rPr>
                <w:rFonts w:ascii="Times" w:hAnsi="Times"/>
                <w:sz w:val="20"/>
              </w:rPr>
              <w:t xml:space="preserve"> </w:t>
            </w:r>
            <w:r w:rsidRPr="001451A4">
              <w:rPr>
                <w:rFonts w:ascii="Courier" w:hAnsi="Courier" w:cs="Courier"/>
                <w:sz w:val="20"/>
                <w:shd w:val="clear" w:color="auto" w:fill="EEEEEE"/>
              </w:rPr>
              <w:t>0</w:t>
            </w:r>
            <w:r w:rsidRPr="001451A4">
              <w:rPr>
                <w:rFonts w:ascii="Times" w:hAnsi="Times"/>
                <w:sz w:val="20"/>
              </w:rPr>
              <w:t xml:space="preserve"> </w:t>
            </w:r>
            <w:r w:rsidRPr="001451A4">
              <w:rPr>
                <w:rFonts w:ascii="Courier" w:hAnsi="Courier" w:cs="Courier"/>
                <w:sz w:val="20"/>
                <w:shd w:val="clear" w:color="auto" w:fill="EEEEEE"/>
              </w:rPr>
              <w:t>1px</w:t>
            </w:r>
            <w:r w:rsidRPr="001451A4">
              <w:rPr>
                <w:rFonts w:ascii="Times" w:hAnsi="Times"/>
                <w:sz w:val="20"/>
              </w:rPr>
              <w:t xml:space="preserve"> </w:t>
            </w:r>
            <w:proofErr w:type="spellStart"/>
            <w:r w:rsidRPr="001451A4">
              <w:rPr>
                <w:rFonts w:ascii="Courier" w:hAnsi="Courier" w:cs="Courier"/>
                <w:sz w:val="20"/>
                <w:shd w:val="clear" w:color="auto" w:fill="EEEEEE"/>
              </w:rPr>
              <w:t>1px</w:t>
            </w:r>
            <w:proofErr w:type="spellEnd"/>
            <w:r w:rsidRPr="001451A4">
              <w:rPr>
                <w:rFonts w:ascii="Times" w:hAnsi="Times"/>
                <w:sz w:val="20"/>
              </w:rPr>
              <w:t xml:space="preserve"> </w:t>
            </w:r>
            <w:r w:rsidRPr="001451A4">
              <w:rPr>
                <w:rFonts w:ascii="Courier" w:hAnsi="Courier" w:cs="Courier"/>
                <w:sz w:val="20"/>
                <w:shd w:val="clear" w:color="auto" w:fill="EEEEEE"/>
              </w:rPr>
              <w:t>#</w:t>
            </w:r>
            <w:proofErr w:type="spellStart"/>
            <w:r w:rsidRPr="001451A4">
              <w:rPr>
                <w:rFonts w:ascii="Courier" w:hAnsi="Courier" w:cs="Courier"/>
                <w:sz w:val="20"/>
                <w:shd w:val="clear" w:color="auto" w:fill="EEEEEE"/>
              </w:rPr>
              <w:t>eee</w:t>
            </w:r>
            <w:proofErr w:type="spellEnd"/>
            <w:r w:rsidRPr="001451A4">
              <w:rPr>
                <w:rFonts w:ascii="Courier" w:hAnsi="Courier" w:cs="Courier"/>
                <w:sz w:val="20"/>
                <w:shd w:val="clear" w:color="auto" w:fill="EEEEEE"/>
              </w:rPr>
              <w:t>;</w:t>
            </w:r>
          </w:p>
          <w:p w14:paraId="4F077D89"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w:t>
            </w:r>
            <w:proofErr w:type="spellStart"/>
            <w:r w:rsidRPr="001451A4">
              <w:rPr>
                <w:rFonts w:ascii="Courier" w:hAnsi="Courier" w:cs="Courier"/>
                <w:sz w:val="20"/>
                <w:shd w:val="clear" w:color="auto" w:fill="EEEEEE"/>
              </w:rPr>
              <w:t>moz</w:t>
            </w:r>
            <w:proofErr w:type="spellEnd"/>
            <w:r w:rsidRPr="001451A4">
              <w:rPr>
                <w:rFonts w:ascii="Courier" w:hAnsi="Courier" w:cs="Courier"/>
                <w:sz w:val="20"/>
                <w:shd w:val="clear" w:color="auto" w:fill="EEEEEE"/>
              </w:rPr>
              <w:t>-box-shadow: inset</w:t>
            </w:r>
            <w:r w:rsidRPr="001451A4">
              <w:rPr>
                <w:rFonts w:ascii="Times" w:hAnsi="Times"/>
                <w:sz w:val="20"/>
              </w:rPr>
              <w:t xml:space="preserve"> </w:t>
            </w:r>
            <w:r w:rsidRPr="001451A4">
              <w:rPr>
                <w:rFonts w:ascii="Courier" w:hAnsi="Courier" w:cs="Courier"/>
                <w:sz w:val="20"/>
                <w:shd w:val="clear" w:color="auto" w:fill="EEEEEE"/>
              </w:rPr>
              <w:t>0</w:t>
            </w:r>
            <w:r w:rsidRPr="001451A4">
              <w:rPr>
                <w:rFonts w:ascii="Times" w:hAnsi="Times"/>
                <w:sz w:val="20"/>
              </w:rPr>
              <w:t xml:space="preserve"> </w:t>
            </w:r>
            <w:r w:rsidRPr="001451A4">
              <w:rPr>
                <w:rFonts w:ascii="Courier" w:hAnsi="Courier" w:cs="Courier"/>
                <w:sz w:val="20"/>
                <w:shd w:val="clear" w:color="auto" w:fill="EEEEEE"/>
              </w:rPr>
              <w:t>0</w:t>
            </w:r>
            <w:r w:rsidRPr="001451A4">
              <w:rPr>
                <w:rFonts w:ascii="Times" w:hAnsi="Times"/>
                <w:sz w:val="20"/>
              </w:rPr>
              <w:t xml:space="preserve"> </w:t>
            </w:r>
            <w:r w:rsidRPr="001451A4">
              <w:rPr>
                <w:rFonts w:ascii="Courier" w:hAnsi="Courier" w:cs="Courier"/>
                <w:sz w:val="20"/>
                <w:shd w:val="clear" w:color="auto" w:fill="EEEEEE"/>
              </w:rPr>
              <w:t>1px</w:t>
            </w:r>
            <w:r w:rsidRPr="001451A4">
              <w:rPr>
                <w:rFonts w:ascii="Times" w:hAnsi="Times"/>
                <w:sz w:val="20"/>
              </w:rPr>
              <w:t xml:space="preserve"> </w:t>
            </w:r>
            <w:proofErr w:type="spellStart"/>
            <w:r w:rsidRPr="001451A4">
              <w:rPr>
                <w:rFonts w:ascii="Courier" w:hAnsi="Courier" w:cs="Courier"/>
                <w:sz w:val="20"/>
                <w:shd w:val="clear" w:color="auto" w:fill="EEEEEE"/>
              </w:rPr>
              <w:t>1px</w:t>
            </w:r>
            <w:proofErr w:type="spellEnd"/>
            <w:r w:rsidRPr="001451A4">
              <w:rPr>
                <w:rFonts w:ascii="Times" w:hAnsi="Times"/>
                <w:sz w:val="20"/>
              </w:rPr>
              <w:t xml:space="preserve"> </w:t>
            </w:r>
            <w:r w:rsidRPr="001451A4">
              <w:rPr>
                <w:rFonts w:ascii="Courier" w:hAnsi="Courier" w:cs="Courier"/>
                <w:sz w:val="20"/>
                <w:shd w:val="clear" w:color="auto" w:fill="EEEEEE"/>
              </w:rPr>
              <w:t>#</w:t>
            </w:r>
            <w:proofErr w:type="spellStart"/>
            <w:r w:rsidRPr="001451A4">
              <w:rPr>
                <w:rFonts w:ascii="Courier" w:hAnsi="Courier" w:cs="Courier"/>
                <w:sz w:val="20"/>
                <w:shd w:val="clear" w:color="auto" w:fill="EEEEEE"/>
              </w:rPr>
              <w:t>eee</w:t>
            </w:r>
            <w:proofErr w:type="spellEnd"/>
            <w:r w:rsidRPr="001451A4">
              <w:rPr>
                <w:rFonts w:ascii="Courier" w:hAnsi="Courier" w:cs="Courier"/>
                <w:sz w:val="20"/>
                <w:shd w:val="clear" w:color="auto" w:fill="EEEEEE"/>
              </w:rPr>
              <w:t>;</w:t>
            </w:r>
          </w:p>
          <w:p w14:paraId="6D67C835"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box-shadow: inset</w:t>
            </w:r>
            <w:r w:rsidRPr="001451A4">
              <w:rPr>
                <w:rFonts w:ascii="Times" w:hAnsi="Times"/>
                <w:sz w:val="20"/>
              </w:rPr>
              <w:t xml:space="preserve"> </w:t>
            </w:r>
            <w:r w:rsidRPr="001451A4">
              <w:rPr>
                <w:rFonts w:ascii="Courier" w:hAnsi="Courier" w:cs="Courier"/>
                <w:sz w:val="20"/>
                <w:shd w:val="clear" w:color="auto" w:fill="EEEEEE"/>
              </w:rPr>
              <w:t>0</w:t>
            </w:r>
            <w:r w:rsidRPr="001451A4">
              <w:rPr>
                <w:rFonts w:ascii="Times" w:hAnsi="Times"/>
                <w:sz w:val="20"/>
              </w:rPr>
              <w:t xml:space="preserve"> </w:t>
            </w:r>
            <w:r w:rsidRPr="001451A4">
              <w:rPr>
                <w:rFonts w:ascii="Courier" w:hAnsi="Courier" w:cs="Courier"/>
                <w:sz w:val="20"/>
                <w:shd w:val="clear" w:color="auto" w:fill="EEEEEE"/>
              </w:rPr>
              <w:t>0</w:t>
            </w:r>
            <w:r w:rsidRPr="001451A4">
              <w:rPr>
                <w:rFonts w:ascii="Times" w:hAnsi="Times"/>
                <w:sz w:val="20"/>
              </w:rPr>
              <w:t xml:space="preserve"> </w:t>
            </w:r>
            <w:r w:rsidRPr="001451A4">
              <w:rPr>
                <w:rFonts w:ascii="Courier" w:hAnsi="Courier" w:cs="Courier"/>
                <w:sz w:val="20"/>
                <w:shd w:val="clear" w:color="auto" w:fill="EEEEEE"/>
              </w:rPr>
              <w:t>1px</w:t>
            </w:r>
            <w:r w:rsidRPr="001451A4">
              <w:rPr>
                <w:rFonts w:ascii="Times" w:hAnsi="Times"/>
                <w:sz w:val="20"/>
              </w:rPr>
              <w:t xml:space="preserve"> </w:t>
            </w:r>
            <w:proofErr w:type="spellStart"/>
            <w:r w:rsidRPr="001451A4">
              <w:rPr>
                <w:rFonts w:ascii="Courier" w:hAnsi="Courier" w:cs="Courier"/>
                <w:sz w:val="20"/>
                <w:shd w:val="clear" w:color="auto" w:fill="EEEEEE"/>
              </w:rPr>
              <w:t>1px</w:t>
            </w:r>
            <w:proofErr w:type="spellEnd"/>
            <w:r w:rsidRPr="001451A4">
              <w:rPr>
                <w:rFonts w:ascii="Times" w:hAnsi="Times"/>
                <w:sz w:val="20"/>
              </w:rPr>
              <w:t xml:space="preserve"> </w:t>
            </w:r>
            <w:r w:rsidRPr="001451A4">
              <w:rPr>
                <w:rFonts w:ascii="Courier" w:hAnsi="Courier" w:cs="Courier"/>
                <w:sz w:val="20"/>
                <w:shd w:val="clear" w:color="auto" w:fill="EEEEEE"/>
              </w:rPr>
              <w:t>#</w:t>
            </w:r>
            <w:proofErr w:type="spellStart"/>
            <w:r w:rsidRPr="001451A4">
              <w:rPr>
                <w:rFonts w:ascii="Courier" w:hAnsi="Courier" w:cs="Courier"/>
                <w:sz w:val="20"/>
                <w:shd w:val="clear" w:color="auto" w:fill="EEEEEE"/>
              </w:rPr>
              <w:t>eee</w:t>
            </w:r>
            <w:proofErr w:type="spellEnd"/>
            <w:r w:rsidRPr="001451A4">
              <w:rPr>
                <w:rFonts w:ascii="Courier" w:hAnsi="Courier" w:cs="Courier"/>
                <w:sz w:val="20"/>
                <w:shd w:val="clear" w:color="auto" w:fill="EEEEEE"/>
              </w:rPr>
              <w:t>;</w:t>
            </w:r>
          </w:p>
          <w:p w14:paraId="4178987B" w14:textId="77777777" w:rsidR="00DB2507" w:rsidRPr="001451A4" w:rsidRDefault="00DB2507" w:rsidP="00255DD4">
            <w:pPr>
              <w:rPr>
                <w:rFonts w:ascii="Times" w:hAnsi="Times"/>
                <w:sz w:val="20"/>
              </w:rPr>
            </w:pPr>
            <w:r w:rsidRPr="001451A4">
              <w:rPr>
                <w:rFonts w:ascii="Courier" w:hAnsi="Courier" w:cs="Courier"/>
                <w:sz w:val="20"/>
                <w:shd w:val="clear" w:color="auto" w:fill="EEEEEE"/>
              </w:rPr>
              <w:t>}</w:t>
            </w:r>
          </w:p>
        </w:tc>
      </w:tr>
    </w:tbl>
    <w:p w14:paraId="748DC9E6" w14:textId="77777777" w:rsidR="00DB2507" w:rsidRPr="001451A4" w:rsidRDefault="00376B6C" w:rsidP="00DB2507">
      <w:pPr>
        <w:pBdr>
          <w:top w:val="single" w:sz="6" w:space="11" w:color="BBBBBB"/>
        </w:pBdr>
        <w:spacing w:before="168" w:after="168" w:line="336" w:lineRule="atLeast"/>
        <w:rPr>
          <w:rFonts w:ascii="Helvetica Neue" w:hAnsi="Helvetica Neue"/>
          <w:color w:val="555555"/>
          <w:sz w:val="20"/>
        </w:rPr>
      </w:pPr>
      <w:hyperlink r:id="rId34" w:anchor="comment:43" w:history="1">
        <w:r w:rsidR="00DB2507" w:rsidRPr="001451A4">
          <w:rPr>
            <w:rFonts w:ascii="Helvetica Neue" w:hAnsi="Helvetica Neue"/>
            <w:color w:val="3478E3"/>
            <w:sz w:val="20"/>
            <w:u w:val="single"/>
          </w:rPr>
          <w:t>Special case</w:t>
        </w:r>
      </w:hyperlink>
      <w:r w:rsidR="00DB2507" w:rsidRPr="001451A4">
        <w:rPr>
          <w:rFonts w:ascii="Helvetica Neue" w:hAnsi="Helvetica Neue"/>
          <w:color w:val="555555"/>
          <w:sz w:val="20"/>
        </w:rPr>
        <w:t> for CSS gradients:</w:t>
      </w:r>
    </w:p>
    <w:tbl>
      <w:tblPr>
        <w:tblW w:w="10620" w:type="dxa"/>
        <w:tblCellSpacing w:w="0" w:type="dxa"/>
        <w:tblCellMar>
          <w:left w:w="0" w:type="dxa"/>
          <w:right w:w="0" w:type="dxa"/>
        </w:tblCellMar>
        <w:tblLook w:val="04A0" w:firstRow="1" w:lastRow="0" w:firstColumn="1" w:lastColumn="0" w:noHBand="0" w:noVBand="1"/>
      </w:tblPr>
      <w:tblGrid>
        <w:gridCol w:w="450"/>
        <w:gridCol w:w="10170"/>
      </w:tblGrid>
      <w:tr w:rsidR="00DB2507" w:rsidRPr="001451A4" w14:paraId="35E6AD95" w14:textId="77777777" w:rsidTr="00255DD4">
        <w:trPr>
          <w:tblCellSpacing w:w="0" w:type="dxa"/>
        </w:trPr>
        <w:tc>
          <w:tcPr>
            <w:tcW w:w="0" w:type="auto"/>
            <w:vAlign w:val="center"/>
            <w:hideMark/>
          </w:tcPr>
          <w:p w14:paraId="7E876407" w14:textId="77777777" w:rsidR="00DB2507" w:rsidRPr="001451A4" w:rsidRDefault="00DB2507" w:rsidP="00255DD4">
            <w:pPr>
              <w:rPr>
                <w:rFonts w:ascii="Times" w:hAnsi="Times"/>
                <w:sz w:val="20"/>
              </w:rPr>
            </w:pPr>
            <w:r w:rsidRPr="001451A4">
              <w:rPr>
                <w:rFonts w:ascii="Times" w:hAnsi="Times"/>
                <w:sz w:val="20"/>
              </w:rPr>
              <w:t>1</w:t>
            </w:r>
          </w:p>
          <w:p w14:paraId="2B155AE7" w14:textId="77777777" w:rsidR="00DB2507" w:rsidRPr="001451A4" w:rsidRDefault="00DB2507" w:rsidP="00255DD4">
            <w:pPr>
              <w:rPr>
                <w:rFonts w:ascii="Times" w:hAnsi="Times"/>
                <w:sz w:val="20"/>
              </w:rPr>
            </w:pPr>
            <w:r w:rsidRPr="001451A4">
              <w:rPr>
                <w:rFonts w:ascii="Times" w:hAnsi="Times"/>
                <w:sz w:val="20"/>
              </w:rPr>
              <w:t>2</w:t>
            </w:r>
          </w:p>
          <w:p w14:paraId="6D4D1B38" w14:textId="77777777" w:rsidR="00DB2507" w:rsidRPr="001451A4" w:rsidRDefault="00DB2507" w:rsidP="00255DD4">
            <w:pPr>
              <w:rPr>
                <w:rFonts w:ascii="Times" w:hAnsi="Times"/>
                <w:sz w:val="20"/>
              </w:rPr>
            </w:pPr>
            <w:r w:rsidRPr="001451A4">
              <w:rPr>
                <w:rFonts w:ascii="Times" w:hAnsi="Times"/>
                <w:sz w:val="20"/>
              </w:rPr>
              <w:t>3</w:t>
            </w:r>
          </w:p>
          <w:p w14:paraId="421A223D" w14:textId="77777777" w:rsidR="00DB2507" w:rsidRPr="001451A4" w:rsidRDefault="00DB2507" w:rsidP="00255DD4">
            <w:pPr>
              <w:rPr>
                <w:rFonts w:ascii="Times" w:hAnsi="Times"/>
                <w:sz w:val="20"/>
              </w:rPr>
            </w:pPr>
            <w:r w:rsidRPr="001451A4">
              <w:rPr>
                <w:rFonts w:ascii="Times" w:hAnsi="Times"/>
                <w:sz w:val="20"/>
              </w:rPr>
              <w:t>4</w:t>
            </w:r>
          </w:p>
          <w:p w14:paraId="7FA05167" w14:textId="77777777" w:rsidR="00DB2507" w:rsidRPr="001451A4" w:rsidRDefault="00DB2507" w:rsidP="00255DD4">
            <w:pPr>
              <w:rPr>
                <w:rFonts w:ascii="Times" w:hAnsi="Times"/>
                <w:sz w:val="20"/>
              </w:rPr>
            </w:pPr>
            <w:r w:rsidRPr="001451A4">
              <w:rPr>
                <w:rFonts w:ascii="Times" w:hAnsi="Times"/>
                <w:sz w:val="20"/>
              </w:rPr>
              <w:t>5</w:t>
            </w:r>
          </w:p>
          <w:p w14:paraId="445FD50D" w14:textId="77777777" w:rsidR="00DB2507" w:rsidRPr="001451A4" w:rsidRDefault="00DB2507" w:rsidP="00255DD4">
            <w:pPr>
              <w:rPr>
                <w:rFonts w:ascii="Times" w:hAnsi="Times"/>
                <w:sz w:val="20"/>
              </w:rPr>
            </w:pPr>
            <w:r w:rsidRPr="001451A4">
              <w:rPr>
                <w:rFonts w:ascii="Times" w:hAnsi="Times"/>
                <w:sz w:val="20"/>
              </w:rPr>
              <w:t>6</w:t>
            </w:r>
          </w:p>
          <w:p w14:paraId="2B7D3EA6" w14:textId="77777777" w:rsidR="00DB2507" w:rsidRPr="001451A4" w:rsidRDefault="00DB2507" w:rsidP="00255DD4">
            <w:pPr>
              <w:rPr>
                <w:rFonts w:ascii="Times" w:hAnsi="Times"/>
                <w:sz w:val="20"/>
              </w:rPr>
            </w:pPr>
            <w:r w:rsidRPr="001451A4">
              <w:rPr>
                <w:rFonts w:ascii="Times" w:hAnsi="Times"/>
                <w:sz w:val="20"/>
              </w:rPr>
              <w:t>7</w:t>
            </w:r>
          </w:p>
          <w:p w14:paraId="7ED9217F" w14:textId="77777777" w:rsidR="00DB2507" w:rsidRPr="001451A4" w:rsidRDefault="00DB2507" w:rsidP="00255DD4">
            <w:pPr>
              <w:rPr>
                <w:rFonts w:ascii="Times" w:hAnsi="Times"/>
                <w:sz w:val="20"/>
              </w:rPr>
            </w:pPr>
            <w:r w:rsidRPr="001451A4">
              <w:rPr>
                <w:rFonts w:ascii="Times" w:hAnsi="Times"/>
                <w:sz w:val="20"/>
              </w:rPr>
              <w:t>8</w:t>
            </w:r>
          </w:p>
        </w:tc>
        <w:tc>
          <w:tcPr>
            <w:tcW w:w="10170" w:type="dxa"/>
            <w:vAlign w:val="center"/>
            <w:hideMark/>
          </w:tcPr>
          <w:p w14:paraId="6AE6F201" w14:textId="77777777" w:rsidR="00DB2507" w:rsidRPr="001451A4" w:rsidRDefault="00DB2507" w:rsidP="00255DD4">
            <w:pPr>
              <w:rPr>
                <w:rFonts w:ascii="Times" w:hAnsi="Times"/>
                <w:sz w:val="20"/>
              </w:rPr>
            </w:pPr>
            <w:r w:rsidRPr="001451A4">
              <w:rPr>
                <w:rFonts w:ascii="Courier" w:hAnsi="Courier" w:cs="Courier"/>
                <w:sz w:val="20"/>
                <w:shd w:val="clear" w:color="auto" w:fill="EEEEEE"/>
              </w:rPr>
              <w:t>.gradient {</w:t>
            </w:r>
          </w:p>
          <w:p w14:paraId="38DF0DB8"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background: #</w:t>
            </w:r>
            <w:proofErr w:type="spellStart"/>
            <w:r w:rsidRPr="001451A4">
              <w:rPr>
                <w:rFonts w:ascii="Courier" w:hAnsi="Courier" w:cs="Courier"/>
                <w:sz w:val="20"/>
                <w:shd w:val="clear" w:color="auto" w:fill="EEEEEE"/>
              </w:rPr>
              <w:t>fff</w:t>
            </w:r>
            <w:proofErr w:type="spellEnd"/>
            <w:r w:rsidRPr="001451A4">
              <w:rPr>
                <w:rFonts w:ascii="Courier" w:hAnsi="Courier" w:cs="Courier"/>
                <w:sz w:val="20"/>
                <w:shd w:val="clear" w:color="auto" w:fill="EEEEEE"/>
              </w:rPr>
              <w:t>;</w:t>
            </w:r>
          </w:p>
          <w:p w14:paraId="601E2156"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background-image: -</w:t>
            </w:r>
            <w:proofErr w:type="spellStart"/>
            <w:r w:rsidRPr="001451A4">
              <w:rPr>
                <w:rFonts w:ascii="Courier" w:hAnsi="Courier" w:cs="Courier"/>
                <w:sz w:val="20"/>
                <w:shd w:val="clear" w:color="auto" w:fill="EEEEEE"/>
              </w:rPr>
              <w:t>webkit</w:t>
            </w:r>
            <w:proofErr w:type="spellEnd"/>
            <w:r w:rsidRPr="001451A4">
              <w:rPr>
                <w:rFonts w:ascii="Courier" w:hAnsi="Courier" w:cs="Courier"/>
                <w:sz w:val="20"/>
                <w:shd w:val="clear" w:color="auto" w:fill="EEEEEE"/>
              </w:rPr>
              <w:t>-gradient(linear, left</w:t>
            </w:r>
            <w:r w:rsidRPr="001451A4">
              <w:rPr>
                <w:rFonts w:ascii="Times" w:hAnsi="Times"/>
                <w:sz w:val="20"/>
              </w:rPr>
              <w:t xml:space="preserve"> </w:t>
            </w:r>
            <w:r w:rsidRPr="001451A4">
              <w:rPr>
                <w:rFonts w:ascii="Courier" w:hAnsi="Courier" w:cs="Courier"/>
                <w:sz w:val="20"/>
                <w:shd w:val="clear" w:color="auto" w:fill="EEEEEE"/>
              </w:rPr>
              <w:t>bottom, left</w:t>
            </w:r>
            <w:r w:rsidRPr="001451A4">
              <w:rPr>
                <w:rFonts w:ascii="Times" w:hAnsi="Times"/>
                <w:sz w:val="20"/>
              </w:rPr>
              <w:t xml:space="preserve"> </w:t>
            </w:r>
            <w:r w:rsidRPr="001451A4">
              <w:rPr>
                <w:rFonts w:ascii="Courier" w:hAnsi="Courier" w:cs="Courier"/>
                <w:sz w:val="20"/>
                <w:shd w:val="clear" w:color="auto" w:fill="EEEEEE"/>
              </w:rPr>
              <w:t>top, from(#</w:t>
            </w:r>
            <w:proofErr w:type="spellStart"/>
            <w:r w:rsidRPr="001451A4">
              <w:rPr>
                <w:rFonts w:ascii="Courier" w:hAnsi="Courier" w:cs="Courier"/>
                <w:sz w:val="20"/>
                <w:shd w:val="clear" w:color="auto" w:fill="EEEEEE"/>
              </w:rPr>
              <w:t>fff</w:t>
            </w:r>
            <w:proofErr w:type="spellEnd"/>
            <w:r w:rsidRPr="001451A4">
              <w:rPr>
                <w:rFonts w:ascii="Courier" w:hAnsi="Courier" w:cs="Courier"/>
                <w:sz w:val="20"/>
                <w:shd w:val="clear" w:color="auto" w:fill="EEEEEE"/>
              </w:rPr>
              <w:t>), to(#000));</w:t>
            </w:r>
          </w:p>
          <w:p w14:paraId="7EF1C3BE"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background-image: -</w:t>
            </w:r>
            <w:proofErr w:type="spellStart"/>
            <w:r w:rsidRPr="001451A4">
              <w:rPr>
                <w:rFonts w:ascii="Courier" w:hAnsi="Courier" w:cs="Courier"/>
                <w:sz w:val="20"/>
                <w:shd w:val="clear" w:color="auto" w:fill="EEEEEE"/>
              </w:rPr>
              <w:t>webkit</w:t>
            </w:r>
            <w:proofErr w:type="spellEnd"/>
            <w:r w:rsidRPr="001451A4">
              <w:rPr>
                <w:rFonts w:ascii="Courier" w:hAnsi="Courier" w:cs="Courier"/>
                <w:sz w:val="20"/>
                <w:shd w:val="clear" w:color="auto" w:fill="EEEEEE"/>
              </w:rPr>
              <w:t>-linear-gradient(bottom, #</w:t>
            </w:r>
            <w:proofErr w:type="spellStart"/>
            <w:r w:rsidRPr="001451A4">
              <w:rPr>
                <w:rFonts w:ascii="Courier" w:hAnsi="Courier" w:cs="Courier"/>
                <w:sz w:val="20"/>
                <w:shd w:val="clear" w:color="auto" w:fill="EEEEEE"/>
              </w:rPr>
              <w:t>fff</w:t>
            </w:r>
            <w:proofErr w:type="spellEnd"/>
            <w:r w:rsidRPr="001451A4">
              <w:rPr>
                <w:rFonts w:ascii="Courier" w:hAnsi="Courier" w:cs="Courier"/>
                <w:sz w:val="20"/>
                <w:shd w:val="clear" w:color="auto" w:fill="EEEEEE"/>
              </w:rPr>
              <w:t>, #000);</w:t>
            </w:r>
          </w:p>
          <w:p w14:paraId="1BEF589F"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background-image:    -</w:t>
            </w:r>
            <w:proofErr w:type="spellStart"/>
            <w:r w:rsidRPr="001451A4">
              <w:rPr>
                <w:rFonts w:ascii="Courier" w:hAnsi="Courier" w:cs="Courier"/>
                <w:sz w:val="20"/>
                <w:shd w:val="clear" w:color="auto" w:fill="EEEEEE"/>
              </w:rPr>
              <w:t>moz</w:t>
            </w:r>
            <w:proofErr w:type="spellEnd"/>
            <w:r w:rsidRPr="001451A4">
              <w:rPr>
                <w:rFonts w:ascii="Courier" w:hAnsi="Courier" w:cs="Courier"/>
                <w:sz w:val="20"/>
                <w:shd w:val="clear" w:color="auto" w:fill="EEEEEE"/>
              </w:rPr>
              <w:t>-linear-gradient(bottom, #</w:t>
            </w:r>
            <w:proofErr w:type="spellStart"/>
            <w:r w:rsidRPr="001451A4">
              <w:rPr>
                <w:rFonts w:ascii="Courier" w:hAnsi="Courier" w:cs="Courier"/>
                <w:sz w:val="20"/>
                <w:shd w:val="clear" w:color="auto" w:fill="EEEEEE"/>
              </w:rPr>
              <w:t>fff</w:t>
            </w:r>
            <w:proofErr w:type="spellEnd"/>
            <w:r w:rsidRPr="001451A4">
              <w:rPr>
                <w:rFonts w:ascii="Courier" w:hAnsi="Courier" w:cs="Courier"/>
                <w:sz w:val="20"/>
                <w:shd w:val="clear" w:color="auto" w:fill="EEEEEE"/>
              </w:rPr>
              <w:t>, #000);</w:t>
            </w:r>
          </w:p>
          <w:p w14:paraId="48278455"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background-image:      -o-linear-gradient(bottom, #</w:t>
            </w:r>
            <w:proofErr w:type="spellStart"/>
            <w:r w:rsidRPr="001451A4">
              <w:rPr>
                <w:rFonts w:ascii="Courier" w:hAnsi="Courier" w:cs="Courier"/>
                <w:sz w:val="20"/>
                <w:shd w:val="clear" w:color="auto" w:fill="EEEEEE"/>
              </w:rPr>
              <w:t>fff</w:t>
            </w:r>
            <w:proofErr w:type="spellEnd"/>
            <w:r w:rsidRPr="001451A4">
              <w:rPr>
                <w:rFonts w:ascii="Courier" w:hAnsi="Courier" w:cs="Courier"/>
                <w:sz w:val="20"/>
                <w:shd w:val="clear" w:color="auto" w:fill="EEEEEE"/>
              </w:rPr>
              <w:t>, #000);</w:t>
            </w:r>
          </w:p>
          <w:p w14:paraId="2F0C900A"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background-image: linear-gradient(to top, #</w:t>
            </w:r>
            <w:proofErr w:type="spellStart"/>
            <w:r w:rsidRPr="001451A4">
              <w:rPr>
                <w:rFonts w:ascii="Courier" w:hAnsi="Courier" w:cs="Courier"/>
                <w:sz w:val="20"/>
                <w:shd w:val="clear" w:color="auto" w:fill="EEEEEE"/>
              </w:rPr>
              <w:t>fff</w:t>
            </w:r>
            <w:proofErr w:type="spellEnd"/>
            <w:r w:rsidRPr="001451A4">
              <w:rPr>
                <w:rFonts w:ascii="Courier" w:hAnsi="Courier" w:cs="Courier"/>
                <w:sz w:val="20"/>
                <w:shd w:val="clear" w:color="auto" w:fill="EEEEEE"/>
              </w:rPr>
              <w:t>, #000);</w:t>
            </w:r>
          </w:p>
          <w:p w14:paraId="0FFE9D56" w14:textId="77777777" w:rsidR="00DB2507" w:rsidRPr="001451A4" w:rsidRDefault="00DB2507" w:rsidP="00255DD4">
            <w:pPr>
              <w:rPr>
                <w:rFonts w:ascii="Times" w:hAnsi="Times"/>
                <w:sz w:val="20"/>
              </w:rPr>
            </w:pPr>
            <w:r w:rsidRPr="001451A4">
              <w:rPr>
                <w:rFonts w:ascii="Courier" w:hAnsi="Courier" w:cs="Courier"/>
                <w:sz w:val="20"/>
                <w:shd w:val="clear" w:color="auto" w:fill="EEEEEE"/>
              </w:rPr>
              <w:t>}</w:t>
            </w:r>
          </w:p>
        </w:tc>
      </w:tr>
    </w:tbl>
    <w:p w14:paraId="6D9DEF96" w14:textId="77777777" w:rsidR="00DB2507" w:rsidRPr="001451A4" w:rsidRDefault="00376B6C" w:rsidP="00DB2507">
      <w:pPr>
        <w:pBdr>
          <w:top w:val="single" w:sz="6" w:space="11" w:color="BBBBBB"/>
        </w:pBdr>
        <w:spacing w:before="168" w:after="168" w:line="336" w:lineRule="atLeast"/>
        <w:jc w:val="right"/>
        <w:rPr>
          <w:rFonts w:ascii="Helvetica Neue" w:hAnsi="Helvetica Neue"/>
          <w:color w:val="555555"/>
          <w:sz w:val="20"/>
        </w:rPr>
      </w:pPr>
      <w:hyperlink r:id="rId35" w:anchor="top" w:history="1">
        <w:r w:rsidR="00DB2507" w:rsidRPr="001451A4">
          <w:rPr>
            <w:rFonts w:ascii="Helvetica Neue" w:hAnsi="Helvetica Neue"/>
            <w:color w:val="3478E3"/>
            <w:sz w:val="20"/>
            <w:u w:val="single"/>
          </w:rPr>
          <w:t xml:space="preserve">Top </w:t>
        </w:r>
        <w:r w:rsidR="00DB2507" w:rsidRPr="001451A4">
          <w:rPr>
            <w:color w:val="3478E3"/>
            <w:sz w:val="20"/>
            <w:u w:val="single"/>
          </w:rPr>
          <w:t>↑</w:t>
        </w:r>
      </w:hyperlink>
    </w:p>
    <w:p w14:paraId="5EFD521D" w14:textId="77777777" w:rsidR="00DB2507" w:rsidRPr="00255DD4" w:rsidRDefault="00DB2507" w:rsidP="00255DD4">
      <w:pPr>
        <w:pStyle w:val="Heading1"/>
      </w:pPr>
      <w:r w:rsidRPr="00255DD4">
        <w:t>Values </w:t>
      </w:r>
      <w:hyperlink r:id="rId36" w:anchor="values" w:history="1">
        <w:r w:rsidRPr="00255DD4">
          <w:t>#</w:t>
        </w:r>
      </w:hyperlink>
    </w:p>
    <w:p w14:paraId="37440FDB" w14:textId="77777777" w:rsidR="00DB2507" w:rsidRPr="001451A4" w:rsidRDefault="00DB2507" w:rsidP="00DB2507">
      <w:pPr>
        <w:pBdr>
          <w:top w:val="single" w:sz="6" w:space="11" w:color="BBBBBB"/>
        </w:pBdr>
        <w:spacing w:before="168" w:after="168" w:line="336" w:lineRule="atLeast"/>
        <w:rPr>
          <w:rFonts w:ascii="Helvetica Neue" w:hAnsi="Helvetica Neue"/>
          <w:color w:val="555555"/>
          <w:sz w:val="20"/>
        </w:rPr>
      </w:pPr>
      <w:r w:rsidRPr="001451A4">
        <w:rPr>
          <w:rFonts w:ascii="Helvetica Neue" w:hAnsi="Helvetica Neue"/>
          <w:color w:val="555555"/>
          <w:sz w:val="20"/>
        </w:rPr>
        <w:t>There are numerous ways to input values for properties. Follow the guidelines below to help us retain a high degree of consistency.</w:t>
      </w:r>
    </w:p>
    <w:p w14:paraId="49211EEC" w14:textId="77777777" w:rsidR="00DB2507" w:rsidRPr="001451A4" w:rsidRDefault="00DB2507" w:rsidP="00620CF2">
      <w:pPr>
        <w:numPr>
          <w:ilvl w:val="1"/>
          <w:numId w:val="24"/>
        </w:numPr>
        <w:spacing w:before="0" w:after="0" w:line="336" w:lineRule="atLeast"/>
        <w:ind w:left="270"/>
        <w:rPr>
          <w:rFonts w:ascii="Helvetica Neue" w:hAnsi="Helvetica Neue"/>
          <w:color w:val="555555"/>
          <w:sz w:val="20"/>
        </w:rPr>
      </w:pPr>
      <w:r w:rsidRPr="001451A4">
        <w:rPr>
          <w:rFonts w:ascii="Helvetica Neue" w:hAnsi="Helvetica Neue"/>
          <w:color w:val="555555"/>
          <w:sz w:val="20"/>
        </w:rPr>
        <w:t>Space before the value, after the colon</w:t>
      </w:r>
    </w:p>
    <w:p w14:paraId="16AC1FD3" w14:textId="77777777" w:rsidR="00DB2507" w:rsidRPr="001451A4" w:rsidRDefault="00DB2507" w:rsidP="00620CF2">
      <w:pPr>
        <w:numPr>
          <w:ilvl w:val="1"/>
          <w:numId w:val="24"/>
        </w:numPr>
        <w:spacing w:before="0" w:after="0" w:line="336" w:lineRule="atLeast"/>
        <w:ind w:left="270"/>
        <w:rPr>
          <w:rFonts w:ascii="Helvetica Neue" w:hAnsi="Helvetica Neue"/>
          <w:color w:val="555555"/>
          <w:sz w:val="20"/>
        </w:rPr>
      </w:pPr>
      <w:r w:rsidRPr="001451A4">
        <w:rPr>
          <w:rFonts w:ascii="Helvetica Neue" w:hAnsi="Helvetica Neue"/>
          <w:color w:val="555555"/>
          <w:sz w:val="20"/>
        </w:rPr>
        <w:t>Do not pad parentheses with spaces</w:t>
      </w:r>
    </w:p>
    <w:p w14:paraId="644D9E31" w14:textId="77777777" w:rsidR="00DB2507" w:rsidRPr="001451A4" w:rsidRDefault="00DB2507" w:rsidP="00620CF2">
      <w:pPr>
        <w:numPr>
          <w:ilvl w:val="1"/>
          <w:numId w:val="24"/>
        </w:numPr>
        <w:spacing w:before="0" w:after="0" w:line="336" w:lineRule="atLeast"/>
        <w:ind w:left="270"/>
        <w:rPr>
          <w:rFonts w:ascii="Helvetica Neue" w:hAnsi="Helvetica Neue"/>
          <w:color w:val="555555"/>
          <w:sz w:val="20"/>
        </w:rPr>
      </w:pPr>
      <w:r w:rsidRPr="001451A4">
        <w:rPr>
          <w:rFonts w:ascii="Helvetica Neue" w:hAnsi="Helvetica Neue"/>
          <w:color w:val="555555"/>
          <w:sz w:val="20"/>
        </w:rPr>
        <w:t>Always end in a semicolon</w:t>
      </w:r>
    </w:p>
    <w:p w14:paraId="10BAB504" w14:textId="77777777" w:rsidR="00DB2507" w:rsidRPr="001451A4" w:rsidRDefault="00DB2507" w:rsidP="00620CF2">
      <w:pPr>
        <w:numPr>
          <w:ilvl w:val="1"/>
          <w:numId w:val="24"/>
        </w:numPr>
        <w:spacing w:before="0" w:after="0" w:line="336" w:lineRule="atLeast"/>
        <w:ind w:left="270"/>
        <w:rPr>
          <w:rFonts w:ascii="Helvetica Neue" w:hAnsi="Helvetica Neue"/>
          <w:color w:val="555555"/>
          <w:sz w:val="20"/>
        </w:rPr>
      </w:pPr>
      <w:r w:rsidRPr="001451A4">
        <w:rPr>
          <w:rFonts w:ascii="Helvetica Neue" w:hAnsi="Helvetica Neue"/>
          <w:color w:val="555555"/>
          <w:sz w:val="20"/>
        </w:rPr>
        <w:t>Use double quotes rather than single quotes, and only when needed, such as when a font name has a space.</w:t>
      </w:r>
    </w:p>
    <w:p w14:paraId="65BF0D8D" w14:textId="77777777" w:rsidR="00DB2507" w:rsidRPr="001451A4" w:rsidRDefault="00DB2507" w:rsidP="00620CF2">
      <w:pPr>
        <w:numPr>
          <w:ilvl w:val="1"/>
          <w:numId w:val="24"/>
        </w:numPr>
        <w:spacing w:before="0" w:after="0" w:line="336" w:lineRule="atLeast"/>
        <w:ind w:left="270"/>
        <w:rPr>
          <w:rFonts w:ascii="Helvetica Neue" w:hAnsi="Helvetica Neue"/>
          <w:color w:val="555555"/>
          <w:sz w:val="20"/>
        </w:rPr>
      </w:pPr>
      <w:r w:rsidRPr="001451A4">
        <w:rPr>
          <w:rFonts w:ascii="Helvetica Neue" w:hAnsi="Helvetica Neue"/>
          <w:color w:val="555555"/>
          <w:sz w:val="20"/>
        </w:rPr>
        <w:t>0 values should not have units unless necessary, such as with transition-duration.</w:t>
      </w:r>
    </w:p>
    <w:p w14:paraId="6D77D5C7" w14:textId="77777777" w:rsidR="00DB2507" w:rsidRPr="001451A4" w:rsidRDefault="00DB2507" w:rsidP="00620CF2">
      <w:pPr>
        <w:numPr>
          <w:ilvl w:val="1"/>
          <w:numId w:val="24"/>
        </w:numPr>
        <w:spacing w:before="0" w:after="0" w:line="336" w:lineRule="atLeast"/>
        <w:ind w:left="270"/>
        <w:rPr>
          <w:rFonts w:ascii="Helvetica Neue" w:hAnsi="Helvetica Neue"/>
          <w:color w:val="555555"/>
          <w:sz w:val="20"/>
        </w:rPr>
      </w:pPr>
      <w:r w:rsidRPr="001451A4">
        <w:rPr>
          <w:rFonts w:ascii="Helvetica Neue" w:hAnsi="Helvetica Neue"/>
          <w:color w:val="555555"/>
          <w:sz w:val="20"/>
        </w:rPr>
        <w:t>Line height should also be unit-less, unless necessary to be defined as a specific pixel value. This is more than just a style convention, but is worth mentioning here. More information:</w:t>
      </w:r>
      <w:hyperlink r:id="rId37" w:history="1">
        <w:r w:rsidRPr="001451A4">
          <w:rPr>
            <w:rFonts w:ascii="Helvetica Neue" w:hAnsi="Helvetica Neue"/>
            <w:color w:val="3478E3"/>
            <w:sz w:val="20"/>
            <w:u w:val="single"/>
          </w:rPr>
          <w:t>http://meyerweb.com/eric/thoughts/2006/02/08/unitless-line-heights/</w:t>
        </w:r>
      </w:hyperlink>
    </w:p>
    <w:p w14:paraId="2951214A" w14:textId="77777777" w:rsidR="00DB2507" w:rsidRPr="001451A4" w:rsidRDefault="00DB2507" w:rsidP="00620CF2">
      <w:pPr>
        <w:numPr>
          <w:ilvl w:val="1"/>
          <w:numId w:val="24"/>
        </w:numPr>
        <w:spacing w:before="0" w:after="0" w:line="336" w:lineRule="atLeast"/>
        <w:ind w:left="270"/>
        <w:rPr>
          <w:rFonts w:ascii="Helvetica Neue" w:hAnsi="Helvetica Neue"/>
          <w:color w:val="555555"/>
          <w:sz w:val="20"/>
        </w:rPr>
      </w:pPr>
      <w:r w:rsidRPr="001451A4">
        <w:rPr>
          <w:rFonts w:ascii="Helvetica Neue" w:hAnsi="Helvetica Neue"/>
          <w:color w:val="555555"/>
          <w:sz w:val="20"/>
        </w:rPr>
        <w:t xml:space="preserve">Use a leading zero for decimal values, including in </w:t>
      </w:r>
      <w:proofErr w:type="spellStart"/>
      <w:proofErr w:type="gramStart"/>
      <w:r w:rsidRPr="001451A4">
        <w:rPr>
          <w:rFonts w:ascii="Helvetica Neue" w:hAnsi="Helvetica Neue"/>
          <w:color w:val="555555"/>
          <w:sz w:val="20"/>
        </w:rPr>
        <w:t>rgba</w:t>
      </w:r>
      <w:proofErr w:type="spellEnd"/>
      <w:r w:rsidRPr="001451A4">
        <w:rPr>
          <w:rFonts w:ascii="Helvetica Neue" w:hAnsi="Helvetica Neue"/>
          <w:color w:val="555555"/>
          <w:sz w:val="20"/>
        </w:rPr>
        <w:t>(</w:t>
      </w:r>
      <w:proofErr w:type="gramEnd"/>
      <w:r w:rsidRPr="001451A4">
        <w:rPr>
          <w:rFonts w:ascii="Helvetica Neue" w:hAnsi="Helvetica Neue"/>
          <w:color w:val="555555"/>
          <w:sz w:val="20"/>
        </w:rPr>
        <w:t>).</w:t>
      </w:r>
    </w:p>
    <w:p w14:paraId="2876E03D" w14:textId="77777777" w:rsidR="00DB2507" w:rsidRPr="001451A4" w:rsidRDefault="00DB2507" w:rsidP="00620CF2">
      <w:pPr>
        <w:numPr>
          <w:ilvl w:val="1"/>
          <w:numId w:val="24"/>
        </w:numPr>
        <w:spacing w:before="0" w:after="0" w:line="336" w:lineRule="atLeast"/>
        <w:ind w:left="270"/>
        <w:rPr>
          <w:rFonts w:ascii="Helvetica Neue" w:hAnsi="Helvetica Neue"/>
          <w:color w:val="555555"/>
          <w:sz w:val="20"/>
        </w:rPr>
      </w:pPr>
      <w:r w:rsidRPr="001451A4">
        <w:rPr>
          <w:rFonts w:ascii="Helvetica Neue" w:hAnsi="Helvetica Neue"/>
          <w:color w:val="555555"/>
          <w:sz w:val="20"/>
        </w:rPr>
        <w:t xml:space="preserve">Multiple comma-separated values for one property should be separated by either a space or a newline, including within </w:t>
      </w:r>
      <w:proofErr w:type="spellStart"/>
      <w:proofErr w:type="gramStart"/>
      <w:r w:rsidRPr="001451A4">
        <w:rPr>
          <w:rFonts w:ascii="Helvetica Neue" w:hAnsi="Helvetica Neue"/>
          <w:color w:val="555555"/>
          <w:sz w:val="20"/>
        </w:rPr>
        <w:t>rgba</w:t>
      </w:r>
      <w:proofErr w:type="spellEnd"/>
      <w:r w:rsidRPr="001451A4">
        <w:rPr>
          <w:rFonts w:ascii="Helvetica Neue" w:hAnsi="Helvetica Neue"/>
          <w:color w:val="555555"/>
          <w:sz w:val="20"/>
        </w:rPr>
        <w:t>(</w:t>
      </w:r>
      <w:proofErr w:type="gramEnd"/>
      <w:r w:rsidRPr="001451A4">
        <w:rPr>
          <w:rFonts w:ascii="Helvetica Neue" w:hAnsi="Helvetica Neue"/>
          <w:color w:val="555555"/>
          <w:sz w:val="20"/>
        </w:rPr>
        <w:t>). Newlines should be used for lengthier multi-part values such as those for shorthand properties like box-shadow and text-shadow. Each subsequent value after the first should then be on a new line, indented to the same level as the selector and then spaced over to left-align with the previous value.</w:t>
      </w:r>
    </w:p>
    <w:p w14:paraId="73853B28" w14:textId="77777777" w:rsidR="00DB2507" w:rsidRPr="001451A4" w:rsidRDefault="00DB2507" w:rsidP="00DB2507">
      <w:pPr>
        <w:pBdr>
          <w:top w:val="single" w:sz="6" w:space="11" w:color="BBBBBB"/>
        </w:pBdr>
        <w:spacing w:before="168" w:after="168" w:line="336" w:lineRule="atLeast"/>
        <w:rPr>
          <w:rFonts w:ascii="Helvetica Neue" w:hAnsi="Helvetica Neue"/>
          <w:color w:val="555555"/>
          <w:sz w:val="20"/>
        </w:rPr>
      </w:pPr>
      <w:r w:rsidRPr="001451A4">
        <w:rPr>
          <w:rFonts w:ascii="Helvetica Neue" w:hAnsi="Helvetica Neue"/>
          <w:color w:val="555555"/>
          <w:sz w:val="20"/>
        </w:rPr>
        <w:t>Correct:</w:t>
      </w:r>
    </w:p>
    <w:tbl>
      <w:tblPr>
        <w:tblW w:w="10620" w:type="dxa"/>
        <w:tblCellSpacing w:w="0" w:type="dxa"/>
        <w:tblCellMar>
          <w:left w:w="0" w:type="dxa"/>
          <w:right w:w="0" w:type="dxa"/>
        </w:tblCellMar>
        <w:tblLook w:val="04A0" w:firstRow="1" w:lastRow="0" w:firstColumn="1" w:lastColumn="0" w:noHBand="0" w:noVBand="1"/>
      </w:tblPr>
      <w:tblGrid>
        <w:gridCol w:w="555"/>
        <w:gridCol w:w="10065"/>
      </w:tblGrid>
      <w:tr w:rsidR="00DB2507" w:rsidRPr="001451A4" w14:paraId="79BA8D45" w14:textId="77777777" w:rsidTr="00255DD4">
        <w:trPr>
          <w:tblCellSpacing w:w="0" w:type="dxa"/>
        </w:trPr>
        <w:tc>
          <w:tcPr>
            <w:tcW w:w="0" w:type="auto"/>
            <w:vAlign w:val="center"/>
            <w:hideMark/>
          </w:tcPr>
          <w:p w14:paraId="593B53CF" w14:textId="77777777" w:rsidR="00DB2507" w:rsidRPr="001451A4" w:rsidRDefault="00DB2507" w:rsidP="00255DD4">
            <w:pPr>
              <w:rPr>
                <w:rFonts w:ascii="Times" w:hAnsi="Times"/>
                <w:sz w:val="20"/>
              </w:rPr>
            </w:pPr>
            <w:r w:rsidRPr="001451A4">
              <w:rPr>
                <w:rFonts w:ascii="Times" w:hAnsi="Times"/>
                <w:sz w:val="20"/>
              </w:rPr>
              <w:t>1</w:t>
            </w:r>
          </w:p>
          <w:p w14:paraId="540B03CA" w14:textId="77777777" w:rsidR="00DB2507" w:rsidRPr="001451A4" w:rsidRDefault="00DB2507" w:rsidP="00255DD4">
            <w:pPr>
              <w:rPr>
                <w:rFonts w:ascii="Times" w:hAnsi="Times"/>
                <w:sz w:val="20"/>
              </w:rPr>
            </w:pPr>
            <w:r w:rsidRPr="001451A4">
              <w:rPr>
                <w:rFonts w:ascii="Times" w:hAnsi="Times"/>
                <w:sz w:val="20"/>
              </w:rPr>
              <w:t>2</w:t>
            </w:r>
          </w:p>
          <w:p w14:paraId="459D432F" w14:textId="77777777" w:rsidR="00DB2507" w:rsidRPr="001451A4" w:rsidRDefault="00DB2507" w:rsidP="00255DD4">
            <w:pPr>
              <w:rPr>
                <w:rFonts w:ascii="Times" w:hAnsi="Times"/>
                <w:sz w:val="20"/>
              </w:rPr>
            </w:pPr>
            <w:r w:rsidRPr="001451A4">
              <w:rPr>
                <w:rFonts w:ascii="Times" w:hAnsi="Times"/>
                <w:sz w:val="20"/>
              </w:rPr>
              <w:t>3</w:t>
            </w:r>
          </w:p>
          <w:p w14:paraId="3D274402" w14:textId="77777777" w:rsidR="00DB2507" w:rsidRPr="001451A4" w:rsidRDefault="00DB2507" w:rsidP="00255DD4">
            <w:pPr>
              <w:rPr>
                <w:rFonts w:ascii="Times" w:hAnsi="Times"/>
                <w:sz w:val="20"/>
              </w:rPr>
            </w:pPr>
            <w:r w:rsidRPr="001451A4">
              <w:rPr>
                <w:rFonts w:ascii="Times" w:hAnsi="Times"/>
                <w:sz w:val="20"/>
              </w:rPr>
              <w:t>4</w:t>
            </w:r>
          </w:p>
          <w:p w14:paraId="2668C3B7" w14:textId="77777777" w:rsidR="00DB2507" w:rsidRPr="001451A4" w:rsidRDefault="00DB2507" w:rsidP="00255DD4">
            <w:pPr>
              <w:rPr>
                <w:rFonts w:ascii="Times" w:hAnsi="Times"/>
                <w:sz w:val="20"/>
              </w:rPr>
            </w:pPr>
            <w:r w:rsidRPr="001451A4">
              <w:rPr>
                <w:rFonts w:ascii="Times" w:hAnsi="Times"/>
                <w:sz w:val="20"/>
              </w:rPr>
              <w:t>5</w:t>
            </w:r>
          </w:p>
          <w:p w14:paraId="1C2905CB" w14:textId="77777777" w:rsidR="00DB2507" w:rsidRPr="001451A4" w:rsidRDefault="00DB2507" w:rsidP="00255DD4">
            <w:pPr>
              <w:rPr>
                <w:rFonts w:ascii="Times" w:hAnsi="Times"/>
                <w:sz w:val="20"/>
              </w:rPr>
            </w:pPr>
            <w:r w:rsidRPr="001451A4">
              <w:rPr>
                <w:rFonts w:ascii="Times" w:hAnsi="Times"/>
                <w:sz w:val="20"/>
              </w:rPr>
              <w:t>6</w:t>
            </w:r>
          </w:p>
          <w:p w14:paraId="6CD00D11" w14:textId="77777777" w:rsidR="00DB2507" w:rsidRPr="001451A4" w:rsidRDefault="00DB2507" w:rsidP="00255DD4">
            <w:pPr>
              <w:rPr>
                <w:rFonts w:ascii="Times" w:hAnsi="Times"/>
                <w:sz w:val="20"/>
              </w:rPr>
            </w:pPr>
            <w:r w:rsidRPr="001451A4">
              <w:rPr>
                <w:rFonts w:ascii="Times" w:hAnsi="Times"/>
                <w:sz w:val="20"/>
              </w:rPr>
              <w:t>7</w:t>
            </w:r>
          </w:p>
          <w:p w14:paraId="04923A98" w14:textId="77777777" w:rsidR="00DB2507" w:rsidRPr="001451A4" w:rsidRDefault="00DB2507" w:rsidP="00255DD4">
            <w:pPr>
              <w:rPr>
                <w:rFonts w:ascii="Times" w:hAnsi="Times"/>
                <w:sz w:val="20"/>
              </w:rPr>
            </w:pPr>
            <w:r w:rsidRPr="001451A4">
              <w:rPr>
                <w:rFonts w:ascii="Times" w:hAnsi="Times"/>
                <w:sz w:val="20"/>
              </w:rPr>
              <w:t>8</w:t>
            </w:r>
          </w:p>
          <w:p w14:paraId="78DE7E9B" w14:textId="77777777" w:rsidR="00DB2507" w:rsidRPr="001451A4" w:rsidRDefault="00DB2507" w:rsidP="00255DD4">
            <w:pPr>
              <w:rPr>
                <w:rFonts w:ascii="Times" w:hAnsi="Times"/>
                <w:sz w:val="20"/>
              </w:rPr>
            </w:pPr>
            <w:r w:rsidRPr="001451A4">
              <w:rPr>
                <w:rFonts w:ascii="Times" w:hAnsi="Times"/>
                <w:sz w:val="20"/>
              </w:rPr>
              <w:t>9</w:t>
            </w:r>
          </w:p>
          <w:p w14:paraId="0AABF2A7" w14:textId="77777777" w:rsidR="00DB2507" w:rsidRPr="001451A4" w:rsidRDefault="00DB2507" w:rsidP="00255DD4">
            <w:pPr>
              <w:rPr>
                <w:rFonts w:ascii="Times" w:hAnsi="Times"/>
                <w:sz w:val="20"/>
              </w:rPr>
            </w:pPr>
            <w:r w:rsidRPr="001451A4">
              <w:rPr>
                <w:rFonts w:ascii="Times" w:hAnsi="Times"/>
                <w:sz w:val="20"/>
              </w:rPr>
              <w:t>10</w:t>
            </w:r>
          </w:p>
        </w:tc>
        <w:tc>
          <w:tcPr>
            <w:tcW w:w="10065" w:type="dxa"/>
            <w:vAlign w:val="center"/>
            <w:hideMark/>
          </w:tcPr>
          <w:p w14:paraId="0188AB57" w14:textId="77777777" w:rsidR="00DB2507" w:rsidRPr="001451A4" w:rsidRDefault="00DB2507" w:rsidP="00255DD4">
            <w:pPr>
              <w:rPr>
                <w:rFonts w:ascii="Times" w:hAnsi="Times"/>
                <w:sz w:val="20"/>
              </w:rPr>
            </w:pPr>
            <w:r w:rsidRPr="001451A4">
              <w:rPr>
                <w:rFonts w:ascii="Courier" w:hAnsi="Courier" w:cs="Courier"/>
                <w:sz w:val="20"/>
                <w:shd w:val="clear" w:color="auto" w:fill="EEEEEE"/>
              </w:rPr>
              <w:t>.class { /* Correct usage of quotes */</w:t>
            </w:r>
          </w:p>
          <w:p w14:paraId="7321E4B2"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 xml:space="preserve">background-image: </w:t>
            </w:r>
            <w:proofErr w:type="spellStart"/>
            <w:r w:rsidRPr="001451A4">
              <w:rPr>
                <w:rFonts w:ascii="Courier" w:hAnsi="Courier" w:cs="Courier"/>
                <w:sz w:val="20"/>
                <w:shd w:val="clear" w:color="auto" w:fill="EEEEEE"/>
              </w:rPr>
              <w:t>url</w:t>
            </w:r>
            <w:proofErr w:type="spellEnd"/>
            <w:r w:rsidRPr="001451A4">
              <w:rPr>
                <w:rFonts w:ascii="Courier" w:hAnsi="Courier" w:cs="Courier"/>
                <w:sz w:val="20"/>
                <w:shd w:val="clear" w:color="auto" w:fill="EEEEEE"/>
              </w:rPr>
              <w:t>(images/bg.png);</w:t>
            </w:r>
          </w:p>
          <w:p w14:paraId="764F746D"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 xml:space="preserve">font-family: "Helvetica </w:t>
            </w:r>
            <w:proofErr w:type="spellStart"/>
            <w:r w:rsidRPr="001451A4">
              <w:rPr>
                <w:rFonts w:ascii="Courier" w:hAnsi="Courier" w:cs="Courier"/>
                <w:sz w:val="20"/>
                <w:shd w:val="clear" w:color="auto" w:fill="EEEEEE"/>
              </w:rPr>
              <w:t>Neue</w:t>
            </w:r>
            <w:proofErr w:type="spellEnd"/>
            <w:r w:rsidRPr="001451A4">
              <w:rPr>
                <w:rFonts w:ascii="Courier" w:hAnsi="Courier" w:cs="Courier"/>
                <w:sz w:val="20"/>
                <w:shd w:val="clear" w:color="auto" w:fill="EEEEEE"/>
              </w:rPr>
              <w:t>", sans-serif;</w:t>
            </w:r>
          </w:p>
          <w:p w14:paraId="61327767" w14:textId="77777777" w:rsidR="00DB2507" w:rsidRPr="001451A4" w:rsidRDefault="00DB2507" w:rsidP="00255DD4">
            <w:pPr>
              <w:rPr>
                <w:rFonts w:ascii="Times" w:hAnsi="Times"/>
                <w:sz w:val="20"/>
              </w:rPr>
            </w:pPr>
            <w:r w:rsidRPr="001451A4">
              <w:rPr>
                <w:rFonts w:ascii="Courier" w:hAnsi="Courier" w:cs="Courier"/>
                <w:sz w:val="20"/>
                <w:shd w:val="clear" w:color="auto" w:fill="EEEEEE"/>
              </w:rPr>
              <w:t>}</w:t>
            </w:r>
          </w:p>
          <w:p w14:paraId="681B835B" w14:textId="77777777" w:rsidR="00DB2507" w:rsidRPr="001451A4" w:rsidRDefault="00DB2507" w:rsidP="00255DD4">
            <w:pPr>
              <w:rPr>
                <w:rFonts w:ascii="Times" w:hAnsi="Times"/>
                <w:sz w:val="20"/>
              </w:rPr>
            </w:pPr>
            <w:r w:rsidRPr="001451A4">
              <w:rPr>
                <w:rFonts w:ascii="Times" w:hAnsi="Times"/>
                <w:sz w:val="20"/>
              </w:rPr>
              <w:t> </w:t>
            </w:r>
          </w:p>
          <w:p w14:paraId="028B2B34" w14:textId="77777777" w:rsidR="00DB2507" w:rsidRPr="001451A4" w:rsidRDefault="00DB2507" w:rsidP="00255DD4">
            <w:pPr>
              <w:rPr>
                <w:rFonts w:ascii="Times" w:hAnsi="Times"/>
                <w:sz w:val="20"/>
              </w:rPr>
            </w:pPr>
            <w:r w:rsidRPr="001451A4">
              <w:rPr>
                <w:rFonts w:ascii="Courier" w:hAnsi="Courier" w:cs="Courier"/>
                <w:sz w:val="20"/>
                <w:shd w:val="clear" w:color="auto" w:fill="EEEEEE"/>
              </w:rPr>
              <w:t>.class { /* Correct usage of zero values */</w:t>
            </w:r>
          </w:p>
          <w:p w14:paraId="30052802"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font-family: Georgia, serif;</w:t>
            </w:r>
          </w:p>
          <w:p w14:paraId="50DC9E75"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text-shadow: 0</w:t>
            </w:r>
            <w:r w:rsidRPr="001451A4">
              <w:rPr>
                <w:rFonts w:ascii="Times" w:hAnsi="Times"/>
                <w:sz w:val="20"/>
              </w:rPr>
              <w:t xml:space="preserve"> </w:t>
            </w:r>
            <w:r w:rsidRPr="001451A4">
              <w:rPr>
                <w:rFonts w:ascii="Courier" w:hAnsi="Courier" w:cs="Courier"/>
                <w:sz w:val="20"/>
                <w:shd w:val="clear" w:color="auto" w:fill="EEEEEE"/>
              </w:rPr>
              <w:t>-1px</w:t>
            </w:r>
            <w:r w:rsidRPr="001451A4">
              <w:rPr>
                <w:rFonts w:ascii="Times" w:hAnsi="Times"/>
                <w:sz w:val="20"/>
              </w:rPr>
              <w:t xml:space="preserve"> </w:t>
            </w:r>
            <w:r w:rsidRPr="001451A4">
              <w:rPr>
                <w:rFonts w:ascii="Courier" w:hAnsi="Courier" w:cs="Courier"/>
                <w:sz w:val="20"/>
                <w:shd w:val="clear" w:color="auto" w:fill="EEEEEE"/>
              </w:rPr>
              <w:t>0</w:t>
            </w:r>
            <w:r w:rsidRPr="001451A4">
              <w:rPr>
                <w:rFonts w:ascii="Times" w:hAnsi="Times"/>
                <w:sz w:val="20"/>
              </w:rPr>
              <w:t xml:space="preserve"> </w:t>
            </w:r>
            <w:proofErr w:type="spellStart"/>
            <w:r w:rsidRPr="001451A4">
              <w:rPr>
                <w:rFonts w:ascii="Courier" w:hAnsi="Courier" w:cs="Courier"/>
                <w:sz w:val="20"/>
                <w:shd w:val="clear" w:color="auto" w:fill="EEEEEE"/>
              </w:rPr>
              <w:t>rgba</w:t>
            </w:r>
            <w:proofErr w:type="spellEnd"/>
            <w:r w:rsidRPr="001451A4">
              <w:rPr>
                <w:rFonts w:ascii="Courier" w:hAnsi="Courier" w:cs="Courier"/>
                <w:sz w:val="20"/>
                <w:shd w:val="clear" w:color="auto" w:fill="EEEEEE"/>
              </w:rPr>
              <w:t>(0, 0, 0, 0.5),</w:t>
            </w:r>
          </w:p>
          <w:p w14:paraId="3AB7D528"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0</w:t>
            </w:r>
            <w:r w:rsidRPr="001451A4">
              <w:rPr>
                <w:rFonts w:ascii="Times" w:hAnsi="Times"/>
                <w:sz w:val="20"/>
              </w:rPr>
              <w:t xml:space="preserve"> </w:t>
            </w:r>
            <w:r w:rsidRPr="001451A4">
              <w:rPr>
                <w:rFonts w:ascii="Courier" w:hAnsi="Courier" w:cs="Courier"/>
                <w:sz w:val="20"/>
                <w:shd w:val="clear" w:color="auto" w:fill="EEEEEE"/>
              </w:rPr>
              <w:t>1px</w:t>
            </w:r>
            <w:r w:rsidRPr="001451A4">
              <w:rPr>
                <w:rFonts w:ascii="Times" w:hAnsi="Times"/>
                <w:sz w:val="20"/>
              </w:rPr>
              <w:t xml:space="preserve"> </w:t>
            </w:r>
            <w:r w:rsidRPr="001451A4">
              <w:rPr>
                <w:rFonts w:ascii="Courier" w:hAnsi="Courier" w:cs="Courier"/>
                <w:sz w:val="20"/>
                <w:shd w:val="clear" w:color="auto" w:fill="EEEEEE"/>
              </w:rPr>
              <w:t>0</w:t>
            </w:r>
            <w:r w:rsidRPr="001451A4">
              <w:rPr>
                <w:rFonts w:ascii="Times" w:hAnsi="Times"/>
                <w:sz w:val="20"/>
              </w:rPr>
              <w:t xml:space="preserve"> </w:t>
            </w:r>
            <w:r w:rsidRPr="001451A4">
              <w:rPr>
                <w:rFonts w:ascii="Courier" w:hAnsi="Courier" w:cs="Courier"/>
                <w:sz w:val="20"/>
                <w:shd w:val="clear" w:color="auto" w:fill="EEEEEE"/>
              </w:rPr>
              <w:t>#</w:t>
            </w:r>
            <w:proofErr w:type="spellStart"/>
            <w:r w:rsidRPr="001451A4">
              <w:rPr>
                <w:rFonts w:ascii="Courier" w:hAnsi="Courier" w:cs="Courier"/>
                <w:sz w:val="20"/>
                <w:shd w:val="clear" w:color="auto" w:fill="EEEEEE"/>
              </w:rPr>
              <w:t>fff</w:t>
            </w:r>
            <w:proofErr w:type="spellEnd"/>
            <w:r w:rsidRPr="001451A4">
              <w:rPr>
                <w:rFonts w:ascii="Courier" w:hAnsi="Courier" w:cs="Courier"/>
                <w:sz w:val="20"/>
                <w:shd w:val="clear" w:color="auto" w:fill="EEEEEE"/>
              </w:rPr>
              <w:t>;</w:t>
            </w:r>
          </w:p>
          <w:p w14:paraId="39793387" w14:textId="77777777" w:rsidR="00DB2507" w:rsidRPr="001451A4" w:rsidRDefault="00DB2507" w:rsidP="00255DD4">
            <w:pPr>
              <w:rPr>
                <w:rFonts w:ascii="Times" w:hAnsi="Times"/>
                <w:sz w:val="20"/>
              </w:rPr>
            </w:pPr>
            <w:r w:rsidRPr="001451A4">
              <w:rPr>
                <w:rFonts w:ascii="Courier" w:hAnsi="Courier" w:cs="Courier"/>
                <w:sz w:val="20"/>
                <w:shd w:val="clear" w:color="auto" w:fill="EEEEEE"/>
              </w:rPr>
              <w:t>}</w:t>
            </w:r>
          </w:p>
        </w:tc>
      </w:tr>
    </w:tbl>
    <w:p w14:paraId="04CA77FF" w14:textId="77777777" w:rsidR="00DB2507" w:rsidRPr="001451A4" w:rsidRDefault="00DB2507" w:rsidP="00DB2507">
      <w:pPr>
        <w:pBdr>
          <w:top w:val="single" w:sz="6" w:space="11" w:color="BBBBBB"/>
        </w:pBdr>
        <w:spacing w:before="168" w:after="168" w:line="336" w:lineRule="atLeast"/>
        <w:rPr>
          <w:rFonts w:ascii="Helvetica Neue" w:hAnsi="Helvetica Neue"/>
          <w:color w:val="555555"/>
          <w:sz w:val="20"/>
        </w:rPr>
      </w:pPr>
      <w:r w:rsidRPr="001451A4">
        <w:rPr>
          <w:rFonts w:ascii="Helvetica Neue" w:hAnsi="Helvetica Neue"/>
          <w:color w:val="555555"/>
          <w:sz w:val="20"/>
        </w:rPr>
        <w:t>Incorrect:</w:t>
      </w:r>
    </w:p>
    <w:tbl>
      <w:tblPr>
        <w:tblW w:w="10620" w:type="dxa"/>
        <w:tblCellSpacing w:w="0" w:type="dxa"/>
        <w:tblCellMar>
          <w:left w:w="0" w:type="dxa"/>
          <w:right w:w="0" w:type="dxa"/>
        </w:tblCellMar>
        <w:tblLook w:val="04A0" w:firstRow="1" w:lastRow="0" w:firstColumn="1" w:lastColumn="0" w:noHBand="0" w:noVBand="1"/>
      </w:tblPr>
      <w:tblGrid>
        <w:gridCol w:w="450"/>
        <w:gridCol w:w="10170"/>
      </w:tblGrid>
      <w:tr w:rsidR="00DB2507" w:rsidRPr="001451A4" w14:paraId="7E740CD0" w14:textId="77777777" w:rsidTr="00255DD4">
        <w:trPr>
          <w:tblCellSpacing w:w="0" w:type="dxa"/>
        </w:trPr>
        <w:tc>
          <w:tcPr>
            <w:tcW w:w="0" w:type="auto"/>
            <w:vAlign w:val="center"/>
            <w:hideMark/>
          </w:tcPr>
          <w:p w14:paraId="666A22B6" w14:textId="77777777" w:rsidR="00DB2507" w:rsidRPr="001451A4" w:rsidRDefault="00DB2507" w:rsidP="00255DD4">
            <w:pPr>
              <w:rPr>
                <w:rFonts w:ascii="Times" w:hAnsi="Times"/>
                <w:sz w:val="20"/>
              </w:rPr>
            </w:pPr>
            <w:r w:rsidRPr="001451A4">
              <w:rPr>
                <w:rFonts w:ascii="Times" w:hAnsi="Times"/>
                <w:sz w:val="20"/>
              </w:rPr>
              <w:t>1</w:t>
            </w:r>
          </w:p>
          <w:p w14:paraId="10C29F59" w14:textId="77777777" w:rsidR="00DB2507" w:rsidRPr="001451A4" w:rsidRDefault="00DB2507" w:rsidP="00255DD4">
            <w:pPr>
              <w:rPr>
                <w:rFonts w:ascii="Times" w:hAnsi="Times"/>
                <w:sz w:val="20"/>
              </w:rPr>
            </w:pPr>
            <w:r w:rsidRPr="001451A4">
              <w:rPr>
                <w:rFonts w:ascii="Times" w:hAnsi="Times"/>
                <w:sz w:val="20"/>
              </w:rPr>
              <w:t>2</w:t>
            </w:r>
          </w:p>
          <w:p w14:paraId="1567DD25" w14:textId="77777777" w:rsidR="00DB2507" w:rsidRPr="001451A4" w:rsidRDefault="00DB2507" w:rsidP="00255DD4">
            <w:pPr>
              <w:rPr>
                <w:rFonts w:ascii="Times" w:hAnsi="Times"/>
                <w:sz w:val="20"/>
              </w:rPr>
            </w:pPr>
            <w:r w:rsidRPr="001451A4">
              <w:rPr>
                <w:rFonts w:ascii="Times" w:hAnsi="Times"/>
                <w:sz w:val="20"/>
              </w:rPr>
              <w:t>3</w:t>
            </w:r>
          </w:p>
          <w:p w14:paraId="4C9B96AD" w14:textId="77777777" w:rsidR="00DB2507" w:rsidRPr="001451A4" w:rsidRDefault="00DB2507" w:rsidP="00255DD4">
            <w:pPr>
              <w:rPr>
                <w:rFonts w:ascii="Times" w:hAnsi="Times"/>
                <w:sz w:val="20"/>
              </w:rPr>
            </w:pPr>
            <w:r w:rsidRPr="001451A4">
              <w:rPr>
                <w:rFonts w:ascii="Times" w:hAnsi="Times"/>
                <w:sz w:val="20"/>
              </w:rPr>
              <w:t>4</w:t>
            </w:r>
          </w:p>
          <w:p w14:paraId="07F05A92" w14:textId="77777777" w:rsidR="00DB2507" w:rsidRPr="001451A4" w:rsidRDefault="00DB2507" w:rsidP="00255DD4">
            <w:pPr>
              <w:rPr>
                <w:rFonts w:ascii="Times" w:hAnsi="Times"/>
                <w:sz w:val="20"/>
              </w:rPr>
            </w:pPr>
            <w:r w:rsidRPr="001451A4">
              <w:rPr>
                <w:rFonts w:ascii="Times" w:hAnsi="Times"/>
                <w:sz w:val="20"/>
              </w:rPr>
              <w:t>5</w:t>
            </w:r>
          </w:p>
          <w:p w14:paraId="2ACF3FD9" w14:textId="77777777" w:rsidR="00DB2507" w:rsidRPr="001451A4" w:rsidRDefault="00DB2507" w:rsidP="00255DD4">
            <w:pPr>
              <w:rPr>
                <w:rFonts w:ascii="Times" w:hAnsi="Times"/>
                <w:sz w:val="20"/>
              </w:rPr>
            </w:pPr>
            <w:r w:rsidRPr="001451A4">
              <w:rPr>
                <w:rFonts w:ascii="Times" w:hAnsi="Times"/>
                <w:sz w:val="20"/>
              </w:rPr>
              <w:t>6</w:t>
            </w:r>
          </w:p>
          <w:p w14:paraId="6BD13322" w14:textId="77777777" w:rsidR="00DB2507" w:rsidRPr="001451A4" w:rsidRDefault="00DB2507" w:rsidP="00255DD4">
            <w:pPr>
              <w:rPr>
                <w:rFonts w:ascii="Times" w:hAnsi="Times"/>
                <w:sz w:val="20"/>
              </w:rPr>
            </w:pPr>
            <w:r w:rsidRPr="001451A4">
              <w:rPr>
                <w:rFonts w:ascii="Times" w:hAnsi="Times"/>
                <w:sz w:val="20"/>
              </w:rPr>
              <w:t>7</w:t>
            </w:r>
          </w:p>
        </w:tc>
        <w:tc>
          <w:tcPr>
            <w:tcW w:w="10170" w:type="dxa"/>
            <w:vAlign w:val="center"/>
            <w:hideMark/>
          </w:tcPr>
          <w:p w14:paraId="53A38E3F" w14:textId="77777777" w:rsidR="00DB2507" w:rsidRPr="001451A4" w:rsidRDefault="00DB2507" w:rsidP="00255DD4">
            <w:pPr>
              <w:rPr>
                <w:rFonts w:ascii="Times" w:hAnsi="Times"/>
                <w:sz w:val="20"/>
              </w:rPr>
            </w:pPr>
            <w:r w:rsidRPr="001451A4">
              <w:rPr>
                <w:rFonts w:ascii="Courier" w:hAnsi="Courier" w:cs="Courier"/>
                <w:sz w:val="20"/>
                <w:shd w:val="clear" w:color="auto" w:fill="EEEEEE"/>
              </w:rPr>
              <w:t>.class { /* Avoid missing space and semicolon */</w:t>
            </w:r>
          </w:p>
          <w:p w14:paraId="4494DA22"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background:#</w:t>
            </w:r>
            <w:proofErr w:type="spellStart"/>
            <w:r w:rsidRPr="001451A4">
              <w:rPr>
                <w:rFonts w:ascii="Courier" w:hAnsi="Courier" w:cs="Courier"/>
                <w:sz w:val="20"/>
                <w:shd w:val="clear" w:color="auto" w:fill="EEEEEE"/>
              </w:rPr>
              <w:t>fff</w:t>
            </w:r>
            <w:proofErr w:type="spellEnd"/>
          </w:p>
          <w:p w14:paraId="1D811CA0" w14:textId="77777777" w:rsidR="00DB2507" w:rsidRPr="001451A4" w:rsidRDefault="00DB2507" w:rsidP="00255DD4">
            <w:pPr>
              <w:rPr>
                <w:rFonts w:ascii="Times" w:hAnsi="Times"/>
                <w:sz w:val="20"/>
              </w:rPr>
            </w:pPr>
            <w:r w:rsidRPr="001451A4">
              <w:rPr>
                <w:rFonts w:ascii="Courier" w:hAnsi="Courier" w:cs="Courier"/>
                <w:sz w:val="20"/>
                <w:shd w:val="clear" w:color="auto" w:fill="EEEEEE"/>
              </w:rPr>
              <w:t>}</w:t>
            </w:r>
          </w:p>
          <w:p w14:paraId="7D33EA88" w14:textId="77777777" w:rsidR="00DB2507" w:rsidRPr="001451A4" w:rsidRDefault="00DB2507" w:rsidP="00255DD4">
            <w:pPr>
              <w:rPr>
                <w:rFonts w:ascii="Times" w:hAnsi="Times"/>
                <w:sz w:val="20"/>
              </w:rPr>
            </w:pPr>
            <w:r w:rsidRPr="001451A4">
              <w:rPr>
                <w:rFonts w:ascii="Times" w:hAnsi="Times"/>
                <w:sz w:val="20"/>
              </w:rPr>
              <w:t> </w:t>
            </w:r>
          </w:p>
          <w:p w14:paraId="4BB95D64" w14:textId="77777777" w:rsidR="00DB2507" w:rsidRPr="001451A4" w:rsidRDefault="00DB2507" w:rsidP="00255DD4">
            <w:pPr>
              <w:rPr>
                <w:rFonts w:ascii="Times" w:hAnsi="Times"/>
                <w:sz w:val="20"/>
              </w:rPr>
            </w:pPr>
            <w:r w:rsidRPr="001451A4">
              <w:rPr>
                <w:rFonts w:ascii="Courier" w:hAnsi="Courier" w:cs="Courier"/>
                <w:sz w:val="20"/>
                <w:shd w:val="clear" w:color="auto" w:fill="EEEEEE"/>
              </w:rPr>
              <w:t>.class { /* Avoid adding a unit on a zero value */</w:t>
            </w:r>
          </w:p>
          <w:p w14:paraId="21409414"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margin: 0px</w:t>
            </w:r>
            <w:r w:rsidRPr="001451A4">
              <w:rPr>
                <w:rFonts w:ascii="Times" w:hAnsi="Times"/>
                <w:sz w:val="20"/>
              </w:rPr>
              <w:t xml:space="preserve"> </w:t>
            </w:r>
            <w:proofErr w:type="spellStart"/>
            <w:r w:rsidRPr="001451A4">
              <w:rPr>
                <w:rFonts w:ascii="Courier" w:hAnsi="Courier" w:cs="Courier"/>
                <w:sz w:val="20"/>
                <w:shd w:val="clear" w:color="auto" w:fill="EEEEEE"/>
              </w:rPr>
              <w:t>0px</w:t>
            </w:r>
            <w:proofErr w:type="spellEnd"/>
            <w:r w:rsidRPr="001451A4">
              <w:rPr>
                <w:rFonts w:ascii="Times" w:hAnsi="Times"/>
                <w:sz w:val="20"/>
              </w:rPr>
              <w:t xml:space="preserve"> </w:t>
            </w:r>
            <w:r w:rsidRPr="001451A4">
              <w:rPr>
                <w:rFonts w:ascii="Courier" w:hAnsi="Courier" w:cs="Courier"/>
                <w:sz w:val="20"/>
                <w:shd w:val="clear" w:color="auto" w:fill="EEEEEE"/>
              </w:rPr>
              <w:t>20px</w:t>
            </w:r>
            <w:r w:rsidRPr="001451A4">
              <w:rPr>
                <w:rFonts w:ascii="Times" w:hAnsi="Times"/>
                <w:sz w:val="20"/>
              </w:rPr>
              <w:t xml:space="preserve"> </w:t>
            </w:r>
            <w:r w:rsidRPr="001451A4">
              <w:rPr>
                <w:rFonts w:ascii="Courier" w:hAnsi="Courier" w:cs="Courier"/>
                <w:sz w:val="20"/>
                <w:shd w:val="clear" w:color="auto" w:fill="EEEEEE"/>
              </w:rPr>
              <w:t>0px;</w:t>
            </w:r>
          </w:p>
          <w:p w14:paraId="457D996F" w14:textId="77777777" w:rsidR="00DB2507" w:rsidRPr="001451A4" w:rsidRDefault="00DB2507" w:rsidP="00255DD4">
            <w:pPr>
              <w:rPr>
                <w:rFonts w:ascii="Times" w:hAnsi="Times"/>
                <w:sz w:val="20"/>
              </w:rPr>
            </w:pPr>
            <w:r w:rsidRPr="001451A4">
              <w:rPr>
                <w:rFonts w:ascii="Courier" w:hAnsi="Courier" w:cs="Courier"/>
                <w:sz w:val="20"/>
                <w:shd w:val="clear" w:color="auto" w:fill="EEEEEE"/>
              </w:rPr>
              <w:t>}</w:t>
            </w:r>
          </w:p>
        </w:tc>
      </w:tr>
    </w:tbl>
    <w:p w14:paraId="451C916E" w14:textId="77777777" w:rsidR="00DB2507" w:rsidRPr="001451A4" w:rsidRDefault="00376B6C" w:rsidP="00DB2507">
      <w:pPr>
        <w:pBdr>
          <w:top w:val="single" w:sz="6" w:space="11" w:color="BBBBBB"/>
        </w:pBdr>
        <w:spacing w:before="168" w:after="168" w:line="336" w:lineRule="atLeast"/>
        <w:jc w:val="right"/>
        <w:rPr>
          <w:rFonts w:ascii="Helvetica Neue" w:hAnsi="Helvetica Neue"/>
          <w:color w:val="555555"/>
          <w:sz w:val="20"/>
        </w:rPr>
      </w:pPr>
      <w:hyperlink r:id="rId38" w:anchor="top" w:history="1">
        <w:r w:rsidR="00DB2507" w:rsidRPr="001451A4">
          <w:rPr>
            <w:rFonts w:ascii="Helvetica Neue" w:hAnsi="Helvetica Neue"/>
            <w:color w:val="3478E3"/>
            <w:sz w:val="20"/>
            <w:u w:val="single"/>
          </w:rPr>
          <w:t xml:space="preserve">Top </w:t>
        </w:r>
        <w:r w:rsidR="00DB2507" w:rsidRPr="001451A4">
          <w:rPr>
            <w:color w:val="3478E3"/>
            <w:sz w:val="20"/>
            <w:u w:val="single"/>
          </w:rPr>
          <w:t>↑</w:t>
        </w:r>
      </w:hyperlink>
    </w:p>
    <w:p w14:paraId="74040B30" w14:textId="77777777" w:rsidR="00DB2507" w:rsidRPr="00AE2438" w:rsidRDefault="00DB2507" w:rsidP="00AE2438">
      <w:pPr>
        <w:pStyle w:val="Heading1"/>
      </w:pPr>
      <w:r w:rsidRPr="00AE2438">
        <w:t>Media Queries </w:t>
      </w:r>
      <w:hyperlink r:id="rId39" w:anchor="media-queries" w:history="1">
        <w:r w:rsidRPr="00AE2438">
          <w:t>#</w:t>
        </w:r>
      </w:hyperlink>
    </w:p>
    <w:p w14:paraId="5A2E35A9" w14:textId="77777777" w:rsidR="00DB2507" w:rsidRPr="001451A4" w:rsidRDefault="00DB2507" w:rsidP="00DB2507">
      <w:pPr>
        <w:pBdr>
          <w:top w:val="single" w:sz="6" w:space="11" w:color="BBBBBB"/>
        </w:pBdr>
        <w:spacing w:before="168" w:after="168" w:line="336" w:lineRule="atLeast"/>
        <w:rPr>
          <w:rFonts w:ascii="Helvetica Neue" w:hAnsi="Helvetica Neue"/>
          <w:color w:val="555555"/>
          <w:sz w:val="20"/>
        </w:rPr>
      </w:pPr>
      <w:r w:rsidRPr="001451A4">
        <w:rPr>
          <w:rFonts w:ascii="Helvetica Neue" w:hAnsi="Helvetica Neue"/>
          <w:color w:val="555555"/>
          <w:sz w:val="20"/>
        </w:rPr>
        <w:t>Media queries allow us to gracefully degrade the DOM for different screen sizes. If you are adding any, be sure to test above and below the break-point you are targeting.</w:t>
      </w:r>
    </w:p>
    <w:p w14:paraId="39CD6CBC" w14:textId="77777777" w:rsidR="00DB2507" w:rsidRPr="001451A4" w:rsidRDefault="00DB2507" w:rsidP="00620CF2">
      <w:pPr>
        <w:numPr>
          <w:ilvl w:val="1"/>
          <w:numId w:val="24"/>
        </w:numPr>
        <w:spacing w:before="0" w:after="0" w:line="336" w:lineRule="atLeast"/>
        <w:ind w:left="270"/>
        <w:rPr>
          <w:rFonts w:ascii="Helvetica Neue" w:hAnsi="Helvetica Neue"/>
          <w:color w:val="555555"/>
          <w:sz w:val="20"/>
        </w:rPr>
      </w:pPr>
      <w:r w:rsidRPr="001451A4">
        <w:rPr>
          <w:rFonts w:ascii="Helvetica Neue" w:hAnsi="Helvetica Neue"/>
          <w:color w:val="555555"/>
          <w:sz w:val="20"/>
        </w:rPr>
        <w:t xml:space="preserve">It is generally advisable to keep media queries grouped by media at the bottom of the </w:t>
      </w:r>
      <w:proofErr w:type="spellStart"/>
      <w:r w:rsidRPr="001451A4">
        <w:rPr>
          <w:rFonts w:ascii="Helvetica Neue" w:hAnsi="Helvetica Neue"/>
          <w:color w:val="555555"/>
          <w:sz w:val="20"/>
        </w:rPr>
        <w:t>stylesheet</w:t>
      </w:r>
      <w:proofErr w:type="spellEnd"/>
      <w:r w:rsidRPr="001451A4">
        <w:rPr>
          <w:rFonts w:ascii="Helvetica Neue" w:hAnsi="Helvetica Neue"/>
          <w:color w:val="555555"/>
          <w:sz w:val="20"/>
        </w:rPr>
        <w:t>.</w:t>
      </w:r>
    </w:p>
    <w:p w14:paraId="18D1480F" w14:textId="77777777" w:rsidR="00DB2507" w:rsidRPr="001451A4" w:rsidRDefault="00DB2507" w:rsidP="00620CF2">
      <w:pPr>
        <w:numPr>
          <w:ilvl w:val="2"/>
          <w:numId w:val="24"/>
        </w:numPr>
        <w:spacing w:before="0" w:after="0" w:line="336" w:lineRule="atLeast"/>
        <w:ind w:left="540"/>
        <w:rPr>
          <w:rFonts w:ascii="Helvetica Neue" w:hAnsi="Helvetica Neue"/>
          <w:color w:val="555555"/>
          <w:sz w:val="20"/>
        </w:rPr>
      </w:pPr>
      <w:r w:rsidRPr="001451A4">
        <w:rPr>
          <w:rFonts w:ascii="Helvetica Neue" w:hAnsi="Helvetica Neue"/>
          <w:color w:val="555555"/>
          <w:sz w:val="20"/>
        </w:rPr>
        <w:t xml:space="preserve">An exception is made for the wp-admin.css file in core, as it is very large and each section essentially represents a </w:t>
      </w:r>
      <w:proofErr w:type="spellStart"/>
      <w:r w:rsidRPr="001451A4">
        <w:rPr>
          <w:rFonts w:ascii="Helvetica Neue" w:hAnsi="Helvetica Neue"/>
          <w:color w:val="555555"/>
          <w:sz w:val="20"/>
        </w:rPr>
        <w:t>stylesheet</w:t>
      </w:r>
      <w:proofErr w:type="spellEnd"/>
      <w:r w:rsidRPr="001451A4">
        <w:rPr>
          <w:rFonts w:ascii="Helvetica Neue" w:hAnsi="Helvetica Neue"/>
          <w:color w:val="555555"/>
          <w:sz w:val="20"/>
        </w:rPr>
        <w:t xml:space="preserve"> of its own. Media queries are therefore added at the bottom of sections as applicable.</w:t>
      </w:r>
    </w:p>
    <w:p w14:paraId="2FC6202C" w14:textId="77777777" w:rsidR="00DB2507" w:rsidRPr="001451A4" w:rsidRDefault="00DB2507" w:rsidP="00620CF2">
      <w:pPr>
        <w:numPr>
          <w:ilvl w:val="1"/>
          <w:numId w:val="24"/>
        </w:numPr>
        <w:spacing w:before="0" w:after="0" w:line="336" w:lineRule="atLeast"/>
        <w:ind w:left="270"/>
        <w:rPr>
          <w:rFonts w:ascii="Helvetica Neue" w:hAnsi="Helvetica Neue"/>
          <w:color w:val="555555"/>
          <w:sz w:val="20"/>
        </w:rPr>
      </w:pPr>
      <w:r w:rsidRPr="001451A4">
        <w:rPr>
          <w:rFonts w:ascii="Helvetica Neue" w:hAnsi="Helvetica Neue"/>
          <w:color w:val="555555"/>
          <w:sz w:val="20"/>
        </w:rPr>
        <w:t>Rule sets for media queries should be indented one level in.</w:t>
      </w:r>
    </w:p>
    <w:p w14:paraId="5ECCFEB7" w14:textId="77777777" w:rsidR="00DB2507" w:rsidRPr="001451A4" w:rsidRDefault="00DB2507" w:rsidP="00DB2507">
      <w:pPr>
        <w:pBdr>
          <w:top w:val="single" w:sz="6" w:space="11" w:color="BBBBBB"/>
        </w:pBdr>
        <w:spacing w:before="168" w:after="168" w:line="336" w:lineRule="atLeast"/>
        <w:rPr>
          <w:rFonts w:ascii="Helvetica Neue" w:hAnsi="Helvetica Neue"/>
          <w:color w:val="555555"/>
          <w:sz w:val="20"/>
        </w:rPr>
      </w:pPr>
      <w:r w:rsidRPr="001451A4">
        <w:rPr>
          <w:rFonts w:ascii="Helvetica Neue" w:hAnsi="Helvetica Neue"/>
          <w:color w:val="555555"/>
          <w:sz w:val="20"/>
        </w:rPr>
        <w:t>Example:</w:t>
      </w:r>
    </w:p>
    <w:tbl>
      <w:tblPr>
        <w:tblW w:w="10620" w:type="dxa"/>
        <w:tblCellSpacing w:w="0" w:type="dxa"/>
        <w:tblCellMar>
          <w:left w:w="0" w:type="dxa"/>
          <w:right w:w="0" w:type="dxa"/>
        </w:tblCellMar>
        <w:tblLook w:val="04A0" w:firstRow="1" w:lastRow="0" w:firstColumn="1" w:lastColumn="0" w:noHBand="0" w:noVBand="1"/>
      </w:tblPr>
      <w:tblGrid>
        <w:gridCol w:w="450"/>
        <w:gridCol w:w="10170"/>
      </w:tblGrid>
      <w:tr w:rsidR="00DB2507" w:rsidRPr="001451A4" w14:paraId="165F23C9" w14:textId="77777777" w:rsidTr="00255DD4">
        <w:trPr>
          <w:tblCellSpacing w:w="0" w:type="dxa"/>
        </w:trPr>
        <w:tc>
          <w:tcPr>
            <w:tcW w:w="0" w:type="auto"/>
            <w:vAlign w:val="center"/>
            <w:hideMark/>
          </w:tcPr>
          <w:p w14:paraId="79549E4D" w14:textId="77777777" w:rsidR="00DB2507" w:rsidRPr="001451A4" w:rsidRDefault="00DB2507" w:rsidP="00255DD4">
            <w:pPr>
              <w:rPr>
                <w:rFonts w:ascii="Times" w:hAnsi="Times"/>
                <w:sz w:val="20"/>
              </w:rPr>
            </w:pPr>
            <w:r w:rsidRPr="001451A4">
              <w:rPr>
                <w:rFonts w:ascii="Times" w:hAnsi="Times"/>
                <w:sz w:val="20"/>
              </w:rPr>
              <w:t>1</w:t>
            </w:r>
          </w:p>
          <w:p w14:paraId="3E49D86C" w14:textId="77777777" w:rsidR="00DB2507" w:rsidRPr="001451A4" w:rsidRDefault="00DB2507" w:rsidP="00255DD4">
            <w:pPr>
              <w:rPr>
                <w:rFonts w:ascii="Times" w:hAnsi="Times"/>
                <w:sz w:val="20"/>
              </w:rPr>
            </w:pPr>
            <w:r w:rsidRPr="001451A4">
              <w:rPr>
                <w:rFonts w:ascii="Times" w:hAnsi="Times"/>
                <w:sz w:val="20"/>
              </w:rPr>
              <w:t>2</w:t>
            </w:r>
          </w:p>
          <w:p w14:paraId="3200892B" w14:textId="77777777" w:rsidR="00DB2507" w:rsidRPr="001451A4" w:rsidRDefault="00DB2507" w:rsidP="00255DD4">
            <w:pPr>
              <w:rPr>
                <w:rFonts w:ascii="Times" w:hAnsi="Times"/>
                <w:sz w:val="20"/>
              </w:rPr>
            </w:pPr>
            <w:r w:rsidRPr="001451A4">
              <w:rPr>
                <w:rFonts w:ascii="Times" w:hAnsi="Times"/>
                <w:sz w:val="20"/>
              </w:rPr>
              <w:t>3</w:t>
            </w:r>
          </w:p>
          <w:p w14:paraId="599AF99B" w14:textId="77777777" w:rsidR="00DB2507" w:rsidRPr="001451A4" w:rsidRDefault="00DB2507" w:rsidP="00255DD4">
            <w:pPr>
              <w:rPr>
                <w:rFonts w:ascii="Times" w:hAnsi="Times"/>
                <w:sz w:val="20"/>
              </w:rPr>
            </w:pPr>
            <w:r w:rsidRPr="001451A4">
              <w:rPr>
                <w:rFonts w:ascii="Times" w:hAnsi="Times"/>
                <w:sz w:val="20"/>
              </w:rPr>
              <w:t>4</w:t>
            </w:r>
          </w:p>
        </w:tc>
        <w:tc>
          <w:tcPr>
            <w:tcW w:w="10170" w:type="dxa"/>
            <w:vAlign w:val="center"/>
            <w:hideMark/>
          </w:tcPr>
          <w:p w14:paraId="296697FC" w14:textId="77777777" w:rsidR="00DB2507" w:rsidRPr="001451A4" w:rsidRDefault="00DB2507" w:rsidP="00255DD4">
            <w:pPr>
              <w:rPr>
                <w:rFonts w:ascii="Times" w:hAnsi="Times"/>
                <w:sz w:val="20"/>
              </w:rPr>
            </w:pPr>
            <w:r w:rsidRPr="001451A4">
              <w:rPr>
                <w:rFonts w:ascii="Courier" w:hAnsi="Courier" w:cs="Courier"/>
                <w:sz w:val="20"/>
                <w:shd w:val="clear" w:color="auto" w:fill="EEEEEE"/>
              </w:rPr>
              <w:t>@media all</w:t>
            </w:r>
            <w:r w:rsidRPr="001451A4">
              <w:rPr>
                <w:rFonts w:ascii="Times" w:hAnsi="Times"/>
                <w:sz w:val="20"/>
              </w:rPr>
              <w:t xml:space="preserve"> </w:t>
            </w:r>
            <w:r w:rsidRPr="001451A4">
              <w:rPr>
                <w:rFonts w:ascii="Courier" w:hAnsi="Courier" w:cs="Courier"/>
                <w:sz w:val="20"/>
                <w:shd w:val="clear" w:color="auto" w:fill="EEEEEE"/>
              </w:rPr>
              <w:t>and (max-width: 699px) and (min-width: 520px) {</w:t>
            </w:r>
          </w:p>
          <w:p w14:paraId="5FE16EDE" w14:textId="77777777" w:rsidR="00DB2507" w:rsidRPr="001451A4" w:rsidRDefault="00DB2507" w:rsidP="00255DD4">
            <w:pPr>
              <w:rPr>
                <w:rFonts w:ascii="Times" w:hAnsi="Times"/>
                <w:sz w:val="20"/>
              </w:rPr>
            </w:pPr>
            <w:r w:rsidRPr="001451A4">
              <w:rPr>
                <w:rFonts w:ascii="Times" w:hAnsi="Times"/>
                <w:sz w:val="20"/>
              </w:rPr>
              <w:t> </w:t>
            </w:r>
          </w:p>
          <w:p w14:paraId="6667300F"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 Your selectors */</w:t>
            </w:r>
          </w:p>
          <w:p w14:paraId="1FABA17E" w14:textId="77777777" w:rsidR="00DB2507" w:rsidRPr="001451A4" w:rsidRDefault="00DB2507" w:rsidP="00255DD4">
            <w:pPr>
              <w:rPr>
                <w:rFonts w:ascii="Times" w:hAnsi="Times"/>
                <w:sz w:val="20"/>
              </w:rPr>
            </w:pPr>
            <w:r w:rsidRPr="001451A4">
              <w:rPr>
                <w:rFonts w:ascii="Courier" w:hAnsi="Courier" w:cs="Courier"/>
                <w:sz w:val="20"/>
                <w:shd w:val="clear" w:color="auto" w:fill="EEEEEE"/>
              </w:rPr>
              <w:t>}</w:t>
            </w:r>
          </w:p>
        </w:tc>
      </w:tr>
    </w:tbl>
    <w:p w14:paraId="5AEC94A9" w14:textId="77777777" w:rsidR="00DB2507" w:rsidRPr="001451A4" w:rsidRDefault="00376B6C" w:rsidP="00DB2507">
      <w:pPr>
        <w:pBdr>
          <w:top w:val="single" w:sz="6" w:space="11" w:color="BBBBBB"/>
        </w:pBdr>
        <w:spacing w:before="168" w:after="168" w:line="336" w:lineRule="atLeast"/>
        <w:jc w:val="right"/>
        <w:rPr>
          <w:rFonts w:ascii="Helvetica Neue" w:hAnsi="Helvetica Neue"/>
          <w:color w:val="555555"/>
          <w:sz w:val="20"/>
        </w:rPr>
      </w:pPr>
      <w:hyperlink r:id="rId40" w:anchor="top" w:history="1">
        <w:r w:rsidR="00DB2507" w:rsidRPr="001451A4">
          <w:rPr>
            <w:rFonts w:ascii="Helvetica Neue" w:hAnsi="Helvetica Neue"/>
            <w:color w:val="3478E3"/>
            <w:sz w:val="20"/>
            <w:u w:val="single"/>
          </w:rPr>
          <w:t xml:space="preserve">Top </w:t>
        </w:r>
        <w:r w:rsidR="00DB2507" w:rsidRPr="001451A4">
          <w:rPr>
            <w:color w:val="3478E3"/>
            <w:sz w:val="20"/>
            <w:u w:val="single"/>
          </w:rPr>
          <w:t>↑</w:t>
        </w:r>
      </w:hyperlink>
    </w:p>
    <w:p w14:paraId="410FEB8A" w14:textId="77777777" w:rsidR="00DB2507" w:rsidRPr="00AE2438" w:rsidRDefault="00DB2507" w:rsidP="00AE2438">
      <w:pPr>
        <w:pStyle w:val="Heading1"/>
      </w:pPr>
      <w:r w:rsidRPr="00AE2438">
        <w:t>Commenting </w:t>
      </w:r>
      <w:hyperlink r:id="rId41" w:anchor="commenting" w:history="1">
        <w:r w:rsidRPr="00AE2438">
          <w:t>#</w:t>
        </w:r>
      </w:hyperlink>
    </w:p>
    <w:p w14:paraId="1ACBE64D" w14:textId="77777777" w:rsidR="00DB2507" w:rsidRPr="001451A4" w:rsidRDefault="00DB2507" w:rsidP="00620CF2">
      <w:pPr>
        <w:numPr>
          <w:ilvl w:val="1"/>
          <w:numId w:val="24"/>
        </w:numPr>
        <w:spacing w:before="0" w:after="0" w:line="336" w:lineRule="atLeast"/>
        <w:ind w:left="270"/>
        <w:rPr>
          <w:rFonts w:ascii="Helvetica Neue" w:hAnsi="Helvetica Neue"/>
          <w:color w:val="555555"/>
          <w:sz w:val="20"/>
        </w:rPr>
      </w:pPr>
      <w:r w:rsidRPr="001451A4">
        <w:rPr>
          <w:rFonts w:ascii="Helvetica Neue" w:hAnsi="Helvetica Neue"/>
          <w:color w:val="555555"/>
          <w:sz w:val="20"/>
        </w:rPr>
        <w:t>Comment, and comment liberally. If there are concerns about file size, utilize minified files and the SCRIPT_DEBUG constant. Long comments should manually break the line length at 80 characters.</w:t>
      </w:r>
    </w:p>
    <w:p w14:paraId="1B4ED14C" w14:textId="77777777" w:rsidR="00DB2507" w:rsidRPr="001451A4" w:rsidRDefault="00DB2507" w:rsidP="00620CF2">
      <w:pPr>
        <w:numPr>
          <w:ilvl w:val="1"/>
          <w:numId w:val="24"/>
        </w:numPr>
        <w:spacing w:before="0" w:after="0" w:line="336" w:lineRule="atLeast"/>
        <w:ind w:left="270"/>
        <w:rPr>
          <w:rFonts w:ascii="Helvetica Neue" w:hAnsi="Helvetica Neue"/>
          <w:color w:val="555555"/>
          <w:sz w:val="20"/>
        </w:rPr>
      </w:pPr>
      <w:r w:rsidRPr="001451A4">
        <w:rPr>
          <w:rFonts w:ascii="Helvetica Neue" w:hAnsi="Helvetica Neue"/>
          <w:color w:val="555555"/>
          <w:sz w:val="20"/>
        </w:rPr>
        <w:t xml:space="preserve">A table of contents should be utilized for longer </w:t>
      </w:r>
      <w:proofErr w:type="spellStart"/>
      <w:r w:rsidRPr="001451A4">
        <w:rPr>
          <w:rFonts w:ascii="Helvetica Neue" w:hAnsi="Helvetica Neue"/>
          <w:color w:val="555555"/>
          <w:sz w:val="20"/>
        </w:rPr>
        <w:t>stylesheets</w:t>
      </w:r>
      <w:proofErr w:type="spellEnd"/>
      <w:r w:rsidRPr="001451A4">
        <w:rPr>
          <w:rFonts w:ascii="Helvetica Neue" w:hAnsi="Helvetica Neue"/>
          <w:color w:val="555555"/>
          <w:sz w:val="20"/>
        </w:rPr>
        <w:t>, especially those that are highly sectioned. Using an index number (1.0, 1.1, 2.0, etc.) aids in searching and jumping to a location.</w:t>
      </w:r>
    </w:p>
    <w:p w14:paraId="39C0025D" w14:textId="77777777" w:rsidR="00DB2507" w:rsidRPr="001451A4" w:rsidRDefault="00DB2507" w:rsidP="00620CF2">
      <w:pPr>
        <w:numPr>
          <w:ilvl w:val="1"/>
          <w:numId w:val="24"/>
        </w:numPr>
        <w:spacing w:before="0" w:after="0" w:line="336" w:lineRule="atLeast"/>
        <w:ind w:left="270"/>
        <w:rPr>
          <w:rFonts w:ascii="Helvetica Neue" w:hAnsi="Helvetica Neue"/>
          <w:color w:val="555555"/>
          <w:sz w:val="20"/>
        </w:rPr>
      </w:pPr>
      <w:r w:rsidRPr="001451A4">
        <w:rPr>
          <w:rFonts w:ascii="Helvetica Neue" w:hAnsi="Helvetica Neue"/>
          <w:color w:val="555555"/>
          <w:sz w:val="20"/>
        </w:rPr>
        <w:t xml:space="preserve">Comments should be formatted much as </w:t>
      </w:r>
      <w:proofErr w:type="spellStart"/>
      <w:r w:rsidRPr="001451A4">
        <w:rPr>
          <w:rFonts w:ascii="Helvetica Neue" w:hAnsi="Helvetica Neue"/>
          <w:color w:val="555555"/>
          <w:sz w:val="20"/>
        </w:rPr>
        <w:t>PHPDoc</w:t>
      </w:r>
      <w:proofErr w:type="spellEnd"/>
      <w:r w:rsidRPr="001451A4">
        <w:rPr>
          <w:rFonts w:ascii="Helvetica Neue" w:hAnsi="Helvetica Neue"/>
          <w:color w:val="555555"/>
          <w:sz w:val="20"/>
        </w:rPr>
        <w:t xml:space="preserve"> is. The </w:t>
      </w:r>
      <w:proofErr w:type="spellStart"/>
      <w:r w:rsidR="00376B6C">
        <w:fldChar w:fldCharType="begin"/>
      </w:r>
      <w:r w:rsidR="00376B6C">
        <w:instrText xml:space="preserve"> HYPERLINK "http://cssdoc.net/" </w:instrText>
      </w:r>
      <w:r w:rsidR="00376B6C">
        <w:fldChar w:fldCharType="separate"/>
      </w:r>
      <w:r w:rsidRPr="001451A4">
        <w:rPr>
          <w:rFonts w:ascii="Helvetica Neue" w:hAnsi="Helvetica Neue"/>
          <w:color w:val="3478E3"/>
          <w:sz w:val="20"/>
          <w:u w:val="single"/>
        </w:rPr>
        <w:t>CSSDoc</w:t>
      </w:r>
      <w:proofErr w:type="spellEnd"/>
      <w:r w:rsidR="00376B6C">
        <w:rPr>
          <w:rFonts w:ascii="Helvetica Neue" w:hAnsi="Helvetica Neue"/>
          <w:color w:val="3478E3"/>
          <w:sz w:val="20"/>
          <w:u w:val="single"/>
        </w:rPr>
        <w:fldChar w:fldCharType="end"/>
      </w:r>
      <w:r w:rsidRPr="001451A4">
        <w:rPr>
          <w:rFonts w:ascii="Helvetica Neue" w:hAnsi="Helvetica Neue"/>
          <w:color w:val="555555"/>
          <w:sz w:val="20"/>
        </w:rPr>
        <w:t> standard is not necessarily widely accepted or used but some aspects of it may be adopted over time. Section/subsection headers should have newlines before and after. Inline comments should not have empty newlines separating the comment from the item to which it relates.</w:t>
      </w:r>
    </w:p>
    <w:p w14:paraId="162774A4" w14:textId="77777777" w:rsidR="00DB2507" w:rsidRPr="001451A4" w:rsidRDefault="00DB2507" w:rsidP="00DB2507">
      <w:pPr>
        <w:pBdr>
          <w:top w:val="single" w:sz="6" w:space="11" w:color="BBBBBB"/>
        </w:pBdr>
        <w:spacing w:before="168" w:after="168" w:line="336" w:lineRule="atLeast"/>
        <w:rPr>
          <w:rFonts w:ascii="Helvetica Neue" w:hAnsi="Helvetica Neue"/>
          <w:color w:val="555555"/>
          <w:sz w:val="20"/>
        </w:rPr>
      </w:pPr>
      <w:r w:rsidRPr="001451A4">
        <w:rPr>
          <w:rFonts w:ascii="Helvetica Neue" w:hAnsi="Helvetica Neue"/>
          <w:color w:val="555555"/>
          <w:sz w:val="20"/>
        </w:rPr>
        <w:t>For sections and subsections:</w:t>
      </w:r>
    </w:p>
    <w:tbl>
      <w:tblPr>
        <w:tblW w:w="10620" w:type="dxa"/>
        <w:tblCellSpacing w:w="0" w:type="dxa"/>
        <w:tblCellMar>
          <w:left w:w="0" w:type="dxa"/>
          <w:right w:w="0" w:type="dxa"/>
        </w:tblCellMar>
        <w:tblLook w:val="04A0" w:firstRow="1" w:lastRow="0" w:firstColumn="1" w:lastColumn="0" w:noHBand="0" w:noVBand="1"/>
      </w:tblPr>
      <w:tblGrid>
        <w:gridCol w:w="450"/>
        <w:gridCol w:w="10170"/>
      </w:tblGrid>
      <w:tr w:rsidR="00DB2507" w:rsidRPr="001451A4" w14:paraId="633C3FC0" w14:textId="77777777" w:rsidTr="00255DD4">
        <w:trPr>
          <w:tblCellSpacing w:w="0" w:type="dxa"/>
        </w:trPr>
        <w:tc>
          <w:tcPr>
            <w:tcW w:w="0" w:type="auto"/>
            <w:vAlign w:val="center"/>
            <w:hideMark/>
          </w:tcPr>
          <w:p w14:paraId="02B27CAB" w14:textId="77777777" w:rsidR="00DB2507" w:rsidRPr="001451A4" w:rsidRDefault="00DB2507" w:rsidP="00255DD4">
            <w:pPr>
              <w:rPr>
                <w:rFonts w:ascii="Times" w:hAnsi="Times"/>
                <w:sz w:val="20"/>
              </w:rPr>
            </w:pPr>
            <w:r w:rsidRPr="001451A4">
              <w:rPr>
                <w:rFonts w:ascii="Times" w:hAnsi="Times"/>
                <w:sz w:val="20"/>
              </w:rPr>
              <w:t>1</w:t>
            </w:r>
          </w:p>
          <w:p w14:paraId="14654B5F" w14:textId="77777777" w:rsidR="00DB2507" w:rsidRPr="001451A4" w:rsidRDefault="00DB2507" w:rsidP="00255DD4">
            <w:pPr>
              <w:rPr>
                <w:rFonts w:ascii="Times" w:hAnsi="Times"/>
                <w:sz w:val="20"/>
              </w:rPr>
            </w:pPr>
            <w:r w:rsidRPr="001451A4">
              <w:rPr>
                <w:rFonts w:ascii="Times" w:hAnsi="Times"/>
                <w:sz w:val="20"/>
              </w:rPr>
              <w:t>2</w:t>
            </w:r>
          </w:p>
          <w:p w14:paraId="0D09252D" w14:textId="77777777" w:rsidR="00DB2507" w:rsidRPr="001451A4" w:rsidRDefault="00DB2507" w:rsidP="00255DD4">
            <w:pPr>
              <w:rPr>
                <w:rFonts w:ascii="Times" w:hAnsi="Times"/>
                <w:sz w:val="20"/>
              </w:rPr>
            </w:pPr>
            <w:r w:rsidRPr="001451A4">
              <w:rPr>
                <w:rFonts w:ascii="Times" w:hAnsi="Times"/>
                <w:sz w:val="20"/>
              </w:rPr>
              <w:t>3</w:t>
            </w:r>
          </w:p>
          <w:p w14:paraId="32E3F987" w14:textId="77777777" w:rsidR="00DB2507" w:rsidRPr="001451A4" w:rsidRDefault="00DB2507" w:rsidP="00255DD4">
            <w:pPr>
              <w:rPr>
                <w:rFonts w:ascii="Times" w:hAnsi="Times"/>
                <w:sz w:val="20"/>
              </w:rPr>
            </w:pPr>
            <w:r w:rsidRPr="001451A4">
              <w:rPr>
                <w:rFonts w:ascii="Times" w:hAnsi="Times"/>
                <w:sz w:val="20"/>
              </w:rPr>
              <w:t>4</w:t>
            </w:r>
          </w:p>
          <w:p w14:paraId="6EE88323" w14:textId="77777777" w:rsidR="00DB2507" w:rsidRPr="001451A4" w:rsidRDefault="00DB2507" w:rsidP="00255DD4">
            <w:pPr>
              <w:rPr>
                <w:rFonts w:ascii="Times" w:hAnsi="Times"/>
                <w:sz w:val="20"/>
              </w:rPr>
            </w:pPr>
            <w:r w:rsidRPr="001451A4">
              <w:rPr>
                <w:rFonts w:ascii="Times" w:hAnsi="Times"/>
                <w:sz w:val="20"/>
              </w:rPr>
              <w:t>5</w:t>
            </w:r>
          </w:p>
          <w:p w14:paraId="68FBC069" w14:textId="77777777" w:rsidR="00DB2507" w:rsidRPr="001451A4" w:rsidRDefault="00DB2507" w:rsidP="00255DD4">
            <w:pPr>
              <w:rPr>
                <w:rFonts w:ascii="Times" w:hAnsi="Times"/>
                <w:sz w:val="20"/>
              </w:rPr>
            </w:pPr>
            <w:r w:rsidRPr="001451A4">
              <w:rPr>
                <w:rFonts w:ascii="Times" w:hAnsi="Times"/>
                <w:sz w:val="20"/>
              </w:rPr>
              <w:t>6</w:t>
            </w:r>
          </w:p>
          <w:p w14:paraId="1D116F29" w14:textId="77777777" w:rsidR="00DB2507" w:rsidRPr="001451A4" w:rsidRDefault="00DB2507" w:rsidP="00255DD4">
            <w:pPr>
              <w:rPr>
                <w:rFonts w:ascii="Times" w:hAnsi="Times"/>
                <w:sz w:val="20"/>
              </w:rPr>
            </w:pPr>
            <w:r w:rsidRPr="001451A4">
              <w:rPr>
                <w:rFonts w:ascii="Times" w:hAnsi="Times"/>
                <w:sz w:val="20"/>
              </w:rPr>
              <w:t>7</w:t>
            </w:r>
          </w:p>
          <w:p w14:paraId="40E24AC4" w14:textId="77777777" w:rsidR="00DB2507" w:rsidRPr="001451A4" w:rsidRDefault="00DB2507" w:rsidP="00255DD4">
            <w:pPr>
              <w:rPr>
                <w:rFonts w:ascii="Times" w:hAnsi="Times"/>
                <w:sz w:val="20"/>
              </w:rPr>
            </w:pPr>
            <w:r w:rsidRPr="001451A4">
              <w:rPr>
                <w:rFonts w:ascii="Times" w:hAnsi="Times"/>
                <w:sz w:val="20"/>
              </w:rPr>
              <w:t>8</w:t>
            </w:r>
          </w:p>
          <w:p w14:paraId="445B16FF" w14:textId="77777777" w:rsidR="00DB2507" w:rsidRPr="001451A4" w:rsidRDefault="00DB2507" w:rsidP="00255DD4">
            <w:pPr>
              <w:rPr>
                <w:rFonts w:ascii="Times" w:hAnsi="Times"/>
                <w:sz w:val="20"/>
              </w:rPr>
            </w:pPr>
            <w:r w:rsidRPr="001451A4">
              <w:rPr>
                <w:rFonts w:ascii="Times" w:hAnsi="Times"/>
                <w:sz w:val="20"/>
              </w:rPr>
              <w:t>9</w:t>
            </w:r>
          </w:p>
        </w:tc>
        <w:tc>
          <w:tcPr>
            <w:tcW w:w="10170" w:type="dxa"/>
            <w:vAlign w:val="center"/>
            <w:hideMark/>
          </w:tcPr>
          <w:p w14:paraId="758E0DA6" w14:textId="77777777" w:rsidR="00DB2507" w:rsidRPr="001451A4" w:rsidRDefault="00DB2507" w:rsidP="00255DD4">
            <w:pPr>
              <w:rPr>
                <w:rFonts w:ascii="Times" w:hAnsi="Times"/>
                <w:sz w:val="20"/>
              </w:rPr>
            </w:pPr>
            <w:r w:rsidRPr="001451A4">
              <w:rPr>
                <w:rFonts w:ascii="Courier" w:hAnsi="Courier" w:cs="Courier"/>
                <w:sz w:val="20"/>
                <w:shd w:val="clear" w:color="auto" w:fill="EEEEEE"/>
              </w:rPr>
              <w:t>/**</w:t>
            </w:r>
          </w:p>
          <w:p w14:paraId="65AE916A" w14:textId="77777777" w:rsidR="00DB2507" w:rsidRPr="001451A4" w:rsidRDefault="00DB2507" w:rsidP="00255DD4">
            <w:pPr>
              <w:rPr>
                <w:rFonts w:ascii="Times" w:hAnsi="Times"/>
                <w:sz w:val="20"/>
              </w:rPr>
            </w:pPr>
            <w:r w:rsidRPr="001451A4">
              <w:rPr>
                <w:rFonts w:ascii="Courier" w:hAnsi="Courier" w:cs="Courier"/>
                <w:sz w:val="20"/>
                <w:shd w:val="clear" w:color="auto" w:fill="EEEEEE"/>
              </w:rPr>
              <w:t>* #.# Section title</w:t>
            </w:r>
          </w:p>
          <w:p w14:paraId="750D6FF0" w14:textId="77777777" w:rsidR="00DB2507" w:rsidRPr="001451A4" w:rsidRDefault="00DB2507" w:rsidP="00255DD4">
            <w:pPr>
              <w:rPr>
                <w:rFonts w:ascii="Times" w:hAnsi="Times"/>
                <w:sz w:val="20"/>
              </w:rPr>
            </w:pPr>
            <w:r w:rsidRPr="001451A4">
              <w:rPr>
                <w:rFonts w:ascii="Courier" w:hAnsi="Courier" w:cs="Courier"/>
                <w:sz w:val="20"/>
                <w:shd w:val="clear" w:color="auto" w:fill="EEEEEE"/>
              </w:rPr>
              <w:t>*</w:t>
            </w:r>
          </w:p>
          <w:p w14:paraId="1F8C41A0" w14:textId="77777777" w:rsidR="00DB2507" w:rsidRPr="001451A4" w:rsidRDefault="00DB2507" w:rsidP="00255DD4">
            <w:pPr>
              <w:rPr>
                <w:rFonts w:ascii="Times" w:hAnsi="Times"/>
                <w:sz w:val="20"/>
              </w:rPr>
            </w:pPr>
            <w:r w:rsidRPr="001451A4">
              <w:rPr>
                <w:rFonts w:ascii="Courier" w:hAnsi="Courier" w:cs="Courier"/>
                <w:sz w:val="20"/>
                <w:shd w:val="clear" w:color="auto" w:fill="EEEEEE"/>
              </w:rPr>
              <w:t>* Description of section, whether or not it has media queries, etc.</w:t>
            </w:r>
          </w:p>
          <w:p w14:paraId="62BE5F47" w14:textId="77777777" w:rsidR="00DB2507" w:rsidRPr="001451A4" w:rsidRDefault="00DB2507" w:rsidP="00255DD4">
            <w:pPr>
              <w:rPr>
                <w:rFonts w:ascii="Times" w:hAnsi="Times"/>
                <w:sz w:val="20"/>
              </w:rPr>
            </w:pPr>
            <w:r w:rsidRPr="001451A4">
              <w:rPr>
                <w:rFonts w:ascii="Courier" w:hAnsi="Courier" w:cs="Courier"/>
                <w:sz w:val="20"/>
                <w:shd w:val="clear" w:color="auto" w:fill="EEEEEE"/>
              </w:rPr>
              <w:t>*/</w:t>
            </w:r>
          </w:p>
          <w:p w14:paraId="3C5A23EC" w14:textId="77777777" w:rsidR="00DB2507" w:rsidRPr="001451A4" w:rsidRDefault="00DB2507" w:rsidP="00255DD4">
            <w:pPr>
              <w:rPr>
                <w:rFonts w:ascii="Times" w:hAnsi="Times"/>
                <w:sz w:val="20"/>
              </w:rPr>
            </w:pPr>
            <w:r w:rsidRPr="001451A4">
              <w:rPr>
                <w:rFonts w:ascii="Times" w:hAnsi="Times"/>
                <w:sz w:val="20"/>
              </w:rPr>
              <w:t> </w:t>
            </w:r>
          </w:p>
          <w:p w14:paraId="6920FB9C" w14:textId="77777777" w:rsidR="00DB2507" w:rsidRPr="001451A4" w:rsidRDefault="00DB2507" w:rsidP="00255DD4">
            <w:pPr>
              <w:rPr>
                <w:rFonts w:ascii="Times" w:hAnsi="Times"/>
                <w:sz w:val="20"/>
              </w:rPr>
            </w:pPr>
            <w:r w:rsidRPr="001451A4">
              <w:rPr>
                <w:rFonts w:ascii="Courier" w:hAnsi="Courier" w:cs="Courier"/>
                <w:sz w:val="20"/>
                <w:shd w:val="clear" w:color="auto" w:fill="EEEEEE"/>
              </w:rPr>
              <w:t>.selector {</w:t>
            </w:r>
          </w:p>
          <w:p w14:paraId="31617893"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float: left;</w:t>
            </w:r>
          </w:p>
          <w:p w14:paraId="035B5E45" w14:textId="77777777" w:rsidR="00DB2507" w:rsidRPr="001451A4" w:rsidRDefault="00DB2507" w:rsidP="00255DD4">
            <w:pPr>
              <w:rPr>
                <w:rFonts w:ascii="Times" w:hAnsi="Times"/>
                <w:sz w:val="20"/>
              </w:rPr>
            </w:pPr>
            <w:r w:rsidRPr="001451A4">
              <w:rPr>
                <w:rFonts w:ascii="Courier" w:hAnsi="Courier" w:cs="Courier"/>
                <w:sz w:val="20"/>
                <w:shd w:val="clear" w:color="auto" w:fill="EEEEEE"/>
              </w:rPr>
              <w:t>}</w:t>
            </w:r>
          </w:p>
        </w:tc>
      </w:tr>
    </w:tbl>
    <w:p w14:paraId="19669BEB" w14:textId="77777777" w:rsidR="00DB2507" w:rsidRPr="001451A4" w:rsidRDefault="00DB2507" w:rsidP="00DB2507">
      <w:pPr>
        <w:pBdr>
          <w:top w:val="single" w:sz="6" w:space="11" w:color="BBBBBB"/>
        </w:pBdr>
        <w:spacing w:before="168" w:after="168" w:line="336" w:lineRule="atLeast"/>
        <w:rPr>
          <w:rFonts w:ascii="Helvetica Neue" w:hAnsi="Helvetica Neue"/>
          <w:color w:val="555555"/>
          <w:sz w:val="20"/>
        </w:rPr>
      </w:pPr>
      <w:r w:rsidRPr="001451A4">
        <w:rPr>
          <w:rFonts w:ascii="Helvetica Neue" w:hAnsi="Helvetica Neue"/>
          <w:color w:val="555555"/>
          <w:sz w:val="20"/>
        </w:rPr>
        <w:t>For inline:</w:t>
      </w:r>
    </w:p>
    <w:tbl>
      <w:tblPr>
        <w:tblW w:w="10620" w:type="dxa"/>
        <w:tblCellSpacing w:w="0" w:type="dxa"/>
        <w:tblCellMar>
          <w:left w:w="0" w:type="dxa"/>
          <w:right w:w="0" w:type="dxa"/>
        </w:tblCellMar>
        <w:tblLook w:val="04A0" w:firstRow="1" w:lastRow="0" w:firstColumn="1" w:lastColumn="0" w:noHBand="0" w:noVBand="1"/>
      </w:tblPr>
      <w:tblGrid>
        <w:gridCol w:w="450"/>
        <w:gridCol w:w="10170"/>
      </w:tblGrid>
      <w:tr w:rsidR="00DB2507" w:rsidRPr="001451A4" w14:paraId="7FCC1C0A" w14:textId="77777777" w:rsidTr="00255DD4">
        <w:trPr>
          <w:tblCellSpacing w:w="0" w:type="dxa"/>
        </w:trPr>
        <w:tc>
          <w:tcPr>
            <w:tcW w:w="0" w:type="auto"/>
            <w:vAlign w:val="center"/>
            <w:hideMark/>
          </w:tcPr>
          <w:p w14:paraId="107840D2" w14:textId="77777777" w:rsidR="00DB2507" w:rsidRPr="001451A4" w:rsidRDefault="00DB2507" w:rsidP="00255DD4">
            <w:pPr>
              <w:rPr>
                <w:rFonts w:ascii="Times" w:hAnsi="Times"/>
                <w:sz w:val="20"/>
              </w:rPr>
            </w:pPr>
            <w:r w:rsidRPr="001451A4">
              <w:rPr>
                <w:rFonts w:ascii="Times" w:hAnsi="Times"/>
                <w:sz w:val="20"/>
              </w:rPr>
              <w:t>1</w:t>
            </w:r>
          </w:p>
          <w:p w14:paraId="705B5F79" w14:textId="77777777" w:rsidR="00DB2507" w:rsidRPr="001451A4" w:rsidRDefault="00DB2507" w:rsidP="00255DD4">
            <w:pPr>
              <w:rPr>
                <w:rFonts w:ascii="Times" w:hAnsi="Times"/>
                <w:sz w:val="20"/>
              </w:rPr>
            </w:pPr>
            <w:r w:rsidRPr="001451A4">
              <w:rPr>
                <w:rFonts w:ascii="Times" w:hAnsi="Times"/>
                <w:sz w:val="20"/>
              </w:rPr>
              <w:t>2</w:t>
            </w:r>
          </w:p>
          <w:p w14:paraId="7C6AA515" w14:textId="77777777" w:rsidR="00DB2507" w:rsidRPr="001451A4" w:rsidRDefault="00DB2507" w:rsidP="00255DD4">
            <w:pPr>
              <w:rPr>
                <w:rFonts w:ascii="Times" w:hAnsi="Times"/>
                <w:sz w:val="20"/>
              </w:rPr>
            </w:pPr>
            <w:r w:rsidRPr="001451A4">
              <w:rPr>
                <w:rFonts w:ascii="Times" w:hAnsi="Times"/>
                <w:sz w:val="20"/>
              </w:rPr>
              <w:t>3</w:t>
            </w:r>
          </w:p>
          <w:p w14:paraId="224C07D9" w14:textId="77777777" w:rsidR="00DB2507" w:rsidRPr="001451A4" w:rsidRDefault="00DB2507" w:rsidP="00255DD4">
            <w:pPr>
              <w:rPr>
                <w:rFonts w:ascii="Times" w:hAnsi="Times"/>
                <w:sz w:val="20"/>
              </w:rPr>
            </w:pPr>
            <w:r w:rsidRPr="001451A4">
              <w:rPr>
                <w:rFonts w:ascii="Times" w:hAnsi="Times"/>
                <w:sz w:val="20"/>
              </w:rPr>
              <w:t>4</w:t>
            </w:r>
          </w:p>
          <w:p w14:paraId="59D5D4FD" w14:textId="77777777" w:rsidR="00DB2507" w:rsidRPr="001451A4" w:rsidRDefault="00DB2507" w:rsidP="00255DD4">
            <w:pPr>
              <w:rPr>
                <w:rFonts w:ascii="Times" w:hAnsi="Times"/>
                <w:sz w:val="20"/>
              </w:rPr>
            </w:pPr>
            <w:r w:rsidRPr="001451A4">
              <w:rPr>
                <w:rFonts w:ascii="Times" w:hAnsi="Times"/>
                <w:sz w:val="20"/>
              </w:rPr>
              <w:t>5</w:t>
            </w:r>
          </w:p>
          <w:p w14:paraId="7B58E0D9" w14:textId="77777777" w:rsidR="00DB2507" w:rsidRPr="001451A4" w:rsidRDefault="00DB2507" w:rsidP="00255DD4">
            <w:pPr>
              <w:rPr>
                <w:rFonts w:ascii="Times" w:hAnsi="Times"/>
                <w:sz w:val="20"/>
              </w:rPr>
            </w:pPr>
            <w:r w:rsidRPr="001451A4">
              <w:rPr>
                <w:rFonts w:ascii="Times" w:hAnsi="Times"/>
                <w:sz w:val="20"/>
              </w:rPr>
              <w:t>6</w:t>
            </w:r>
          </w:p>
        </w:tc>
        <w:tc>
          <w:tcPr>
            <w:tcW w:w="10170" w:type="dxa"/>
            <w:vAlign w:val="center"/>
            <w:hideMark/>
          </w:tcPr>
          <w:p w14:paraId="1BB6D71A" w14:textId="77777777" w:rsidR="00DB2507" w:rsidRPr="001451A4" w:rsidRDefault="00DB2507" w:rsidP="00255DD4">
            <w:pPr>
              <w:rPr>
                <w:rFonts w:ascii="Times" w:hAnsi="Times"/>
                <w:sz w:val="20"/>
              </w:rPr>
            </w:pPr>
            <w:r w:rsidRPr="001451A4">
              <w:rPr>
                <w:rFonts w:ascii="Courier" w:hAnsi="Courier" w:cs="Courier"/>
                <w:sz w:val="20"/>
                <w:shd w:val="clear" w:color="auto" w:fill="EEEEEE"/>
              </w:rPr>
              <w:t>/* This is a comment about this selector */</w:t>
            </w:r>
          </w:p>
          <w:p w14:paraId="5066B412" w14:textId="77777777" w:rsidR="00DB2507" w:rsidRPr="001451A4" w:rsidRDefault="00DB2507" w:rsidP="00255DD4">
            <w:pPr>
              <w:rPr>
                <w:rFonts w:ascii="Times" w:hAnsi="Times"/>
                <w:sz w:val="20"/>
              </w:rPr>
            </w:pPr>
            <w:r w:rsidRPr="001451A4">
              <w:rPr>
                <w:rFonts w:ascii="Times" w:hAnsi="Times"/>
                <w:sz w:val="20"/>
              </w:rPr>
              <w:t> </w:t>
            </w:r>
          </w:p>
          <w:p w14:paraId="0F16F627" w14:textId="77777777" w:rsidR="00DB2507" w:rsidRPr="001451A4" w:rsidRDefault="00DB2507" w:rsidP="00255DD4">
            <w:pPr>
              <w:rPr>
                <w:rFonts w:ascii="Times" w:hAnsi="Times"/>
                <w:sz w:val="20"/>
              </w:rPr>
            </w:pPr>
            <w:r w:rsidRPr="001451A4">
              <w:rPr>
                <w:rFonts w:ascii="Courier" w:hAnsi="Courier" w:cs="Courier"/>
                <w:sz w:val="20"/>
                <w:shd w:val="clear" w:color="auto" w:fill="EEEEEE"/>
              </w:rPr>
              <w:t>.another-selector {</w:t>
            </w:r>
          </w:p>
          <w:p w14:paraId="7EEDE0F3"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position: absolute;</w:t>
            </w:r>
          </w:p>
          <w:p w14:paraId="06DBBF9E" w14:textId="77777777" w:rsidR="00DB2507" w:rsidRPr="001451A4" w:rsidRDefault="00DB2507" w:rsidP="00255DD4">
            <w:pPr>
              <w:rPr>
                <w:rFonts w:ascii="Times" w:hAnsi="Times"/>
                <w:sz w:val="20"/>
              </w:rPr>
            </w:pPr>
            <w:r w:rsidRPr="001451A4">
              <w:rPr>
                <w:rFonts w:ascii="Courier" w:hAnsi="Courier" w:cs="Courier"/>
                <w:color w:val="000000"/>
                <w:sz w:val="20"/>
                <w:shd w:val="clear" w:color="auto" w:fill="EEEEEE"/>
              </w:rPr>
              <w:t>    </w:t>
            </w:r>
            <w:r w:rsidRPr="001451A4">
              <w:rPr>
                <w:rFonts w:ascii="Courier" w:hAnsi="Courier" w:cs="Courier"/>
                <w:sz w:val="20"/>
                <w:shd w:val="clear" w:color="auto" w:fill="EEEEEE"/>
              </w:rPr>
              <w:t>top: 0</w:t>
            </w:r>
            <w:r w:rsidRPr="001451A4">
              <w:rPr>
                <w:rFonts w:ascii="Times" w:hAnsi="Times"/>
                <w:sz w:val="20"/>
              </w:rPr>
              <w:t xml:space="preserve"> </w:t>
            </w:r>
            <w:r w:rsidRPr="001451A4">
              <w:rPr>
                <w:rFonts w:ascii="Courier" w:hAnsi="Courier" w:cs="Courier"/>
                <w:sz w:val="20"/>
                <w:shd w:val="clear" w:color="auto" w:fill="EEEEEE"/>
              </w:rPr>
              <w:t>!important; /* I should explain why this is so !important */</w:t>
            </w:r>
          </w:p>
          <w:p w14:paraId="3752D542" w14:textId="77777777" w:rsidR="00DB2507" w:rsidRPr="001451A4" w:rsidRDefault="00DB2507" w:rsidP="00255DD4">
            <w:pPr>
              <w:rPr>
                <w:rFonts w:ascii="Times" w:hAnsi="Times"/>
                <w:sz w:val="20"/>
              </w:rPr>
            </w:pPr>
            <w:r w:rsidRPr="001451A4">
              <w:rPr>
                <w:rFonts w:ascii="Courier" w:hAnsi="Courier" w:cs="Courier"/>
                <w:sz w:val="20"/>
                <w:shd w:val="clear" w:color="auto" w:fill="EEEEEE"/>
              </w:rPr>
              <w:t>}</w:t>
            </w:r>
          </w:p>
        </w:tc>
      </w:tr>
    </w:tbl>
    <w:p w14:paraId="545CAE62" w14:textId="77777777" w:rsidR="00DB2507" w:rsidRPr="001451A4" w:rsidRDefault="00376B6C" w:rsidP="00DB2507">
      <w:pPr>
        <w:pBdr>
          <w:top w:val="single" w:sz="6" w:space="11" w:color="BBBBBB"/>
        </w:pBdr>
        <w:spacing w:before="168" w:after="168" w:line="336" w:lineRule="atLeast"/>
        <w:jc w:val="right"/>
        <w:rPr>
          <w:rFonts w:ascii="Helvetica Neue" w:hAnsi="Helvetica Neue"/>
          <w:color w:val="555555"/>
          <w:sz w:val="20"/>
        </w:rPr>
      </w:pPr>
      <w:hyperlink r:id="rId42" w:anchor="top" w:history="1">
        <w:r w:rsidR="00DB2507" w:rsidRPr="001451A4">
          <w:rPr>
            <w:rFonts w:ascii="Helvetica Neue" w:hAnsi="Helvetica Neue"/>
            <w:color w:val="3478E3"/>
            <w:sz w:val="20"/>
            <w:u w:val="single"/>
          </w:rPr>
          <w:t xml:space="preserve">Top </w:t>
        </w:r>
        <w:r w:rsidR="00DB2507" w:rsidRPr="001451A4">
          <w:rPr>
            <w:color w:val="3478E3"/>
            <w:sz w:val="20"/>
            <w:u w:val="single"/>
          </w:rPr>
          <w:t>↑</w:t>
        </w:r>
      </w:hyperlink>
    </w:p>
    <w:p w14:paraId="029ABE19" w14:textId="77777777" w:rsidR="00DB2507" w:rsidRPr="00AE2438" w:rsidRDefault="00DB2507" w:rsidP="00AE2438">
      <w:pPr>
        <w:pStyle w:val="Heading1"/>
      </w:pPr>
      <w:r w:rsidRPr="00AE2438">
        <w:t>Best Practices </w:t>
      </w:r>
      <w:hyperlink r:id="rId43" w:anchor="best-practices" w:history="1">
        <w:r w:rsidRPr="00AE2438">
          <w:t>#</w:t>
        </w:r>
      </w:hyperlink>
    </w:p>
    <w:p w14:paraId="057B660E" w14:textId="77777777" w:rsidR="00DB2507" w:rsidRPr="001451A4" w:rsidRDefault="00DB2507" w:rsidP="00DB2507">
      <w:pPr>
        <w:pBdr>
          <w:top w:val="single" w:sz="6" w:space="11" w:color="BBBBBB"/>
        </w:pBdr>
        <w:spacing w:before="168" w:after="168" w:line="336" w:lineRule="atLeast"/>
        <w:rPr>
          <w:rFonts w:ascii="Helvetica Neue" w:hAnsi="Helvetica Neue"/>
          <w:color w:val="555555"/>
          <w:sz w:val="20"/>
        </w:rPr>
      </w:pPr>
      <w:proofErr w:type="spellStart"/>
      <w:r w:rsidRPr="001451A4">
        <w:rPr>
          <w:rFonts w:ascii="Helvetica Neue" w:hAnsi="Helvetica Neue"/>
          <w:color w:val="555555"/>
          <w:sz w:val="20"/>
        </w:rPr>
        <w:t>Stylesheets</w:t>
      </w:r>
      <w:proofErr w:type="spellEnd"/>
      <w:r w:rsidRPr="001451A4">
        <w:rPr>
          <w:rFonts w:ascii="Helvetica Neue" w:hAnsi="Helvetica Neue"/>
          <w:color w:val="555555"/>
          <w:sz w:val="20"/>
        </w:rPr>
        <w:t xml:space="preserve"> tend to get long in length. Focus slowly gets lost whilst intended goals start repeating and overlapping. Writing smart code from the outset helps us retain the overview whilst remaining flexible throughout change.</w:t>
      </w:r>
    </w:p>
    <w:p w14:paraId="6A06D791" w14:textId="77777777" w:rsidR="00DB2507" w:rsidRPr="001451A4" w:rsidRDefault="00DB2507" w:rsidP="00620CF2">
      <w:pPr>
        <w:numPr>
          <w:ilvl w:val="1"/>
          <w:numId w:val="24"/>
        </w:numPr>
        <w:spacing w:before="0" w:after="0" w:line="336" w:lineRule="atLeast"/>
        <w:ind w:left="270"/>
        <w:rPr>
          <w:rFonts w:ascii="Helvetica Neue" w:hAnsi="Helvetica Neue"/>
          <w:color w:val="555555"/>
          <w:sz w:val="20"/>
        </w:rPr>
      </w:pPr>
      <w:r w:rsidRPr="001451A4">
        <w:rPr>
          <w:rFonts w:ascii="Helvetica Neue" w:hAnsi="Helvetica Neue"/>
          <w:color w:val="555555"/>
          <w:sz w:val="20"/>
        </w:rPr>
        <w:t>If you are attempting to fix an issue, attempt to remove code before adding more.</w:t>
      </w:r>
    </w:p>
    <w:p w14:paraId="2388B427" w14:textId="77777777" w:rsidR="00DB2507" w:rsidRPr="001451A4" w:rsidRDefault="00DB2507" w:rsidP="00620CF2">
      <w:pPr>
        <w:numPr>
          <w:ilvl w:val="1"/>
          <w:numId w:val="24"/>
        </w:numPr>
        <w:spacing w:before="0" w:after="0" w:line="336" w:lineRule="atLeast"/>
        <w:ind w:left="270"/>
        <w:rPr>
          <w:rFonts w:ascii="Helvetica Neue" w:hAnsi="Helvetica Neue"/>
          <w:color w:val="555555"/>
          <w:sz w:val="20"/>
        </w:rPr>
      </w:pPr>
      <w:r w:rsidRPr="001451A4">
        <w:rPr>
          <w:rFonts w:ascii="Helvetica Neue" w:hAnsi="Helvetica Neue"/>
          <w:color w:val="555555"/>
          <w:sz w:val="20"/>
        </w:rPr>
        <w:t>Magic Numbers are unlucky. These are numbers that are used as quick fixes on a one-off basis. Example: </w:t>
      </w:r>
      <w:r w:rsidRPr="001451A4">
        <w:rPr>
          <w:rFonts w:ascii="Monaco" w:hAnsi="Monaco" w:cs="Courier"/>
          <w:color w:val="000000"/>
          <w:sz w:val="20"/>
          <w:shd w:val="clear" w:color="auto" w:fill="EEEEEE"/>
        </w:rPr>
        <w:t xml:space="preserve">.box </w:t>
      </w:r>
      <w:proofErr w:type="gramStart"/>
      <w:r w:rsidRPr="001451A4">
        <w:rPr>
          <w:rFonts w:ascii="Monaco" w:hAnsi="Monaco" w:cs="Courier"/>
          <w:color w:val="000000"/>
          <w:sz w:val="20"/>
          <w:shd w:val="clear" w:color="auto" w:fill="EEEEEE"/>
        </w:rPr>
        <w:t>{ margin</w:t>
      </w:r>
      <w:proofErr w:type="gramEnd"/>
      <w:r w:rsidRPr="001451A4">
        <w:rPr>
          <w:rFonts w:ascii="Monaco" w:hAnsi="Monaco" w:cs="Courier"/>
          <w:color w:val="000000"/>
          <w:sz w:val="20"/>
          <w:shd w:val="clear" w:color="auto" w:fill="EEEEEE"/>
        </w:rPr>
        <w:t>-top: 37px }</w:t>
      </w:r>
      <w:r w:rsidRPr="001451A4">
        <w:rPr>
          <w:rFonts w:ascii="Helvetica Neue" w:hAnsi="Helvetica Neue"/>
          <w:color w:val="555555"/>
          <w:sz w:val="20"/>
        </w:rPr>
        <w:t>.</w:t>
      </w:r>
    </w:p>
    <w:p w14:paraId="4E740898" w14:textId="77777777" w:rsidR="00DB2507" w:rsidRPr="001451A4" w:rsidRDefault="00DB2507" w:rsidP="00620CF2">
      <w:pPr>
        <w:numPr>
          <w:ilvl w:val="1"/>
          <w:numId w:val="24"/>
        </w:numPr>
        <w:spacing w:before="0" w:after="0" w:line="336" w:lineRule="atLeast"/>
        <w:ind w:left="270"/>
        <w:rPr>
          <w:rFonts w:ascii="Helvetica Neue" w:hAnsi="Helvetica Neue"/>
          <w:color w:val="555555"/>
          <w:sz w:val="20"/>
        </w:rPr>
      </w:pPr>
      <w:r w:rsidRPr="001451A4">
        <w:rPr>
          <w:rFonts w:ascii="Helvetica Neue" w:hAnsi="Helvetica Neue"/>
          <w:color w:val="555555"/>
          <w:sz w:val="20"/>
        </w:rPr>
        <w:t>DOM will change over time, target the element you want to use as opposed to “finding it” through its parents. Example: Use </w:t>
      </w:r>
      <w:r w:rsidRPr="001451A4">
        <w:rPr>
          <w:rFonts w:ascii="Monaco" w:hAnsi="Monaco" w:cs="Courier"/>
          <w:color w:val="000000"/>
          <w:sz w:val="20"/>
          <w:shd w:val="clear" w:color="auto" w:fill="EEEEEE"/>
        </w:rPr>
        <w:t>.highlight</w:t>
      </w:r>
      <w:r w:rsidRPr="001451A4">
        <w:rPr>
          <w:rFonts w:ascii="Helvetica Neue" w:hAnsi="Helvetica Neue"/>
          <w:color w:val="555555"/>
          <w:sz w:val="20"/>
        </w:rPr>
        <w:t> on the element as opposed to </w:t>
      </w:r>
      <w:r w:rsidRPr="001451A4">
        <w:rPr>
          <w:rFonts w:ascii="Monaco" w:hAnsi="Monaco" w:cs="Courier"/>
          <w:color w:val="000000"/>
          <w:sz w:val="20"/>
          <w:shd w:val="clear" w:color="auto" w:fill="EEEEEE"/>
        </w:rPr>
        <w:t>.highlight a</w:t>
      </w:r>
      <w:r w:rsidRPr="001451A4">
        <w:rPr>
          <w:rFonts w:ascii="Helvetica Neue" w:hAnsi="Helvetica Neue"/>
          <w:color w:val="555555"/>
          <w:sz w:val="20"/>
        </w:rPr>
        <w:t> (where the selector is on the parent)</w:t>
      </w:r>
    </w:p>
    <w:p w14:paraId="547A938C" w14:textId="77777777" w:rsidR="00DB2507" w:rsidRPr="001451A4" w:rsidRDefault="00DB2507" w:rsidP="00620CF2">
      <w:pPr>
        <w:numPr>
          <w:ilvl w:val="1"/>
          <w:numId w:val="24"/>
        </w:numPr>
        <w:spacing w:before="0" w:after="0" w:line="336" w:lineRule="atLeast"/>
        <w:ind w:left="270"/>
        <w:rPr>
          <w:rFonts w:ascii="Helvetica Neue" w:hAnsi="Helvetica Neue"/>
          <w:color w:val="555555"/>
          <w:sz w:val="20"/>
        </w:rPr>
      </w:pPr>
      <w:r w:rsidRPr="001451A4">
        <w:rPr>
          <w:rFonts w:ascii="Helvetica Neue" w:hAnsi="Helvetica Neue"/>
          <w:color w:val="555555"/>
          <w:sz w:val="20"/>
        </w:rPr>
        <w:t>Know when to use the height property. It should be used when you are including outside elements (such as images). Otherwise use line-height for more flexibility.</w:t>
      </w:r>
    </w:p>
    <w:p w14:paraId="7D7B4403" w14:textId="77777777" w:rsidR="00DB2507" w:rsidRPr="001451A4" w:rsidRDefault="00DB2507" w:rsidP="00620CF2">
      <w:pPr>
        <w:numPr>
          <w:ilvl w:val="1"/>
          <w:numId w:val="24"/>
        </w:numPr>
        <w:spacing w:before="0" w:after="0" w:line="336" w:lineRule="atLeast"/>
        <w:ind w:left="270"/>
        <w:rPr>
          <w:rFonts w:ascii="Helvetica Neue" w:hAnsi="Helvetica Neue"/>
          <w:color w:val="555555"/>
          <w:sz w:val="20"/>
        </w:rPr>
      </w:pPr>
      <w:r w:rsidRPr="001451A4">
        <w:rPr>
          <w:rFonts w:ascii="Helvetica Neue" w:hAnsi="Helvetica Neue"/>
          <w:color w:val="555555"/>
          <w:sz w:val="20"/>
        </w:rPr>
        <w:t>Do not restate default property &amp; value combinations (for instance </w:t>
      </w:r>
      <w:r w:rsidRPr="001451A4">
        <w:rPr>
          <w:rFonts w:ascii="Monaco" w:hAnsi="Monaco" w:cs="Courier"/>
          <w:color w:val="000000"/>
          <w:sz w:val="20"/>
          <w:shd w:val="clear" w:color="auto" w:fill="EEEEEE"/>
        </w:rPr>
        <w:t>display: block;</w:t>
      </w:r>
      <w:r w:rsidRPr="001451A4">
        <w:rPr>
          <w:rFonts w:ascii="Helvetica Neue" w:hAnsi="Helvetica Neue"/>
          <w:color w:val="555555"/>
          <w:sz w:val="20"/>
        </w:rPr>
        <w:t> on block-level elements).</w:t>
      </w:r>
    </w:p>
    <w:p w14:paraId="7CED2557" w14:textId="77777777" w:rsidR="00DB2507" w:rsidRDefault="00DB2507" w:rsidP="00DB2507"/>
    <w:p w14:paraId="30BE7D5B" w14:textId="77777777" w:rsidR="00DB2507" w:rsidRDefault="00DB2507" w:rsidP="00DB2507">
      <w:r>
        <w:br w:type="page"/>
      </w:r>
    </w:p>
    <w:p w14:paraId="16DBE48D" w14:textId="77777777" w:rsidR="00DB2507" w:rsidRPr="001451A4" w:rsidRDefault="00DB2507" w:rsidP="00AE2438">
      <w:pPr>
        <w:pStyle w:val="Heading1"/>
      </w:pPr>
      <w:bookmarkStart w:id="8" w:name="CSS_Validity"/>
      <w:r w:rsidRPr="001451A4">
        <w:t>CSS Validity</w:t>
      </w:r>
      <w:bookmarkEnd w:id="8"/>
    </w:p>
    <w:p w14:paraId="64DD6A6D" w14:textId="77777777" w:rsidR="00DB2507" w:rsidRPr="001451A4" w:rsidRDefault="00DB2507" w:rsidP="00DB2507">
      <w:pPr>
        <w:rPr>
          <w:rFonts w:ascii="Helvetica" w:hAnsi="Helvetica"/>
          <w:color w:val="333333"/>
          <w:sz w:val="20"/>
        </w:rPr>
      </w:pPr>
      <w:r w:rsidRPr="001451A4">
        <w:rPr>
          <w:rFonts w:ascii="Helvetica" w:hAnsi="Helvetica"/>
          <w:color w:val="333333"/>
          <w:sz w:val="20"/>
        </w:rPr>
        <w:t>Use valid CSS where possible.</w:t>
      </w:r>
    </w:p>
    <w:p w14:paraId="1D48C572" w14:textId="77777777" w:rsidR="00DB2507" w:rsidRPr="001451A4" w:rsidRDefault="00DB2507" w:rsidP="00DB2507">
      <w:pPr>
        <w:spacing w:before="100" w:beforeAutospacing="1" w:after="100" w:afterAutospacing="1"/>
        <w:rPr>
          <w:rFonts w:ascii="Helvetica" w:hAnsi="Helvetica"/>
          <w:color w:val="333333"/>
          <w:sz w:val="20"/>
        </w:rPr>
      </w:pPr>
      <w:r w:rsidRPr="001451A4">
        <w:rPr>
          <w:rFonts w:ascii="Helvetica" w:hAnsi="Helvetica"/>
          <w:color w:val="333333"/>
          <w:sz w:val="20"/>
        </w:rPr>
        <w:t>Unless dealing with CSS validator bugs or requiring proprietary syntax, use valid CSS code.</w:t>
      </w:r>
    </w:p>
    <w:p w14:paraId="0BCB64D5" w14:textId="77777777" w:rsidR="00DB2507" w:rsidRPr="001451A4" w:rsidRDefault="00DB2507" w:rsidP="00DB2507">
      <w:pPr>
        <w:spacing w:before="100" w:beforeAutospacing="1" w:after="100" w:afterAutospacing="1"/>
        <w:rPr>
          <w:rFonts w:ascii="Helvetica" w:hAnsi="Helvetica"/>
          <w:color w:val="333333"/>
          <w:sz w:val="20"/>
        </w:rPr>
      </w:pPr>
      <w:r w:rsidRPr="001451A4">
        <w:rPr>
          <w:rFonts w:ascii="Helvetica" w:hAnsi="Helvetica"/>
          <w:color w:val="333333"/>
          <w:sz w:val="20"/>
        </w:rPr>
        <w:t>Use tools such as the </w:t>
      </w:r>
      <w:hyperlink r:id="rId44" w:history="1">
        <w:r w:rsidRPr="001451A4">
          <w:rPr>
            <w:rFonts w:ascii="Helvetica" w:hAnsi="Helvetica"/>
            <w:color w:val="0000FF"/>
            <w:sz w:val="20"/>
            <w:u w:val="single"/>
          </w:rPr>
          <w:t>W3C CSS validator</w:t>
        </w:r>
      </w:hyperlink>
      <w:r w:rsidRPr="001451A4">
        <w:rPr>
          <w:rFonts w:ascii="Helvetica" w:hAnsi="Helvetica"/>
          <w:color w:val="333333"/>
          <w:sz w:val="20"/>
        </w:rPr>
        <w:t> to test.</w:t>
      </w:r>
    </w:p>
    <w:p w14:paraId="14E7FE9F" w14:textId="77777777" w:rsidR="00DB2507" w:rsidRPr="001451A4" w:rsidRDefault="00DB2507" w:rsidP="00DB2507">
      <w:pPr>
        <w:spacing w:before="100" w:beforeAutospacing="1" w:after="100" w:afterAutospacing="1"/>
        <w:rPr>
          <w:rFonts w:ascii="Helvetica" w:hAnsi="Helvetica"/>
          <w:color w:val="333333"/>
          <w:sz w:val="20"/>
        </w:rPr>
      </w:pPr>
      <w:r w:rsidRPr="001451A4">
        <w:rPr>
          <w:rFonts w:ascii="Helvetica" w:hAnsi="Helvetica"/>
          <w:color w:val="333333"/>
          <w:sz w:val="20"/>
        </w:rPr>
        <w:t>Using valid CSS is a measurable baseline quality attribute that allows to spot CSS code that may not have any effect and can be removed, and that ensures proper CSS usage.</w:t>
      </w:r>
    </w:p>
    <w:p w14:paraId="231FD8EE" w14:textId="77777777" w:rsidR="00DB2507" w:rsidRPr="001451A4" w:rsidRDefault="00DB2507" w:rsidP="00AE2438">
      <w:pPr>
        <w:pStyle w:val="Heading1"/>
      </w:pPr>
      <w:bookmarkStart w:id="9" w:name="ID_and_Class_Naming"/>
      <w:r w:rsidRPr="001451A4">
        <w:t>ID and Class Naming</w:t>
      </w:r>
      <w:bookmarkEnd w:id="9"/>
    </w:p>
    <w:p w14:paraId="17D1DAA9" w14:textId="77777777" w:rsidR="00DB2507" w:rsidRPr="001451A4" w:rsidRDefault="00376B6C" w:rsidP="00DB2507">
      <w:pPr>
        <w:rPr>
          <w:rFonts w:ascii="Helvetica" w:hAnsi="Helvetica"/>
          <w:color w:val="333333"/>
          <w:sz w:val="20"/>
        </w:rPr>
      </w:pPr>
      <w:hyperlink r:id="rId45" w:anchor="ID_and_Class_Naming" w:history="1">
        <w:proofErr w:type="gramStart"/>
        <w:r w:rsidR="00DB2507" w:rsidRPr="001451A4">
          <w:rPr>
            <w:rFonts w:ascii="Helvetica" w:hAnsi="Helvetica"/>
            <w:color w:val="0000FF"/>
            <w:sz w:val="15"/>
            <w:szCs w:val="15"/>
            <w:u w:val="single"/>
            <w:bdr w:val="single" w:sz="6" w:space="3" w:color="F0F0FF" w:frame="1"/>
            <w:shd w:val="clear" w:color="auto" w:fill="F8F8FF"/>
          </w:rPr>
          <w:t>link</w:t>
        </w:r>
        <w:proofErr w:type="gramEnd"/>
      </w:hyperlink>
      <w:r w:rsidR="00DB2507" w:rsidRPr="001451A4">
        <w:rPr>
          <w:rFonts w:ascii="MS Gothic" w:eastAsia="MS Gothic" w:hAnsi="MS Gothic" w:cs="MS Gothic" w:hint="eastAsia"/>
          <w:color w:val="333333"/>
          <w:sz w:val="20"/>
          <w:bdr w:val="single" w:sz="6" w:space="0" w:color="DDDDDD" w:frame="1"/>
        </w:rPr>
        <w:t>▽</w:t>
      </w:r>
    </w:p>
    <w:p w14:paraId="68BE41B6" w14:textId="77777777" w:rsidR="00DB2507" w:rsidRPr="001451A4" w:rsidRDefault="00DB2507" w:rsidP="00DB2507">
      <w:pPr>
        <w:rPr>
          <w:rFonts w:ascii="Helvetica" w:hAnsi="Helvetica"/>
          <w:color w:val="333333"/>
          <w:sz w:val="20"/>
        </w:rPr>
      </w:pPr>
      <w:r w:rsidRPr="001451A4">
        <w:rPr>
          <w:rFonts w:ascii="Helvetica" w:hAnsi="Helvetica"/>
          <w:color w:val="333333"/>
          <w:sz w:val="20"/>
        </w:rPr>
        <w:t>Use meaningful or generic ID and class names.</w:t>
      </w:r>
    </w:p>
    <w:p w14:paraId="65EBC56C" w14:textId="77777777" w:rsidR="00DB2507" w:rsidRPr="001451A4" w:rsidRDefault="00DB2507" w:rsidP="00DB2507">
      <w:pPr>
        <w:spacing w:before="100" w:beforeAutospacing="1" w:after="100" w:afterAutospacing="1"/>
        <w:rPr>
          <w:rFonts w:ascii="Helvetica" w:hAnsi="Helvetica"/>
          <w:color w:val="333333"/>
          <w:sz w:val="20"/>
        </w:rPr>
      </w:pPr>
      <w:r w:rsidRPr="001451A4">
        <w:rPr>
          <w:rFonts w:ascii="Helvetica" w:hAnsi="Helvetica"/>
          <w:color w:val="333333"/>
          <w:sz w:val="20"/>
        </w:rPr>
        <w:t>Instead of presentational or cryptic names, always use ID and class names that reflect the purpose of the element in question, or that are otherwise generic.</w:t>
      </w:r>
    </w:p>
    <w:p w14:paraId="2101A610" w14:textId="77777777" w:rsidR="00DB2507" w:rsidRPr="001451A4" w:rsidRDefault="00DB2507" w:rsidP="00DB2507">
      <w:pPr>
        <w:spacing w:before="100" w:beforeAutospacing="1" w:after="100" w:afterAutospacing="1"/>
        <w:rPr>
          <w:rFonts w:ascii="Helvetica" w:hAnsi="Helvetica"/>
          <w:color w:val="333333"/>
          <w:sz w:val="20"/>
        </w:rPr>
      </w:pPr>
      <w:r w:rsidRPr="001451A4">
        <w:rPr>
          <w:rFonts w:ascii="Helvetica" w:hAnsi="Helvetica"/>
          <w:color w:val="333333"/>
          <w:sz w:val="20"/>
        </w:rPr>
        <w:t>Names that are specific and reflect the purpose of the element should be preferred as these are most understandable and the least likely to change.</w:t>
      </w:r>
    </w:p>
    <w:p w14:paraId="574C87E2" w14:textId="77777777" w:rsidR="00DB2507" w:rsidRPr="001451A4" w:rsidRDefault="00DB2507" w:rsidP="00DB2507">
      <w:pPr>
        <w:spacing w:before="100" w:beforeAutospacing="1" w:after="100" w:afterAutospacing="1"/>
        <w:rPr>
          <w:rFonts w:ascii="Helvetica" w:hAnsi="Helvetica"/>
          <w:color w:val="333333"/>
          <w:sz w:val="20"/>
        </w:rPr>
      </w:pPr>
      <w:r w:rsidRPr="001451A4">
        <w:rPr>
          <w:rFonts w:ascii="Helvetica" w:hAnsi="Helvetica"/>
          <w:color w:val="333333"/>
          <w:sz w:val="20"/>
        </w:rPr>
        <w:t>Generic names are simply a fallback for elements that have no particular or no meaning different from their siblings. They are typically needed as “helpers.”</w:t>
      </w:r>
    </w:p>
    <w:p w14:paraId="2E05BB4D" w14:textId="77777777" w:rsidR="00DB2507" w:rsidRPr="001451A4" w:rsidRDefault="00DB2507" w:rsidP="00DB2507">
      <w:pPr>
        <w:spacing w:before="100" w:beforeAutospacing="1" w:after="100" w:afterAutospacing="1"/>
        <w:rPr>
          <w:rFonts w:ascii="Helvetica" w:hAnsi="Helvetica"/>
          <w:color w:val="333333"/>
          <w:sz w:val="20"/>
        </w:rPr>
      </w:pPr>
      <w:r w:rsidRPr="001451A4">
        <w:rPr>
          <w:rFonts w:ascii="Helvetica" w:hAnsi="Helvetica"/>
          <w:color w:val="333333"/>
          <w:sz w:val="20"/>
        </w:rPr>
        <w:t>Using functional or generic names reduces the probability of unnecessary document or template changes.</w:t>
      </w:r>
    </w:p>
    <w:p w14:paraId="2CEF366A" w14:textId="77777777" w:rsidR="00DB2507" w:rsidRPr="001451A4" w:rsidRDefault="00DB2507" w:rsidP="00DB250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CC0000"/>
          <w:sz w:val="20"/>
        </w:rPr>
      </w:pPr>
      <w:r w:rsidRPr="001451A4">
        <w:rPr>
          <w:rFonts w:ascii="Courier" w:hAnsi="Courier" w:cs="Courier"/>
          <w:color w:val="CC0000"/>
          <w:sz w:val="20"/>
        </w:rPr>
        <w:t>/* Not recommended: meaningless */ #yee-1901 {</w:t>
      </w:r>
      <w:proofErr w:type="gramStart"/>
      <w:r w:rsidRPr="001451A4">
        <w:rPr>
          <w:rFonts w:ascii="Courier" w:hAnsi="Courier" w:cs="Courier"/>
          <w:color w:val="CC0000"/>
          <w:sz w:val="20"/>
        </w:rPr>
        <w:t>}  /</w:t>
      </w:r>
      <w:proofErr w:type="gramEnd"/>
      <w:r w:rsidRPr="001451A4">
        <w:rPr>
          <w:rFonts w:ascii="Courier" w:hAnsi="Courier" w:cs="Courier"/>
          <w:color w:val="CC0000"/>
          <w:sz w:val="20"/>
        </w:rPr>
        <w:t>* Not recommended: presentational */ .button-green {} .clear {}</w:t>
      </w:r>
    </w:p>
    <w:p w14:paraId="7007583F" w14:textId="77777777" w:rsidR="00DB2507" w:rsidRPr="001451A4" w:rsidRDefault="00DB2507" w:rsidP="00DB250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1451A4">
        <w:rPr>
          <w:rFonts w:ascii="Courier" w:hAnsi="Courier" w:cs="Courier"/>
          <w:color w:val="006600"/>
          <w:sz w:val="20"/>
        </w:rPr>
        <w:t>/* Recommended: specific */ #gallery {} #login {} .video {</w:t>
      </w:r>
      <w:proofErr w:type="gramStart"/>
      <w:r w:rsidRPr="001451A4">
        <w:rPr>
          <w:rFonts w:ascii="Courier" w:hAnsi="Courier" w:cs="Courier"/>
          <w:color w:val="006600"/>
          <w:sz w:val="20"/>
        </w:rPr>
        <w:t>}  /</w:t>
      </w:r>
      <w:proofErr w:type="gramEnd"/>
      <w:r w:rsidRPr="001451A4">
        <w:rPr>
          <w:rFonts w:ascii="Courier" w:hAnsi="Courier" w:cs="Courier"/>
          <w:color w:val="006600"/>
          <w:sz w:val="20"/>
        </w:rPr>
        <w:t>* Recommended: generic */ .aux {} .alt {}</w:t>
      </w:r>
    </w:p>
    <w:p w14:paraId="64D15DA0" w14:textId="77777777" w:rsidR="00DB2507" w:rsidRPr="001451A4" w:rsidRDefault="00DB2507" w:rsidP="00AE2438">
      <w:pPr>
        <w:pStyle w:val="Heading1"/>
      </w:pPr>
      <w:bookmarkStart w:id="10" w:name="ID_and_Class_Name_Style"/>
      <w:r w:rsidRPr="001451A4">
        <w:t>ID and Class Name Style</w:t>
      </w:r>
      <w:bookmarkEnd w:id="10"/>
    </w:p>
    <w:p w14:paraId="4F019CF7" w14:textId="77777777" w:rsidR="00DB2507" w:rsidRPr="001451A4" w:rsidRDefault="00376B6C" w:rsidP="00DB2507">
      <w:pPr>
        <w:rPr>
          <w:rFonts w:ascii="Helvetica" w:hAnsi="Helvetica"/>
          <w:color w:val="333333"/>
          <w:sz w:val="20"/>
        </w:rPr>
      </w:pPr>
      <w:hyperlink r:id="rId46" w:anchor="ID_and_Class_Name_Style" w:history="1">
        <w:proofErr w:type="gramStart"/>
        <w:r w:rsidR="00DB2507" w:rsidRPr="001451A4">
          <w:rPr>
            <w:rFonts w:ascii="Helvetica" w:hAnsi="Helvetica"/>
            <w:color w:val="0000FF"/>
            <w:sz w:val="15"/>
            <w:szCs w:val="15"/>
            <w:u w:val="single"/>
            <w:bdr w:val="single" w:sz="6" w:space="3" w:color="F0F0FF" w:frame="1"/>
            <w:shd w:val="clear" w:color="auto" w:fill="F8F8FF"/>
          </w:rPr>
          <w:t>link</w:t>
        </w:r>
        <w:proofErr w:type="gramEnd"/>
      </w:hyperlink>
      <w:r w:rsidR="00DB2507" w:rsidRPr="001451A4">
        <w:rPr>
          <w:rFonts w:ascii="MS Gothic" w:eastAsia="MS Gothic" w:hAnsi="MS Gothic" w:cs="MS Gothic" w:hint="eastAsia"/>
          <w:color w:val="333333"/>
          <w:sz w:val="20"/>
          <w:bdr w:val="single" w:sz="6" w:space="0" w:color="DDDDDD" w:frame="1"/>
        </w:rPr>
        <w:t>▽</w:t>
      </w:r>
    </w:p>
    <w:p w14:paraId="0BEF8168" w14:textId="77777777" w:rsidR="00DB2507" w:rsidRPr="001451A4" w:rsidRDefault="00DB2507" w:rsidP="00DB2507">
      <w:pPr>
        <w:rPr>
          <w:rFonts w:ascii="Helvetica" w:hAnsi="Helvetica"/>
          <w:color w:val="333333"/>
          <w:sz w:val="20"/>
        </w:rPr>
      </w:pPr>
      <w:r w:rsidRPr="001451A4">
        <w:rPr>
          <w:rFonts w:ascii="Helvetica" w:hAnsi="Helvetica"/>
          <w:color w:val="333333"/>
          <w:sz w:val="20"/>
        </w:rPr>
        <w:t>Use ID and class names that are as short as possible but as long as necessary.</w:t>
      </w:r>
    </w:p>
    <w:p w14:paraId="7E4425CE" w14:textId="77777777" w:rsidR="00DB2507" w:rsidRPr="001451A4" w:rsidRDefault="00DB2507" w:rsidP="00DB2507">
      <w:pPr>
        <w:spacing w:before="100" w:beforeAutospacing="1" w:after="100" w:afterAutospacing="1"/>
        <w:rPr>
          <w:rFonts w:ascii="Helvetica" w:hAnsi="Helvetica"/>
          <w:color w:val="333333"/>
          <w:sz w:val="20"/>
        </w:rPr>
      </w:pPr>
      <w:r w:rsidRPr="001451A4">
        <w:rPr>
          <w:rFonts w:ascii="Helvetica" w:hAnsi="Helvetica"/>
          <w:color w:val="333333"/>
          <w:sz w:val="20"/>
        </w:rPr>
        <w:t>Try to convey what an ID or class is about while being as brief as possible.</w:t>
      </w:r>
    </w:p>
    <w:p w14:paraId="176B446D" w14:textId="77777777" w:rsidR="00DB2507" w:rsidRPr="001451A4" w:rsidRDefault="00DB2507" w:rsidP="00DB2507">
      <w:pPr>
        <w:spacing w:before="100" w:beforeAutospacing="1" w:after="100" w:afterAutospacing="1"/>
        <w:rPr>
          <w:rFonts w:ascii="Helvetica" w:hAnsi="Helvetica"/>
          <w:color w:val="333333"/>
          <w:sz w:val="20"/>
        </w:rPr>
      </w:pPr>
      <w:r w:rsidRPr="001451A4">
        <w:rPr>
          <w:rFonts w:ascii="Helvetica" w:hAnsi="Helvetica"/>
          <w:color w:val="333333"/>
          <w:sz w:val="20"/>
        </w:rPr>
        <w:t>Using ID and class names this way contributes to acceptable levels of understandability and code efficiency.</w:t>
      </w:r>
    </w:p>
    <w:p w14:paraId="092CD55B" w14:textId="77777777" w:rsidR="00DB2507" w:rsidRPr="001451A4" w:rsidRDefault="00DB2507" w:rsidP="00DB250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CC0000"/>
          <w:sz w:val="20"/>
        </w:rPr>
      </w:pPr>
      <w:r w:rsidRPr="001451A4">
        <w:rPr>
          <w:rFonts w:ascii="Courier" w:hAnsi="Courier" w:cs="Courier"/>
          <w:color w:val="CC0000"/>
          <w:sz w:val="20"/>
        </w:rPr>
        <w:t>/* Not recommended */ #navigation {} .</w:t>
      </w:r>
      <w:proofErr w:type="spellStart"/>
      <w:r w:rsidRPr="001451A4">
        <w:rPr>
          <w:rFonts w:ascii="Courier" w:hAnsi="Courier" w:cs="Courier"/>
          <w:color w:val="CC0000"/>
          <w:sz w:val="20"/>
        </w:rPr>
        <w:t>atr</w:t>
      </w:r>
      <w:proofErr w:type="spellEnd"/>
      <w:r w:rsidRPr="001451A4">
        <w:rPr>
          <w:rFonts w:ascii="Courier" w:hAnsi="Courier" w:cs="Courier"/>
          <w:color w:val="CC0000"/>
          <w:sz w:val="20"/>
        </w:rPr>
        <w:t xml:space="preserve"> {}</w:t>
      </w:r>
    </w:p>
    <w:p w14:paraId="1801A9AD" w14:textId="77777777" w:rsidR="00DB2507" w:rsidRPr="001451A4" w:rsidRDefault="00DB2507" w:rsidP="00DB250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1451A4">
        <w:rPr>
          <w:rFonts w:ascii="Courier" w:hAnsi="Courier" w:cs="Courier"/>
          <w:color w:val="006600"/>
          <w:sz w:val="20"/>
        </w:rPr>
        <w:t xml:space="preserve">/* </w:t>
      </w:r>
      <w:proofErr w:type="gramStart"/>
      <w:r w:rsidRPr="001451A4">
        <w:rPr>
          <w:rFonts w:ascii="Courier" w:hAnsi="Courier" w:cs="Courier"/>
          <w:color w:val="006600"/>
          <w:sz w:val="20"/>
        </w:rPr>
        <w:t>Recommended</w:t>
      </w:r>
      <w:proofErr w:type="gramEnd"/>
      <w:r w:rsidRPr="001451A4">
        <w:rPr>
          <w:rFonts w:ascii="Courier" w:hAnsi="Courier" w:cs="Courier"/>
          <w:color w:val="006600"/>
          <w:sz w:val="20"/>
        </w:rPr>
        <w:t xml:space="preserve"> */ #</w:t>
      </w:r>
      <w:proofErr w:type="spellStart"/>
      <w:r w:rsidRPr="001451A4">
        <w:rPr>
          <w:rFonts w:ascii="Courier" w:hAnsi="Courier" w:cs="Courier"/>
          <w:color w:val="006600"/>
          <w:sz w:val="20"/>
        </w:rPr>
        <w:t>nav</w:t>
      </w:r>
      <w:proofErr w:type="spellEnd"/>
      <w:r w:rsidRPr="001451A4">
        <w:rPr>
          <w:rFonts w:ascii="Courier" w:hAnsi="Courier" w:cs="Courier"/>
          <w:color w:val="006600"/>
          <w:sz w:val="20"/>
        </w:rPr>
        <w:t xml:space="preserve"> {} .author {}</w:t>
      </w:r>
    </w:p>
    <w:p w14:paraId="12D70C5F" w14:textId="77777777" w:rsidR="00DB2507" w:rsidRPr="001451A4" w:rsidRDefault="00DB2507" w:rsidP="00AE2438">
      <w:pPr>
        <w:pStyle w:val="Heading1"/>
      </w:pPr>
      <w:bookmarkStart w:id="11" w:name="Type_Selectors"/>
      <w:r w:rsidRPr="001451A4">
        <w:t>Type Selectors</w:t>
      </w:r>
      <w:bookmarkEnd w:id="11"/>
    </w:p>
    <w:p w14:paraId="5F0246AA" w14:textId="77777777" w:rsidR="00DB2507" w:rsidRPr="001451A4" w:rsidRDefault="00376B6C" w:rsidP="00DB2507">
      <w:pPr>
        <w:rPr>
          <w:rFonts w:ascii="Helvetica" w:hAnsi="Helvetica"/>
          <w:color w:val="333333"/>
          <w:sz w:val="20"/>
        </w:rPr>
      </w:pPr>
      <w:hyperlink r:id="rId47" w:anchor="Type_Selectors" w:history="1">
        <w:proofErr w:type="gramStart"/>
        <w:r w:rsidR="00DB2507" w:rsidRPr="001451A4">
          <w:rPr>
            <w:rFonts w:ascii="Helvetica" w:hAnsi="Helvetica"/>
            <w:color w:val="0000FF"/>
            <w:sz w:val="15"/>
            <w:szCs w:val="15"/>
            <w:u w:val="single"/>
            <w:bdr w:val="single" w:sz="6" w:space="3" w:color="F0F0FF" w:frame="1"/>
            <w:shd w:val="clear" w:color="auto" w:fill="F8F8FF"/>
          </w:rPr>
          <w:t>link</w:t>
        </w:r>
        <w:proofErr w:type="gramEnd"/>
      </w:hyperlink>
      <w:r w:rsidR="00DB2507" w:rsidRPr="001451A4">
        <w:rPr>
          <w:rFonts w:ascii="MS Gothic" w:eastAsia="MS Gothic" w:hAnsi="MS Gothic" w:cs="MS Gothic" w:hint="eastAsia"/>
          <w:color w:val="333333"/>
          <w:sz w:val="20"/>
          <w:bdr w:val="single" w:sz="6" w:space="0" w:color="DDDDDD" w:frame="1"/>
        </w:rPr>
        <w:t>▽</w:t>
      </w:r>
    </w:p>
    <w:p w14:paraId="755DE3C3" w14:textId="77777777" w:rsidR="00DB2507" w:rsidRPr="001451A4" w:rsidRDefault="00DB2507" w:rsidP="00DB2507">
      <w:pPr>
        <w:rPr>
          <w:rFonts w:ascii="Helvetica" w:hAnsi="Helvetica"/>
          <w:color w:val="333333"/>
          <w:sz w:val="20"/>
        </w:rPr>
      </w:pPr>
      <w:r w:rsidRPr="001451A4">
        <w:rPr>
          <w:rFonts w:ascii="Helvetica" w:hAnsi="Helvetica"/>
          <w:color w:val="333333"/>
          <w:sz w:val="20"/>
        </w:rPr>
        <w:t>Avoid qualifying ID and class names with type selectors.</w:t>
      </w:r>
    </w:p>
    <w:p w14:paraId="2DF7A148" w14:textId="77777777" w:rsidR="00DB2507" w:rsidRPr="001451A4" w:rsidRDefault="00DB2507" w:rsidP="00DB2507">
      <w:pPr>
        <w:spacing w:before="100" w:beforeAutospacing="1" w:after="100" w:afterAutospacing="1"/>
        <w:rPr>
          <w:rFonts w:ascii="Helvetica" w:hAnsi="Helvetica"/>
          <w:color w:val="333333"/>
          <w:sz w:val="20"/>
        </w:rPr>
      </w:pPr>
      <w:r w:rsidRPr="001451A4">
        <w:rPr>
          <w:rFonts w:ascii="Helvetica" w:hAnsi="Helvetica"/>
          <w:color w:val="333333"/>
          <w:sz w:val="20"/>
        </w:rPr>
        <w:t>Unless necessary (for example with helper classes), do not use element names in conjunction with IDs or classes.</w:t>
      </w:r>
    </w:p>
    <w:p w14:paraId="0FF3214C" w14:textId="77777777" w:rsidR="00DB2507" w:rsidRPr="001451A4" w:rsidRDefault="00DB2507" w:rsidP="00DB2507">
      <w:pPr>
        <w:spacing w:before="100" w:beforeAutospacing="1" w:after="100" w:afterAutospacing="1"/>
        <w:rPr>
          <w:rFonts w:ascii="Helvetica" w:hAnsi="Helvetica"/>
          <w:color w:val="333333"/>
          <w:sz w:val="20"/>
        </w:rPr>
      </w:pPr>
      <w:r w:rsidRPr="001451A4">
        <w:rPr>
          <w:rFonts w:ascii="Helvetica" w:hAnsi="Helvetica"/>
          <w:color w:val="333333"/>
          <w:sz w:val="20"/>
        </w:rPr>
        <w:t>Avoiding unnecessary ancestor selectors is useful for </w:t>
      </w:r>
      <w:hyperlink r:id="rId48" w:history="1">
        <w:r w:rsidRPr="001451A4">
          <w:rPr>
            <w:rFonts w:ascii="Helvetica" w:hAnsi="Helvetica"/>
            <w:color w:val="0000FF"/>
            <w:sz w:val="20"/>
            <w:u w:val="single"/>
          </w:rPr>
          <w:t>performance reasons</w:t>
        </w:r>
      </w:hyperlink>
      <w:r w:rsidRPr="001451A4">
        <w:rPr>
          <w:rFonts w:ascii="Helvetica" w:hAnsi="Helvetica"/>
          <w:color w:val="333333"/>
          <w:sz w:val="20"/>
        </w:rPr>
        <w:t>.</w:t>
      </w:r>
    </w:p>
    <w:p w14:paraId="7D5127CA" w14:textId="77777777" w:rsidR="00DB2507" w:rsidRPr="001451A4" w:rsidRDefault="00DB2507" w:rsidP="00DB250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CC0000"/>
          <w:sz w:val="20"/>
        </w:rPr>
      </w:pPr>
      <w:r w:rsidRPr="001451A4">
        <w:rPr>
          <w:rFonts w:ascii="Courier" w:hAnsi="Courier" w:cs="Courier"/>
          <w:color w:val="CC0000"/>
          <w:sz w:val="20"/>
        </w:rPr>
        <w:t xml:space="preserve">/* Not recommended */ </w:t>
      </w:r>
      <w:proofErr w:type="spellStart"/>
      <w:r w:rsidRPr="001451A4">
        <w:rPr>
          <w:rFonts w:ascii="Courier" w:hAnsi="Courier" w:cs="Courier"/>
          <w:color w:val="CC0000"/>
          <w:sz w:val="20"/>
        </w:rPr>
        <w:t>ul#example</w:t>
      </w:r>
      <w:proofErr w:type="spellEnd"/>
      <w:r w:rsidRPr="001451A4">
        <w:rPr>
          <w:rFonts w:ascii="Courier" w:hAnsi="Courier" w:cs="Courier"/>
          <w:color w:val="CC0000"/>
          <w:sz w:val="20"/>
        </w:rPr>
        <w:t xml:space="preserve"> {} </w:t>
      </w:r>
      <w:proofErr w:type="spellStart"/>
      <w:r w:rsidRPr="001451A4">
        <w:rPr>
          <w:rFonts w:ascii="Courier" w:hAnsi="Courier" w:cs="Courier"/>
          <w:color w:val="CC0000"/>
          <w:sz w:val="20"/>
        </w:rPr>
        <w:t>div.error</w:t>
      </w:r>
      <w:proofErr w:type="spellEnd"/>
      <w:r w:rsidRPr="001451A4">
        <w:rPr>
          <w:rFonts w:ascii="Courier" w:hAnsi="Courier" w:cs="Courier"/>
          <w:color w:val="CC0000"/>
          <w:sz w:val="20"/>
        </w:rPr>
        <w:t xml:space="preserve"> {}</w:t>
      </w:r>
    </w:p>
    <w:p w14:paraId="2D705FA7" w14:textId="77777777" w:rsidR="00DB2507" w:rsidRPr="001451A4" w:rsidRDefault="00DB2507" w:rsidP="00DB250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1451A4">
        <w:rPr>
          <w:rFonts w:ascii="Courier" w:hAnsi="Courier" w:cs="Courier"/>
          <w:color w:val="006600"/>
          <w:sz w:val="20"/>
        </w:rPr>
        <w:t xml:space="preserve">/* </w:t>
      </w:r>
      <w:proofErr w:type="gramStart"/>
      <w:r w:rsidRPr="001451A4">
        <w:rPr>
          <w:rFonts w:ascii="Courier" w:hAnsi="Courier" w:cs="Courier"/>
          <w:color w:val="006600"/>
          <w:sz w:val="20"/>
        </w:rPr>
        <w:t>Recommended</w:t>
      </w:r>
      <w:proofErr w:type="gramEnd"/>
      <w:r w:rsidRPr="001451A4">
        <w:rPr>
          <w:rFonts w:ascii="Courier" w:hAnsi="Courier" w:cs="Courier"/>
          <w:color w:val="006600"/>
          <w:sz w:val="20"/>
        </w:rPr>
        <w:t xml:space="preserve"> */ #example {} .error {}</w:t>
      </w:r>
    </w:p>
    <w:p w14:paraId="4B125977" w14:textId="77777777" w:rsidR="00DB2507" w:rsidRPr="001451A4" w:rsidRDefault="00DB2507" w:rsidP="00AE2438">
      <w:pPr>
        <w:pStyle w:val="Heading1"/>
      </w:pPr>
      <w:bookmarkStart w:id="12" w:name="Shorthand_Properties"/>
      <w:r w:rsidRPr="001451A4">
        <w:t>Shorthand Properties</w:t>
      </w:r>
      <w:bookmarkEnd w:id="12"/>
    </w:p>
    <w:p w14:paraId="19FF153B" w14:textId="77777777" w:rsidR="00DB2507" w:rsidRPr="001451A4" w:rsidRDefault="00376B6C" w:rsidP="00DB2507">
      <w:pPr>
        <w:rPr>
          <w:rFonts w:ascii="Helvetica" w:hAnsi="Helvetica"/>
          <w:color w:val="333333"/>
          <w:sz w:val="20"/>
        </w:rPr>
      </w:pPr>
      <w:hyperlink r:id="rId49" w:anchor="Shorthand_Properties" w:history="1">
        <w:proofErr w:type="gramStart"/>
        <w:r w:rsidR="00DB2507" w:rsidRPr="001451A4">
          <w:rPr>
            <w:rFonts w:ascii="Helvetica" w:hAnsi="Helvetica"/>
            <w:color w:val="0000FF"/>
            <w:sz w:val="15"/>
            <w:szCs w:val="15"/>
            <w:u w:val="single"/>
            <w:bdr w:val="single" w:sz="6" w:space="3" w:color="F0F0FF" w:frame="1"/>
            <w:shd w:val="clear" w:color="auto" w:fill="F8F8FF"/>
          </w:rPr>
          <w:t>link</w:t>
        </w:r>
        <w:proofErr w:type="gramEnd"/>
      </w:hyperlink>
      <w:r w:rsidR="00DB2507" w:rsidRPr="001451A4">
        <w:rPr>
          <w:rFonts w:ascii="MS Gothic" w:eastAsia="MS Gothic" w:hAnsi="MS Gothic" w:cs="MS Gothic" w:hint="eastAsia"/>
          <w:color w:val="333333"/>
          <w:sz w:val="20"/>
          <w:bdr w:val="single" w:sz="6" w:space="0" w:color="DDDDDD" w:frame="1"/>
        </w:rPr>
        <w:t>▽</w:t>
      </w:r>
    </w:p>
    <w:p w14:paraId="69DE3A98" w14:textId="77777777" w:rsidR="00DB2507" w:rsidRPr="001451A4" w:rsidRDefault="00DB2507" w:rsidP="00DB2507">
      <w:pPr>
        <w:rPr>
          <w:rFonts w:ascii="Helvetica" w:hAnsi="Helvetica"/>
          <w:color w:val="333333"/>
          <w:sz w:val="20"/>
        </w:rPr>
      </w:pPr>
      <w:r w:rsidRPr="001451A4">
        <w:rPr>
          <w:rFonts w:ascii="Helvetica" w:hAnsi="Helvetica"/>
          <w:color w:val="333333"/>
          <w:sz w:val="20"/>
        </w:rPr>
        <w:t>Use shorthand properties where possible.</w:t>
      </w:r>
    </w:p>
    <w:p w14:paraId="0D7AC1F9" w14:textId="77777777" w:rsidR="00DB2507" w:rsidRPr="001451A4" w:rsidRDefault="00DB2507" w:rsidP="00DB2507">
      <w:pPr>
        <w:spacing w:before="100" w:beforeAutospacing="1" w:after="100" w:afterAutospacing="1"/>
        <w:rPr>
          <w:rFonts w:ascii="Helvetica" w:hAnsi="Helvetica"/>
          <w:color w:val="333333"/>
          <w:sz w:val="20"/>
        </w:rPr>
      </w:pPr>
      <w:r w:rsidRPr="001451A4">
        <w:rPr>
          <w:rFonts w:ascii="Helvetica" w:hAnsi="Helvetica"/>
          <w:color w:val="333333"/>
          <w:sz w:val="20"/>
        </w:rPr>
        <w:t>CSS offers a variety of </w:t>
      </w:r>
      <w:hyperlink r:id="rId50" w:anchor="shorthand" w:history="1">
        <w:r w:rsidRPr="001451A4">
          <w:rPr>
            <w:rFonts w:ascii="Helvetica" w:hAnsi="Helvetica"/>
            <w:color w:val="0000FF"/>
            <w:sz w:val="20"/>
            <w:u w:val="single"/>
          </w:rPr>
          <w:t>shorthand</w:t>
        </w:r>
      </w:hyperlink>
      <w:r w:rsidRPr="001451A4">
        <w:rPr>
          <w:rFonts w:ascii="Helvetica" w:hAnsi="Helvetica"/>
          <w:color w:val="333333"/>
          <w:sz w:val="20"/>
        </w:rPr>
        <w:t> properties (like </w:t>
      </w:r>
      <w:r w:rsidRPr="001451A4">
        <w:rPr>
          <w:rFonts w:ascii="Courier" w:hAnsi="Courier" w:cs="Courier"/>
          <w:color w:val="006600"/>
          <w:sz w:val="20"/>
        </w:rPr>
        <w:t>font</w:t>
      </w:r>
      <w:r w:rsidRPr="001451A4">
        <w:rPr>
          <w:rFonts w:ascii="Helvetica" w:hAnsi="Helvetica"/>
          <w:color w:val="333333"/>
          <w:sz w:val="20"/>
        </w:rPr>
        <w:t>) that should be used whenever possible, even in cases where only one value is explicitly set.</w:t>
      </w:r>
    </w:p>
    <w:p w14:paraId="39701E63" w14:textId="77777777" w:rsidR="00DB2507" w:rsidRPr="001451A4" w:rsidRDefault="00DB2507" w:rsidP="00DB2507">
      <w:pPr>
        <w:spacing w:before="100" w:beforeAutospacing="1" w:after="100" w:afterAutospacing="1"/>
        <w:rPr>
          <w:rFonts w:ascii="Helvetica" w:hAnsi="Helvetica"/>
          <w:color w:val="333333"/>
          <w:sz w:val="20"/>
        </w:rPr>
      </w:pPr>
      <w:r w:rsidRPr="001451A4">
        <w:rPr>
          <w:rFonts w:ascii="Helvetica" w:hAnsi="Helvetica"/>
          <w:color w:val="333333"/>
          <w:sz w:val="20"/>
        </w:rPr>
        <w:t>Using shorthand properties is useful for code efficiency and understandability.</w:t>
      </w:r>
    </w:p>
    <w:p w14:paraId="1D4A86E5" w14:textId="77777777" w:rsidR="00DB2507" w:rsidRPr="001451A4" w:rsidRDefault="00DB2507" w:rsidP="00DB250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CC0000"/>
          <w:sz w:val="20"/>
        </w:rPr>
      </w:pPr>
      <w:r w:rsidRPr="001451A4">
        <w:rPr>
          <w:rFonts w:ascii="Courier" w:hAnsi="Courier" w:cs="Courier"/>
          <w:color w:val="CC0000"/>
          <w:sz w:val="20"/>
        </w:rPr>
        <w:t xml:space="preserve">/* Not recommended */ border-top-style: none; font-family: </w:t>
      </w:r>
      <w:proofErr w:type="spellStart"/>
      <w:r w:rsidRPr="001451A4">
        <w:rPr>
          <w:rFonts w:ascii="Courier" w:hAnsi="Courier" w:cs="Courier"/>
          <w:color w:val="CC0000"/>
          <w:sz w:val="20"/>
        </w:rPr>
        <w:t>palatino</w:t>
      </w:r>
      <w:proofErr w:type="spellEnd"/>
      <w:r w:rsidRPr="001451A4">
        <w:rPr>
          <w:rFonts w:ascii="Courier" w:hAnsi="Courier" w:cs="Courier"/>
          <w:color w:val="CC0000"/>
          <w:sz w:val="20"/>
        </w:rPr>
        <w:t xml:space="preserve">, </w:t>
      </w:r>
      <w:proofErr w:type="spellStart"/>
      <w:proofErr w:type="gramStart"/>
      <w:r w:rsidRPr="001451A4">
        <w:rPr>
          <w:rFonts w:ascii="Courier" w:hAnsi="Courier" w:cs="Courier"/>
          <w:color w:val="CC0000"/>
          <w:sz w:val="20"/>
        </w:rPr>
        <w:t>georgia</w:t>
      </w:r>
      <w:proofErr w:type="spellEnd"/>
      <w:proofErr w:type="gramEnd"/>
      <w:r w:rsidRPr="001451A4">
        <w:rPr>
          <w:rFonts w:ascii="Courier" w:hAnsi="Courier" w:cs="Courier"/>
          <w:color w:val="CC0000"/>
          <w:sz w:val="20"/>
        </w:rPr>
        <w:t>, serif; font-size: 100%; line-height: 1.6; padding-bottom: 2em; padding-left: 1em; padding-right: 1em; padding-top: 0;</w:t>
      </w:r>
    </w:p>
    <w:p w14:paraId="4F25CB3E" w14:textId="77777777" w:rsidR="00DB2507" w:rsidRPr="001451A4" w:rsidRDefault="00DB2507" w:rsidP="00DB250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1451A4">
        <w:rPr>
          <w:rFonts w:ascii="Courier" w:hAnsi="Courier" w:cs="Courier"/>
          <w:color w:val="006600"/>
          <w:sz w:val="20"/>
        </w:rPr>
        <w:t xml:space="preserve">/* </w:t>
      </w:r>
      <w:proofErr w:type="gramStart"/>
      <w:r w:rsidRPr="001451A4">
        <w:rPr>
          <w:rFonts w:ascii="Courier" w:hAnsi="Courier" w:cs="Courier"/>
          <w:color w:val="006600"/>
          <w:sz w:val="20"/>
        </w:rPr>
        <w:t>Recommended</w:t>
      </w:r>
      <w:proofErr w:type="gramEnd"/>
      <w:r w:rsidRPr="001451A4">
        <w:rPr>
          <w:rFonts w:ascii="Courier" w:hAnsi="Courier" w:cs="Courier"/>
          <w:color w:val="006600"/>
          <w:sz w:val="20"/>
        </w:rPr>
        <w:t xml:space="preserve"> */ border-top: 0; font: 100%/1.6 </w:t>
      </w:r>
      <w:proofErr w:type="spellStart"/>
      <w:r w:rsidRPr="001451A4">
        <w:rPr>
          <w:rFonts w:ascii="Courier" w:hAnsi="Courier" w:cs="Courier"/>
          <w:color w:val="006600"/>
          <w:sz w:val="20"/>
        </w:rPr>
        <w:t>palatino</w:t>
      </w:r>
      <w:proofErr w:type="spellEnd"/>
      <w:r w:rsidRPr="001451A4">
        <w:rPr>
          <w:rFonts w:ascii="Courier" w:hAnsi="Courier" w:cs="Courier"/>
          <w:color w:val="006600"/>
          <w:sz w:val="20"/>
        </w:rPr>
        <w:t xml:space="preserve">, </w:t>
      </w:r>
      <w:proofErr w:type="spellStart"/>
      <w:r w:rsidRPr="001451A4">
        <w:rPr>
          <w:rFonts w:ascii="Courier" w:hAnsi="Courier" w:cs="Courier"/>
          <w:color w:val="006600"/>
          <w:sz w:val="20"/>
        </w:rPr>
        <w:t>georgia</w:t>
      </w:r>
      <w:proofErr w:type="spellEnd"/>
      <w:r w:rsidRPr="001451A4">
        <w:rPr>
          <w:rFonts w:ascii="Courier" w:hAnsi="Courier" w:cs="Courier"/>
          <w:color w:val="006600"/>
          <w:sz w:val="20"/>
        </w:rPr>
        <w:t>, serif; padding: 0 1em 2em;</w:t>
      </w:r>
    </w:p>
    <w:p w14:paraId="77F2F15F" w14:textId="77777777" w:rsidR="00DB2507" w:rsidRPr="001451A4" w:rsidRDefault="00DB2507" w:rsidP="00AE2438">
      <w:pPr>
        <w:pStyle w:val="Heading1"/>
      </w:pPr>
      <w:bookmarkStart w:id="13" w:name="0_and_Units"/>
      <w:r w:rsidRPr="001451A4">
        <w:t>0 and Units</w:t>
      </w:r>
      <w:bookmarkEnd w:id="13"/>
    </w:p>
    <w:p w14:paraId="3E22C046" w14:textId="77777777" w:rsidR="00DB2507" w:rsidRPr="001451A4" w:rsidRDefault="00376B6C" w:rsidP="00DB2507">
      <w:pPr>
        <w:rPr>
          <w:rFonts w:ascii="Helvetica" w:hAnsi="Helvetica"/>
          <w:color w:val="333333"/>
          <w:sz w:val="20"/>
        </w:rPr>
      </w:pPr>
      <w:hyperlink r:id="rId51" w:anchor="0_and_Units" w:history="1">
        <w:proofErr w:type="gramStart"/>
        <w:r w:rsidR="00DB2507" w:rsidRPr="001451A4">
          <w:rPr>
            <w:rFonts w:ascii="Helvetica" w:hAnsi="Helvetica"/>
            <w:color w:val="0000FF"/>
            <w:sz w:val="15"/>
            <w:szCs w:val="15"/>
            <w:u w:val="single"/>
            <w:bdr w:val="single" w:sz="6" w:space="3" w:color="F0F0FF" w:frame="1"/>
            <w:shd w:val="clear" w:color="auto" w:fill="F8F8FF"/>
          </w:rPr>
          <w:t>link</w:t>
        </w:r>
        <w:proofErr w:type="gramEnd"/>
      </w:hyperlink>
      <w:r w:rsidR="00DB2507" w:rsidRPr="001451A4">
        <w:rPr>
          <w:rFonts w:ascii="MS Gothic" w:eastAsia="MS Gothic" w:hAnsi="MS Gothic" w:cs="MS Gothic" w:hint="eastAsia"/>
          <w:color w:val="333333"/>
          <w:sz w:val="20"/>
          <w:bdr w:val="single" w:sz="6" w:space="0" w:color="DDDDDD" w:frame="1"/>
        </w:rPr>
        <w:t>▽</w:t>
      </w:r>
    </w:p>
    <w:p w14:paraId="56371385" w14:textId="77777777" w:rsidR="00DB2507" w:rsidRPr="001451A4" w:rsidRDefault="00DB2507" w:rsidP="00DB2507">
      <w:pPr>
        <w:rPr>
          <w:rFonts w:ascii="Helvetica" w:hAnsi="Helvetica"/>
          <w:color w:val="333333"/>
          <w:sz w:val="20"/>
        </w:rPr>
      </w:pPr>
      <w:r w:rsidRPr="001451A4">
        <w:rPr>
          <w:rFonts w:ascii="Helvetica" w:hAnsi="Helvetica"/>
          <w:color w:val="333333"/>
          <w:sz w:val="20"/>
        </w:rPr>
        <w:t>Omit unit specification after “0” values.</w:t>
      </w:r>
    </w:p>
    <w:p w14:paraId="19F4CA35" w14:textId="77777777" w:rsidR="00DB2507" w:rsidRPr="001451A4" w:rsidRDefault="00DB2507" w:rsidP="00DB2507">
      <w:pPr>
        <w:spacing w:before="100" w:beforeAutospacing="1" w:after="100" w:afterAutospacing="1"/>
        <w:rPr>
          <w:rFonts w:ascii="Helvetica" w:hAnsi="Helvetica"/>
          <w:color w:val="333333"/>
          <w:sz w:val="20"/>
        </w:rPr>
      </w:pPr>
      <w:r w:rsidRPr="001451A4">
        <w:rPr>
          <w:rFonts w:ascii="Helvetica" w:hAnsi="Helvetica"/>
          <w:color w:val="333333"/>
          <w:sz w:val="20"/>
        </w:rPr>
        <w:t>Do not use units after </w:t>
      </w:r>
      <w:r w:rsidRPr="001451A4">
        <w:rPr>
          <w:rFonts w:ascii="Courier" w:hAnsi="Courier" w:cs="Courier"/>
          <w:color w:val="006600"/>
          <w:sz w:val="20"/>
        </w:rPr>
        <w:t>0</w:t>
      </w:r>
      <w:r w:rsidRPr="001451A4">
        <w:rPr>
          <w:rFonts w:ascii="Helvetica" w:hAnsi="Helvetica"/>
          <w:color w:val="333333"/>
          <w:sz w:val="20"/>
        </w:rPr>
        <w:t> values unless they are required.</w:t>
      </w:r>
    </w:p>
    <w:p w14:paraId="5EFE1484" w14:textId="77777777" w:rsidR="00DB2507" w:rsidRPr="001451A4" w:rsidRDefault="00DB2507" w:rsidP="00DB250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proofErr w:type="gramStart"/>
      <w:r w:rsidRPr="001451A4">
        <w:rPr>
          <w:rFonts w:ascii="Courier" w:hAnsi="Courier" w:cs="Courier"/>
          <w:color w:val="006600"/>
          <w:sz w:val="20"/>
        </w:rPr>
        <w:t>margin</w:t>
      </w:r>
      <w:proofErr w:type="gramEnd"/>
      <w:r w:rsidRPr="001451A4">
        <w:rPr>
          <w:rFonts w:ascii="Courier" w:hAnsi="Courier" w:cs="Courier"/>
          <w:color w:val="006600"/>
          <w:sz w:val="20"/>
        </w:rPr>
        <w:t>: 0; padding: 0;</w:t>
      </w:r>
    </w:p>
    <w:p w14:paraId="5465EDCF" w14:textId="77777777" w:rsidR="00DB2507" w:rsidRPr="001451A4" w:rsidRDefault="00DB2507" w:rsidP="00AE2438">
      <w:pPr>
        <w:pStyle w:val="Heading1"/>
      </w:pPr>
      <w:bookmarkStart w:id="14" w:name="Leading_0s"/>
      <w:r w:rsidRPr="001451A4">
        <w:t>Leading 0s</w:t>
      </w:r>
      <w:bookmarkEnd w:id="14"/>
    </w:p>
    <w:p w14:paraId="65610094" w14:textId="77777777" w:rsidR="00DB2507" w:rsidRPr="001451A4" w:rsidRDefault="00376B6C" w:rsidP="00DB2507">
      <w:pPr>
        <w:rPr>
          <w:rFonts w:ascii="Helvetica" w:hAnsi="Helvetica"/>
          <w:color w:val="333333"/>
          <w:sz w:val="20"/>
        </w:rPr>
      </w:pPr>
      <w:hyperlink r:id="rId52" w:anchor="Leading_0s" w:history="1">
        <w:proofErr w:type="gramStart"/>
        <w:r w:rsidR="00DB2507" w:rsidRPr="001451A4">
          <w:rPr>
            <w:rFonts w:ascii="Helvetica" w:hAnsi="Helvetica"/>
            <w:color w:val="0000FF"/>
            <w:sz w:val="15"/>
            <w:szCs w:val="15"/>
            <w:u w:val="single"/>
            <w:bdr w:val="single" w:sz="6" w:space="3" w:color="F0F0FF" w:frame="1"/>
            <w:shd w:val="clear" w:color="auto" w:fill="F8F8FF"/>
          </w:rPr>
          <w:t>link</w:t>
        </w:r>
        <w:proofErr w:type="gramEnd"/>
      </w:hyperlink>
      <w:r w:rsidR="00DB2507" w:rsidRPr="001451A4">
        <w:rPr>
          <w:rFonts w:ascii="MS Gothic" w:eastAsia="MS Gothic" w:hAnsi="MS Gothic" w:cs="MS Gothic" w:hint="eastAsia"/>
          <w:color w:val="333333"/>
          <w:sz w:val="20"/>
          <w:bdr w:val="single" w:sz="6" w:space="0" w:color="DDDDDD" w:frame="1"/>
        </w:rPr>
        <w:t>▽</w:t>
      </w:r>
    </w:p>
    <w:p w14:paraId="55601A8F" w14:textId="77777777" w:rsidR="00DB2507" w:rsidRPr="001451A4" w:rsidRDefault="00DB2507" w:rsidP="00DB2507">
      <w:pPr>
        <w:rPr>
          <w:rFonts w:ascii="Helvetica" w:hAnsi="Helvetica"/>
          <w:color w:val="333333"/>
          <w:sz w:val="20"/>
        </w:rPr>
      </w:pPr>
      <w:r w:rsidRPr="001451A4">
        <w:rPr>
          <w:rFonts w:ascii="Helvetica" w:hAnsi="Helvetica"/>
          <w:color w:val="333333"/>
          <w:sz w:val="20"/>
        </w:rPr>
        <w:t>Omit leading “0”</w:t>
      </w:r>
      <w:proofErr w:type="spellStart"/>
      <w:r w:rsidRPr="001451A4">
        <w:rPr>
          <w:rFonts w:ascii="Helvetica" w:hAnsi="Helvetica"/>
          <w:color w:val="333333"/>
          <w:sz w:val="20"/>
        </w:rPr>
        <w:t>s in</w:t>
      </w:r>
      <w:proofErr w:type="spellEnd"/>
      <w:r w:rsidRPr="001451A4">
        <w:rPr>
          <w:rFonts w:ascii="Helvetica" w:hAnsi="Helvetica"/>
          <w:color w:val="333333"/>
          <w:sz w:val="20"/>
        </w:rPr>
        <w:t xml:space="preserve"> values.</w:t>
      </w:r>
    </w:p>
    <w:p w14:paraId="62E7D642" w14:textId="77777777" w:rsidR="00DB2507" w:rsidRPr="001451A4" w:rsidRDefault="00DB2507" w:rsidP="00DB2507">
      <w:pPr>
        <w:spacing w:before="100" w:beforeAutospacing="1" w:after="100" w:afterAutospacing="1"/>
        <w:rPr>
          <w:rFonts w:ascii="Helvetica" w:hAnsi="Helvetica"/>
          <w:color w:val="333333"/>
          <w:sz w:val="20"/>
        </w:rPr>
      </w:pPr>
      <w:proofErr w:type="gramStart"/>
      <w:r w:rsidRPr="001451A4">
        <w:rPr>
          <w:rFonts w:ascii="Helvetica" w:hAnsi="Helvetica"/>
          <w:color w:val="333333"/>
          <w:sz w:val="20"/>
        </w:rPr>
        <w:t>Do not use</w:t>
      </w:r>
      <w:proofErr w:type="gramEnd"/>
      <w:r w:rsidRPr="001451A4">
        <w:rPr>
          <w:rFonts w:ascii="Helvetica" w:hAnsi="Helvetica"/>
          <w:color w:val="333333"/>
          <w:sz w:val="20"/>
        </w:rPr>
        <w:t xml:space="preserve"> put </w:t>
      </w:r>
      <w:r w:rsidRPr="001451A4">
        <w:rPr>
          <w:rFonts w:ascii="Courier" w:hAnsi="Courier" w:cs="Courier"/>
          <w:color w:val="006600"/>
          <w:sz w:val="20"/>
        </w:rPr>
        <w:t>0</w:t>
      </w:r>
      <w:r w:rsidRPr="001451A4">
        <w:rPr>
          <w:rFonts w:ascii="Helvetica" w:hAnsi="Helvetica"/>
          <w:color w:val="333333"/>
          <w:sz w:val="20"/>
        </w:rPr>
        <w:t>s in front of values or lengths between -1 and 1.</w:t>
      </w:r>
    </w:p>
    <w:p w14:paraId="73139AE8" w14:textId="77777777" w:rsidR="00DB2507" w:rsidRPr="001451A4" w:rsidRDefault="00DB2507" w:rsidP="00DB250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proofErr w:type="gramStart"/>
      <w:r w:rsidRPr="001451A4">
        <w:rPr>
          <w:rFonts w:ascii="Courier" w:hAnsi="Courier" w:cs="Courier"/>
          <w:color w:val="006600"/>
          <w:sz w:val="20"/>
        </w:rPr>
        <w:t>font-size</w:t>
      </w:r>
      <w:proofErr w:type="gramEnd"/>
      <w:r w:rsidRPr="001451A4">
        <w:rPr>
          <w:rFonts w:ascii="Courier" w:hAnsi="Courier" w:cs="Courier"/>
          <w:color w:val="006600"/>
          <w:sz w:val="20"/>
        </w:rPr>
        <w:t>: .8em;</w:t>
      </w:r>
    </w:p>
    <w:p w14:paraId="522ABCED" w14:textId="77777777" w:rsidR="00DB2507" w:rsidRPr="001451A4" w:rsidRDefault="00DB2507" w:rsidP="00AE2438">
      <w:pPr>
        <w:pStyle w:val="Heading1"/>
      </w:pPr>
      <w:bookmarkStart w:id="15" w:name="Hexadecimal_Notation"/>
      <w:r w:rsidRPr="001451A4">
        <w:t>Hexadecimal Notation</w:t>
      </w:r>
      <w:bookmarkEnd w:id="15"/>
    </w:p>
    <w:p w14:paraId="4C9EB9AC" w14:textId="77777777" w:rsidR="00DB2507" w:rsidRPr="001451A4" w:rsidRDefault="00376B6C" w:rsidP="00DB2507">
      <w:pPr>
        <w:rPr>
          <w:rFonts w:ascii="Helvetica" w:hAnsi="Helvetica"/>
          <w:color w:val="333333"/>
          <w:sz w:val="20"/>
        </w:rPr>
      </w:pPr>
      <w:hyperlink r:id="rId53" w:anchor="Hexadecimal_Notation" w:history="1">
        <w:proofErr w:type="gramStart"/>
        <w:r w:rsidR="00DB2507" w:rsidRPr="001451A4">
          <w:rPr>
            <w:rFonts w:ascii="Helvetica" w:hAnsi="Helvetica"/>
            <w:color w:val="0000FF"/>
            <w:sz w:val="15"/>
            <w:szCs w:val="15"/>
            <w:u w:val="single"/>
            <w:bdr w:val="single" w:sz="6" w:space="3" w:color="F0F0FF" w:frame="1"/>
            <w:shd w:val="clear" w:color="auto" w:fill="F8F8FF"/>
          </w:rPr>
          <w:t>link</w:t>
        </w:r>
        <w:proofErr w:type="gramEnd"/>
      </w:hyperlink>
      <w:r w:rsidR="00DB2507" w:rsidRPr="001451A4">
        <w:rPr>
          <w:rFonts w:ascii="MS Gothic" w:eastAsia="MS Gothic" w:hAnsi="MS Gothic" w:cs="MS Gothic" w:hint="eastAsia"/>
          <w:color w:val="333333"/>
          <w:sz w:val="20"/>
          <w:bdr w:val="single" w:sz="6" w:space="0" w:color="DDDDDD" w:frame="1"/>
        </w:rPr>
        <w:t>▽</w:t>
      </w:r>
    </w:p>
    <w:p w14:paraId="0045D2B5" w14:textId="77777777" w:rsidR="00DB2507" w:rsidRPr="001451A4" w:rsidRDefault="00DB2507" w:rsidP="00DB2507">
      <w:pPr>
        <w:rPr>
          <w:rFonts w:ascii="Helvetica" w:hAnsi="Helvetica"/>
          <w:color w:val="333333"/>
          <w:sz w:val="20"/>
        </w:rPr>
      </w:pPr>
      <w:r w:rsidRPr="001451A4">
        <w:rPr>
          <w:rFonts w:ascii="Helvetica" w:hAnsi="Helvetica"/>
          <w:color w:val="333333"/>
          <w:sz w:val="20"/>
        </w:rPr>
        <w:t xml:space="preserve">Use 3 character hexadecimal </w:t>
      </w:r>
      <w:proofErr w:type="gramStart"/>
      <w:r w:rsidRPr="001451A4">
        <w:rPr>
          <w:rFonts w:ascii="Helvetica" w:hAnsi="Helvetica"/>
          <w:color w:val="333333"/>
          <w:sz w:val="20"/>
        </w:rPr>
        <w:t>notation</w:t>
      </w:r>
      <w:proofErr w:type="gramEnd"/>
      <w:r w:rsidRPr="001451A4">
        <w:rPr>
          <w:rFonts w:ascii="Helvetica" w:hAnsi="Helvetica"/>
          <w:color w:val="333333"/>
          <w:sz w:val="20"/>
        </w:rPr>
        <w:t xml:space="preserve"> where possible.</w:t>
      </w:r>
    </w:p>
    <w:p w14:paraId="11B1075B" w14:textId="77777777" w:rsidR="00DB2507" w:rsidRPr="001451A4" w:rsidRDefault="00DB2507" w:rsidP="00DB2507">
      <w:pPr>
        <w:spacing w:before="100" w:beforeAutospacing="1" w:after="100" w:afterAutospacing="1"/>
        <w:rPr>
          <w:rFonts w:ascii="Helvetica" w:hAnsi="Helvetica"/>
          <w:color w:val="333333"/>
          <w:sz w:val="20"/>
        </w:rPr>
      </w:pPr>
      <w:r w:rsidRPr="001451A4">
        <w:rPr>
          <w:rFonts w:ascii="Helvetica" w:hAnsi="Helvetica"/>
          <w:color w:val="333333"/>
          <w:sz w:val="20"/>
        </w:rPr>
        <w:t xml:space="preserve">For color values that permit it, 3 character hexadecimal </w:t>
      </w:r>
      <w:proofErr w:type="gramStart"/>
      <w:r w:rsidRPr="001451A4">
        <w:rPr>
          <w:rFonts w:ascii="Helvetica" w:hAnsi="Helvetica"/>
          <w:color w:val="333333"/>
          <w:sz w:val="20"/>
        </w:rPr>
        <w:t>notation</w:t>
      </w:r>
      <w:proofErr w:type="gramEnd"/>
      <w:r w:rsidRPr="001451A4">
        <w:rPr>
          <w:rFonts w:ascii="Helvetica" w:hAnsi="Helvetica"/>
          <w:color w:val="333333"/>
          <w:sz w:val="20"/>
        </w:rPr>
        <w:t xml:space="preserve"> is shorter and more succinct.</w:t>
      </w:r>
    </w:p>
    <w:p w14:paraId="4F73D7DF" w14:textId="77777777" w:rsidR="00DB2507" w:rsidRPr="001451A4" w:rsidRDefault="00DB2507" w:rsidP="00DB250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CC0000"/>
          <w:sz w:val="20"/>
        </w:rPr>
      </w:pPr>
      <w:r w:rsidRPr="001451A4">
        <w:rPr>
          <w:rFonts w:ascii="Courier" w:hAnsi="Courier" w:cs="Courier"/>
          <w:color w:val="CC0000"/>
          <w:sz w:val="20"/>
        </w:rPr>
        <w:t xml:space="preserve">/* </w:t>
      </w:r>
      <w:proofErr w:type="gramStart"/>
      <w:r w:rsidRPr="001451A4">
        <w:rPr>
          <w:rFonts w:ascii="Courier" w:hAnsi="Courier" w:cs="Courier"/>
          <w:color w:val="CC0000"/>
          <w:sz w:val="20"/>
        </w:rPr>
        <w:t>Not</w:t>
      </w:r>
      <w:proofErr w:type="gramEnd"/>
      <w:r w:rsidRPr="001451A4">
        <w:rPr>
          <w:rFonts w:ascii="Courier" w:hAnsi="Courier" w:cs="Courier"/>
          <w:color w:val="CC0000"/>
          <w:sz w:val="20"/>
        </w:rPr>
        <w:t xml:space="preserve"> recommended */ color: #</w:t>
      </w:r>
      <w:proofErr w:type="spellStart"/>
      <w:r w:rsidRPr="001451A4">
        <w:rPr>
          <w:rFonts w:ascii="Courier" w:hAnsi="Courier" w:cs="Courier"/>
          <w:color w:val="CC0000"/>
          <w:sz w:val="20"/>
        </w:rPr>
        <w:t>eebbcc</w:t>
      </w:r>
      <w:proofErr w:type="spellEnd"/>
      <w:r w:rsidRPr="001451A4">
        <w:rPr>
          <w:rFonts w:ascii="Courier" w:hAnsi="Courier" w:cs="Courier"/>
          <w:color w:val="CC0000"/>
          <w:sz w:val="20"/>
        </w:rPr>
        <w:t>;</w:t>
      </w:r>
    </w:p>
    <w:p w14:paraId="2A2D557E" w14:textId="77777777" w:rsidR="00DB2507" w:rsidRPr="001451A4" w:rsidRDefault="00DB2507" w:rsidP="00DB250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1451A4">
        <w:rPr>
          <w:rFonts w:ascii="Courier" w:hAnsi="Courier" w:cs="Courier"/>
          <w:color w:val="006600"/>
          <w:sz w:val="20"/>
        </w:rPr>
        <w:t xml:space="preserve">/* </w:t>
      </w:r>
      <w:proofErr w:type="gramStart"/>
      <w:r w:rsidRPr="001451A4">
        <w:rPr>
          <w:rFonts w:ascii="Courier" w:hAnsi="Courier" w:cs="Courier"/>
          <w:color w:val="006600"/>
          <w:sz w:val="20"/>
        </w:rPr>
        <w:t>Recommended</w:t>
      </w:r>
      <w:proofErr w:type="gramEnd"/>
      <w:r w:rsidRPr="001451A4">
        <w:rPr>
          <w:rFonts w:ascii="Courier" w:hAnsi="Courier" w:cs="Courier"/>
          <w:color w:val="006600"/>
          <w:sz w:val="20"/>
        </w:rPr>
        <w:t xml:space="preserve"> */ color: #</w:t>
      </w:r>
      <w:proofErr w:type="spellStart"/>
      <w:r w:rsidRPr="001451A4">
        <w:rPr>
          <w:rFonts w:ascii="Courier" w:hAnsi="Courier" w:cs="Courier"/>
          <w:color w:val="006600"/>
          <w:sz w:val="20"/>
        </w:rPr>
        <w:t>ebc</w:t>
      </w:r>
      <w:proofErr w:type="spellEnd"/>
      <w:r w:rsidRPr="001451A4">
        <w:rPr>
          <w:rFonts w:ascii="Courier" w:hAnsi="Courier" w:cs="Courier"/>
          <w:color w:val="006600"/>
          <w:sz w:val="20"/>
        </w:rPr>
        <w:t>;</w:t>
      </w:r>
    </w:p>
    <w:p w14:paraId="283599C4" w14:textId="77777777" w:rsidR="00DB2507" w:rsidRPr="001451A4" w:rsidRDefault="00DB2507" w:rsidP="00AE2438">
      <w:pPr>
        <w:pStyle w:val="Heading1"/>
      </w:pPr>
      <w:bookmarkStart w:id="16" w:name="Prefixes"/>
      <w:r w:rsidRPr="001451A4">
        <w:t>Prefixes</w:t>
      </w:r>
      <w:bookmarkEnd w:id="16"/>
    </w:p>
    <w:p w14:paraId="2B58C99F" w14:textId="77777777" w:rsidR="00DB2507" w:rsidRPr="001451A4" w:rsidRDefault="00376B6C" w:rsidP="00DB2507">
      <w:pPr>
        <w:rPr>
          <w:rFonts w:ascii="Helvetica" w:hAnsi="Helvetica"/>
          <w:color w:val="333333"/>
          <w:sz w:val="20"/>
        </w:rPr>
      </w:pPr>
      <w:hyperlink r:id="rId54" w:anchor="Prefixes" w:history="1">
        <w:proofErr w:type="gramStart"/>
        <w:r w:rsidR="00DB2507" w:rsidRPr="001451A4">
          <w:rPr>
            <w:rFonts w:ascii="Helvetica" w:hAnsi="Helvetica"/>
            <w:color w:val="0000FF"/>
            <w:sz w:val="15"/>
            <w:szCs w:val="15"/>
            <w:u w:val="single"/>
            <w:bdr w:val="single" w:sz="6" w:space="3" w:color="F0F0FF" w:frame="1"/>
            <w:shd w:val="clear" w:color="auto" w:fill="F8F8FF"/>
          </w:rPr>
          <w:t>link</w:t>
        </w:r>
        <w:proofErr w:type="gramEnd"/>
      </w:hyperlink>
      <w:r w:rsidR="00DB2507" w:rsidRPr="001451A4">
        <w:rPr>
          <w:rFonts w:ascii="MS Gothic" w:eastAsia="MS Gothic" w:hAnsi="MS Gothic" w:cs="MS Gothic" w:hint="eastAsia"/>
          <w:color w:val="333333"/>
          <w:sz w:val="20"/>
          <w:bdr w:val="single" w:sz="6" w:space="0" w:color="DDDDDD" w:frame="1"/>
        </w:rPr>
        <w:t>▽</w:t>
      </w:r>
    </w:p>
    <w:p w14:paraId="083BB54D" w14:textId="77777777" w:rsidR="00DB2507" w:rsidRPr="001451A4" w:rsidRDefault="00DB2507" w:rsidP="00DB2507">
      <w:pPr>
        <w:rPr>
          <w:rFonts w:ascii="Helvetica" w:hAnsi="Helvetica"/>
          <w:color w:val="333333"/>
          <w:sz w:val="20"/>
        </w:rPr>
      </w:pPr>
      <w:r w:rsidRPr="001451A4">
        <w:rPr>
          <w:rFonts w:ascii="Helvetica" w:hAnsi="Helvetica"/>
          <w:color w:val="333333"/>
          <w:sz w:val="20"/>
        </w:rPr>
        <w:t>Prefix selectors with an application-specific prefix (optional).</w:t>
      </w:r>
    </w:p>
    <w:p w14:paraId="75A70AF5" w14:textId="77777777" w:rsidR="00DB2507" w:rsidRPr="001451A4" w:rsidRDefault="00DB2507" w:rsidP="00DB2507">
      <w:pPr>
        <w:spacing w:before="100" w:beforeAutospacing="1" w:after="100" w:afterAutospacing="1"/>
        <w:rPr>
          <w:rFonts w:ascii="Helvetica" w:hAnsi="Helvetica"/>
          <w:color w:val="333333"/>
          <w:sz w:val="20"/>
        </w:rPr>
      </w:pPr>
      <w:r w:rsidRPr="001451A4">
        <w:rPr>
          <w:rFonts w:ascii="Helvetica" w:hAnsi="Helvetica"/>
          <w:color w:val="333333"/>
          <w:sz w:val="20"/>
        </w:rPr>
        <w:t>In large projects as well as for code that gets embedded in other projects or on external sites use prefixes (as namespaces) for ID and class names. Use short, unique identifiers followed by a dash.</w:t>
      </w:r>
    </w:p>
    <w:p w14:paraId="245C5DDB" w14:textId="77777777" w:rsidR="00DB2507" w:rsidRPr="001451A4" w:rsidRDefault="00DB2507" w:rsidP="00DB2507">
      <w:pPr>
        <w:spacing w:before="100" w:beforeAutospacing="1" w:after="100" w:afterAutospacing="1"/>
        <w:rPr>
          <w:rFonts w:ascii="Helvetica" w:hAnsi="Helvetica"/>
          <w:color w:val="333333"/>
          <w:sz w:val="20"/>
        </w:rPr>
      </w:pPr>
      <w:r w:rsidRPr="001451A4">
        <w:rPr>
          <w:rFonts w:ascii="Helvetica" w:hAnsi="Helvetica"/>
          <w:color w:val="333333"/>
          <w:sz w:val="20"/>
        </w:rPr>
        <w:t>Using namespaces helps preventing naming conflicts and can make maintenance easier, for example in search and replace operations.</w:t>
      </w:r>
    </w:p>
    <w:p w14:paraId="06894FFC" w14:textId="77777777" w:rsidR="00DB2507" w:rsidRPr="001451A4" w:rsidRDefault="00DB2507" w:rsidP="00DB250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1451A4">
        <w:rPr>
          <w:rFonts w:ascii="Courier" w:hAnsi="Courier" w:cs="Courier"/>
          <w:color w:val="006600"/>
          <w:sz w:val="20"/>
        </w:rPr>
        <w:t>.</w:t>
      </w:r>
      <w:proofErr w:type="spellStart"/>
      <w:r w:rsidRPr="001451A4">
        <w:rPr>
          <w:rFonts w:ascii="Courier" w:hAnsi="Courier" w:cs="Courier"/>
          <w:color w:val="006600"/>
          <w:sz w:val="20"/>
        </w:rPr>
        <w:t>adw</w:t>
      </w:r>
      <w:proofErr w:type="spellEnd"/>
      <w:r w:rsidRPr="001451A4">
        <w:rPr>
          <w:rFonts w:ascii="Courier" w:hAnsi="Courier" w:cs="Courier"/>
          <w:color w:val="006600"/>
          <w:sz w:val="20"/>
        </w:rPr>
        <w:t>-help {} /* AdWords */ #</w:t>
      </w:r>
      <w:proofErr w:type="spellStart"/>
      <w:r w:rsidRPr="001451A4">
        <w:rPr>
          <w:rFonts w:ascii="Courier" w:hAnsi="Courier" w:cs="Courier"/>
          <w:color w:val="006600"/>
          <w:sz w:val="20"/>
        </w:rPr>
        <w:t>maia</w:t>
      </w:r>
      <w:proofErr w:type="spellEnd"/>
      <w:r w:rsidRPr="001451A4">
        <w:rPr>
          <w:rFonts w:ascii="Courier" w:hAnsi="Courier" w:cs="Courier"/>
          <w:color w:val="006600"/>
          <w:sz w:val="20"/>
        </w:rPr>
        <w:t>-note {} /* Maia */</w:t>
      </w:r>
    </w:p>
    <w:p w14:paraId="5CCE3D94" w14:textId="77777777" w:rsidR="00DB2507" w:rsidRPr="001451A4" w:rsidRDefault="00DB2507" w:rsidP="00AE2438">
      <w:pPr>
        <w:pStyle w:val="Heading1"/>
      </w:pPr>
      <w:bookmarkStart w:id="17" w:name="ID_and_Class_Name_Delimiters"/>
      <w:r w:rsidRPr="001451A4">
        <w:t>ID and Class Name Delimiters</w:t>
      </w:r>
      <w:bookmarkEnd w:id="17"/>
    </w:p>
    <w:p w14:paraId="6F1D3818" w14:textId="77777777" w:rsidR="00DB2507" w:rsidRPr="001451A4" w:rsidRDefault="00376B6C" w:rsidP="00DB2507">
      <w:pPr>
        <w:rPr>
          <w:rFonts w:ascii="Helvetica" w:hAnsi="Helvetica"/>
          <w:color w:val="333333"/>
          <w:sz w:val="20"/>
        </w:rPr>
      </w:pPr>
      <w:hyperlink r:id="rId55" w:anchor="ID_and_Class_Name_Delimiters" w:history="1">
        <w:proofErr w:type="gramStart"/>
        <w:r w:rsidR="00DB2507" w:rsidRPr="001451A4">
          <w:rPr>
            <w:rFonts w:ascii="Helvetica" w:hAnsi="Helvetica"/>
            <w:color w:val="0000FF"/>
            <w:sz w:val="15"/>
            <w:szCs w:val="15"/>
            <w:u w:val="single"/>
            <w:bdr w:val="single" w:sz="6" w:space="3" w:color="F0F0FF" w:frame="1"/>
            <w:shd w:val="clear" w:color="auto" w:fill="F8F8FF"/>
          </w:rPr>
          <w:t>link</w:t>
        </w:r>
        <w:proofErr w:type="gramEnd"/>
      </w:hyperlink>
      <w:r w:rsidR="00DB2507" w:rsidRPr="001451A4">
        <w:rPr>
          <w:rFonts w:ascii="MS Gothic" w:eastAsia="MS Gothic" w:hAnsi="MS Gothic" w:cs="MS Gothic" w:hint="eastAsia"/>
          <w:color w:val="333333"/>
          <w:sz w:val="20"/>
          <w:bdr w:val="single" w:sz="6" w:space="0" w:color="DDDDDD" w:frame="1"/>
        </w:rPr>
        <w:t>▽</w:t>
      </w:r>
    </w:p>
    <w:p w14:paraId="4EFDEF0C" w14:textId="77777777" w:rsidR="00DB2507" w:rsidRPr="001451A4" w:rsidRDefault="00DB2507" w:rsidP="00DB2507">
      <w:pPr>
        <w:rPr>
          <w:rFonts w:ascii="Helvetica" w:hAnsi="Helvetica"/>
          <w:color w:val="333333"/>
          <w:sz w:val="20"/>
        </w:rPr>
      </w:pPr>
      <w:r w:rsidRPr="001451A4">
        <w:rPr>
          <w:rFonts w:ascii="Helvetica" w:hAnsi="Helvetica"/>
          <w:color w:val="333333"/>
          <w:sz w:val="20"/>
        </w:rPr>
        <w:t>Separate words in ID and class names by a hyphen.</w:t>
      </w:r>
    </w:p>
    <w:p w14:paraId="7EC882C9" w14:textId="77777777" w:rsidR="00DB2507" w:rsidRPr="001451A4" w:rsidRDefault="00DB2507" w:rsidP="00DB2507">
      <w:pPr>
        <w:spacing w:before="100" w:beforeAutospacing="1" w:after="100" w:afterAutospacing="1"/>
        <w:rPr>
          <w:rFonts w:ascii="Helvetica" w:hAnsi="Helvetica"/>
          <w:color w:val="333333"/>
          <w:sz w:val="20"/>
        </w:rPr>
      </w:pPr>
      <w:r w:rsidRPr="001451A4">
        <w:rPr>
          <w:rFonts w:ascii="Helvetica" w:hAnsi="Helvetica"/>
          <w:color w:val="333333"/>
          <w:sz w:val="20"/>
        </w:rPr>
        <w:t xml:space="preserve">Do not concatenate words and abbreviations in selectors by any characters (including none at all) other than hyphens, in order to improve understanding and </w:t>
      </w:r>
      <w:proofErr w:type="spellStart"/>
      <w:r w:rsidRPr="001451A4">
        <w:rPr>
          <w:rFonts w:ascii="Helvetica" w:hAnsi="Helvetica"/>
          <w:color w:val="333333"/>
          <w:sz w:val="20"/>
        </w:rPr>
        <w:t>scannability</w:t>
      </w:r>
      <w:proofErr w:type="spellEnd"/>
      <w:r w:rsidRPr="001451A4">
        <w:rPr>
          <w:rFonts w:ascii="Helvetica" w:hAnsi="Helvetica"/>
          <w:color w:val="333333"/>
          <w:sz w:val="20"/>
        </w:rPr>
        <w:t>.</w:t>
      </w:r>
    </w:p>
    <w:p w14:paraId="6D4E5AA5" w14:textId="77777777" w:rsidR="00DB2507" w:rsidRPr="001451A4" w:rsidRDefault="00DB2507" w:rsidP="00DB250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CC0000"/>
          <w:sz w:val="20"/>
        </w:rPr>
      </w:pPr>
      <w:r w:rsidRPr="001451A4">
        <w:rPr>
          <w:rFonts w:ascii="Courier" w:hAnsi="Courier" w:cs="Courier"/>
          <w:color w:val="CC0000"/>
          <w:sz w:val="20"/>
        </w:rPr>
        <w:t>/* Not recommended: does not separate the words “demo” and “image” */ .</w:t>
      </w:r>
      <w:proofErr w:type="spellStart"/>
      <w:r w:rsidRPr="001451A4">
        <w:rPr>
          <w:rFonts w:ascii="Courier" w:hAnsi="Courier" w:cs="Courier"/>
          <w:color w:val="CC0000"/>
          <w:sz w:val="20"/>
        </w:rPr>
        <w:t>demoimage</w:t>
      </w:r>
      <w:proofErr w:type="spellEnd"/>
      <w:r w:rsidRPr="001451A4">
        <w:rPr>
          <w:rFonts w:ascii="Courier" w:hAnsi="Courier" w:cs="Courier"/>
          <w:color w:val="CC0000"/>
          <w:sz w:val="20"/>
        </w:rPr>
        <w:t xml:space="preserve"> {</w:t>
      </w:r>
      <w:proofErr w:type="gramStart"/>
      <w:r w:rsidRPr="001451A4">
        <w:rPr>
          <w:rFonts w:ascii="Courier" w:hAnsi="Courier" w:cs="Courier"/>
          <w:color w:val="CC0000"/>
          <w:sz w:val="20"/>
        </w:rPr>
        <w:t>}  /</w:t>
      </w:r>
      <w:proofErr w:type="gramEnd"/>
      <w:r w:rsidRPr="001451A4">
        <w:rPr>
          <w:rFonts w:ascii="Courier" w:hAnsi="Courier" w:cs="Courier"/>
          <w:color w:val="CC0000"/>
          <w:sz w:val="20"/>
        </w:rPr>
        <w:t>* Not recommended: uses underscore instead of hyphen */ .</w:t>
      </w:r>
      <w:proofErr w:type="spellStart"/>
      <w:r w:rsidRPr="001451A4">
        <w:rPr>
          <w:rFonts w:ascii="Courier" w:hAnsi="Courier" w:cs="Courier"/>
          <w:color w:val="CC0000"/>
          <w:sz w:val="20"/>
        </w:rPr>
        <w:t>error_status</w:t>
      </w:r>
      <w:proofErr w:type="spellEnd"/>
      <w:r w:rsidRPr="001451A4">
        <w:rPr>
          <w:rFonts w:ascii="Courier" w:hAnsi="Courier" w:cs="Courier"/>
          <w:color w:val="CC0000"/>
          <w:sz w:val="20"/>
        </w:rPr>
        <w:t xml:space="preserve"> {}</w:t>
      </w:r>
    </w:p>
    <w:p w14:paraId="71F84F12" w14:textId="77777777" w:rsidR="00DB2507" w:rsidRPr="001451A4" w:rsidRDefault="00DB2507" w:rsidP="00DB250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1451A4">
        <w:rPr>
          <w:rFonts w:ascii="Courier" w:hAnsi="Courier" w:cs="Courier"/>
          <w:color w:val="006600"/>
          <w:sz w:val="20"/>
        </w:rPr>
        <w:t xml:space="preserve">/* </w:t>
      </w:r>
      <w:proofErr w:type="gramStart"/>
      <w:r w:rsidRPr="001451A4">
        <w:rPr>
          <w:rFonts w:ascii="Courier" w:hAnsi="Courier" w:cs="Courier"/>
          <w:color w:val="006600"/>
          <w:sz w:val="20"/>
        </w:rPr>
        <w:t>Recommended</w:t>
      </w:r>
      <w:proofErr w:type="gramEnd"/>
      <w:r w:rsidRPr="001451A4">
        <w:rPr>
          <w:rFonts w:ascii="Courier" w:hAnsi="Courier" w:cs="Courier"/>
          <w:color w:val="006600"/>
          <w:sz w:val="20"/>
        </w:rPr>
        <w:t xml:space="preserve"> */ #video-id {} .ads-sample {}</w:t>
      </w:r>
    </w:p>
    <w:p w14:paraId="5DFE4B5D" w14:textId="77777777" w:rsidR="00DB2507" w:rsidRPr="001451A4" w:rsidRDefault="00DB2507" w:rsidP="00AE2438">
      <w:pPr>
        <w:pStyle w:val="Heading1"/>
      </w:pPr>
      <w:bookmarkStart w:id="18" w:name="Hacks"/>
      <w:r w:rsidRPr="001451A4">
        <w:t>Hacks</w:t>
      </w:r>
      <w:bookmarkEnd w:id="18"/>
    </w:p>
    <w:p w14:paraId="7F9E294A" w14:textId="77777777" w:rsidR="00DB2507" w:rsidRPr="001451A4" w:rsidRDefault="00376B6C" w:rsidP="00DB2507">
      <w:pPr>
        <w:rPr>
          <w:rFonts w:ascii="Helvetica" w:hAnsi="Helvetica"/>
          <w:color w:val="333333"/>
          <w:sz w:val="20"/>
        </w:rPr>
      </w:pPr>
      <w:hyperlink r:id="rId56" w:anchor="Hacks" w:history="1">
        <w:proofErr w:type="gramStart"/>
        <w:r w:rsidR="00DB2507" w:rsidRPr="001451A4">
          <w:rPr>
            <w:rFonts w:ascii="Helvetica" w:hAnsi="Helvetica"/>
            <w:color w:val="0000FF"/>
            <w:sz w:val="15"/>
            <w:szCs w:val="15"/>
            <w:u w:val="single"/>
            <w:bdr w:val="single" w:sz="6" w:space="3" w:color="F0F0FF" w:frame="1"/>
            <w:shd w:val="clear" w:color="auto" w:fill="F8F8FF"/>
          </w:rPr>
          <w:t>link</w:t>
        </w:r>
        <w:proofErr w:type="gramEnd"/>
      </w:hyperlink>
      <w:r w:rsidR="00DB2507" w:rsidRPr="001451A4">
        <w:rPr>
          <w:rFonts w:ascii="MS Gothic" w:eastAsia="MS Gothic" w:hAnsi="MS Gothic" w:cs="MS Gothic" w:hint="eastAsia"/>
          <w:color w:val="333333"/>
          <w:sz w:val="20"/>
          <w:bdr w:val="single" w:sz="6" w:space="0" w:color="DDDDDD" w:frame="1"/>
        </w:rPr>
        <w:t>▽</w:t>
      </w:r>
    </w:p>
    <w:p w14:paraId="71A2FB68" w14:textId="77777777" w:rsidR="00DB2507" w:rsidRPr="001451A4" w:rsidRDefault="00DB2507" w:rsidP="00DB2507">
      <w:pPr>
        <w:rPr>
          <w:rFonts w:ascii="Helvetica" w:hAnsi="Helvetica"/>
          <w:color w:val="333333"/>
          <w:sz w:val="20"/>
        </w:rPr>
      </w:pPr>
      <w:r w:rsidRPr="001451A4">
        <w:rPr>
          <w:rFonts w:ascii="Helvetica" w:hAnsi="Helvetica"/>
          <w:color w:val="333333"/>
          <w:sz w:val="20"/>
        </w:rPr>
        <w:t>Avoid user agent detection as well as CSS “hacks”—try a different approach first.</w:t>
      </w:r>
    </w:p>
    <w:p w14:paraId="1493CAFB" w14:textId="77777777" w:rsidR="00DB2507" w:rsidRPr="001451A4" w:rsidRDefault="00DB2507" w:rsidP="00DB2507">
      <w:pPr>
        <w:spacing w:before="100" w:beforeAutospacing="1" w:after="100" w:afterAutospacing="1"/>
        <w:rPr>
          <w:rFonts w:ascii="Helvetica" w:hAnsi="Helvetica"/>
          <w:color w:val="333333"/>
          <w:sz w:val="20"/>
        </w:rPr>
      </w:pPr>
      <w:r w:rsidRPr="001451A4">
        <w:rPr>
          <w:rFonts w:ascii="Helvetica" w:hAnsi="Helvetica"/>
          <w:color w:val="333333"/>
          <w:sz w:val="20"/>
        </w:rPr>
        <w:t>It’s tempting to address styling differences over user agent detection or special CSS filters, workarounds, and hacks. Both approaches should be considered last resort in order to achieve and maintain an efficient and manageable code base. Put another way, giving detection and hacks a free pass will hurt projects in the long run as projects tend to take the way of least resistance. That is, allowing and making it easy to use detection and hacks means using detection and hacks more frequently—and more frequently is too frequently.</w:t>
      </w:r>
    </w:p>
    <w:p w14:paraId="705039DB" w14:textId="77777777" w:rsidR="00DB2507" w:rsidRPr="001451A4" w:rsidRDefault="00DB2507" w:rsidP="00AE2438">
      <w:pPr>
        <w:pStyle w:val="Heading1"/>
      </w:pPr>
      <w:bookmarkStart w:id="19" w:name="Declaration_Order"/>
      <w:r w:rsidRPr="001451A4">
        <w:t>Declaration Order</w:t>
      </w:r>
      <w:bookmarkEnd w:id="19"/>
    </w:p>
    <w:p w14:paraId="50C86EA2" w14:textId="77777777" w:rsidR="00DB2507" w:rsidRPr="001451A4" w:rsidRDefault="00376B6C" w:rsidP="00DB2507">
      <w:pPr>
        <w:rPr>
          <w:rFonts w:ascii="Helvetica" w:hAnsi="Helvetica"/>
          <w:color w:val="333333"/>
          <w:sz w:val="20"/>
        </w:rPr>
      </w:pPr>
      <w:hyperlink r:id="rId57" w:anchor="Declaration_Order" w:history="1">
        <w:proofErr w:type="gramStart"/>
        <w:r w:rsidR="00DB2507" w:rsidRPr="001451A4">
          <w:rPr>
            <w:rFonts w:ascii="Helvetica" w:hAnsi="Helvetica"/>
            <w:color w:val="0000FF"/>
            <w:sz w:val="15"/>
            <w:szCs w:val="15"/>
            <w:u w:val="single"/>
            <w:bdr w:val="single" w:sz="6" w:space="3" w:color="F0F0FF" w:frame="1"/>
            <w:shd w:val="clear" w:color="auto" w:fill="F8F8FF"/>
          </w:rPr>
          <w:t>link</w:t>
        </w:r>
        <w:proofErr w:type="gramEnd"/>
      </w:hyperlink>
      <w:r w:rsidR="00DB2507" w:rsidRPr="001451A4">
        <w:rPr>
          <w:rFonts w:ascii="MS Gothic" w:eastAsia="MS Gothic" w:hAnsi="MS Gothic" w:cs="MS Gothic" w:hint="eastAsia"/>
          <w:color w:val="333333"/>
          <w:sz w:val="20"/>
          <w:bdr w:val="single" w:sz="6" w:space="0" w:color="DDDDDD" w:frame="1"/>
        </w:rPr>
        <w:t>▽</w:t>
      </w:r>
    </w:p>
    <w:p w14:paraId="3449223B" w14:textId="77777777" w:rsidR="00DB2507" w:rsidRPr="001451A4" w:rsidRDefault="00DB2507" w:rsidP="00DB2507">
      <w:pPr>
        <w:rPr>
          <w:rFonts w:ascii="Helvetica" w:hAnsi="Helvetica"/>
          <w:color w:val="333333"/>
          <w:sz w:val="20"/>
        </w:rPr>
      </w:pPr>
      <w:r w:rsidRPr="001451A4">
        <w:rPr>
          <w:rFonts w:ascii="Helvetica" w:hAnsi="Helvetica"/>
          <w:color w:val="333333"/>
          <w:sz w:val="20"/>
        </w:rPr>
        <w:t>Alphabetize declarations.</w:t>
      </w:r>
    </w:p>
    <w:p w14:paraId="74B3020E" w14:textId="77777777" w:rsidR="00DB2507" w:rsidRPr="001451A4" w:rsidRDefault="00DB2507" w:rsidP="00DB2507">
      <w:pPr>
        <w:spacing w:before="100" w:beforeAutospacing="1" w:after="100" w:afterAutospacing="1"/>
        <w:rPr>
          <w:rFonts w:ascii="Helvetica" w:hAnsi="Helvetica"/>
          <w:color w:val="333333"/>
          <w:sz w:val="20"/>
        </w:rPr>
      </w:pPr>
      <w:r w:rsidRPr="001451A4">
        <w:rPr>
          <w:rFonts w:ascii="Helvetica" w:hAnsi="Helvetica"/>
          <w:color w:val="333333"/>
          <w:sz w:val="20"/>
        </w:rPr>
        <w:t>Put declarations in alphabetical order in order to achieve consistent code in a way that is easy to remember and maintain.</w:t>
      </w:r>
    </w:p>
    <w:p w14:paraId="1262BE03" w14:textId="77777777" w:rsidR="00DB2507" w:rsidRPr="001451A4" w:rsidRDefault="00DB2507" w:rsidP="00DB2507">
      <w:pPr>
        <w:spacing w:before="100" w:beforeAutospacing="1" w:after="100" w:afterAutospacing="1"/>
        <w:rPr>
          <w:rFonts w:ascii="Helvetica" w:hAnsi="Helvetica"/>
          <w:color w:val="333333"/>
          <w:sz w:val="20"/>
        </w:rPr>
      </w:pPr>
      <w:r w:rsidRPr="001451A4">
        <w:rPr>
          <w:rFonts w:ascii="Helvetica" w:hAnsi="Helvetica"/>
          <w:color w:val="333333"/>
          <w:sz w:val="20"/>
        </w:rPr>
        <w:t>Ignore vendor-specific prefixes for sorting purposes. However, multiple vendor-specific prefixes for a certain CSS property should be kept sorted (e.g. -</w:t>
      </w:r>
      <w:proofErr w:type="spellStart"/>
      <w:r w:rsidRPr="001451A4">
        <w:rPr>
          <w:rFonts w:ascii="Helvetica" w:hAnsi="Helvetica"/>
          <w:color w:val="333333"/>
          <w:sz w:val="20"/>
        </w:rPr>
        <w:t>moz</w:t>
      </w:r>
      <w:proofErr w:type="spellEnd"/>
      <w:r w:rsidRPr="001451A4">
        <w:rPr>
          <w:rFonts w:ascii="Helvetica" w:hAnsi="Helvetica"/>
          <w:color w:val="333333"/>
          <w:sz w:val="20"/>
        </w:rPr>
        <w:t xml:space="preserve"> prefix comes before -</w:t>
      </w:r>
      <w:proofErr w:type="spellStart"/>
      <w:r w:rsidRPr="001451A4">
        <w:rPr>
          <w:rFonts w:ascii="Helvetica" w:hAnsi="Helvetica"/>
          <w:color w:val="333333"/>
          <w:sz w:val="20"/>
        </w:rPr>
        <w:t>webkit</w:t>
      </w:r>
      <w:proofErr w:type="spellEnd"/>
      <w:r w:rsidRPr="001451A4">
        <w:rPr>
          <w:rFonts w:ascii="Helvetica" w:hAnsi="Helvetica"/>
          <w:color w:val="333333"/>
          <w:sz w:val="20"/>
        </w:rPr>
        <w:t>).</w:t>
      </w:r>
    </w:p>
    <w:p w14:paraId="7120345B" w14:textId="77777777" w:rsidR="00DB2507" w:rsidRPr="001451A4" w:rsidRDefault="00DB2507" w:rsidP="00DB250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proofErr w:type="gramStart"/>
      <w:r w:rsidRPr="001451A4">
        <w:rPr>
          <w:rFonts w:ascii="Courier" w:hAnsi="Courier" w:cs="Courier"/>
          <w:color w:val="006600"/>
          <w:sz w:val="20"/>
        </w:rPr>
        <w:t>background</w:t>
      </w:r>
      <w:proofErr w:type="gramEnd"/>
      <w:r w:rsidRPr="001451A4">
        <w:rPr>
          <w:rFonts w:ascii="Courier" w:hAnsi="Courier" w:cs="Courier"/>
          <w:color w:val="006600"/>
          <w:sz w:val="20"/>
        </w:rPr>
        <w:t>: fuchsia; border: 1px solid; -</w:t>
      </w:r>
      <w:proofErr w:type="spellStart"/>
      <w:r w:rsidRPr="001451A4">
        <w:rPr>
          <w:rFonts w:ascii="Courier" w:hAnsi="Courier" w:cs="Courier"/>
          <w:color w:val="006600"/>
          <w:sz w:val="20"/>
        </w:rPr>
        <w:t>moz</w:t>
      </w:r>
      <w:proofErr w:type="spellEnd"/>
      <w:r w:rsidRPr="001451A4">
        <w:rPr>
          <w:rFonts w:ascii="Courier" w:hAnsi="Courier" w:cs="Courier"/>
          <w:color w:val="006600"/>
          <w:sz w:val="20"/>
        </w:rPr>
        <w:t>-border-radius: 4px; -</w:t>
      </w:r>
      <w:proofErr w:type="spellStart"/>
      <w:r w:rsidRPr="001451A4">
        <w:rPr>
          <w:rFonts w:ascii="Courier" w:hAnsi="Courier" w:cs="Courier"/>
          <w:color w:val="006600"/>
          <w:sz w:val="20"/>
        </w:rPr>
        <w:t>webkit</w:t>
      </w:r>
      <w:proofErr w:type="spellEnd"/>
      <w:r w:rsidRPr="001451A4">
        <w:rPr>
          <w:rFonts w:ascii="Courier" w:hAnsi="Courier" w:cs="Courier"/>
          <w:color w:val="006600"/>
          <w:sz w:val="20"/>
        </w:rPr>
        <w:t>-border-radius: 4px; border-radius: 4px; color: black; text-align: center; text-indent: 2em;</w:t>
      </w:r>
    </w:p>
    <w:p w14:paraId="7B857AE5" w14:textId="77777777" w:rsidR="00DB2507" w:rsidRPr="001451A4" w:rsidRDefault="00DB2507" w:rsidP="00AE2438">
      <w:pPr>
        <w:pStyle w:val="Heading1"/>
      </w:pPr>
      <w:bookmarkStart w:id="20" w:name="Block_Content_Indentation"/>
      <w:r w:rsidRPr="001451A4">
        <w:t>Block Content Indentation</w:t>
      </w:r>
      <w:bookmarkEnd w:id="20"/>
    </w:p>
    <w:p w14:paraId="4AC89C80" w14:textId="77777777" w:rsidR="00DB2507" w:rsidRPr="001451A4" w:rsidRDefault="00376B6C" w:rsidP="00DB2507">
      <w:pPr>
        <w:rPr>
          <w:rFonts w:ascii="Helvetica" w:hAnsi="Helvetica"/>
          <w:color w:val="333333"/>
          <w:sz w:val="20"/>
        </w:rPr>
      </w:pPr>
      <w:hyperlink r:id="rId58" w:anchor="Block_Content_Indentation" w:history="1">
        <w:proofErr w:type="gramStart"/>
        <w:r w:rsidR="00DB2507" w:rsidRPr="001451A4">
          <w:rPr>
            <w:rFonts w:ascii="Helvetica" w:hAnsi="Helvetica"/>
            <w:color w:val="0000FF"/>
            <w:sz w:val="15"/>
            <w:szCs w:val="15"/>
            <w:u w:val="single"/>
            <w:bdr w:val="single" w:sz="6" w:space="3" w:color="F0F0FF" w:frame="1"/>
            <w:shd w:val="clear" w:color="auto" w:fill="F8F8FF"/>
          </w:rPr>
          <w:t>link</w:t>
        </w:r>
        <w:proofErr w:type="gramEnd"/>
      </w:hyperlink>
      <w:r w:rsidR="00DB2507" w:rsidRPr="001451A4">
        <w:rPr>
          <w:rFonts w:ascii="MS Gothic" w:eastAsia="MS Gothic" w:hAnsi="MS Gothic" w:cs="MS Gothic" w:hint="eastAsia"/>
          <w:color w:val="333333"/>
          <w:sz w:val="20"/>
          <w:bdr w:val="single" w:sz="6" w:space="0" w:color="DDDDDD" w:frame="1"/>
        </w:rPr>
        <w:t>▽</w:t>
      </w:r>
    </w:p>
    <w:p w14:paraId="0D28B757" w14:textId="77777777" w:rsidR="00DB2507" w:rsidRPr="001451A4" w:rsidRDefault="00DB2507" w:rsidP="00DB2507">
      <w:pPr>
        <w:rPr>
          <w:rFonts w:ascii="Helvetica" w:hAnsi="Helvetica"/>
          <w:color w:val="333333"/>
          <w:sz w:val="20"/>
        </w:rPr>
      </w:pPr>
      <w:r w:rsidRPr="001451A4">
        <w:rPr>
          <w:rFonts w:ascii="Helvetica" w:hAnsi="Helvetica"/>
          <w:color w:val="333333"/>
          <w:sz w:val="20"/>
        </w:rPr>
        <w:t>Indent all block content.</w:t>
      </w:r>
    </w:p>
    <w:p w14:paraId="6E0E3A1A" w14:textId="77777777" w:rsidR="00DB2507" w:rsidRPr="001451A4" w:rsidRDefault="00DB2507" w:rsidP="00DB2507">
      <w:pPr>
        <w:spacing w:before="100" w:beforeAutospacing="1" w:after="100" w:afterAutospacing="1"/>
        <w:rPr>
          <w:rFonts w:ascii="Helvetica" w:hAnsi="Helvetica"/>
          <w:color w:val="333333"/>
          <w:sz w:val="20"/>
        </w:rPr>
      </w:pPr>
      <w:r w:rsidRPr="001451A4">
        <w:rPr>
          <w:rFonts w:ascii="Helvetica" w:hAnsi="Helvetica"/>
          <w:color w:val="333333"/>
          <w:sz w:val="20"/>
        </w:rPr>
        <w:t>Indent all </w:t>
      </w:r>
      <w:hyperlink r:id="rId59" w:anchor="block" w:history="1">
        <w:r w:rsidRPr="001451A4">
          <w:rPr>
            <w:rFonts w:ascii="Helvetica" w:hAnsi="Helvetica"/>
            <w:color w:val="0000FF"/>
            <w:sz w:val="20"/>
            <w:u w:val="single"/>
          </w:rPr>
          <w:t>block content</w:t>
        </w:r>
      </w:hyperlink>
      <w:proofErr w:type="gramStart"/>
      <w:r w:rsidRPr="001451A4">
        <w:rPr>
          <w:rFonts w:ascii="Helvetica" w:hAnsi="Helvetica"/>
          <w:color w:val="333333"/>
          <w:sz w:val="20"/>
        </w:rPr>
        <w:t>, that</w:t>
      </w:r>
      <w:proofErr w:type="gramEnd"/>
      <w:r w:rsidRPr="001451A4">
        <w:rPr>
          <w:rFonts w:ascii="Helvetica" w:hAnsi="Helvetica"/>
          <w:color w:val="333333"/>
          <w:sz w:val="20"/>
        </w:rPr>
        <w:t xml:space="preserve"> is rules within rules as well as declarations, so to reflect hierarchy and improve understanding.</w:t>
      </w:r>
    </w:p>
    <w:p w14:paraId="32D7EBCF" w14:textId="77777777" w:rsidR="00DB2507" w:rsidRPr="001451A4" w:rsidRDefault="00DB2507" w:rsidP="00DB250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1451A4">
        <w:rPr>
          <w:rFonts w:ascii="Courier" w:hAnsi="Courier" w:cs="Courier"/>
          <w:color w:val="006600"/>
          <w:sz w:val="20"/>
        </w:rPr>
        <w:t>@media screen, projection {    html {     background: #</w:t>
      </w:r>
      <w:proofErr w:type="spellStart"/>
      <w:r w:rsidRPr="001451A4">
        <w:rPr>
          <w:rFonts w:ascii="Courier" w:hAnsi="Courier" w:cs="Courier"/>
          <w:color w:val="006600"/>
          <w:sz w:val="20"/>
        </w:rPr>
        <w:t>fff</w:t>
      </w:r>
      <w:proofErr w:type="spellEnd"/>
      <w:r w:rsidRPr="001451A4">
        <w:rPr>
          <w:rFonts w:ascii="Courier" w:hAnsi="Courier" w:cs="Courier"/>
          <w:color w:val="006600"/>
          <w:sz w:val="20"/>
        </w:rPr>
        <w:t xml:space="preserve">;     color: #444;   </w:t>
      </w:r>
      <w:proofErr w:type="gramStart"/>
      <w:r w:rsidRPr="001451A4">
        <w:rPr>
          <w:rFonts w:ascii="Courier" w:hAnsi="Courier" w:cs="Courier"/>
          <w:color w:val="006600"/>
          <w:sz w:val="20"/>
        </w:rPr>
        <w:t>}  }</w:t>
      </w:r>
      <w:proofErr w:type="gramEnd"/>
    </w:p>
    <w:p w14:paraId="207E417D" w14:textId="77777777" w:rsidR="00DB2507" w:rsidRPr="001451A4" w:rsidRDefault="00DB2507" w:rsidP="00AE2438">
      <w:pPr>
        <w:pStyle w:val="Heading1"/>
      </w:pPr>
      <w:bookmarkStart w:id="21" w:name="Declaration_Stops"/>
      <w:r w:rsidRPr="001451A4">
        <w:t>Declaration Stops</w:t>
      </w:r>
      <w:bookmarkEnd w:id="21"/>
    </w:p>
    <w:p w14:paraId="26A3115C" w14:textId="77777777" w:rsidR="00DB2507" w:rsidRPr="001451A4" w:rsidRDefault="00376B6C" w:rsidP="00DB2507">
      <w:pPr>
        <w:rPr>
          <w:rFonts w:ascii="Helvetica" w:hAnsi="Helvetica"/>
          <w:color w:val="333333"/>
          <w:sz w:val="20"/>
        </w:rPr>
      </w:pPr>
      <w:hyperlink r:id="rId60" w:anchor="Declaration_Stops" w:history="1">
        <w:proofErr w:type="gramStart"/>
        <w:r w:rsidR="00DB2507" w:rsidRPr="001451A4">
          <w:rPr>
            <w:rFonts w:ascii="Helvetica" w:hAnsi="Helvetica"/>
            <w:color w:val="0000FF"/>
            <w:sz w:val="15"/>
            <w:szCs w:val="15"/>
            <w:u w:val="single"/>
            <w:bdr w:val="single" w:sz="6" w:space="3" w:color="F0F0FF" w:frame="1"/>
            <w:shd w:val="clear" w:color="auto" w:fill="F8F8FF"/>
          </w:rPr>
          <w:t>link</w:t>
        </w:r>
        <w:proofErr w:type="gramEnd"/>
      </w:hyperlink>
      <w:r w:rsidR="00DB2507" w:rsidRPr="001451A4">
        <w:rPr>
          <w:rFonts w:ascii="MS Gothic" w:eastAsia="MS Gothic" w:hAnsi="MS Gothic" w:cs="MS Gothic" w:hint="eastAsia"/>
          <w:color w:val="333333"/>
          <w:sz w:val="20"/>
          <w:bdr w:val="single" w:sz="6" w:space="0" w:color="DDDDDD" w:frame="1"/>
        </w:rPr>
        <w:t>▽</w:t>
      </w:r>
    </w:p>
    <w:p w14:paraId="58DDABB2" w14:textId="77777777" w:rsidR="00DB2507" w:rsidRPr="001451A4" w:rsidRDefault="00DB2507" w:rsidP="00DB2507">
      <w:pPr>
        <w:rPr>
          <w:rFonts w:ascii="Helvetica" w:hAnsi="Helvetica"/>
          <w:color w:val="333333"/>
          <w:sz w:val="20"/>
        </w:rPr>
      </w:pPr>
      <w:r w:rsidRPr="001451A4">
        <w:rPr>
          <w:rFonts w:ascii="Helvetica" w:hAnsi="Helvetica"/>
          <w:color w:val="333333"/>
          <w:sz w:val="20"/>
        </w:rPr>
        <w:t>Use a semicolon after every declaration.</w:t>
      </w:r>
    </w:p>
    <w:p w14:paraId="4B10AB1F" w14:textId="77777777" w:rsidR="00DB2507" w:rsidRPr="001451A4" w:rsidRDefault="00DB2507" w:rsidP="00DB2507">
      <w:pPr>
        <w:spacing w:before="100" w:beforeAutospacing="1" w:after="100" w:afterAutospacing="1"/>
        <w:rPr>
          <w:rFonts w:ascii="Helvetica" w:hAnsi="Helvetica"/>
          <w:color w:val="333333"/>
          <w:sz w:val="20"/>
        </w:rPr>
      </w:pPr>
      <w:r w:rsidRPr="001451A4">
        <w:rPr>
          <w:rFonts w:ascii="Helvetica" w:hAnsi="Helvetica"/>
          <w:color w:val="333333"/>
          <w:sz w:val="20"/>
        </w:rPr>
        <w:t>End every declaration with a semicolon for consistency and extensibility reasons.</w:t>
      </w:r>
    </w:p>
    <w:p w14:paraId="5981ADD6" w14:textId="77777777" w:rsidR="00DB2507" w:rsidRPr="001451A4" w:rsidRDefault="00DB2507" w:rsidP="00DB250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CC0000"/>
          <w:sz w:val="20"/>
        </w:rPr>
      </w:pPr>
      <w:r w:rsidRPr="001451A4">
        <w:rPr>
          <w:rFonts w:ascii="Courier" w:hAnsi="Courier" w:cs="Courier"/>
          <w:color w:val="CC0000"/>
          <w:sz w:val="20"/>
        </w:rPr>
        <w:t xml:space="preserve">/* Not recommended */ .test {   display: block;   height: </w:t>
      </w:r>
      <w:proofErr w:type="gramStart"/>
      <w:r w:rsidRPr="001451A4">
        <w:rPr>
          <w:rFonts w:ascii="Courier" w:hAnsi="Courier" w:cs="Courier"/>
          <w:color w:val="CC0000"/>
          <w:sz w:val="20"/>
        </w:rPr>
        <w:t>100px }</w:t>
      </w:r>
      <w:proofErr w:type="gramEnd"/>
    </w:p>
    <w:p w14:paraId="5EF6C1F5" w14:textId="77777777" w:rsidR="00DB2507" w:rsidRPr="001451A4" w:rsidRDefault="00DB2507" w:rsidP="00DB250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1451A4">
        <w:rPr>
          <w:rFonts w:ascii="Courier" w:hAnsi="Courier" w:cs="Courier"/>
          <w:color w:val="006600"/>
          <w:sz w:val="20"/>
        </w:rPr>
        <w:t>/* Recommended */ .test {   display: block;   height: 100px</w:t>
      </w:r>
      <w:proofErr w:type="gramStart"/>
      <w:r w:rsidRPr="001451A4">
        <w:rPr>
          <w:rFonts w:ascii="Courier" w:hAnsi="Courier" w:cs="Courier"/>
          <w:color w:val="006600"/>
          <w:sz w:val="20"/>
        </w:rPr>
        <w:t>; }</w:t>
      </w:r>
      <w:proofErr w:type="gramEnd"/>
    </w:p>
    <w:p w14:paraId="3B7BBE54" w14:textId="77777777" w:rsidR="00DB2507" w:rsidRPr="001451A4" w:rsidRDefault="00DB2507" w:rsidP="00AE2438">
      <w:pPr>
        <w:pStyle w:val="Heading1"/>
      </w:pPr>
      <w:bookmarkStart w:id="22" w:name="Property_Name_Stops"/>
      <w:r w:rsidRPr="001451A4">
        <w:t>Property Name Stops</w:t>
      </w:r>
      <w:bookmarkEnd w:id="22"/>
    </w:p>
    <w:p w14:paraId="15416CB1" w14:textId="77777777" w:rsidR="00DB2507" w:rsidRPr="001451A4" w:rsidRDefault="00376B6C" w:rsidP="00DB2507">
      <w:pPr>
        <w:rPr>
          <w:rFonts w:ascii="Helvetica" w:hAnsi="Helvetica"/>
          <w:color w:val="333333"/>
          <w:sz w:val="20"/>
        </w:rPr>
      </w:pPr>
      <w:hyperlink r:id="rId61" w:anchor="Property_Name_Stops" w:history="1">
        <w:proofErr w:type="gramStart"/>
        <w:r w:rsidR="00DB2507" w:rsidRPr="001451A4">
          <w:rPr>
            <w:rFonts w:ascii="Helvetica" w:hAnsi="Helvetica"/>
            <w:color w:val="0000FF"/>
            <w:sz w:val="15"/>
            <w:szCs w:val="15"/>
            <w:u w:val="single"/>
            <w:bdr w:val="single" w:sz="6" w:space="3" w:color="F0F0FF" w:frame="1"/>
            <w:shd w:val="clear" w:color="auto" w:fill="F8F8FF"/>
          </w:rPr>
          <w:t>link</w:t>
        </w:r>
        <w:proofErr w:type="gramEnd"/>
      </w:hyperlink>
      <w:r w:rsidR="00DB2507" w:rsidRPr="001451A4">
        <w:rPr>
          <w:rFonts w:ascii="MS Gothic" w:eastAsia="MS Gothic" w:hAnsi="MS Gothic" w:cs="MS Gothic" w:hint="eastAsia"/>
          <w:color w:val="333333"/>
          <w:sz w:val="20"/>
          <w:bdr w:val="single" w:sz="6" w:space="0" w:color="DDDDDD" w:frame="1"/>
        </w:rPr>
        <w:t>▽</w:t>
      </w:r>
    </w:p>
    <w:p w14:paraId="09F3836B" w14:textId="77777777" w:rsidR="00DB2507" w:rsidRPr="001451A4" w:rsidRDefault="00DB2507" w:rsidP="00DB2507">
      <w:pPr>
        <w:rPr>
          <w:rFonts w:ascii="Helvetica" w:hAnsi="Helvetica"/>
          <w:color w:val="333333"/>
          <w:sz w:val="20"/>
        </w:rPr>
      </w:pPr>
      <w:r w:rsidRPr="001451A4">
        <w:rPr>
          <w:rFonts w:ascii="Helvetica" w:hAnsi="Helvetica"/>
          <w:color w:val="333333"/>
          <w:sz w:val="20"/>
        </w:rPr>
        <w:t>Use a space after a property name’s colon.</w:t>
      </w:r>
    </w:p>
    <w:p w14:paraId="5E054D6D" w14:textId="77777777" w:rsidR="00DB2507" w:rsidRPr="001451A4" w:rsidRDefault="00DB2507" w:rsidP="00DB2507">
      <w:pPr>
        <w:spacing w:before="100" w:beforeAutospacing="1" w:after="100" w:afterAutospacing="1"/>
        <w:rPr>
          <w:rFonts w:ascii="Helvetica" w:hAnsi="Helvetica"/>
          <w:color w:val="333333"/>
          <w:sz w:val="20"/>
        </w:rPr>
      </w:pPr>
      <w:r w:rsidRPr="001451A4">
        <w:rPr>
          <w:rFonts w:ascii="Helvetica" w:hAnsi="Helvetica"/>
          <w:color w:val="333333"/>
          <w:sz w:val="20"/>
        </w:rPr>
        <w:t>Always use a single space between property and value (but no space between property and colon) for consistency reasons.</w:t>
      </w:r>
    </w:p>
    <w:p w14:paraId="0C783939" w14:textId="77777777" w:rsidR="00DB2507" w:rsidRPr="001451A4" w:rsidRDefault="00DB2507" w:rsidP="00DB250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CC0000"/>
          <w:sz w:val="20"/>
        </w:rPr>
      </w:pPr>
      <w:r w:rsidRPr="001451A4">
        <w:rPr>
          <w:rFonts w:ascii="Courier" w:hAnsi="Courier" w:cs="Courier"/>
          <w:color w:val="CC0000"/>
          <w:sz w:val="20"/>
        </w:rPr>
        <w:t xml:space="preserve">/* Not recommended */ h3 {   </w:t>
      </w:r>
      <w:proofErr w:type="spellStart"/>
      <w:r w:rsidRPr="001451A4">
        <w:rPr>
          <w:rFonts w:ascii="Courier" w:hAnsi="Courier" w:cs="Courier"/>
          <w:color w:val="CC0000"/>
          <w:sz w:val="20"/>
        </w:rPr>
        <w:t>font-weight</w:t>
      </w:r>
      <w:proofErr w:type="gramStart"/>
      <w:r w:rsidRPr="001451A4">
        <w:rPr>
          <w:rFonts w:ascii="Courier" w:hAnsi="Courier" w:cs="Courier"/>
          <w:color w:val="CC0000"/>
          <w:sz w:val="20"/>
        </w:rPr>
        <w:t>:bold</w:t>
      </w:r>
      <w:proofErr w:type="spellEnd"/>
      <w:proofErr w:type="gramEnd"/>
      <w:r w:rsidRPr="001451A4">
        <w:rPr>
          <w:rFonts w:ascii="Courier" w:hAnsi="Courier" w:cs="Courier"/>
          <w:color w:val="CC0000"/>
          <w:sz w:val="20"/>
        </w:rPr>
        <w:t>; }</w:t>
      </w:r>
    </w:p>
    <w:p w14:paraId="7B380563" w14:textId="77777777" w:rsidR="00DB2507" w:rsidRPr="001451A4" w:rsidRDefault="00DB2507" w:rsidP="00DB250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1451A4">
        <w:rPr>
          <w:rFonts w:ascii="Courier" w:hAnsi="Courier" w:cs="Courier"/>
          <w:color w:val="006600"/>
          <w:sz w:val="20"/>
        </w:rPr>
        <w:t>/* Recommended */ h3 {   font-weight: bold</w:t>
      </w:r>
      <w:proofErr w:type="gramStart"/>
      <w:r w:rsidRPr="001451A4">
        <w:rPr>
          <w:rFonts w:ascii="Courier" w:hAnsi="Courier" w:cs="Courier"/>
          <w:color w:val="006600"/>
          <w:sz w:val="20"/>
        </w:rPr>
        <w:t>; }</w:t>
      </w:r>
      <w:proofErr w:type="gramEnd"/>
    </w:p>
    <w:p w14:paraId="2F33A452" w14:textId="77777777" w:rsidR="00DB2507" w:rsidRPr="001451A4" w:rsidRDefault="00DB2507" w:rsidP="00AE2438">
      <w:pPr>
        <w:pStyle w:val="Heading1"/>
      </w:pPr>
      <w:bookmarkStart w:id="23" w:name="Declaration_Block_Separation"/>
      <w:r w:rsidRPr="001451A4">
        <w:t>Declaration Block Separation</w:t>
      </w:r>
      <w:bookmarkEnd w:id="23"/>
    </w:p>
    <w:p w14:paraId="6B33B348" w14:textId="77777777" w:rsidR="00DB2507" w:rsidRPr="001451A4" w:rsidRDefault="00376B6C" w:rsidP="00DB2507">
      <w:pPr>
        <w:rPr>
          <w:rFonts w:ascii="Helvetica" w:hAnsi="Helvetica"/>
          <w:color w:val="333333"/>
          <w:sz w:val="20"/>
        </w:rPr>
      </w:pPr>
      <w:hyperlink r:id="rId62" w:anchor="Declaration_Block_Separation" w:history="1">
        <w:proofErr w:type="gramStart"/>
        <w:r w:rsidR="00DB2507" w:rsidRPr="001451A4">
          <w:rPr>
            <w:rFonts w:ascii="Helvetica" w:hAnsi="Helvetica"/>
            <w:color w:val="0000FF"/>
            <w:sz w:val="15"/>
            <w:szCs w:val="15"/>
            <w:u w:val="single"/>
            <w:bdr w:val="single" w:sz="6" w:space="3" w:color="F0F0FF" w:frame="1"/>
            <w:shd w:val="clear" w:color="auto" w:fill="F8F8FF"/>
          </w:rPr>
          <w:t>link</w:t>
        </w:r>
        <w:proofErr w:type="gramEnd"/>
      </w:hyperlink>
      <w:r w:rsidR="00DB2507" w:rsidRPr="001451A4">
        <w:rPr>
          <w:rFonts w:ascii="MS Gothic" w:eastAsia="MS Gothic" w:hAnsi="MS Gothic" w:cs="MS Gothic" w:hint="eastAsia"/>
          <w:color w:val="333333"/>
          <w:sz w:val="20"/>
          <w:bdr w:val="single" w:sz="6" w:space="0" w:color="DDDDDD" w:frame="1"/>
        </w:rPr>
        <w:t>▽</w:t>
      </w:r>
    </w:p>
    <w:p w14:paraId="3971B4A9" w14:textId="77777777" w:rsidR="00DB2507" w:rsidRPr="001451A4" w:rsidRDefault="00DB2507" w:rsidP="00DB2507">
      <w:pPr>
        <w:rPr>
          <w:rFonts w:ascii="Helvetica" w:hAnsi="Helvetica"/>
          <w:color w:val="333333"/>
          <w:sz w:val="20"/>
        </w:rPr>
      </w:pPr>
      <w:r w:rsidRPr="001451A4">
        <w:rPr>
          <w:rFonts w:ascii="Helvetica" w:hAnsi="Helvetica"/>
          <w:color w:val="333333"/>
          <w:sz w:val="20"/>
        </w:rPr>
        <w:t>Use a space between the last selector and the declaration block.</w:t>
      </w:r>
    </w:p>
    <w:p w14:paraId="5A2C99A0" w14:textId="77777777" w:rsidR="00DB2507" w:rsidRPr="001451A4" w:rsidRDefault="00DB2507" w:rsidP="00DB2507">
      <w:pPr>
        <w:spacing w:before="100" w:beforeAutospacing="1" w:after="100" w:afterAutospacing="1"/>
        <w:rPr>
          <w:rFonts w:ascii="Helvetica" w:hAnsi="Helvetica"/>
          <w:color w:val="333333"/>
          <w:sz w:val="20"/>
        </w:rPr>
      </w:pPr>
      <w:r w:rsidRPr="001451A4">
        <w:rPr>
          <w:rFonts w:ascii="Helvetica" w:hAnsi="Helvetica"/>
          <w:color w:val="333333"/>
          <w:sz w:val="20"/>
        </w:rPr>
        <w:t>Always use a single space between the last selector and the opening brace that begins the </w:t>
      </w:r>
      <w:hyperlink r:id="rId63" w:anchor="rule-sets" w:history="1">
        <w:r w:rsidRPr="001451A4">
          <w:rPr>
            <w:rFonts w:ascii="Helvetica" w:hAnsi="Helvetica"/>
            <w:color w:val="0000FF"/>
            <w:sz w:val="20"/>
            <w:u w:val="single"/>
          </w:rPr>
          <w:t>declaration block</w:t>
        </w:r>
      </w:hyperlink>
      <w:r w:rsidRPr="001451A4">
        <w:rPr>
          <w:rFonts w:ascii="Helvetica" w:hAnsi="Helvetica"/>
          <w:color w:val="333333"/>
          <w:sz w:val="20"/>
        </w:rPr>
        <w:t>.</w:t>
      </w:r>
    </w:p>
    <w:p w14:paraId="7C0E6DFB" w14:textId="77777777" w:rsidR="00DB2507" w:rsidRPr="001451A4" w:rsidRDefault="00DB2507" w:rsidP="00DB2507">
      <w:pPr>
        <w:spacing w:before="100" w:beforeAutospacing="1" w:after="100" w:afterAutospacing="1"/>
        <w:rPr>
          <w:rFonts w:ascii="Helvetica" w:hAnsi="Helvetica"/>
          <w:color w:val="333333"/>
          <w:sz w:val="20"/>
        </w:rPr>
      </w:pPr>
      <w:r w:rsidRPr="001451A4">
        <w:rPr>
          <w:rFonts w:ascii="Helvetica" w:hAnsi="Helvetica"/>
          <w:color w:val="333333"/>
          <w:sz w:val="20"/>
        </w:rPr>
        <w:t>The opening brace should be on the same line as the last selector in a given rule.</w:t>
      </w:r>
    </w:p>
    <w:p w14:paraId="509E34BD" w14:textId="77777777" w:rsidR="00DB2507" w:rsidRPr="001451A4" w:rsidRDefault="00DB2507" w:rsidP="00DB250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CC0000"/>
          <w:sz w:val="20"/>
        </w:rPr>
      </w:pPr>
      <w:r w:rsidRPr="001451A4">
        <w:rPr>
          <w:rFonts w:ascii="Courier" w:hAnsi="Courier" w:cs="Courier"/>
          <w:color w:val="CC0000"/>
          <w:sz w:val="20"/>
        </w:rPr>
        <w:t>/* Not recommended: missing space */ #</w:t>
      </w:r>
      <w:proofErr w:type="gramStart"/>
      <w:r w:rsidRPr="001451A4">
        <w:rPr>
          <w:rFonts w:ascii="Courier" w:hAnsi="Courier" w:cs="Courier"/>
          <w:color w:val="CC0000"/>
          <w:sz w:val="20"/>
        </w:rPr>
        <w:t>video{</w:t>
      </w:r>
      <w:proofErr w:type="gramEnd"/>
      <w:r w:rsidRPr="001451A4">
        <w:rPr>
          <w:rFonts w:ascii="Courier" w:hAnsi="Courier" w:cs="Courier"/>
          <w:color w:val="CC0000"/>
          <w:sz w:val="20"/>
        </w:rPr>
        <w:t xml:space="preserve">   margin-top: 1em; }  /* Not recommended: unnecessary line break */ #video {   margin-top: 1em; }</w:t>
      </w:r>
    </w:p>
    <w:p w14:paraId="605A088E" w14:textId="77777777" w:rsidR="00DB2507" w:rsidRPr="001451A4" w:rsidRDefault="00DB2507" w:rsidP="00DB250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1451A4">
        <w:rPr>
          <w:rFonts w:ascii="Courier" w:hAnsi="Courier" w:cs="Courier"/>
          <w:color w:val="006600"/>
          <w:sz w:val="20"/>
        </w:rPr>
        <w:t>/* Recommended */ #video {   margin-top: 1em</w:t>
      </w:r>
      <w:proofErr w:type="gramStart"/>
      <w:r w:rsidRPr="001451A4">
        <w:rPr>
          <w:rFonts w:ascii="Courier" w:hAnsi="Courier" w:cs="Courier"/>
          <w:color w:val="006600"/>
          <w:sz w:val="20"/>
        </w:rPr>
        <w:t>; }</w:t>
      </w:r>
      <w:proofErr w:type="gramEnd"/>
    </w:p>
    <w:p w14:paraId="79071DE1" w14:textId="77777777" w:rsidR="00DB2507" w:rsidRPr="001451A4" w:rsidRDefault="00DB2507" w:rsidP="00AA308D">
      <w:pPr>
        <w:pStyle w:val="Heading1"/>
      </w:pPr>
      <w:bookmarkStart w:id="24" w:name="Selector_and_Declaration_Separation"/>
      <w:r w:rsidRPr="001451A4">
        <w:t>Selector and Declaration Separation</w:t>
      </w:r>
      <w:bookmarkEnd w:id="24"/>
    </w:p>
    <w:p w14:paraId="211228F7" w14:textId="77777777" w:rsidR="00DB2507" w:rsidRPr="001451A4" w:rsidRDefault="00376B6C" w:rsidP="00DB2507">
      <w:pPr>
        <w:rPr>
          <w:rFonts w:ascii="Helvetica" w:hAnsi="Helvetica"/>
          <w:color w:val="333333"/>
          <w:sz w:val="20"/>
        </w:rPr>
      </w:pPr>
      <w:hyperlink r:id="rId64" w:anchor="Selector_and_Declaration_Separation" w:history="1">
        <w:proofErr w:type="gramStart"/>
        <w:r w:rsidR="00DB2507" w:rsidRPr="001451A4">
          <w:rPr>
            <w:rFonts w:ascii="Helvetica" w:hAnsi="Helvetica"/>
            <w:color w:val="0000FF"/>
            <w:sz w:val="15"/>
            <w:szCs w:val="15"/>
            <w:u w:val="single"/>
            <w:bdr w:val="single" w:sz="6" w:space="3" w:color="F0F0FF" w:frame="1"/>
            <w:shd w:val="clear" w:color="auto" w:fill="F8F8FF"/>
          </w:rPr>
          <w:t>link</w:t>
        </w:r>
        <w:proofErr w:type="gramEnd"/>
      </w:hyperlink>
      <w:r w:rsidR="00DB2507" w:rsidRPr="001451A4">
        <w:rPr>
          <w:rFonts w:ascii="MS Gothic" w:eastAsia="MS Gothic" w:hAnsi="MS Gothic" w:cs="MS Gothic" w:hint="eastAsia"/>
          <w:color w:val="333333"/>
          <w:sz w:val="20"/>
          <w:bdr w:val="single" w:sz="6" w:space="0" w:color="DDDDDD" w:frame="1"/>
        </w:rPr>
        <w:t>▽</w:t>
      </w:r>
    </w:p>
    <w:p w14:paraId="50BA58AE" w14:textId="77777777" w:rsidR="00DB2507" w:rsidRPr="001451A4" w:rsidRDefault="00DB2507" w:rsidP="00DB2507">
      <w:pPr>
        <w:rPr>
          <w:rFonts w:ascii="Helvetica" w:hAnsi="Helvetica"/>
          <w:color w:val="333333"/>
          <w:sz w:val="20"/>
        </w:rPr>
      </w:pPr>
      <w:r w:rsidRPr="001451A4">
        <w:rPr>
          <w:rFonts w:ascii="Helvetica" w:hAnsi="Helvetica"/>
          <w:color w:val="333333"/>
          <w:sz w:val="20"/>
        </w:rPr>
        <w:t>Separate selectors and declarations by new lines.</w:t>
      </w:r>
    </w:p>
    <w:p w14:paraId="17E8F9F5" w14:textId="77777777" w:rsidR="00DB2507" w:rsidRPr="001451A4" w:rsidRDefault="00DB2507" w:rsidP="00DB2507">
      <w:pPr>
        <w:spacing w:before="100" w:beforeAutospacing="1" w:after="100" w:afterAutospacing="1"/>
        <w:rPr>
          <w:rFonts w:ascii="Helvetica" w:hAnsi="Helvetica"/>
          <w:color w:val="333333"/>
          <w:sz w:val="20"/>
        </w:rPr>
      </w:pPr>
      <w:r w:rsidRPr="001451A4">
        <w:rPr>
          <w:rFonts w:ascii="Helvetica" w:hAnsi="Helvetica"/>
          <w:color w:val="333333"/>
          <w:sz w:val="20"/>
        </w:rPr>
        <w:t>Always start a new line for each selector and declaration.</w:t>
      </w:r>
    </w:p>
    <w:p w14:paraId="5FC9F150" w14:textId="77777777" w:rsidR="00DB2507" w:rsidRPr="001451A4" w:rsidRDefault="00DB2507" w:rsidP="00DB250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CC0000"/>
          <w:sz w:val="20"/>
        </w:rPr>
      </w:pPr>
      <w:r w:rsidRPr="001451A4">
        <w:rPr>
          <w:rFonts w:ascii="Courier" w:hAnsi="Courier" w:cs="Courier"/>
          <w:color w:val="CC0000"/>
          <w:sz w:val="20"/>
        </w:rPr>
        <w:t>/* Not recommended */ a</w:t>
      </w:r>
      <w:proofErr w:type="gramStart"/>
      <w:r w:rsidRPr="001451A4">
        <w:rPr>
          <w:rFonts w:ascii="Courier" w:hAnsi="Courier" w:cs="Courier"/>
          <w:color w:val="CC0000"/>
          <w:sz w:val="20"/>
        </w:rPr>
        <w:t>:focus</w:t>
      </w:r>
      <w:proofErr w:type="gramEnd"/>
      <w:r w:rsidRPr="001451A4">
        <w:rPr>
          <w:rFonts w:ascii="Courier" w:hAnsi="Courier" w:cs="Courier"/>
          <w:color w:val="CC0000"/>
          <w:sz w:val="20"/>
        </w:rPr>
        <w:t>, a:active {   position: relative; top: 1px; }</w:t>
      </w:r>
    </w:p>
    <w:p w14:paraId="613B6493" w14:textId="77777777" w:rsidR="00DB2507" w:rsidRPr="001451A4" w:rsidRDefault="00DB2507" w:rsidP="00DB250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1451A4">
        <w:rPr>
          <w:rFonts w:ascii="Courier" w:hAnsi="Courier" w:cs="Courier"/>
          <w:color w:val="006600"/>
          <w:sz w:val="20"/>
        </w:rPr>
        <w:t>/* Recommended */ h1, h2, h3 {   font-weight: normal;   line-height: 1.2</w:t>
      </w:r>
      <w:proofErr w:type="gramStart"/>
      <w:r w:rsidRPr="001451A4">
        <w:rPr>
          <w:rFonts w:ascii="Courier" w:hAnsi="Courier" w:cs="Courier"/>
          <w:color w:val="006600"/>
          <w:sz w:val="20"/>
        </w:rPr>
        <w:t>; }</w:t>
      </w:r>
      <w:proofErr w:type="gramEnd"/>
    </w:p>
    <w:p w14:paraId="3E8E456D" w14:textId="77777777" w:rsidR="00DB2507" w:rsidRPr="001451A4" w:rsidRDefault="00DB2507" w:rsidP="00AA308D">
      <w:pPr>
        <w:pStyle w:val="Heading1"/>
      </w:pPr>
      <w:bookmarkStart w:id="25" w:name="Rule_Separation"/>
      <w:r w:rsidRPr="001451A4">
        <w:t>Rule Separation</w:t>
      </w:r>
      <w:bookmarkEnd w:id="25"/>
    </w:p>
    <w:p w14:paraId="730A4142" w14:textId="77777777" w:rsidR="00DB2507" w:rsidRPr="001451A4" w:rsidRDefault="00376B6C" w:rsidP="00DB2507">
      <w:pPr>
        <w:rPr>
          <w:rFonts w:ascii="Helvetica" w:hAnsi="Helvetica"/>
          <w:color w:val="333333"/>
          <w:sz w:val="20"/>
        </w:rPr>
      </w:pPr>
      <w:hyperlink r:id="rId65" w:anchor="Rule_Separation" w:history="1">
        <w:proofErr w:type="gramStart"/>
        <w:r w:rsidR="00DB2507" w:rsidRPr="001451A4">
          <w:rPr>
            <w:rFonts w:ascii="Helvetica" w:hAnsi="Helvetica"/>
            <w:color w:val="0000FF"/>
            <w:sz w:val="15"/>
            <w:szCs w:val="15"/>
            <w:u w:val="single"/>
            <w:bdr w:val="single" w:sz="6" w:space="3" w:color="F0F0FF" w:frame="1"/>
            <w:shd w:val="clear" w:color="auto" w:fill="F8F8FF"/>
          </w:rPr>
          <w:t>link</w:t>
        </w:r>
        <w:proofErr w:type="gramEnd"/>
      </w:hyperlink>
      <w:r w:rsidR="00DB2507" w:rsidRPr="001451A4">
        <w:rPr>
          <w:rFonts w:ascii="MS Gothic" w:eastAsia="MS Gothic" w:hAnsi="MS Gothic" w:cs="MS Gothic" w:hint="eastAsia"/>
          <w:color w:val="333333"/>
          <w:sz w:val="20"/>
          <w:bdr w:val="single" w:sz="6" w:space="0" w:color="DDDDDD" w:frame="1"/>
        </w:rPr>
        <w:t>▽</w:t>
      </w:r>
    </w:p>
    <w:p w14:paraId="6B7678EF" w14:textId="77777777" w:rsidR="00DB2507" w:rsidRPr="001451A4" w:rsidRDefault="00DB2507" w:rsidP="00DB2507">
      <w:pPr>
        <w:rPr>
          <w:rFonts w:ascii="Helvetica" w:hAnsi="Helvetica"/>
          <w:color w:val="333333"/>
          <w:sz w:val="20"/>
        </w:rPr>
      </w:pPr>
      <w:r w:rsidRPr="001451A4">
        <w:rPr>
          <w:rFonts w:ascii="Helvetica" w:hAnsi="Helvetica"/>
          <w:color w:val="333333"/>
          <w:sz w:val="20"/>
        </w:rPr>
        <w:t>Separate rules by new lines.</w:t>
      </w:r>
    </w:p>
    <w:p w14:paraId="3B0A61AF" w14:textId="77777777" w:rsidR="00DB2507" w:rsidRPr="001451A4" w:rsidRDefault="00DB2507" w:rsidP="00DB2507">
      <w:pPr>
        <w:spacing w:before="100" w:beforeAutospacing="1" w:after="100" w:afterAutospacing="1"/>
        <w:rPr>
          <w:rFonts w:ascii="Helvetica" w:hAnsi="Helvetica"/>
          <w:color w:val="333333"/>
          <w:sz w:val="20"/>
        </w:rPr>
      </w:pPr>
      <w:r w:rsidRPr="001451A4">
        <w:rPr>
          <w:rFonts w:ascii="Helvetica" w:hAnsi="Helvetica"/>
          <w:color w:val="333333"/>
          <w:sz w:val="20"/>
        </w:rPr>
        <w:t>Always put a blank line (two line breaks) between rules.</w:t>
      </w:r>
    </w:p>
    <w:p w14:paraId="18524FF7" w14:textId="77777777" w:rsidR="00DB2507" w:rsidRPr="001451A4" w:rsidRDefault="00DB2507" w:rsidP="00DB250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proofErr w:type="gramStart"/>
      <w:r w:rsidRPr="001451A4">
        <w:rPr>
          <w:rFonts w:ascii="Courier" w:hAnsi="Courier" w:cs="Courier"/>
          <w:color w:val="006600"/>
          <w:sz w:val="20"/>
        </w:rPr>
        <w:t>html</w:t>
      </w:r>
      <w:proofErr w:type="gramEnd"/>
      <w:r w:rsidRPr="001451A4">
        <w:rPr>
          <w:rFonts w:ascii="Courier" w:hAnsi="Courier" w:cs="Courier"/>
          <w:color w:val="006600"/>
          <w:sz w:val="20"/>
        </w:rPr>
        <w:t xml:space="preserve"> {   background: #</w:t>
      </w:r>
      <w:proofErr w:type="spellStart"/>
      <w:r w:rsidRPr="001451A4">
        <w:rPr>
          <w:rFonts w:ascii="Courier" w:hAnsi="Courier" w:cs="Courier"/>
          <w:color w:val="006600"/>
          <w:sz w:val="20"/>
        </w:rPr>
        <w:t>fff</w:t>
      </w:r>
      <w:proofErr w:type="spellEnd"/>
      <w:r w:rsidRPr="001451A4">
        <w:rPr>
          <w:rFonts w:ascii="Courier" w:hAnsi="Courier" w:cs="Courier"/>
          <w:color w:val="006600"/>
          <w:sz w:val="20"/>
        </w:rPr>
        <w:t>; }  body {   margin: auto;   width: 50%; }</w:t>
      </w:r>
    </w:p>
    <w:p w14:paraId="28D284F5" w14:textId="77777777" w:rsidR="00DB2507" w:rsidRPr="001451A4" w:rsidRDefault="00DB2507" w:rsidP="00AA308D">
      <w:pPr>
        <w:pStyle w:val="Heading1"/>
      </w:pPr>
      <w:bookmarkStart w:id="26" w:name="CSS_Quotation_Marks"/>
      <w:r w:rsidRPr="001451A4">
        <w:t>CSS Quotation Marks</w:t>
      </w:r>
      <w:bookmarkEnd w:id="26"/>
    </w:p>
    <w:p w14:paraId="2F4376C2" w14:textId="77777777" w:rsidR="00DB2507" w:rsidRPr="001451A4" w:rsidRDefault="00376B6C" w:rsidP="00DB2507">
      <w:pPr>
        <w:rPr>
          <w:rFonts w:ascii="Helvetica" w:hAnsi="Helvetica"/>
          <w:color w:val="333333"/>
          <w:sz w:val="20"/>
        </w:rPr>
      </w:pPr>
      <w:hyperlink r:id="rId66" w:anchor="CSS_Quotation_Marks" w:history="1">
        <w:proofErr w:type="gramStart"/>
        <w:r w:rsidR="00DB2507" w:rsidRPr="001451A4">
          <w:rPr>
            <w:rFonts w:ascii="Helvetica" w:hAnsi="Helvetica"/>
            <w:color w:val="0000FF"/>
            <w:sz w:val="15"/>
            <w:szCs w:val="15"/>
            <w:u w:val="single"/>
            <w:bdr w:val="single" w:sz="6" w:space="3" w:color="F0F0FF" w:frame="1"/>
            <w:shd w:val="clear" w:color="auto" w:fill="F8F8FF"/>
          </w:rPr>
          <w:t>link</w:t>
        </w:r>
        <w:proofErr w:type="gramEnd"/>
      </w:hyperlink>
      <w:r w:rsidR="00DB2507" w:rsidRPr="001451A4">
        <w:rPr>
          <w:rFonts w:ascii="MS Gothic" w:eastAsia="MS Gothic" w:hAnsi="MS Gothic" w:cs="MS Gothic" w:hint="eastAsia"/>
          <w:color w:val="333333"/>
          <w:sz w:val="20"/>
          <w:bdr w:val="single" w:sz="6" w:space="0" w:color="DDDDDD" w:frame="1"/>
        </w:rPr>
        <w:t>▽</w:t>
      </w:r>
    </w:p>
    <w:p w14:paraId="4A2FBC74" w14:textId="77777777" w:rsidR="00DB2507" w:rsidRPr="001451A4" w:rsidRDefault="00DB2507" w:rsidP="00DB2507">
      <w:pPr>
        <w:rPr>
          <w:rFonts w:ascii="Helvetica" w:hAnsi="Helvetica"/>
          <w:color w:val="333333"/>
          <w:sz w:val="20"/>
        </w:rPr>
      </w:pPr>
      <w:r w:rsidRPr="001451A4">
        <w:rPr>
          <w:rFonts w:ascii="Helvetica" w:hAnsi="Helvetica"/>
          <w:color w:val="333333"/>
          <w:sz w:val="20"/>
        </w:rPr>
        <w:t>Use single quotation marks for attribute selectors and property values.</w:t>
      </w:r>
    </w:p>
    <w:p w14:paraId="245D8F06" w14:textId="77777777" w:rsidR="00DB2507" w:rsidRPr="001451A4" w:rsidRDefault="00DB2507" w:rsidP="00DB2507">
      <w:pPr>
        <w:spacing w:before="100" w:beforeAutospacing="1" w:after="100" w:afterAutospacing="1"/>
        <w:rPr>
          <w:rFonts w:ascii="Helvetica" w:hAnsi="Helvetica"/>
          <w:color w:val="333333"/>
          <w:sz w:val="20"/>
        </w:rPr>
      </w:pPr>
      <w:r w:rsidRPr="001451A4">
        <w:rPr>
          <w:rFonts w:ascii="Helvetica" w:hAnsi="Helvetica"/>
          <w:color w:val="333333"/>
          <w:sz w:val="20"/>
        </w:rPr>
        <w:t>Use single (</w:t>
      </w:r>
      <w:r w:rsidRPr="001451A4">
        <w:rPr>
          <w:rFonts w:ascii="Courier" w:hAnsi="Courier" w:cs="Courier"/>
          <w:color w:val="006600"/>
          <w:sz w:val="20"/>
        </w:rPr>
        <w:t>''</w:t>
      </w:r>
      <w:r w:rsidRPr="001451A4">
        <w:rPr>
          <w:rFonts w:ascii="Helvetica" w:hAnsi="Helvetica"/>
          <w:color w:val="333333"/>
          <w:sz w:val="20"/>
        </w:rPr>
        <w:t>) rather than double (</w:t>
      </w:r>
      <w:r w:rsidRPr="001451A4">
        <w:rPr>
          <w:rFonts w:ascii="Courier" w:hAnsi="Courier" w:cs="Courier"/>
          <w:color w:val="006600"/>
          <w:sz w:val="20"/>
        </w:rPr>
        <w:t>""</w:t>
      </w:r>
      <w:r w:rsidRPr="001451A4">
        <w:rPr>
          <w:rFonts w:ascii="Helvetica" w:hAnsi="Helvetica"/>
          <w:color w:val="333333"/>
          <w:sz w:val="20"/>
        </w:rPr>
        <w:t>) quotation marks for attribute selectors or property values. Do not use quotation marks in URI values (</w:t>
      </w:r>
      <w:proofErr w:type="spellStart"/>
      <w:proofErr w:type="gramStart"/>
      <w:r w:rsidRPr="001451A4">
        <w:rPr>
          <w:rFonts w:ascii="Courier" w:hAnsi="Courier" w:cs="Courier"/>
          <w:color w:val="006600"/>
          <w:sz w:val="20"/>
        </w:rPr>
        <w:t>url</w:t>
      </w:r>
      <w:proofErr w:type="spellEnd"/>
      <w:r w:rsidRPr="001451A4">
        <w:rPr>
          <w:rFonts w:ascii="Courier" w:hAnsi="Courier" w:cs="Courier"/>
          <w:color w:val="006600"/>
          <w:sz w:val="20"/>
        </w:rPr>
        <w:t>(</w:t>
      </w:r>
      <w:proofErr w:type="gramEnd"/>
      <w:r w:rsidRPr="001451A4">
        <w:rPr>
          <w:rFonts w:ascii="Courier" w:hAnsi="Courier" w:cs="Courier"/>
          <w:color w:val="006600"/>
          <w:sz w:val="20"/>
        </w:rPr>
        <w:t>)</w:t>
      </w:r>
      <w:r w:rsidRPr="001451A4">
        <w:rPr>
          <w:rFonts w:ascii="Helvetica" w:hAnsi="Helvetica"/>
          <w:color w:val="333333"/>
          <w:sz w:val="20"/>
        </w:rPr>
        <w:t>).</w:t>
      </w:r>
    </w:p>
    <w:p w14:paraId="3444ADB3" w14:textId="77777777" w:rsidR="00DB2507" w:rsidRPr="001451A4" w:rsidRDefault="00DB2507" w:rsidP="00DB2507">
      <w:pPr>
        <w:spacing w:before="100" w:beforeAutospacing="1" w:after="100" w:afterAutospacing="1"/>
        <w:rPr>
          <w:rFonts w:ascii="Helvetica" w:hAnsi="Helvetica"/>
          <w:color w:val="333333"/>
          <w:sz w:val="20"/>
        </w:rPr>
      </w:pPr>
      <w:r w:rsidRPr="001451A4">
        <w:rPr>
          <w:rFonts w:ascii="Helvetica" w:hAnsi="Helvetica"/>
          <w:color w:val="333333"/>
          <w:sz w:val="20"/>
        </w:rPr>
        <w:t>Exception: If you do need to use the </w:t>
      </w:r>
      <w:r w:rsidRPr="001451A4">
        <w:rPr>
          <w:rFonts w:ascii="Courier" w:hAnsi="Courier" w:cs="Courier"/>
          <w:color w:val="006600"/>
          <w:sz w:val="20"/>
        </w:rPr>
        <w:t>@charset</w:t>
      </w:r>
      <w:r w:rsidRPr="001451A4">
        <w:rPr>
          <w:rFonts w:ascii="Helvetica" w:hAnsi="Helvetica"/>
          <w:color w:val="333333"/>
          <w:sz w:val="20"/>
        </w:rPr>
        <w:t> rule, use double quotation marks—</w:t>
      </w:r>
      <w:hyperlink r:id="rId67" w:anchor="charset" w:history="1">
        <w:r w:rsidRPr="001451A4">
          <w:rPr>
            <w:rFonts w:ascii="Helvetica" w:hAnsi="Helvetica"/>
            <w:color w:val="0000FF"/>
            <w:sz w:val="20"/>
            <w:u w:val="single"/>
          </w:rPr>
          <w:t>single quotation marks are not permitted</w:t>
        </w:r>
      </w:hyperlink>
      <w:r w:rsidRPr="001451A4">
        <w:rPr>
          <w:rFonts w:ascii="Helvetica" w:hAnsi="Helvetica"/>
          <w:color w:val="333333"/>
          <w:sz w:val="20"/>
        </w:rPr>
        <w:t>.</w:t>
      </w:r>
    </w:p>
    <w:p w14:paraId="49C881AC" w14:textId="77777777" w:rsidR="00DB2507" w:rsidRPr="001451A4" w:rsidRDefault="00DB2507" w:rsidP="00DB250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CC0000"/>
          <w:sz w:val="20"/>
        </w:rPr>
      </w:pPr>
      <w:r w:rsidRPr="001451A4">
        <w:rPr>
          <w:rFonts w:ascii="Courier" w:hAnsi="Courier" w:cs="Courier"/>
          <w:color w:val="CC0000"/>
          <w:sz w:val="20"/>
        </w:rPr>
        <w:t xml:space="preserve">/* Not recommended */ @import </w:t>
      </w:r>
      <w:proofErr w:type="spellStart"/>
      <w:proofErr w:type="gramStart"/>
      <w:r w:rsidRPr="001451A4">
        <w:rPr>
          <w:rFonts w:ascii="Courier" w:hAnsi="Courier" w:cs="Courier"/>
          <w:color w:val="CC0000"/>
          <w:sz w:val="20"/>
        </w:rPr>
        <w:t>url</w:t>
      </w:r>
      <w:proofErr w:type="spellEnd"/>
      <w:r w:rsidRPr="001451A4">
        <w:rPr>
          <w:rFonts w:ascii="Courier" w:hAnsi="Courier" w:cs="Courier"/>
          <w:color w:val="CC0000"/>
          <w:sz w:val="20"/>
        </w:rPr>
        <w:t>(</w:t>
      </w:r>
      <w:proofErr w:type="gramEnd"/>
      <w:r w:rsidRPr="001451A4">
        <w:rPr>
          <w:rFonts w:ascii="Courier" w:hAnsi="Courier" w:cs="Courier"/>
          <w:color w:val="CC0000"/>
          <w:sz w:val="20"/>
        </w:rPr>
        <w:t xml:space="preserve">"//www.google.com/css/maia.css");  html {   font-family: "open sans", </w:t>
      </w:r>
      <w:proofErr w:type="spellStart"/>
      <w:r w:rsidRPr="001451A4">
        <w:rPr>
          <w:rFonts w:ascii="Courier" w:hAnsi="Courier" w:cs="Courier"/>
          <w:color w:val="CC0000"/>
          <w:sz w:val="20"/>
        </w:rPr>
        <w:t>arial</w:t>
      </w:r>
      <w:proofErr w:type="spellEnd"/>
      <w:r w:rsidRPr="001451A4">
        <w:rPr>
          <w:rFonts w:ascii="Courier" w:hAnsi="Courier" w:cs="Courier"/>
          <w:color w:val="CC0000"/>
          <w:sz w:val="20"/>
        </w:rPr>
        <w:t>, sans-serif; }</w:t>
      </w:r>
    </w:p>
    <w:p w14:paraId="2C236E90" w14:textId="77777777" w:rsidR="00DB2507" w:rsidRPr="001451A4" w:rsidRDefault="00DB2507" w:rsidP="00DB250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1451A4">
        <w:rPr>
          <w:rFonts w:ascii="Courier" w:hAnsi="Courier" w:cs="Courier"/>
          <w:color w:val="006600"/>
          <w:sz w:val="20"/>
        </w:rPr>
        <w:t xml:space="preserve">/* Recommended */ @import </w:t>
      </w:r>
      <w:proofErr w:type="spellStart"/>
      <w:proofErr w:type="gramStart"/>
      <w:r w:rsidRPr="001451A4">
        <w:rPr>
          <w:rFonts w:ascii="Courier" w:hAnsi="Courier" w:cs="Courier"/>
          <w:color w:val="006600"/>
          <w:sz w:val="20"/>
        </w:rPr>
        <w:t>url</w:t>
      </w:r>
      <w:proofErr w:type="spellEnd"/>
      <w:r w:rsidRPr="001451A4">
        <w:rPr>
          <w:rFonts w:ascii="Courier" w:hAnsi="Courier" w:cs="Courier"/>
          <w:color w:val="006600"/>
          <w:sz w:val="20"/>
        </w:rPr>
        <w:t>(</w:t>
      </w:r>
      <w:proofErr w:type="gramEnd"/>
      <w:r w:rsidRPr="001451A4">
        <w:rPr>
          <w:rFonts w:ascii="Courier" w:hAnsi="Courier" w:cs="Courier"/>
          <w:color w:val="006600"/>
          <w:sz w:val="20"/>
        </w:rPr>
        <w:t xml:space="preserve">//www.google.com/css/maia.css);  html {   font-family: 'open sans', </w:t>
      </w:r>
      <w:proofErr w:type="spellStart"/>
      <w:r w:rsidRPr="001451A4">
        <w:rPr>
          <w:rFonts w:ascii="Courier" w:hAnsi="Courier" w:cs="Courier"/>
          <w:color w:val="006600"/>
          <w:sz w:val="20"/>
        </w:rPr>
        <w:t>arial</w:t>
      </w:r>
      <w:proofErr w:type="spellEnd"/>
      <w:r w:rsidRPr="001451A4">
        <w:rPr>
          <w:rFonts w:ascii="Courier" w:hAnsi="Courier" w:cs="Courier"/>
          <w:color w:val="006600"/>
          <w:sz w:val="20"/>
        </w:rPr>
        <w:t>, sans-serif; }</w:t>
      </w:r>
    </w:p>
    <w:p w14:paraId="6655644D" w14:textId="77777777" w:rsidR="00DB2507" w:rsidRPr="001451A4" w:rsidRDefault="00DB2507" w:rsidP="00AA308D">
      <w:pPr>
        <w:pStyle w:val="Heading1"/>
      </w:pPr>
      <w:r w:rsidRPr="001451A4">
        <w:t>CSS Meta Rules</w:t>
      </w:r>
    </w:p>
    <w:p w14:paraId="74F5BD94" w14:textId="77777777" w:rsidR="00DB2507" w:rsidRPr="001451A4" w:rsidRDefault="00DB2507" w:rsidP="00AA308D">
      <w:pPr>
        <w:pStyle w:val="Heading2"/>
      </w:pPr>
      <w:bookmarkStart w:id="27" w:name="Section_Comments"/>
      <w:r w:rsidRPr="001451A4">
        <w:t>Section Comments</w:t>
      </w:r>
      <w:bookmarkEnd w:id="27"/>
    </w:p>
    <w:p w14:paraId="1276CE48" w14:textId="77777777" w:rsidR="00DB2507" w:rsidRPr="001451A4" w:rsidRDefault="00376B6C" w:rsidP="00DB2507">
      <w:pPr>
        <w:rPr>
          <w:rFonts w:ascii="Helvetica" w:hAnsi="Helvetica"/>
          <w:color w:val="333333"/>
          <w:sz w:val="20"/>
        </w:rPr>
      </w:pPr>
      <w:hyperlink r:id="rId68" w:anchor="Section_Comments" w:history="1">
        <w:proofErr w:type="gramStart"/>
        <w:r w:rsidR="00DB2507" w:rsidRPr="001451A4">
          <w:rPr>
            <w:rFonts w:ascii="Helvetica" w:hAnsi="Helvetica"/>
            <w:color w:val="0000FF"/>
            <w:sz w:val="15"/>
            <w:szCs w:val="15"/>
            <w:u w:val="single"/>
            <w:bdr w:val="single" w:sz="6" w:space="3" w:color="F0F0FF" w:frame="1"/>
            <w:shd w:val="clear" w:color="auto" w:fill="F8F8FF"/>
          </w:rPr>
          <w:t>link</w:t>
        </w:r>
        <w:proofErr w:type="gramEnd"/>
      </w:hyperlink>
      <w:r w:rsidR="00DB2507" w:rsidRPr="001451A4">
        <w:rPr>
          <w:rFonts w:ascii="MS Gothic" w:eastAsia="MS Gothic" w:hAnsi="MS Gothic" w:cs="MS Gothic" w:hint="eastAsia"/>
          <w:color w:val="333333"/>
          <w:sz w:val="20"/>
          <w:bdr w:val="single" w:sz="6" w:space="0" w:color="DDDDDD" w:frame="1"/>
        </w:rPr>
        <w:t>▽</w:t>
      </w:r>
    </w:p>
    <w:p w14:paraId="72D448D7" w14:textId="77777777" w:rsidR="00DB2507" w:rsidRPr="001451A4" w:rsidRDefault="00DB2507" w:rsidP="00DB2507">
      <w:pPr>
        <w:rPr>
          <w:rFonts w:ascii="Helvetica" w:hAnsi="Helvetica"/>
          <w:color w:val="333333"/>
          <w:sz w:val="20"/>
        </w:rPr>
      </w:pPr>
      <w:r w:rsidRPr="001451A4">
        <w:rPr>
          <w:rFonts w:ascii="Helvetica" w:hAnsi="Helvetica"/>
          <w:color w:val="333333"/>
          <w:sz w:val="20"/>
        </w:rPr>
        <w:t>Group sections by a section comment (optional).</w:t>
      </w:r>
    </w:p>
    <w:p w14:paraId="54FB5225" w14:textId="77777777" w:rsidR="00DB2507" w:rsidRPr="001451A4" w:rsidRDefault="00DB2507" w:rsidP="00DB2507">
      <w:pPr>
        <w:spacing w:before="100" w:beforeAutospacing="1" w:after="100" w:afterAutospacing="1"/>
        <w:rPr>
          <w:rFonts w:ascii="Helvetica" w:hAnsi="Helvetica"/>
          <w:color w:val="333333"/>
          <w:sz w:val="20"/>
        </w:rPr>
      </w:pPr>
      <w:r w:rsidRPr="001451A4">
        <w:rPr>
          <w:rFonts w:ascii="Helvetica" w:hAnsi="Helvetica"/>
          <w:color w:val="333333"/>
          <w:sz w:val="20"/>
        </w:rPr>
        <w:t>If possible, group style sheet sections together by using comments. Separate sections with new lines.</w:t>
      </w:r>
    </w:p>
    <w:p w14:paraId="488B40F7" w14:textId="77777777" w:rsidR="00DB2507" w:rsidRPr="001451A4" w:rsidRDefault="00DB2507" w:rsidP="00DB250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1451A4">
        <w:rPr>
          <w:rFonts w:ascii="Courier" w:hAnsi="Courier" w:cs="Courier"/>
          <w:color w:val="006600"/>
          <w:sz w:val="20"/>
        </w:rPr>
        <w:t>/* Header *</w:t>
      </w:r>
      <w:proofErr w:type="gramStart"/>
      <w:r w:rsidRPr="001451A4">
        <w:rPr>
          <w:rFonts w:ascii="Courier" w:hAnsi="Courier" w:cs="Courier"/>
          <w:color w:val="006600"/>
          <w:sz w:val="20"/>
        </w:rPr>
        <w:t>/  #</w:t>
      </w:r>
      <w:proofErr w:type="spellStart"/>
      <w:proofErr w:type="gramEnd"/>
      <w:r w:rsidRPr="001451A4">
        <w:rPr>
          <w:rFonts w:ascii="Courier" w:hAnsi="Courier" w:cs="Courier"/>
          <w:color w:val="006600"/>
          <w:sz w:val="20"/>
        </w:rPr>
        <w:t>adw</w:t>
      </w:r>
      <w:proofErr w:type="spellEnd"/>
      <w:r w:rsidRPr="001451A4">
        <w:rPr>
          <w:rFonts w:ascii="Courier" w:hAnsi="Courier" w:cs="Courier"/>
          <w:color w:val="006600"/>
          <w:sz w:val="20"/>
        </w:rPr>
        <w:t>-header {}  /* Footer */  #</w:t>
      </w:r>
      <w:proofErr w:type="spellStart"/>
      <w:r w:rsidRPr="001451A4">
        <w:rPr>
          <w:rFonts w:ascii="Courier" w:hAnsi="Courier" w:cs="Courier"/>
          <w:color w:val="006600"/>
          <w:sz w:val="20"/>
        </w:rPr>
        <w:t>adw</w:t>
      </w:r>
      <w:proofErr w:type="spellEnd"/>
      <w:r w:rsidRPr="001451A4">
        <w:rPr>
          <w:rFonts w:ascii="Courier" w:hAnsi="Courier" w:cs="Courier"/>
          <w:color w:val="006600"/>
          <w:sz w:val="20"/>
        </w:rPr>
        <w:t>-footer {}  /* Gallery */  .</w:t>
      </w:r>
      <w:proofErr w:type="spellStart"/>
      <w:r w:rsidRPr="001451A4">
        <w:rPr>
          <w:rFonts w:ascii="Courier" w:hAnsi="Courier" w:cs="Courier"/>
          <w:color w:val="006600"/>
          <w:sz w:val="20"/>
        </w:rPr>
        <w:t>adw</w:t>
      </w:r>
      <w:proofErr w:type="spellEnd"/>
      <w:r w:rsidRPr="001451A4">
        <w:rPr>
          <w:rFonts w:ascii="Courier" w:hAnsi="Courier" w:cs="Courier"/>
          <w:color w:val="006600"/>
          <w:sz w:val="20"/>
        </w:rPr>
        <w:t>-gallery {}</w:t>
      </w:r>
    </w:p>
    <w:p w14:paraId="2148104F" w14:textId="77777777" w:rsidR="00DB2507" w:rsidRPr="001451A4" w:rsidRDefault="00DB2507" w:rsidP="00DB2507">
      <w:pPr>
        <w:rPr>
          <w:rFonts w:ascii="Times" w:hAnsi="Times"/>
          <w:sz w:val="20"/>
        </w:rPr>
      </w:pPr>
    </w:p>
    <w:p w14:paraId="64A6729A" w14:textId="77777777" w:rsidR="00DB2507" w:rsidRDefault="00DB2507" w:rsidP="00DB2507"/>
    <w:p w14:paraId="608757DC" w14:textId="77777777" w:rsidR="00DB2507" w:rsidRDefault="00DB2507" w:rsidP="00DB2507"/>
    <w:p w14:paraId="43426B90" w14:textId="77777777" w:rsidR="00DB2507" w:rsidRDefault="00DB2507" w:rsidP="00DB2507">
      <w:r>
        <w:br w:type="page"/>
      </w:r>
    </w:p>
    <w:p w14:paraId="66254894" w14:textId="77777777" w:rsidR="00DB2507" w:rsidRDefault="00DB2507" w:rsidP="00DB2507">
      <w:pPr>
        <w:pStyle w:val="Heading1"/>
        <w:spacing w:before="0" w:after="166" w:line="332" w:lineRule="atLeast"/>
        <w:textAlignment w:val="baseline"/>
        <w:rPr>
          <w:rFonts w:ascii="Helvetica Neue" w:hAnsi="Helvetica Neue"/>
          <w:b w:val="0"/>
          <w:bCs/>
          <w:color w:val="000000"/>
          <w:sz w:val="40"/>
          <w:szCs w:val="40"/>
        </w:rPr>
      </w:pPr>
      <w:r>
        <w:rPr>
          <w:rFonts w:ascii="Helvetica Neue" w:hAnsi="Helvetica Neue"/>
          <w:b w:val="0"/>
          <w:color w:val="000000"/>
          <w:sz w:val="40"/>
          <w:szCs w:val="40"/>
        </w:rPr>
        <w:t>CSS formatting guidelines</w:t>
      </w:r>
    </w:p>
    <w:p w14:paraId="3F5E4ABB" w14:textId="77777777" w:rsidR="00DB2507" w:rsidRDefault="00DB2507" w:rsidP="00DB2507">
      <w:pPr>
        <w:pStyle w:val="updated"/>
        <w:spacing w:before="0" w:beforeAutospacing="0" w:after="0" w:afterAutospacing="0"/>
        <w:textAlignment w:val="baseline"/>
        <w:rPr>
          <w:rFonts w:ascii="inherit" w:hAnsi="inherit" w:cs="Times New Roman"/>
        </w:rPr>
      </w:pPr>
      <w:r>
        <w:rPr>
          <w:rStyle w:val="Emphasis"/>
          <w:rFonts w:ascii="inherit" w:hAnsi="inherit" w:cs="Times New Roman"/>
          <w:bdr w:val="none" w:sz="0" w:space="0" w:color="auto" w:frame="1"/>
        </w:rPr>
        <w:t xml:space="preserve">Last updated February 7, 2014. </w:t>
      </w:r>
      <w:proofErr w:type="gramStart"/>
      <w:r>
        <w:rPr>
          <w:rStyle w:val="Emphasis"/>
          <w:rFonts w:ascii="inherit" w:hAnsi="inherit" w:cs="Times New Roman"/>
          <w:bdr w:val="none" w:sz="0" w:space="0" w:color="auto" w:frame="1"/>
        </w:rPr>
        <w:t>Created by</w:t>
      </w:r>
      <w:r>
        <w:rPr>
          <w:rStyle w:val="apple-converted-space"/>
          <w:rFonts w:ascii="inherit" w:hAnsi="inherit" w:cs="Times New Roman"/>
          <w:i/>
          <w:iCs/>
          <w:bdr w:val="none" w:sz="0" w:space="0" w:color="auto" w:frame="1"/>
        </w:rPr>
        <w:t> </w:t>
      </w:r>
      <w:proofErr w:type="spellStart"/>
      <w:r w:rsidR="00376B6C">
        <w:fldChar w:fldCharType="begin"/>
      </w:r>
      <w:r w:rsidR="00376B6C">
        <w:instrText xml:space="preserve"> HYPERLINK "https://drupal.org/user/32095" \o "View user profile." </w:instrText>
      </w:r>
      <w:r w:rsidR="00376B6C">
        <w:fldChar w:fldCharType="separate"/>
      </w:r>
      <w:r>
        <w:rPr>
          <w:rStyle w:val="Hyperlink"/>
          <w:rFonts w:ascii="inherit" w:hAnsi="inherit"/>
          <w:i/>
          <w:iCs/>
          <w:color w:val="0678BE"/>
          <w:bdr w:val="none" w:sz="0" w:space="0" w:color="auto" w:frame="1"/>
        </w:rPr>
        <w:t>JohnAlbin</w:t>
      </w:r>
      <w:proofErr w:type="spellEnd"/>
      <w:r w:rsidR="00376B6C">
        <w:rPr>
          <w:rStyle w:val="Hyperlink"/>
          <w:rFonts w:ascii="inherit" w:hAnsi="inherit"/>
          <w:i/>
          <w:iCs/>
          <w:color w:val="0678BE"/>
          <w:bdr w:val="none" w:sz="0" w:space="0" w:color="auto" w:frame="1"/>
        </w:rPr>
        <w:fldChar w:fldCharType="end"/>
      </w:r>
      <w:r>
        <w:rPr>
          <w:rStyle w:val="apple-converted-space"/>
          <w:rFonts w:ascii="inherit" w:hAnsi="inherit" w:cs="Times New Roman"/>
          <w:i/>
          <w:iCs/>
          <w:bdr w:val="none" w:sz="0" w:space="0" w:color="auto" w:frame="1"/>
        </w:rPr>
        <w:t> </w:t>
      </w:r>
      <w:r>
        <w:rPr>
          <w:rStyle w:val="Emphasis"/>
          <w:rFonts w:ascii="inherit" w:hAnsi="inherit" w:cs="Times New Roman"/>
          <w:bdr w:val="none" w:sz="0" w:space="0" w:color="auto" w:frame="1"/>
        </w:rPr>
        <w:t>on January 14, 2013.</w:t>
      </w:r>
      <w:proofErr w:type="gramEnd"/>
      <w:r>
        <w:rPr>
          <w:rFonts w:ascii="inherit" w:hAnsi="inherit" w:cs="Times New Roman"/>
          <w:i/>
          <w:iCs/>
          <w:bdr w:val="none" w:sz="0" w:space="0" w:color="auto" w:frame="1"/>
        </w:rPr>
        <w:br/>
      </w:r>
      <w:proofErr w:type="gramStart"/>
      <w:r>
        <w:rPr>
          <w:rStyle w:val="Emphasis"/>
          <w:rFonts w:ascii="inherit" w:hAnsi="inherit" w:cs="Times New Roman"/>
          <w:bdr w:val="none" w:sz="0" w:space="0" w:color="auto" w:frame="1"/>
        </w:rPr>
        <w:t>Edited by</w:t>
      </w:r>
      <w:r>
        <w:rPr>
          <w:rStyle w:val="apple-converted-space"/>
          <w:rFonts w:ascii="inherit" w:hAnsi="inherit" w:cs="Times New Roman"/>
          <w:i/>
          <w:iCs/>
          <w:bdr w:val="none" w:sz="0" w:space="0" w:color="auto" w:frame="1"/>
        </w:rPr>
        <w:t> </w:t>
      </w:r>
      <w:proofErr w:type="spellStart"/>
      <w:r w:rsidR="00376B6C">
        <w:fldChar w:fldCharType="begin"/>
      </w:r>
      <w:r w:rsidR="00376B6C">
        <w:instrText xml:space="preserve"> HYPERLINK "https://drupal.org/user/751964" \o "View user profile." </w:instrText>
      </w:r>
      <w:r w:rsidR="00376B6C">
        <w:fldChar w:fldCharType="separate"/>
      </w:r>
      <w:r>
        <w:rPr>
          <w:rStyle w:val="Hyperlink"/>
          <w:rFonts w:ascii="inherit" w:hAnsi="inherit"/>
          <w:i/>
          <w:iCs/>
          <w:color w:val="0678BE"/>
          <w:bdr w:val="none" w:sz="0" w:space="0" w:color="auto" w:frame="1"/>
        </w:rPr>
        <w:t>LewisNyman</w:t>
      </w:r>
      <w:proofErr w:type="spellEnd"/>
      <w:r w:rsidR="00376B6C">
        <w:rPr>
          <w:rStyle w:val="Hyperlink"/>
          <w:rFonts w:ascii="inherit" w:hAnsi="inherit"/>
          <w:i/>
          <w:iCs/>
          <w:color w:val="0678BE"/>
          <w:bdr w:val="none" w:sz="0" w:space="0" w:color="auto" w:frame="1"/>
        </w:rPr>
        <w:fldChar w:fldCharType="end"/>
      </w:r>
      <w:r>
        <w:rPr>
          <w:rStyle w:val="Emphasis"/>
          <w:rFonts w:ascii="inherit" w:hAnsi="inherit" w:cs="Times New Roman"/>
          <w:bdr w:val="none" w:sz="0" w:space="0" w:color="auto" w:frame="1"/>
        </w:rPr>
        <w:t>,</w:t>
      </w:r>
      <w:r>
        <w:rPr>
          <w:rStyle w:val="apple-converted-space"/>
          <w:rFonts w:ascii="inherit" w:hAnsi="inherit" w:cs="Times New Roman"/>
          <w:i/>
          <w:iCs/>
          <w:bdr w:val="none" w:sz="0" w:space="0" w:color="auto" w:frame="1"/>
        </w:rPr>
        <w:t> </w:t>
      </w:r>
      <w:proofErr w:type="spellStart"/>
      <w:r w:rsidR="00376B6C">
        <w:fldChar w:fldCharType="begin"/>
      </w:r>
      <w:r w:rsidR="00376B6C">
        <w:instrText xml:space="preserve"> HYPERLINK "https://drupal.org/user/234516" \o "View user profile." </w:instrText>
      </w:r>
      <w:r w:rsidR="00376B6C">
        <w:fldChar w:fldCharType="separate"/>
      </w:r>
      <w:r>
        <w:rPr>
          <w:rStyle w:val="Hyperlink"/>
          <w:rFonts w:ascii="inherit" w:hAnsi="inherit"/>
          <w:i/>
          <w:iCs/>
          <w:color w:val="0678BE"/>
          <w:bdr w:val="none" w:sz="0" w:space="0" w:color="auto" w:frame="1"/>
        </w:rPr>
        <w:t>hmmdinger</w:t>
      </w:r>
      <w:proofErr w:type="spellEnd"/>
      <w:r w:rsidR="00376B6C">
        <w:rPr>
          <w:rStyle w:val="Hyperlink"/>
          <w:rFonts w:ascii="inherit" w:hAnsi="inherit"/>
          <w:i/>
          <w:iCs/>
          <w:color w:val="0678BE"/>
          <w:bdr w:val="none" w:sz="0" w:space="0" w:color="auto" w:frame="1"/>
        </w:rPr>
        <w:fldChar w:fldCharType="end"/>
      </w:r>
      <w:r>
        <w:rPr>
          <w:rStyle w:val="Emphasis"/>
          <w:rFonts w:ascii="inherit" w:hAnsi="inherit" w:cs="Times New Roman"/>
          <w:bdr w:val="none" w:sz="0" w:space="0" w:color="auto" w:frame="1"/>
        </w:rPr>
        <w:t>,</w:t>
      </w:r>
      <w:r>
        <w:rPr>
          <w:rStyle w:val="apple-converted-space"/>
          <w:rFonts w:ascii="inherit" w:hAnsi="inherit" w:cs="Times New Roman"/>
          <w:i/>
          <w:iCs/>
          <w:bdr w:val="none" w:sz="0" w:space="0" w:color="auto" w:frame="1"/>
        </w:rPr>
        <w:t> </w:t>
      </w:r>
      <w:proofErr w:type="spellStart"/>
      <w:r w:rsidR="00376B6C">
        <w:fldChar w:fldCharType="begin"/>
      </w:r>
      <w:r w:rsidR="00376B6C">
        <w:instrText xml:space="preserve"> HYPERLINK "https://drupal.org/user/85918" \o "View user profile." </w:instrText>
      </w:r>
      <w:r w:rsidR="00376B6C">
        <w:fldChar w:fldCharType="separate"/>
      </w:r>
      <w:r>
        <w:rPr>
          <w:rStyle w:val="Hyperlink"/>
          <w:rFonts w:ascii="inherit" w:hAnsi="inherit"/>
          <w:i/>
          <w:iCs/>
          <w:color w:val="0678BE"/>
          <w:bdr w:val="none" w:sz="0" w:space="0" w:color="auto" w:frame="1"/>
        </w:rPr>
        <w:t>hass</w:t>
      </w:r>
      <w:proofErr w:type="spellEnd"/>
      <w:r w:rsidR="00376B6C">
        <w:rPr>
          <w:rStyle w:val="Hyperlink"/>
          <w:rFonts w:ascii="inherit" w:hAnsi="inherit"/>
          <w:i/>
          <w:iCs/>
          <w:color w:val="0678BE"/>
          <w:bdr w:val="none" w:sz="0" w:space="0" w:color="auto" w:frame="1"/>
        </w:rPr>
        <w:fldChar w:fldCharType="end"/>
      </w:r>
      <w:r>
        <w:rPr>
          <w:rStyle w:val="Emphasis"/>
          <w:rFonts w:ascii="inherit" w:hAnsi="inherit" w:cs="Times New Roman"/>
          <w:bdr w:val="none" w:sz="0" w:space="0" w:color="auto" w:frame="1"/>
        </w:rPr>
        <w:t>,</w:t>
      </w:r>
      <w:r>
        <w:rPr>
          <w:rStyle w:val="apple-converted-space"/>
          <w:rFonts w:ascii="inherit" w:hAnsi="inherit" w:cs="Times New Roman"/>
          <w:i/>
          <w:iCs/>
          <w:bdr w:val="none" w:sz="0" w:space="0" w:color="auto" w:frame="1"/>
        </w:rPr>
        <w:t> </w:t>
      </w:r>
      <w:proofErr w:type="spellStart"/>
      <w:r w:rsidR="00376B6C">
        <w:fldChar w:fldCharType="begin"/>
      </w:r>
      <w:r w:rsidR="00376B6C">
        <w:instrText xml:space="preserve"> HYPERLINK "https://drupal.org/user/38665" \o "View user profile." </w:instrText>
      </w:r>
      <w:r w:rsidR="00376B6C">
        <w:fldChar w:fldCharType="separate"/>
      </w:r>
      <w:r>
        <w:rPr>
          <w:rStyle w:val="Hyperlink"/>
          <w:rFonts w:ascii="inherit" w:hAnsi="inherit"/>
          <w:i/>
          <w:iCs/>
          <w:color w:val="0678BE"/>
          <w:bdr w:val="none" w:sz="0" w:space="0" w:color="auto" w:frame="1"/>
        </w:rPr>
        <w:t>echoz</w:t>
      </w:r>
      <w:proofErr w:type="spellEnd"/>
      <w:r w:rsidR="00376B6C">
        <w:rPr>
          <w:rStyle w:val="Hyperlink"/>
          <w:rFonts w:ascii="inherit" w:hAnsi="inherit"/>
          <w:i/>
          <w:iCs/>
          <w:color w:val="0678BE"/>
          <w:bdr w:val="none" w:sz="0" w:space="0" w:color="auto" w:frame="1"/>
        </w:rPr>
        <w:fldChar w:fldCharType="end"/>
      </w:r>
      <w:r>
        <w:rPr>
          <w:rStyle w:val="Emphasis"/>
          <w:rFonts w:ascii="inherit" w:hAnsi="inherit" w:cs="Times New Roman"/>
          <w:bdr w:val="none" w:sz="0" w:space="0" w:color="auto" w:frame="1"/>
        </w:rPr>
        <w:t>.</w:t>
      </w:r>
      <w:proofErr w:type="gramEnd"/>
      <w:r>
        <w:rPr>
          <w:rStyle w:val="apple-converted-space"/>
          <w:rFonts w:ascii="inherit" w:hAnsi="inherit" w:cs="Times New Roman"/>
          <w:i/>
          <w:iCs/>
          <w:bdr w:val="none" w:sz="0" w:space="0" w:color="auto" w:frame="1"/>
        </w:rPr>
        <w:t> </w:t>
      </w:r>
      <w:hyperlink r:id="rId69" w:history="1">
        <w:r>
          <w:rPr>
            <w:rStyle w:val="Hyperlink"/>
            <w:rFonts w:ascii="inherit" w:hAnsi="inherit"/>
            <w:i/>
            <w:iCs/>
            <w:color w:val="0678BE"/>
            <w:bdr w:val="none" w:sz="0" w:space="0" w:color="auto" w:frame="1"/>
          </w:rPr>
          <w:t>Log in to edit this page</w:t>
        </w:r>
      </w:hyperlink>
      <w:r>
        <w:rPr>
          <w:rStyle w:val="Emphasis"/>
          <w:rFonts w:ascii="inherit" w:hAnsi="inherit" w:cs="Times New Roman"/>
          <w:bdr w:val="none" w:sz="0" w:space="0" w:color="auto" w:frame="1"/>
        </w:rPr>
        <w:t>.</w:t>
      </w:r>
    </w:p>
    <w:p w14:paraId="1F65B02B" w14:textId="77777777" w:rsidR="00DB2507" w:rsidRDefault="00DB2507" w:rsidP="00DB2507">
      <w:pPr>
        <w:pStyle w:val="Heading2"/>
        <w:shd w:val="clear" w:color="auto" w:fill="FFFFFF"/>
        <w:spacing w:before="0" w:after="108" w:line="324" w:lineRule="atLeast"/>
        <w:textAlignment w:val="baseline"/>
        <w:rPr>
          <w:rFonts w:ascii="Helvetica Neue" w:hAnsi="Helvetica Neue" w:cs="Times New Roman"/>
          <w:b w:val="0"/>
          <w:bCs/>
          <w:color w:val="222222"/>
          <w:sz w:val="31"/>
          <w:szCs w:val="31"/>
        </w:rPr>
      </w:pPr>
      <w:r>
        <w:rPr>
          <w:rFonts w:ascii="Helvetica Neue" w:hAnsi="Helvetica Neue" w:cs="Times New Roman"/>
          <w:b w:val="0"/>
          <w:color w:val="222222"/>
          <w:sz w:val="31"/>
          <w:szCs w:val="31"/>
        </w:rPr>
        <w:t>Table of Contents</w:t>
      </w:r>
    </w:p>
    <w:p w14:paraId="1B2418FF" w14:textId="77777777" w:rsidR="00DB2507" w:rsidRDefault="00376B6C" w:rsidP="00DB2507">
      <w:pPr>
        <w:pStyle w:val="NormalWeb"/>
        <w:shd w:val="clear" w:color="auto" w:fill="FFFFFF"/>
        <w:spacing w:before="0" w:after="0" w:line="270" w:lineRule="atLeast"/>
        <w:textAlignment w:val="baseline"/>
        <w:rPr>
          <w:rFonts w:ascii="Lucida Grande" w:hAnsi="Lucida Grande" w:cs="Lucida Grande"/>
          <w:color w:val="222222"/>
        </w:rPr>
      </w:pPr>
      <w:hyperlink r:id="rId70" w:anchor="whitespace" w:history="1">
        <w:r w:rsidR="00DB2507">
          <w:rPr>
            <w:rStyle w:val="Hyperlink"/>
            <w:rFonts w:ascii="inherit" w:hAnsi="inherit" w:cs="Lucida Grande"/>
            <w:color w:val="0678BE"/>
            <w:bdr w:val="none" w:sz="0" w:space="0" w:color="auto" w:frame="1"/>
          </w:rPr>
          <w:t>Whitespace</w:t>
        </w:r>
      </w:hyperlink>
      <w:r w:rsidR="00DB2507">
        <w:rPr>
          <w:rFonts w:ascii="Lucida Grande" w:hAnsi="Lucida Grande" w:cs="Lucida Grande"/>
          <w:color w:val="222222"/>
        </w:rPr>
        <w:br/>
      </w:r>
      <w:hyperlink r:id="rId71" w:anchor="comments" w:history="1">
        <w:r w:rsidR="00DB2507">
          <w:rPr>
            <w:rStyle w:val="Hyperlink"/>
            <w:rFonts w:ascii="inherit" w:hAnsi="inherit" w:cs="Lucida Grande"/>
            <w:color w:val="0678BE"/>
            <w:bdr w:val="none" w:sz="0" w:space="0" w:color="auto" w:frame="1"/>
          </w:rPr>
          <w:t>Comments</w:t>
        </w:r>
      </w:hyperlink>
      <w:r w:rsidR="00DB2507">
        <w:rPr>
          <w:rFonts w:ascii="Lucida Grande" w:hAnsi="Lucida Grande" w:cs="Lucida Grande"/>
          <w:color w:val="222222"/>
        </w:rPr>
        <w:br/>
      </w:r>
      <w:hyperlink r:id="rId72" w:anchor="format" w:history="1">
        <w:r w:rsidR="00DB2507">
          <w:rPr>
            <w:rStyle w:val="Hyperlink"/>
            <w:rFonts w:ascii="inherit" w:hAnsi="inherit" w:cs="Lucida Grande"/>
            <w:color w:val="0678BE"/>
            <w:bdr w:val="none" w:sz="0" w:space="0" w:color="auto" w:frame="1"/>
          </w:rPr>
          <w:t>Format</w:t>
        </w:r>
      </w:hyperlink>
      <w:r w:rsidR="00DB2507">
        <w:rPr>
          <w:rFonts w:ascii="Lucida Grande" w:hAnsi="Lucida Grande" w:cs="Lucida Grande"/>
          <w:color w:val="222222"/>
        </w:rPr>
        <w:br/>
      </w:r>
      <w:hyperlink r:id="rId73" w:anchor="miscellaneous" w:history="1">
        <w:r w:rsidR="00DB2507">
          <w:rPr>
            <w:rStyle w:val="Hyperlink"/>
            <w:rFonts w:ascii="inherit" w:hAnsi="inherit" w:cs="Lucida Grande"/>
            <w:color w:val="0678BE"/>
            <w:bdr w:val="none" w:sz="0" w:space="0" w:color="auto" w:frame="1"/>
          </w:rPr>
          <w:t>Miscellaneous</w:t>
        </w:r>
      </w:hyperlink>
      <w:r w:rsidR="00DB2507">
        <w:rPr>
          <w:rFonts w:ascii="Lucida Grande" w:hAnsi="Lucida Grande" w:cs="Lucida Grande"/>
          <w:color w:val="222222"/>
        </w:rPr>
        <w:br/>
      </w:r>
      <w:hyperlink r:id="rId74" w:anchor="example" w:history="1">
        <w:r w:rsidR="00DB2507">
          <w:rPr>
            <w:rStyle w:val="Hyperlink"/>
            <w:rFonts w:ascii="inherit" w:hAnsi="inherit" w:cs="Lucida Grande"/>
            <w:color w:val="0678BE"/>
            <w:bdr w:val="none" w:sz="0" w:space="0" w:color="auto" w:frame="1"/>
          </w:rPr>
          <w:t>Practical Example</w:t>
        </w:r>
      </w:hyperlink>
    </w:p>
    <w:p w14:paraId="52DFAB07" w14:textId="77777777" w:rsidR="00DB2507" w:rsidRDefault="00DB2507" w:rsidP="00DB2507">
      <w:pPr>
        <w:pStyle w:val="Heading3"/>
        <w:shd w:val="clear" w:color="auto" w:fill="FFFFFF"/>
        <w:spacing w:before="0" w:after="0" w:line="405" w:lineRule="atLeast"/>
        <w:textAlignment w:val="baseline"/>
        <w:rPr>
          <w:rFonts w:ascii="Helvetica Neue" w:hAnsi="Helvetica Neue"/>
          <w:color w:val="222222"/>
          <w:sz w:val="25"/>
          <w:szCs w:val="25"/>
        </w:rPr>
      </w:pPr>
      <w:bookmarkStart w:id="28" w:name="terminology"/>
      <w:bookmarkEnd w:id="28"/>
      <w:r>
        <w:rPr>
          <w:rFonts w:ascii="Helvetica Neue" w:hAnsi="Helvetica Neue"/>
          <w:color w:val="222222"/>
          <w:sz w:val="25"/>
          <w:szCs w:val="25"/>
        </w:rPr>
        <w:t>Terminology</w:t>
      </w:r>
    </w:p>
    <w:p w14:paraId="69B114D1" w14:textId="77777777" w:rsidR="00DB2507" w:rsidRDefault="00DB2507" w:rsidP="00DB2507">
      <w:pPr>
        <w:pStyle w:val="NormalWeb"/>
        <w:shd w:val="clear" w:color="auto" w:fill="FFFFFF"/>
        <w:spacing w:before="0" w:after="0" w:line="270" w:lineRule="atLeast"/>
        <w:textAlignment w:val="baseline"/>
        <w:rPr>
          <w:rFonts w:ascii="Lucida Grande" w:hAnsi="Lucida Grande" w:cs="Lucida Grande"/>
          <w:color w:val="222222"/>
        </w:rPr>
      </w:pPr>
      <w:r>
        <w:rPr>
          <w:rFonts w:ascii="Lucida Grande" w:hAnsi="Lucida Grande" w:cs="Lucida Grande"/>
          <w:color w:val="222222"/>
        </w:rPr>
        <w:t>For those unfamiliar with</w:t>
      </w:r>
      <w:r>
        <w:rPr>
          <w:rStyle w:val="apple-converted-space"/>
          <w:rFonts w:ascii="Lucida Grande" w:hAnsi="Lucida Grande" w:cs="Lucida Grande"/>
          <w:color w:val="222222"/>
        </w:rPr>
        <w:t> </w:t>
      </w:r>
      <w:hyperlink r:id="rId75" w:anchor="statements" w:history="1">
        <w:r>
          <w:rPr>
            <w:rStyle w:val="Hyperlink"/>
            <w:rFonts w:ascii="inherit" w:hAnsi="inherit" w:cs="Lucida Grande"/>
            <w:color w:val="0678BE"/>
            <w:bdr w:val="none" w:sz="0" w:space="0" w:color="auto" w:frame="1"/>
          </w:rPr>
          <w:t>CSS terminology</w:t>
        </w:r>
      </w:hyperlink>
      <w:r>
        <w:rPr>
          <w:rFonts w:ascii="Lucida Grande" w:hAnsi="Lucida Grande" w:cs="Lucida Grande"/>
          <w:color w:val="222222"/>
        </w:rPr>
        <w:t>, these are the concise terms used in these standards.</w:t>
      </w:r>
    </w:p>
    <w:p w14:paraId="497877A2" w14:textId="77777777" w:rsidR="00DB2507" w:rsidRDefault="00DB2507" w:rsidP="00DB2507">
      <w:pPr>
        <w:shd w:val="clear" w:color="auto" w:fill="F6F6F2"/>
        <w:spacing w:line="270" w:lineRule="atLeast"/>
        <w:textAlignment w:val="baseline"/>
        <w:rPr>
          <w:rFonts w:ascii="Lucida Grande" w:hAnsi="Lucida Grande" w:cs="Lucida Grande"/>
          <w:color w:val="222222"/>
        </w:rPr>
      </w:pPr>
      <w:proofErr w:type="gramStart"/>
      <w:r>
        <w:rPr>
          <w:rStyle w:val="HTMLCode"/>
          <w:rFonts w:ascii="Monaco" w:hAnsi="Monaco"/>
          <w:color w:val="222222"/>
          <w:sz w:val="18"/>
          <w:szCs w:val="18"/>
          <w:bdr w:val="none" w:sz="0" w:space="0" w:color="auto" w:frame="1"/>
          <w:shd w:val="clear" w:color="auto" w:fill="F6F6F2"/>
        </w:rPr>
        <w:t>selector</w:t>
      </w:r>
      <w:proofErr w:type="gramEnd"/>
      <w:r>
        <w:rPr>
          <w:rStyle w:val="HTMLCode"/>
          <w:rFonts w:ascii="Monaco" w:hAnsi="Monaco"/>
          <w:color w:val="222222"/>
          <w:sz w:val="18"/>
          <w:szCs w:val="18"/>
          <w:bdr w:val="none" w:sz="0" w:space="0" w:color="auto" w:frame="1"/>
          <w:shd w:val="clear" w:color="auto" w:fill="F6F6F2"/>
        </w:rPr>
        <w:t xml:space="preserve">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property: value;</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p>
    <w:p w14:paraId="2D92564C" w14:textId="77777777" w:rsidR="00DB2507" w:rsidRDefault="00DB2507" w:rsidP="00DB2507">
      <w:pPr>
        <w:pStyle w:val="NormalWeb"/>
        <w:shd w:val="clear" w:color="auto" w:fill="FFFFFF"/>
        <w:spacing w:before="0" w:after="0" w:line="270" w:lineRule="atLeast"/>
        <w:textAlignment w:val="baseline"/>
        <w:rPr>
          <w:rFonts w:ascii="Lucida Grande" w:hAnsi="Lucida Grande" w:cs="Lucida Grande"/>
          <w:color w:val="222222"/>
        </w:rPr>
      </w:pPr>
      <w:bookmarkStart w:id="29" w:name="rule-set"/>
      <w:bookmarkEnd w:id="29"/>
      <w:r>
        <w:rPr>
          <w:rFonts w:ascii="Lucida Grande" w:hAnsi="Lucida Grande" w:cs="Lucida Grande"/>
          <w:color w:val="222222"/>
        </w:rPr>
        <w:t>A</w:t>
      </w:r>
      <w:r>
        <w:rPr>
          <w:rStyle w:val="apple-converted-space"/>
          <w:rFonts w:ascii="Lucida Grande" w:hAnsi="Lucida Grande" w:cs="Lucida Grande"/>
          <w:color w:val="222222"/>
        </w:rPr>
        <w:t> </w:t>
      </w:r>
      <w:r>
        <w:rPr>
          <w:rStyle w:val="Strong"/>
          <w:rFonts w:ascii="inherit" w:hAnsi="inherit" w:cs="Lucida Grande"/>
          <w:color w:val="222222"/>
          <w:bdr w:val="none" w:sz="0" w:space="0" w:color="auto" w:frame="1"/>
        </w:rPr>
        <w:t>rule set</w:t>
      </w:r>
      <w:r>
        <w:rPr>
          <w:rStyle w:val="apple-converted-space"/>
          <w:rFonts w:ascii="Lucida Grande" w:hAnsi="Lucida Grande" w:cs="Lucida Grande"/>
          <w:color w:val="222222"/>
        </w:rPr>
        <w:t> </w:t>
      </w:r>
      <w:r>
        <w:rPr>
          <w:rFonts w:ascii="Lucida Grande" w:hAnsi="Lucida Grande" w:cs="Lucida Grande"/>
          <w:color w:val="222222"/>
        </w:rPr>
        <w:t>(also called a</w:t>
      </w:r>
      <w:r>
        <w:rPr>
          <w:rStyle w:val="apple-converted-space"/>
          <w:rFonts w:ascii="Lucida Grande" w:hAnsi="Lucida Grande" w:cs="Lucida Grande"/>
          <w:color w:val="222222"/>
        </w:rPr>
        <w:t> </w:t>
      </w:r>
      <w:r>
        <w:rPr>
          <w:rStyle w:val="Strong"/>
          <w:rFonts w:ascii="inherit" w:hAnsi="inherit" w:cs="Lucida Grande"/>
          <w:color w:val="222222"/>
          <w:bdr w:val="none" w:sz="0" w:space="0" w:color="auto" w:frame="1"/>
        </w:rPr>
        <w:t>rule</w:t>
      </w:r>
      <w:r>
        <w:rPr>
          <w:rFonts w:ascii="Lucida Grande" w:hAnsi="Lucida Grande" w:cs="Lucida Grande"/>
          <w:color w:val="222222"/>
        </w:rPr>
        <w:t>) consists of a selector followed by a declaration block.</w:t>
      </w:r>
    </w:p>
    <w:p w14:paraId="62057048" w14:textId="77777777" w:rsidR="00DB2507" w:rsidRDefault="00DB2507" w:rsidP="00DB2507">
      <w:pPr>
        <w:pStyle w:val="NormalWeb"/>
        <w:shd w:val="clear" w:color="auto" w:fill="FFFFFF"/>
        <w:spacing w:before="0" w:after="0" w:line="270" w:lineRule="atLeast"/>
        <w:textAlignment w:val="baseline"/>
        <w:rPr>
          <w:rFonts w:ascii="Lucida Grande" w:hAnsi="Lucida Grande" w:cs="Lucida Grande"/>
          <w:color w:val="222222"/>
        </w:rPr>
      </w:pPr>
      <w:bookmarkStart w:id="30" w:name="selector"/>
      <w:bookmarkEnd w:id="30"/>
      <w:r>
        <w:rPr>
          <w:rFonts w:ascii="Lucida Grande" w:hAnsi="Lucida Grande" w:cs="Lucida Grande"/>
          <w:color w:val="222222"/>
        </w:rPr>
        <w:t>The</w:t>
      </w:r>
      <w:r>
        <w:rPr>
          <w:rStyle w:val="apple-converted-space"/>
          <w:rFonts w:ascii="Lucida Grande" w:hAnsi="Lucida Grande" w:cs="Lucida Grande"/>
          <w:color w:val="222222"/>
        </w:rPr>
        <w:t> </w:t>
      </w:r>
      <w:r>
        <w:rPr>
          <w:rStyle w:val="Strong"/>
          <w:rFonts w:ascii="inherit" w:hAnsi="inherit" w:cs="Lucida Grande"/>
          <w:color w:val="222222"/>
          <w:bdr w:val="none" w:sz="0" w:space="0" w:color="auto" w:frame="1"/>
        </w:rPr>
        <w:t>selector</w:t>
      </w:r>
      <w:r>
        <w:rPr>
          <w:rStyle w:val="apple-converted-space"/>
          <w:rFonts w:ascii="Lucida Grande" w:hAnsi="Lucida Grande" w:cs="Lucida Grande"/>
          <w:color w:val="222222"/>
        </w:rPr>
        <w:t> </w:t>
      </w:r>
      <w:r>
        <w:rPr>
          <w:rFonts w:ascii="Lucida Grande" w:hAnsi="Lucida Grande" w:cs="Lucida Grande"/>
          <w:color w:val="222222"/>
        </w:rPr>
        <w:t>consists of everything up to (but not including) the first left curly brace (</w:t>
      </w:r>
      <w:r>
        <w:rPr>
          <w:rStyle w:val="HTMLCode"/>
          <w:rFonts w:ascii="Monaco" w:hAnsi="Monaco"/>
          <w:color w:val="222222"/>
          <w:sz w:val="18"/>
          <w:szCs w:val="18"/>
          <w:bdr w:val="none" w:sz="0" w:space="0" w:color="auto" w:frame="1"/>
          <w:shd w:val="clear" w:color="auto" w:fill="F6F6F2"/>
        </w:rPr>
        <w:t>{</w:t>
      </w:r>
      <w:r>
        <w:rPr>
          <w:rFonts w:ascii="Lucida Grande" w:hAnsi="Lucida Grande" w:cs="Lucida Grande"/>
          <w:color w:val="222222"/>
        </w:rPr>
        <w:t>).</w:t>
      </w:r>
    </w:p>
    <w:p w14:paraId="05B16FB9" w14:textId="77777777" w:rsidR="00DB2507" w:rsidRDefault="00DB2507" w:rsidP="00DB2507">
      <w:pPr>
        <w:pStyle w:val="NormalWeb"/>
        <w:shd w:val="clear" w:color="auto" w:fill="FFFFFF"/>
        <w:spacing w:before="0" w:after="0" w:line="270" w:lineRule="atLeast"/>
        <w:textAlignment w:val="baseline"/>
        <w:rPr>
          <w:rFonts w:ascii="Lucida Grande" w:hAnsi="Lucida Grande" w:cs="Lucida Grande"/>
          <w:color w:val="222222"/>
        </w:rPr>
      </w:pPr>
      <w:bookmarkStart w:id="31" w:name="block"/>
      <w:bookmarkEnd w:id="31"/>
      <w:r>
        <w:rPr>
          <w:rFonts w:ascii="Lucida Grande" w:hAnsi="Lucida Grande" w:cs="Lucida Grande"/>
          <w:color w:val="222222"/>
        </w:rPr>
        <w:t>A</w:t>
      </w:r>
      <w:r>
        <w:rPr>
          <w:rStyle w:val="apple-converted-space"/>
          <w:rFonts w:ascii="Lucida Grande" w:hAnsi="Lucida Grande" w:cs="Lucida Grande"/>
          <w:color w:val="222222"/>
        </w:rPr>
        <w:t> </w:t>
      </w:r>
      <w:r>
        <w:rPr>
          <w:rStyle w:val="Strong"/>
          <w:rFonts w:ascii="inherit" w:hAnsi="inherit" w:cs="Lucida Grande"/>
          <w:color w:val="222222"/>
          <w:bdr w:val="none" w:sz="0" w:space="0" w:color="auto" w:frame="1"/>
        </w:rPr>
        <w:t>declaration block</w:t>
      </w:r>
      <w:r>
        <w:rPr>
          <w:rStyle w:val="apple-converted-space"/>
          <w:rFonts w:ascii="Lucida Grande" w:hAnsi="Lucida Grande" w:cs="Lucida Grande"/>
          <w:color w:val="222222"/>
        </w:rPr>
        <w:t> </w:t>
      </w:r>
      <w:r>
        <w:rPr>
          <w:rFonts w:ascii="Lucida Grande" w:hAnsi="Lucida Grande" w:cs="Lucida Grande"/>
          <w:color w:val="222222"/>
        </w:rPr>
        <w:t>starts with a left curly brace (</w:t>
      </w:r>
      <w:r>
        <w:rPr>
          <w:rStyle w:val="HTMLCode"/>
          <w:rFonts w:ascii="Monaco" w:hAnsi="Monaco"/>
          <w:color w:val="222222"/>
          <w:sz w:val="18"/>
          <w:szCs w:val="18"/>
          <w:bdr w:val="none" w:sz="0" w:space="0" w:color="auto" w:frame="1"/>
          <w:shd w:val="clear" w:color="auto" w:fill="F6F6F2"/>
        </w:rPr>
        <w:t>{</w:t>
      </w:r>
      <w:r>
        <w:rPr>
          <w:rFonts w:ascii="Lucida Grande" w:hAnsi="Lucida Grande" w:cs="Lucida Grande"/>
          <w:color w:val="222222"/>
        </w:rPr>
        <w:t>) and ends with the matching right curly brace (</w:t>
      </w:r>
      <w:r>
        <w:rPr>
          <w:rStyle w:val="HTMLCode"/>
          <w:rFonts w:ascii="Monaco" w:hAnsi="Monaco"/>
          <w:color w:val="222222"/>
          <w:sz w:val="18"/>
          <w:szCs w:val="18"/>
          <w:bdr w:val="none" w:sz="0" w:space="0" w:color="auto" w:frame="1"/>
          <w:shd w:val="clear" w:color="auto" w:fill="F6F6F2"/>
        </w:rPr>
        <w:t>}</w:t>
      </w:r>
      <w:r>
        <w:rPr>
          <w:rFonts w:ascii="Lucida Grande" w:hAnsi="Lucida Grande" w:cs="Lucida Grande"/>
          <w:color w:val="222222"/>
        </w:rPr>
        <w:t>). In between there must be a list of zero or more semicolon-separated (</w:t>
      </w:r>
      <w:r>
        <w:rPr>
          <w:rStyle w:val="HTMLCode"/>
          <w:rFonts w:ascii="Monaco" w:hAnsi="Monaco"/>
          <w:color w:val="222222"/>
          <w:sz w:val="18"/>
          <w:szCs w:val="18"/>
          <w:bdr w:val="none" w:sz="0" w:space="0" w:color="auto" w:frame="1"/>
          <w:shd w:val="clear" w:color="auto" w:fill="F6F6F2"/>
        </w:rPr>
        <w:t>;</w:t>
      </w:r>
      <w:r>
        <w:rPr>
          <w:rFonts w:ascii="Lucida Grande" w:hAnsi="Lucida Grande" w:cs="Lucida Grande"/>
          <w:color w:val="222222"/>
        </w:rPr>
        <w:t>) declarations.</w:t>
      </w:r>
    </w:p>
    <w:p w14:paraId="0317BF76" w14:textId="77777777" w:rsidR="00DB2507" w:rsidRDefault="00DB2507" w:rsidP="00DB2507">
      <w:pPr>
        <w:pStyle w:val="NormalWeb"/>
        <w:shd w:val="clear" w:color="auto" w:fill="FFFFFF"/>
        <w:spacing w:before="0" w:after="0" w:line="270" w:lineRule="atLeast"/>
        <w:textAlignment w:val="baseline"/>
        <w:rPr>
          <w:rFonts w:ascii="Lucida Grande" w:hAnsi="Lucida Grande" w:cs="Lucida Grande"/>
          <w:color w:val="222222"/>
        </w:rPr>
      </w:pPr>
      <w:bookmarkStart w:id="32" w:name="declaration"/>
      <w:bookmarkEnd w:id="32"/>
      <w:r>
        <w:rPr>
          <w:rFonts w:ascii="Lucida Grande" w:hAnsi="Lucida Grande" w:cs="Lucida Grande"/>
          <w:color w:val="222222"/>
        </w:rPr>
        <w:t>A</w:t>
      </w:r>
      <w:r>
        <w:rPr>
          <w:rStyle w:val="apple-converted-space"/>
          <w:rFonts w:ascii="Lucida Grande" w:hAnsi="Lucida Grande" w:cs="Lucida Grande"/>
          <w:color w:val="222222"/>
        </w:rPr>
        <w:t> </w:t>
      </w:r>
      <w:r>
        <w:rPr>
          <w:rStyle w:val="Strong"/>
          <w:rFonts w:ascii="inherit" w:hAnsi="inherit" w:cs="Lucida Grande"/>
          <w:color w:val="222222"/>
          <w:bdr w:val="none" w:sz="0" w:space="0" w:color="auto" w:frame="1"/>
        </w:rPr>
        <w:t>declaration</w:t>
      </w:r>
      <w:r>
        <w:rPr>
          <w:rStyle w:val="apple-converted-space"/>
          <w:rFonts w:ascii="Lucida Grande" w:hAnsi="Lucida Grande" w:cs="Lucida Grande"/>
          <w:color w:val="222222"/>
        </w:rPr>
        <w:t> </w:t>
      </w:r>
      <w:r>
        <w:rPr>
          <w:rFonts w:ascii="Lucida Grande" w:hAnsi="Lucida Grande" w:cs="Lucida Grande"/>
          <w:color w:val="222222"/>
        </w:rPr>
        <w:t>consists of a</w:t>
      </w:r>
      <w:r>
        <w:rPr>
          <w:rStyle w:val="apple-converted-space"/>
          <w:rFonts w:ascii="Lucida Grande" w:hAnsi="Lucida Grande" w:cs="Lucida Grande"/>
          <w:color w:val="222222"/>
        </w:rPr>
        <w:t> </w:t>
      </w:r>
      <w:r>
        <w:rPr>
          <w:rStyle w:val="Strong"/>
          <w:rFonts w:ascii="inherit" w:hAnsi="inherit" w:cs="Lucida Grande"/>
          <w:color w:val="222222"/>
          <w:bdr w:val="none" w:sz="0" w:space="0" w:color="auto" w:frame="1"/>
        </w:rPr>
        <w:t>property name</w:t>
      </w:r>
      <w:r>
        <w:rPr>
          <w:rFonts w:ascii="Lucida Grande" w:hAnsi="Lucida Grande" w:cs="Lucida Grande"/>
          <w:color w:val="222222"/>
        </w:rPr>
        <w:t>, followed by a colon (</w:t>
      </w:r>
      <w:r>
        <w:rPr>
          <w:rStyle w:val="HTMLCode"/>
          <w:rFonts w:ascii="Monaco" w:hAnsi="Monaco"/>
          <w:color w:val="222222"/>
          <w:sz w:val="18"/>
          <w:szCs w:val="18"/>
          <w:bdr w:val="none" w:sz="0" w:space="0" w:color="auto" w:frame="1"/>
          <w:shd w:val="clear" w:color="auto" w:fill="F6F6F2"/>
        </w:rPr>
        <w:t>:</w:t>
      </w:r>
      <w:r>
        <w:rPr>
          <w:rFonts w:ascii="Lucida Grande" w:hAnsi="Lucida Grande" w:cs="Lucida Grande"/>
          <w:color w:val="222222"/>
        </w:rPr>
        <w:t>), followed by a</w:t>
      </w:r>
      <w:r>
        <w:rPr>
          <w:rStyle w:val="apple-converted-space"/>
          <w:rFonts w:ascii="Lucida Grande" w:hAnsi="Lucida Grande" w:cs="Lucida Grande"/>
          <w:color w:val="222222"/>
        </w:rPr>
        <w:t> </w:t>
      </w:r>
      <w:r>
        <w:rPr>
          <w:rStyle w:val="Strong"/>
          <w:rFonts w:ascii="inherit" w:hAnsi="inherit" w:cs="Lucida Grande"/>
          <w:color w:val="222222"/>
          <w:bdr w:val="none" w:sz="0" w:space="0" w:color="auto" w:frame="1"/>
        </w:rPr>
        <w:t>value</w:t>
      </w:r>
      <w:r>
        <w:rPr>
          <w:rFonts w:ascii="Lucida Grande" w:hAnsi="Lucida Grande" w:cs="Lucida Grande"/>
          <w:color w:val="222222"/>
        </w:rPr>
        <w:t>.</w:t>
      </w:r>
    </w:p>
    <w:p w14:paraId="4118CEA2" w14:textId="77777777" w:rsidR="00DB2507" w:rsidRDefault="00DB2507" w:rsidP="00DB2507">
      <w:pPr>
        <w:pStyle w:val="Heading2"/>
        <w:shd w:val="clear" w:color="auto" w:fill="FFFFFF"/>
        <w:spacing w:before="0" w:after="0" w:line="324" w:lineRule="atLeast"/>
        <w:textAlignment w:val="baseline"/>
        <w:rPr>
          <w:rFonts w:ascii="Helvetica Neue" w:hAnsi="Helvetica Neue" w:cs="Times New Roman"/>
          <w:b w:val="0"/>
          <w:bCs/>
          <w:color w:val="222222"/>
          <w:sz w:val="31"/>
          <w:szCs w:val="31"/>
        </w:rPr>
      </w:pPr>
      <w:bookmarkStart w:id="33" w:name="whitespace"/>
      <w:bookmarkEnd w:id="33"/>
      <w:r>
        <w:rPr>
          <w:rFonts w:ascii="Helvetica Neue" w:hAnsi="Helvetica Neue" w:cs="Times New Roman"/>
          <w:b w:val="0"/>
          <w:color w:val="222222"/>
          <w:sz w:val="31"/>
          <w:szCs w:val="31"/>
        </w:rPr>
        <w:t>Whitespace</w:t>
      </w:r>
    </w:p>
    <w:p w14:paraId="6FBC029B" w14:textId="77777777" w:rsidR="00DB2507" w:rsidRDefault="00DB2507" w:rsidP="00DB2507">
      <w:pPr>
        <w:pStyle w:val="Heading3"/>
        <w:shd w:val="clear" w:color="auto" w:fill="FFFFFF"/>
        <w:spacing w:before="0" w:after="0" w:line="405" w:lineRule="atLeast"/>
        <w:textAlignment w:val="baseline"/>
        <w:rPr>
          <w:rFonts w:ascii="Helvetica Neue" w:hAnsi="Helvetica Neue"/>
          <w:color w:val="222222"/>
          <w:sz w:val="25"/>
          <w:szCs w:val="25"/>
        </w:rPr>
      </w:pPr>
      <w:r>
        <w:rPr>
          <w:rFonts w:ascii="Helvetica Neue" w:hAnsi="Helvetica Neue"/>
          <w:color w:val="222222"/>
          <w:sz w:val="25"/>
          <w:szCs w:val="25"/>
        </w:rPr>
        <w:t>Indentation</w:t>
      </w:r>
    </w:p>
    <w:p w14:paraId="1ABCD86A" w14:textId="77777777" w:rsidR="00DB2507" w:rsidRDefault="00DB2507" w:rsidP="00DB2507">
      <w:pPr>
        <w:pStyle w:val="NormalWeb"/>
        <w:shd w:val="clear" w:color="auto" w:fill="FFFFFF"/>
        <w:spacing w:before="0" w:after="332" w:line="270" w:lineRule="atLeast"/>
        <w:textAlignment w:val="baseline"/>
        <w:rPr>
          <w:rFonts w:ascii="Lucida Grande" w:hAnsi="Lucida Grande" w:cs="Lucida Grande"/>
          <w:color w:val="222222"/>
        </w:rPr>
      </w:pPr>
      <w:r>
        <w:rPr>
          <w:rFonts w:ascii="Lucida Grande" w:hAnsi="Lucida Grande" w:cs="Lucida Grande"/>
          <w:color w:val="222222"/>
        </w:rPr>
        <w:t>Using tabs for indentation leads to inconsistent display of the source code, since many text editors and most text viewers (like web browsers) cannot have their “tab size” configured.</w:t>
      </w:r>
    </w:p>
    <w:p w14:paraId="59C727C2" w14:textId="77777777" w:rsidR="00DB2507" w:rsidRDefault="00DB2507" w:rsidP="00DB2507">
      <w:pPr>
        <w:pStyle w:val="NormalWeb"/>
        <w:shd w:val="clear" w:color="auto" w:fill="FFFFFF"/>
        <w:spacing w:before="0" w:after="332" w:line="270" w:lineRule="atLeast"/>
        <w:textAlignment w:val="baseline"/>
        <w:rPr>
          <w:rFonts w:ascii="Lucida Grande" w:hAnsi="Lucida Grande" w:cs="Lucida Grande"/>
          <w:color w:val="222222"/>
        </w:rPr>
      </w:pPr>
      <w:r>
        <w:rPr>
          <w:rFonts w:ascii="Lucida Grande" w:hAnsi="Lucida Grande" w:cs="Lucida Grande"/>
          <w:color w:val="222222"/>
        </w:rPr>
        <w:t>For lines needing indenting, use 2 spaces for each level of indentation, the same standard as Drupal’s PHP and JavaScript code.</w:t>
      </w:r>
    </w:p>
    <w:p w14:paraId="484D21BB" w14:textId="77777777" w:rsidR="00DB2507" w:rsidRDefault="00DB2507" w:rsidP="00620CF2">
      <w:pPr>
        <w:numPr>
          <w:ilvl w:val="0"/>
          <w:numId w:val="25"/>
        </w:numPr>
        <w:shd w:val="clear" w:color="auto" w:fill="FFFFFF"/>
        <w:spacing w:before="0" w:after="0" w:line="270" w:lineRule="atLeast"/>
        <w:ind w:left="0"/>
        <w:textAlignment w:val="baseline"/>
        <w:rPr>
          <w:rFonts w:ascii="inherit" w:hAnsi="inherit" w:cs="Lucida Grande"/>
          <w:color w:val="222222"/>
        </w:rPr>
      </w:pPr>
      <w:r>
        <w:rPr>
          <w:rFonts w:ascii="inherit" w:hAnsi="inherit" w:cs="Lucida Grande"/>
          <w:color w:val="222222"/>
        </w:rPr>
        <w:t>Declarations (property/value pairs) should be indented one level relative to their selector.</w:t>
      </w:r>
    </w:p>
    <w:p w14:paraId="5213DE1F" w14:textId="77777777" w:rsidR="00DB2507" w:rsidRDefault="00DB2507" w:rsidP="00620CF2">
      <w:pPr>
        <w:numPr>
          <w:ilvl w:val="0"/>
          <w:numId w:val="25"/>
        </w:numPr>
        <w:shd w:val="clear" w:color="auto" w:fill="FFFFFF"/>
        <w:spacing w:before="0" w:after="0" w:line="270" w:lineRule="atLeast"/>
        <w:ind w:left="0"/>
        <w:textAlignment w:val="baseline"/>
        <w:rPr>
          <w:rFonts w:ascii="inherit" w:hAnsi="inherit" w:cs="Lucida Grande"/>
          <w:color w:val="222222"/>
        </w:rPr>
      </w:pPr>
      <w:proofErr w:type="spellStart"/>
      <w:r>
        <w:rPr>
          <w:rFonts w:ascii="inherit" w:hAnsi="inherit" w:cs="Lucida Grande"/>
          <w:color w:val="222222"/>
        </w:rPr>
        <w:t>Rulesets</w:t>
      </w:r>
      <w:proofErr w:type="spellEnd"/>
      <w:r>
        <w:rPr>
          <w:rFonts w:ascii="inherit" w:hAnsi="inherit" w:cs="Lucida Grande"/>
          <w:color w:val="222222"/>
        </w:rPr>
        <w:t xml:space="preserve"> within a media block or a media query should be indented one level relative to the media statement.</w:t>
      </w:r>
    </w:p>
    <w:p w14:paraId="5F3D2746" w14:textId="77777777" w:rsidR="00DB2507" w:rsidRDefault="00DB2507" w:rsidP="00620CF2">
      <w:pPr>
        <w:numPr>
          <w:ilvl w:val="0"/>
          <w:numId w:val="25"/>
        </w:numPr>
        <w:shd w:val="clear" w:color="auto" w:fill="FFFFFF"/>
        <w:spacing w:before="0" w:after="0" w:line="270" w:lineRule="atLeast"/>
        <w:ind w:left="0"/>
        <w:textAlignment w:val="baseline"/>
        <w:rPr>
          <w:rFonts w:ascii="inherit" w:hAnsi="inherit" w:cs="Lucida Grande"/>
          <w:color w:val="222222"/>
        </w:rPr>
      </w:pPr>
      <w:r>
        <w:rPr>
          <w:rFonts w:ascii="inherit" w:hAnsi="inherit" w:cs="Lucida Grande"/>
          <w:color w:val="222222"/>
        </w:rPr>
        <w:t xml:space="preserve">Comments should be indented the same amount as the declaration or </w:t>
      </w:r>
      <w:proofErr w:type="spellStart"/>
      <w:r>
        <w:rPr>
          <w:rFonts w:ascii="inherit" w:hAnsi="inherit" w:cs="Lucida Grande"/>
          <w:color w:val="222222"/>
        </w:rPr>
        <w:t>ruleset</w:t>
      </w:r>
      <w:proofErr w:type="spellEnd"/>
      <w:r>
        <w:rPr>
          <w:rFonts w:ascii="inherit" w:hAnsi="inherit" w:cs="Lucida Grande"/>
          <w:color w:val="222222"/>
        </w:rPr>
        <w:t xml:space="preserve"> they describe.</w:t>
      </w:r>
    </w:p>
    <w:p w14:paraId="4818845E" w14:textId="77777777" w:rsidR="00DB2507" w:rsidRDefault="00DB2507" w:rsidP="00DB2507">
      <w:pPr>
        <w:shd w:val="clear" w:color="auto" w:fill="F6F6F2"/>
        <w:spacing w:line="270" w:lineRule="atLeast"/>
        <w:textAlignment w:val="baseline"/>
        <w:rPr>
          <w:rFonts w:ascii="Lucida Grande" w:hAnsi="Lucida Grande" w:cs="Lucida Grande"/>
          <w:color w:val="222222"/>
        </w:rPr>
      </w:pPr>
      <w:r>
        <w:rPr>
          <w:rStyle w:val="HTMLCode"/>
          <w:rFonts w:ascii="Monaco" w:hAnsi="Monaco"/>
          <w:color w:val="222222"/>
          <w:sz w:val="18"/>
          <w:szCs w:val="18"/>
          <w:bdr w:val="none" w:sz="0" w:space="0" w:color="auto" w:frame="1"/>
          <w:shd w:val="clear" w:color="auto" w:fill="F6F6F2"/>
        </w:rPr>
        <w:t>@media print {</w:t>
      </w:r>
      <w:r>
        <w:rPr>
          <w:rFonts w:ascii="Monaco" w:hAnsi="Monaco" w:cs="Courier"/>
          <w:color w:val="222222"/>
          <w:sz w:val="18"/>
          <w:szCs w:val="18"/>
          <w:bdr w:val="none" w:sz="0" w:space="0" w:color="auto" w:frame="1"/>
          <w:shd w:val="clear" w:color="auto" w:fill="F6F6F2"/>
        </w:rPr>
        <w:br/>
      </w:r>
      <w:proofErr w:type="gramStart"/>
      <w:r>
        <w:rPr>
          <w:rStyle w:val="HTMLCode"/>
          <w:rFonts w:ascii="Monaco" w:hAnsi="Monaco"/>
          <w:color w:val="222222"/>
          <w:sz w:val="18"/>
          <w:szCs w:val="18"/>
          <w:bdr w:val="none" w:sz="0" w:space="0" w:color="auto" w:frame="1"/>
          <w:shd w:val="clear" w:color="auto" w:fill="F6F6F2"/>
        </w:rPr>
        <w:t> </w:t>
      </w:r>
      <w:proofErr w:type="gramEnd"/>
      <w:r>
        <w:rPr>
          <w:rStyle w:val="HTMLCode"/>
          <w:rFonts w:ascii="Monaco" w:hAnsi="Monaco"/>
          <w:color w:val="222222"/>
          <w:sz w:val="18"/>
          <w:szCs w:val="18"/>
          <w:bdr w:val="none" w:sz="0" w:space="0" w:color="auto" w:frame="1"/>
          <w:shd w:val="clear" w:color="auto" w:fill="F6F6F2"/>
        </w:rPr>
        <w:t xml:space="preserve"> /* This line is indented with 2 spaces, 2 spaces x 1 level of indentation.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.example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xml:space="preserve">    /* </w:t>
      </w:r>
      <w:proofErr w:type="gramStart"/>
      <w:r>
        <w:rPr>
          <w:rStyle w:val="HTMLCode"/>
          <w:rFonts w:ascii="Monaco" w:hAnsi="Monaco"/>
          <w:color w:val="222222"/>
          <w:sz w:val="18"/>
          <w:szCs w:val="18"/>
          <w:bdr w:val="none" w:sz="0" w:space="0" w:color="auto" w:frame="1"/>
          <w:shd w:val="clear" w:color="auto" w:fill="F6F6F2"/>
        </w:rPr>
        <w:t>This</w:t>
      </w:r>
      <w:proofErr w:type="gramEnd"/>
      <w:r>
        <w:rPr>
          <w:rStyle w:val="HTMLCode"/>
          <w:rFonts w:ascii="Monaco" w:hAnsi="Monaco"/>
          <w:color w:val="222222"/>
          <w:sz w:val="18"/>
          <w:szCs w:val="18"/>
          <w:bdr w:val="none" w:sz="0" w:space="0" w:color="auto" w:frame="1"/>
          <w:shd w:val="clear" w:color="auto" w:fill="F6F6F2"/>
        </w:rPr>
        <w:t xml:space="preserve"> line is indented with 4 spaces, 2 spaces x 2 levels of indentation.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padding: 0;</w:t>
      </w:r>
      <w:r>
        <w:rPr>
          <w:rFonts w:ascii="Monaco" w:hAnsi="Monaco" w:cs="Courier"/>
          <w:color w:val="222222"/>
          <w:sz w:val="18"/>
          <w:szCs w:val="18"/>
          <w:bdr w:val="none" w:sz="0" w:space="0" w:color="auto" w:frame="1"/>
          <w:shd w:val="clear" w:color="auto" w:fill="F6F6F2"/>
        </w:rPr>
        <w:br/>
      </w:r>
      <w:proofErr w:type="gramStart"/>
      <w:r>
        <w:rPr>
          <w:rStyle w:val="HTMLCode"/>
          <w:rFonts w:ascii="Monaco" w:hAnsi="Monaco"/>
          <w:color w:val="222222"/>
          <w:sz w:val="18"/>
          <w:szCs w:val="18"/>
          <w:bdr w:val="none" w:sz="0" w:space="0" w:color="auto" w:frame="1"/>
          <w:shd w:val="clear" w:color="auto" w:fill="F6F6F2"/>
        </w:rPr>
        <w:t> </w:t>
      </w:r>
      <w:proofErr w:type="gramEnd"/>
      <w:r>
        <w:rPr>
          <w:rStyle w:val="HTMLCode"/>
          <w:rFonts w:ascii="Monaco" w:hAnsi="Monaco"/>
          <w:color w:val="222222"/>
          <w:sz w:val="18"/>
          <w:szCs w:val="18"/>
          <w:bdr w:val="none" w:sz="0" w:space="0" w:color="auto" w:frame="1"/>
          <w:shd w:val="clear" w:color="auto" w:fill="F6F6F2"/>
        </w:rPr>
        <w:t xml:space="preserve">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p>
    <w:p w14:paraId="6F9ADF1D" w14:textId="77777777" w:rsidR="00DB2507" w:rsidRDefault="00DB2507" w:rsidP="00DB2507">
      <w:pPr>
        <w:pStyle w:val="Heading3"/>
        <w:shd w:val="clear" w:color="auto" w:fill="FFFFFF"/>
        <w:spacing w:before="0" w:after="0" w:line="405" w:lineRule="atLeast"/>
        <w:textAlignment w:val="baseline"/>
        <w:rPr>
          <w:rFonts w:ascii="Helvetica Neue" w:hAnsi="Helvetica Neue"/>
          <w:color w:val="222222"/>
          <w:sz w:val="25"/>
          <w:szCs w:val="25"/>
        </w:rPr>
      </w:pPr>
      <w:bookmarkStart w:id="34" w:name="blank-lines"/>
      <w:bookmarkEnd w:id="34"/>
      <w:r>
        <w:rPr>
          <w:rFonts w:ascii="Helvetica Neue" w:hAnsi="Helvetica Neue"/>
          <w:color w:val="222222"/>
          <w:sz w:val="25"/>
          <w:szCs w:val="25"/>
        </w:rPr>
        <w:t>Blank lines</w:t>
      </w:r>
    </w:p>
    <w:p w14:paraId="236E5AFE" w14:textId="77777777" w:rsidR="00DB2507" w:rsidRDefault="00DB2507" w:rsidP="00620CF2">
      <w:pPr>
        <w:numPr>
          <w:ilvl w:val="0"/>
          <w:numId w:val="26"/>
        </w:numPr>
        <w:shd w:val="clear" w:color="auto" w:fill="FFFFFF"/>
        <w:spacing w:before="0" w:after="0" w:line="270" w:lineRule="atLeast"/>
        <w:ind w:left="0"/>
        <w:textAlignment w:val="baseline"/>
        <w:rPr>
          <w:rFonts w:ascii="inherit" w:hAnsi="inherit" w:cs="Lucida Grande"/>
          <w:color w:val="222222"/>
          <w:sz w:val="20"/>
        </w:rPr>
      </w:pPr>
      <w:r>
        <w:rPr>
          <w:rFonts w:ascii="inherit" w:hAnsi="inherit" w:cs="Lucida Grande"/>
          <w:color w:val="222222"/>
        </w:rPr>
        <w:t xml:space="preserve">In general, do NOT separate each </w:t>
      </w:r>
      <w:proofErr w:type="spellStart"/>
      <w:r>
        <w:rPr>
          <w:rFonts w:ascii="inherit" w:hAnsi="inherit" w:cs="Lucida Grande"/>
          <w:color w:val="222222"/>
        </w:rPr>
        <w:t>ruleset</w:t>
      </w:r>
      <w:proofErr w:type="spellEnd"/>
      <w:r>
        <w:rPr>
          <w:rFonts w:ascii="inherit" w:hAnsi="inherit" w:cs="Lucida Grande"/>
          <w:color w:val="222222"/>
        </w:rPr>
        <w:t xml:space="preserve"> by a blank line.</w:t>
      </w:r>
    </w:p>
    <w:p w14:paraId="5BA574B3" w14:textId="77777777" w:rsidR="00DB2507" w:rsidRDefault="00DB2507" w:rsidP="00620CF2">
      <w:pPr>
        <w:numPr>
          <w:ilvl w:val="0"/>
          <w:numId w:val="26"/>
        </w:numPr>
        <w:shd w:val="clear" w:color="auto" w:fill="FFFFFF"/>
        <w:spacing w:before="0" w:after="0" w:line="270" w:lineRule="atLeast"/>
        <w:ind w:left="0"/>
        <w:textAlignment w:val="baseline"/>
        <w:rPr>
          <w:rFonts w:ascii="inherit" w:hAnsi="inherit" w:cs="Lucida Grande"/>
          <w:color w:val="222222"/>
        </w:rPr>
      </w:pPr>
      <w:r>
        <w:rPr>
          <w:rFonts w:ascii="inherit" w:hAnsi="inherit" w:cs="Lucida Grande"/>
          <w:color w:val="222222"/>
        </w:rPr>
        <w:t xml:space="preserve">If a </w:t>
      </w:r>
      <w:proofErr w:type="spellStart"/>
      <w:r>
        <w:rPr>
          <w:rFonts w:ascii="inherit" w:hAnsi="inherit" w:cs="Lucida Grande"/>
          <w:color w:val="222222"/>
        </w:rPr>
        <w:t>ruleset</w:t>
      </w:r>
      <w:proofErr w:type="spellEnd"/>
      <w:r>
        <w:rPr>
          <w:rFonts w:ascii="inherit" w:hAnsi="inherit" w:cs="Lucida Grande"/>
          <w:color w:val="222222"/>
        </w:rPr>
        <w:t xml:space="preserve"> has a proceeding Doxygen-style or single-line-style comment that describes it, place a blank line before the comment.</w:t>
      </w:r>
    </w:p>
    <w:p w14:paraId="757ADA3B" w14:textId="77777777" w:rsidR="00DB2507" w:rsidRDefault="00DB2507" w:rsidP="00620CF2">
      <w:pPr>
        <w:numPr>
          <w:ilvl w:val="0"/>
          <w:numId w:val="26"/>
        </w:numPr>
        <w:shd w:val="clear" w:color="auto" w:fill="FFFFFF"/>
        <w:spacing w:before="0" w:after="0" w:line="270" w:lineRule="atLeast"/>
        <w:ind w:left="0"/>
        <w:textAlignment w:val="baseline"/>
        <w:rPr>
          <w:rFonts w:ascii="inherit" w:hAnsi="inherit" w:cs="Lucida Grande"/>
          <w:color w:val="222222"/>
        </w:rPr>
      </w:pPr>
      <w:r>
        <w:rPr>
          <w:rFonts w:ascii="inherit" w:hAnsi="inherit" w:cs="Lucida Grande"/>
          <w:color w:val="222222"/>
        </w:rPr>
        <w:t xml:space="preserve">If two </w:t>
      </w:r>
      <w:proofErr w:type="spellStart"/>
      <w:r>
        <w:rPr>
          <w:rFonts w:ascii="inherit" w:hAnsi="inherit" w:cs="Lucida Grande"/>
          <w:color w:val="222222"/>
        </w:rPr>
        <w:t>rulesets</w:t>
      </w:r>
      <w:proofErr w:type="spellEnd"/>
      <w:r>
        <w:rPr>
          <w:rFonts w:ascii="inherit" w:hAnsi="inherit" w:cs="Lucida Grande"/>
          <w:color w:val="222222"/>
        </w:rPr>
        <w:t xml:space="preserve"> have no interleaving blank line, they must be logically related. If they are not logically related to each other, add a blank line and a comment describing the second </w:t>
      </w:r>
      <w:proofErr w:type="spellStart"/>
      <w:r>
        <w:rPr>
          <w:rFonts w:ascii="inherit" w:hAnsi="inherit" w:cs="Lucida Grande"/>
          <w:color w:val="222222"/>
        </w:rPr>
        <w:t>ruleset</w:t>
      </w:r>
      <w:proofErr w:type="spellEnd"/>
      <w:r>
        <w:rPr>
          <w:rFonts w:ascii="inherit" w:hAnsi="inherit" w:cs="Lucida Grande"/>
          <w:color w:val="222222"/>
        </w:rPr>
        <w:t>.</w:t>
      </w:r>
    </w:p>
    <w:p w14:paraId="0512F629" w14:textId="77777777" w:rsidR="00DB2507" w:rsidRDefault="00DB2507" w:rsidP="00DB2507">
      <w:pPr>
        <w:shd w:val="clear" w:color="auto" w:fill="F6F6F2"/>
        <w:spacing w:line="270" w:lineRule="atLeast"/>
        <w:textAlignment w:val="baseline"/>
        <w:rPr>
          <w:rFonts w:ascii="Lucida Grande" w:hAnsi="Lucida Grande" w:cs="Lucida Grande"/>
          <w:color w:val="222222"/>
        </w:rPr>
      </w:pPr>
      <w:r>
        <w:rPr>
          <w:rStyle w:val="HTMLCode"/>
          <w:rFonts w:ascii="Monaco" w:hAnsi="Monaco"/>
          <w:color w:val="222222"/>
          <w:sz w:val="18"/>
          <w:szCs w:val="18"/>
          <w:bdr w:val="none" w:sz="0" w:space="0" w:color="auto" w:frame="1"/>
          <w:shd w:val="clear" w:color="auto" w:fill="F6F6F2"/>
        </w:rPr>
        <w:t xml:space="preserve">/* A comment describing the </w:t>
      </w:r>
      <w:proofErr w:type="spellStart"/>
      <w:r>
        <w:rPr>
          <w:rStyle w:val="HTMLCode"/>
          <w:rFonts w:ascii="Monaco" w:hAnsi="Monaco"/>
          <w:color w:val="222222"/>
          <w:sz w:val="18"/>
          <w:szCs w:val="18"/>
          <w:bdr w:val="none" w:sz="0" w:space="0" w:color="auto" w:frame="1"/>
          <w:shd w:val="clear" w:color="auto" w:fill="F6F6F2"/>
        </w:rPr>
        <w:t>ruleset</w:t>
      </w:r>
      <w:proofErr w:type="spellEnd"/>
      <w:r>
        <w:rPr>
          <w:rStyle w:val="HTMLCode"/>
          <w:rFonts w:ascii="Monaco" w:hAnsi="Monaco"/>
          <w:color w:val="222222"/>
          <w:sz w:val="18"/>
          <w:szCs w:val="18"/>
          <w:bdr w:val="none" w:sz="0" w:space="0" w:color="auto" w:frame="1"/>
          <w:shd w:val="clear" w:color="auto" w:fill="F6F6F2"/>
        </w:rPr>
        <w:t>.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.selector-1,</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.selector-2,</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.selector-3[type="text"]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w:t>
      </w:r>
      <w:proofErr w:type="spellStart"/>
      <w:r>
        <w:rPr>
          <w:rStyle w:val="HTMLCode"/>
          <w:rFonts w:ascii="Monaco" w:hAnsi="Monaco"/>
          <w:color w:val="222222"/>
          <w:sz w:val="18"/>
          <w:szCs w:val="18"/>
          <w:bdr w:val="none" w:sz="0" w:space="0" w:color="auto" w:frame="1"/>
          <w:shd w:val="clear" w:color="auto" w:fill="F6F6F2"/>
        </w:rPr>
        <w:t>webkit</w:t>
      </w:r>
      <w:proofErr w:type="spellEnd"/>
      <w:r>
        <w:rPr>
          <w:rStyle w:val="HTMLCode"/>
          <w:rFonts w:ascii="Monaco" w:hAnsi="Monaco"/>
          <w:color w:val="222222"/>
          <w:sz w:val="18"/>
          <w:szCs w:val="18"/>
          <w:bdr w:val="none" w:sz="0" w:space="0" w:color="auto" w:frame="1"/>
          <w:shd w:val="clear" w:color="auto" w:fill="F6F6F2"/>
        </w:rPr>
        <w:t>-box-sizing: border-box;</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w:t>
      </w:r>
      <w:proofErr w:type="spellStart"/>
      <w:r>
        <w:rPr>
          <w:rStyle w:val="HTMLCode"/>
          <w:rFonts w:ascii="Monaco" w:hAnsi="Monaco"/>
          <w:color w:val="222222"/>
          <w:sz w:val="18"/>
          <w:szCs w:val="18"/>
          <w:bdr w:val="none" w:sz="0" w:space="0" w:color="auto" w:frame="1"/>
          <w:shd w:val="clear" w:color="auto" w:fill="F6F6F2"/>
        </w:rPr>
        <w:t>moz</w:t>
      </w:r>
      <w:proofErr w:type="spellEnd"/>
      <w:r>
        <w:rPr>
          <w:rStyle w:val="HTMLCode"/>
          <w:rFonts w:ascii="Monaco" w:hAnsi="Monaco"/>
          <w:color w:val="222222"/>
          <w:sz w:val="18"/>
          <w:szCs w:val="18"/>
          <w:bdr w:val="none" w:sz="0" w:space="0" w:color="auto" w:frame="1"/>
          <w:shd w:val="clear" w:color="auto" w:fill="F6F6F2"/>
        </w:rPr>
        <w:t>-box-sizing: border-box;</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box-sizing: border-box;</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display: block;</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margin: 0;</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font-family: Times, "Times New Roman", sans-serif;</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color: #333;</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background: #</w:t>
      </w:r>
      <w:proofErr w:type="spellStart"/>
      <w:r>
        <w:rPr>
          <w:rStyle w:val="HTMLCode"/>
          <w:rFonts w:ascii="Monaco" w:hAnsi="Monaco"/>
          <w:color w:val="222222"/>
          <w:sz w:val="18"/>
          <w:szCs w:val="18"/>
          <w:bdr w:val="none" w:sz="0" w:space="0" w:color="auto" w:frame="1"/>
          <w:shd w:val="clear" w:color="auto" w:fill="F6F6F2"/>
        </w:rPr>
        <w:t>fff</w:t>
      </w:r>
      <w:proofErr w:type="spellEnd"/>
      <w:r>
        <w:rPr>
          <w:rStyle w:val="HTMLCode"/>
          <w:rFonts w:ascii="Monaco" w:hAnsi="Monaco"/>
          <w:color w:val="222222"/>
          <w:sz w:val="18"/>
          <w:szCs w:val="18"/>
          <w:bdr w:val="none" w:sz="0" w:space="0" w:color="auto" w:frame="1"/>
          <w:shd w:val="clear" w:color="auto" w:fill="F6F6F2"/>
        </w:rPr>
        <w: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background: linear-gradient(#</w:t>
      </w:r>
      <w:proofErr w:type="spellStart"/>
      <w:r>
        <w:rPr>
          <w:rStyle w:val="HTMLCode"/>
          <w:rFonts w:ascii="Monaco" w:hAnsi="Monaco"/>
          <w:color w:val="222222"/>
          <w:sz w:val="18"/>
          <w:szCs w:val="18"/>
          <w:bdr w:val="none" w:sz="0" w:space="0" w:color="auto" w:frame="1"/>
          <w:shd w:val="clear" w:color="auto" w:fill="F6F6F2"/>
        </w:rPr>
        <w:t>fff</w:t>
      </w:r>
      <w:proofErr w:type="spellEnd"/>
      <w:r>
        <w:rPr>
          <w:rStyle w:val="HTMLCode"/>
          <w:rFonts w:ascii="Monaco" w:hAnsi="Monaco"/>
          <w:color w:val="222222"/>
          <w:sz w:val="18"/>
          <w:szCs w:val="18"/>
          <w:bdr w:val="none" w:sz="0" w:space="0" w:color="auto" w:frame="1"/>
          <w:shd w:val="clear" w:color="auto" w:fill="F6F6F2"/>
        </w:rPr>
        <w:t xml:space="preserve">, </w:t>
      </w:r>
      <w:proofErr w:type="spellStart"/>
      <w:r>
        <w:rPr>
          <w:rStyle w:val="HTMLCode"/>
          <w:rFonts w:ascii="Monaco" w:hAnsi="Monaco"/>
          <w:color w:val="222222"/>
          <w:sz w:val="18"/>
          <w:szCs w:val="18"/>
          <w:bdr w:val="none" w:sz="0" w:space="0" w:color="auto" w:frame="1"/>
          <w:shd w:val="clear" w:color="auto" w:fill="F6F6F2"/>
        </w:rPr>
        <w:t>rgba</w:t>
      </w:r>
      <w:proofErr w:type="spellEnd"/>
      <w:r>
        <w:rPr>
          <w:rStyle w:val="HTMLCode"/>
          <w:rFonts w:ascii="Monaco" w:hAnsi="Monaco"/>
          <w:color w:val="222222"/>
          <w:sz w:val="18"/>
          <w:szCs w:val="18"/>
          <w:bdr w:val="none" w:sz="0" w:space="0" w:color="auto" w:frame="1"/>
          <w:shd w:val="clear" w:color="auto" w:fill="F6F6F2"/>
        </w:rPr>
        <w:t>(0, 0, 0, 0.8));</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xml:space="preserve">* A longer comment describing this </w:t>
      </w:r>
      <w:proofErr w:type="spellStart"/>
      <w:r>
        <w:rPr>
          <w:rStyle w:val="HTMLCode"/>
          <w:rFonts w:ascii="Monaco" w:hAnsi="Monaco"/>
          <w:color w:val="222222"/>
          <w:sz w:val="18"/>
          <w:szCs w:val="18"/>
          <w:bdr w:val="none" w:sz="0" w:space="0" w:color="auto" w:frame="1"/>
          <w:shd w:val="clear" w:color="auto" w:fill="F6F6F2"/>
        </w:rPr>
        <w:t>ruleset</w:t>
      </w:r>
      <w:proofErr w:type="spellEnd"/>
      <w:r>
        <w:rPr>
          <w:rStyle w:val="HTMLCode"/>
          <w:rFonts w:ascii="Monaco" w:hAnsi="Monaco"/>
          <w:color w:val="222222"/>
          <w:sz w:val="18"/>
          <w:szCs w:val="18"/>
          <w:bdr w:val="none" w:sz="0" w:space="0" w:color="auto" w:frame="1"/>
          <w:shd w:val="clear" w:color="auto" w:fill="F6F6F2"/>
        </w:rPr>
        <w:t xml:space="preserve">. </w:t>
      </w:r>
      <w:proofErr w:type="gramStart"/>
      <w:r>
        <w:rPr>
          <w:rStyle w:val="HTMLCode"/>
          <w:rFonts w:ascii="Monaco" w:hAnsi="Monaco"/>
          <w:color w:val="222222"/>
          <w:sz w:val="18"/>
          <w:szCs w:val="18"/>
          <w:bdr w:val="none" w:sz="0" w:space="0" w:color="auto" w:frame="1"/>
          <w:shd w:val="clear" w:color="auto" w:fill="F6F6F2"/>
        </w:rPr>
        <w:t>Note</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xml:space="preserve">* the blank line before the </w:t>
      </w:r>
      <w:proofErr w:type="spellStart"/>
      <w:r>
        <w:rPr>
          <w:rStyle w:val="HTMLCode"/>
          <w:rFonts w:ascii="Monaco" w:hAnsi="Monaco"/>
          <w:color w:val="222222"/>
          <w:sz w:val="18"/>
          <w:szCs w:val="18"/>
          <w:bdr w:val="none" w:sz="0" w:space="0" w:color="auto" w:frame="1"/>
          <w:shd w:val="clear" w:color="auto" w:fill="F6F6F2"/>
        </w:rPr>
        <w:t>docblock</w:t>
      </w:r>
      <w:proofErr w:type="spellEnd"/>
      <w:r>
        <w:rPr>
          <w:rStyle w:val="HTMLCode"/>
          <w:rFonts w:ascii="Monaco" w:hAnsi="Monaco"/>
          <w:color w:val="222222"/>
          <w:sz w:val="18"/>
          <w:szCs w:val="18"/>
          <w:bdr w:val="none" w:sz="0" w:space="0" w:color="auto" w:frame="1"/>
          <w:shd w:val="clear" w:color="auto" w:fill="F6F6F2"/>
        </w:rPr>
        <w:t>.</w:t>
      </w:r>
      <w:proofErr w:type="gramEnd"/>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.selector-4</w:t>
      </w:r>
      <w:proofErr w:type="gramStart"/>
      <w:r>
        <w:rPr>
          <w:rStyle w:val="HTMLCode"/>
          <w:rFonts w:ascii="Monaco" w:hAnsi="Monaco"/>
          <w:color w:val="222222"/>
          <w:sz w:val="18"/>
          <w:szCs w:val="18"/>
          <w:bdr w:val="none" w:sz="0" w:space="0" w:color="auto" w:frame="1"/>
          <w:shd w:val="clear" w:color="auto" w:fill="F6F6F2"/>
        </w:rPr>
        <w:t>,</w:t>
      </w:r>
      <w:proofErr w:type="gramEnd"/>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.selector-5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padding: 10px;</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xml:space="preserve">/* This logical grouping of </w:t>
      </w:r>
      <w:proofErr w:type="spellStart"/>
      <w:r>
        <w:rPr>
          <w:rStyle w:val="HTMLCode"/>
          <w:rFonts w:ascii="Monaco" w:hAnsi="Monaco"/>
          <w:color w:val="222222"/>
          <w:sz w:val="18"/>
          <w:szCs w:val="18"/>
          <w:bdr w:val="none" w:sz="0" w:space="0" w:color="auto" w:frame="1"/>
          <w:shd w:val="clear" w:color="auto" w:fill="F6F6F2"/>
        </w:rPr>
        <w:t>rulesets</w:t>
      </w:r>
      <w:proofErr w:type="spellEnd"/>
      <w:r>
        <w:rPr>
          <w:rStyle w:val="HTMLCode"/>
          <w:rFonts w:ascii="Monaco" w:hAnsi="Monaco"/>
          <w:color w:val="222222"/>
          <w:sz w:val="18"/>
          <w:szCs w:val="18"/>
          <w:bdr w:val="none" w:sz="0" w:space="0" w:color="auto" w:frame="1"/>
          <w:shd w:val="clear" w:color="auto" w:fill="F6F6F2"/>
        </w:rPr>
        <w:t xml:space="preserve"> has no interleaving blank lines.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.profile {</w:t>
      </w:r>
      <w:r>
        <w:rPr>
          <w:rFonts w:ascii="Monaco" w:hAnsi="Monaco" w:cs="Courier"/>
          <w:color w:val="222222"/>
          <w:sz w:val="18"/>
          <w:szCs w:val="18"/>
          <w:bdr w:val="none" w:sz="0" w:space="0" w:color="auto" w:frame="1"/>
          <w:shd w:val="clear" w:color="auto" w:fill="F6F6F2"/>
        </w:rPr>
        <w:br/>
      </w:r>
      <w:proofErr w:type="gramStart"/>
      <w:r>
        <w:rPr>
          <w:rStyle w:val="HTMLCode"/>
          <w:rFonts w:ascii="Monaco" w:hAnsi="Monaco"/>
          <w:color w:val="222222"/>
          <w:sz w:val="18"/>
          <w:szCs w:val="18"/>
          <w:bdr w:val="none" w:sz="0" w:space="0" w:color="auto" w:frame="1"/>
          <w:shd w:val="clear" w:color="auto" w:fill="F6F6F2"/>
        </w:rPr>
        <w:t> </w:t>
      </w:r>
      <w:proofErr w:type="gramEnd"/>
      <w:r>
        <w:rPr>
          <w:rStyle w:val="HTMLCode"/>
          <w:rFonts w:ascii="Monaco" w:hAnsi="Monaco"/>
          <w:color w:val="222222"/>
          <w:sz w:val="18"/>
          <w:szCs w:val="18"/>
          <w:bdr w:val="none" w:sz="0" w:space="0" w:color="auto" w:frame="1"/>
          <w:shd w:val="clear" w:color="auto" w:fill="F6F6F2"/>
        </w:rPr>
        <w:t xml:space="preserve"> margin: 1em 0;</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proofErr w:type="spellStart"/>
      <w:r>
        <w:rPr>
          <w:rStyle w:val="HTMLCode"/>
          <w:rFonts w:ascii="Monaco" w:hAnsi="Monaco"/>
          <w:color w:val="222222"/>
          <w:sz w:val="18"/>
          <w:szCs w:val="18"/>
          <w:bdr w:val="none" w:sz="0" w:space="0" w:color="auto" w:frame="1"/>
          <w:shd w:val="clear" w:color="auto" w:fill="F6F6F2"/>
        </w:rPr>
        <w:t>profile__picture</w:t>
      </w:r>
      <w:proofErr w:type="spellEnd"/>
      <w:r>
        <w:rPr>
          <w:rStyle w:val="HTMLCode"/>
          <w:rFonts w:ascii="Monaco" w:hAnsi="Monaco"/>
          <w:color w:val="222222"/>
          <w:sz w:val="18"/>
          <w:szCs w:val="18"/>
          <w:bdr w:val="none" w:sz="0" w:space="0" w:color="auto" w:frame="1"/>
          <w:shd w:val="clear" w:color="auto" w:fill="F6F6F2"/>
        </w:rPr>
        <w:t xml:space="preserve">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float: right; /* LTR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p>
    <w:p w14:paraId="437A2596" w14:textId="77777777" w:rsidR="00DB2507" w:rsidRDefault="00DB2507" w:rsidP="00DB2507">
      <w:pPr>
        <w:pStyle w:val="Heading3"/>
        <w:shd w:val="clear" w:color="auto" w:fill="FFFFFF"/>
        <w:spacing w:before="0" w:after="0" w:line="405" w:lineRule="atLeast"/>
        <w:textAlignment w:val="baseline"/>
        <w:rPr>
          <w:rFonts w:ascii="Helvetica Neue" w:hAnsi="Helvetica Neue"/>
          <w:color w:val="222222"/>
          <w:sz w:val="25"/>
          <w:szCs w:val="25"/>
        </w:rPr>
      </w:pPr>
      <w:r>
        <w:rPr>
          <w:rFonts w:ascii="Helvetica Neue" w:hAnsi="Helvetica Neue"/>
          <w:color w:val="222222"/>
          <w:sz w:val="25"/>
          <w:szCs w:val="25"/>
        </w:rPr>
        <w:t>Line endings</w:t>
      </w:r>
    </w:p>
    <w:p w14:paraId="4000C927" w14:textId="77777777" w:rsidR="00DB2507" w:rsidRDefault="00DB2507" w:rsidP="00DB2507">
      <w:pPr>
        <w:pStyle w:val="NormalWeb"/>
        <w:shd w:val="clear" w:color="auto" w:fill="FFFFFF"/>
        <w:spacing w:before="0" w:after="332" w:line="270" w:lineRule="atLeast"/>
        <w:textAlignment w:val="baseline"/>
        <w:rPr>
          <w:rFonts w:ascii="Lucida Grande" w:hAnsi="Lucida Grande" w:cs="Lucida Grande"/>
          <w:color w:val="222222"/>
        </w:rPr>
      </w:pPr>
      <w:r>
        <w:rPr>
          <w:rFonts w:ascii="Lucida Grande" w:hAnsi="Lucida Grande" w:cs="Lucida Grande"/>
          <w:color w:val="222222"/>
        </w:rPr>
        <w:t xml:space="preserve">There MUST NOT </w:t>
      </w:r>
      <w:proofErr w:type="gramStart"/>
      <w:r>
        <w:rPr>
          <w:rFonts w:ascii="Lucida Grande" w:hAnsi="Lucida Grande" w:cs="Lucida Grande"/>
          <w:color w:val="222222"/>
        </w:rPr>
        <w:t>be</w:t>
      </w:r>
      <w:proofErr w:type="gramEnd"/>
      <w:r>
        <w:rPr>
          <w:rFonts w:ascii="Lucida Grande" w:hAnsi="Lucida Grande" w:cs="Lucida Grande"/>
          <w:color w:val="222222"/>
        </w:rPr>
        <w:t xml:space="preserve"> any whitespace (spaces or tabs) at the end of lines. This means blank lines should also not contain any spaces or tabs. Inconsistent trailing whitespace can add lines to diffs/patches and makes changes harder to notice.</w:t>
      </w:r>
    </w:p>
    <w:p w14:paraId="7931B8F4" w14:textId="77777777" w:rsidR="00DB2507" w:rsidRDefault="00DB2507" w:rsidP="00DB2507">
      <w:pPr>
        <w:pStyle w:val="NormalWeb"/>
        <w:shd w:val="clear" w:color="auto" w:fill="FFFFFF"/>
        <w:spacing w:before="0" w:after="0" w:line="270" w:lineRule="atLeast"/>
        <w:textAlignment w:val="baseline"/>
        <w:rPr>
          <w:rFonts w:ascii="Lucida Grande" w:hAnsi="Lucida Grande" w:cs="Lucida Grande"/>
          <w:color w:val="222222"/>
        </w:rPr>
      </w:pPr>
      <w:r>
        <w:rPr>
          <w:rFonts w:ascii="Lucida Grande" w:hAnsi="Lucida Grande" w:cs="Lucida Grande"/>
          <w:color w:val="222222"/>
        </w:rPr>
        <w:t xml:space="preserve">All text files should end with a single blank line. This makes </w:t>
      </w:r>
      <w:proofErr w:type="spellStart"/>
      <w:r>
        <w:rPr>
          <w:rFonts w:ascii="Lucida Grande" w:hAnsi="Lucida Grande" w:cs="Lucida Grande"/>
          <w:color w:val="222222"/>
        </w:rPr>
        <w:t>git</w:t>
      </w:r>
      <w:proofErr w:type="spellEnd"/>
      <w:r>
        <w:rPr>
          <w:rFonts w:ascii="Lucida Grande" w:hAnsi="Lucida Grande" w:cs="Lucida Grande"/>
          <w:color w:val="222222"/>
        </w:rPr>
        <w:t xml:space="preserve"> commits easier to read since it's clearer what is being changed when lines are added to the end of a file and it avoids the verbose</w:t>
      </w:r>
      <w:r>
        <w:rPr>
          <w:rStyle w:val="apple-converted-space"/>
          <w:rFonts w:ascii="Lucida Grande" w:hAnsi="Lucida Grande" w:cs="Lucida Grande"/>
          <w:color w:val="222222"/>
        </w:rPr>
        <w:t> </w:t>
      </w:r>
      <w:r>
        <w:rPr>
          <w:rStyle w:val="HTMLCode"/>
          <w:rFonts w:ascii="Monaco" w:hAnsi="Monaco"/>
          <w:color w:val="222222"/>
          <w:sz w:val="18"/>
          <w:szCs w:val="18"/>
          <w:bdr w:val="none" w:sz="0" w:space="0" w:color="auto" w:frame="1"/>
          <w:shd w:val="clear" w:color="auto" w:fill="F6F6F2"/>
        </w:rPr>
        <w:t>\ No newline at end of file</w:t>
      </w:r>
      <w:r>
        <w:rPr>
          <w:rStyle w:val="apple-converted-space"/>
          <w:rFonts w:ascii="Lucida Grande" w:hAnsi="Lucida Grande" w:cs="Lucida Grande"/>
          <w:color w:val="222222"/>
        </w:rPr>
        <w:t> </w:t>
      </w:r>
      <w:r>
        <w:rPr>
          <w:rFonts w:ascii="Lucida Grande" w:hAnsi="Lucida Grande" w:cs="Lucida Grande"/>
          <w:color w:val="222222"/>
        </w:rPr>
        <w:t>warning in patches.</w:t>
      </w:r>
    </w:p>
    <w:p w14:paraId="0391560A" w14:textId="77777777" w:rsidR="00DB2507" w:rsidRDefault="00DB2507" w:rsidP="00DB2507">
      <w:pPr>
        <w:pStyle w:val="NormalWeb"/>
        <w:shd w:val="clear" w:color="auto" w:fill="FFFFFF"/>
        <w:spacing w:before="0" w:after="0" w:line="270" w:lineRule="atLeast"/>
        <w:textAlignment w:val="baseline"/>
        <w:rPr>
          <w:rFonts w:ascii="Lucida Grande" w:hAnsi="Lucida Grande" w:cs="Lucida Grande"/>
          <w:color w:val="222222"/>
        </w:rPr>
      </w:pPr>
      <w:r>
        <w:rPr>
          <w:rFonts w:ascii="Lucida Grande" w:hAnsi="Lucida Grande" w:cs="Lucida Grande"/>
          <w:color w:val="222222"/>
        </w:rPr>
        <w:t xml:space="preserve">Files should be formatted with </w:t>
      </w:r>
      <w:proofErr w:type="gramStart"/>
      <w:r>
        <w:rPr>
          <w:rFonts w:ascii="Lucida Grande" w:hAnsi="Lucida Grande" w:cs="Lucida Grande"/>
          <w:color w:val="222222"/>
        </w:rPr>
        <w:t>Unix</w:t>
      </w:r>
      <w:proofErr w:type="gramEnd"/>
      <w:r>
        <w:rPr>
          <w:rFonts w:ascii="Lucida Grande" w:hAnsi="Lucida Grande" w:cs="Lucida Grande"/>
          <w:color w:val="222222"/>
        </w:rPr>
        <w:t xml:space="preserve"> line endings (a newline character, denoted as</w:t>
      </w:r>
      <w:r>
        <w:rPr>
          <w:rStyle w:val="apple-converted-space"/>
          <w:rFonts w:ascii="Lucida Grande" w:hAnsi="Lucida Grande" w:cs="Lucida Grande"/>
          <w:color w:val="222222"/>
        </w:rPr>
        <w:t> </w:t>
      </w:r>
      <w:r>
        <w:rPr>
          <w:rStyle w:val="HTMLCode"/>
          <w:rFonts w:ascii="Monaco" w:hAnsi="Monaco"/>
          <w:color w:val="222222"/>
          <w:sz w:val="18"/>
          <w:szCs w:val="18"/>
          <w:bdr w:val="none" w:sz="0" w:space="0" w:color="auto" w:frame="1"/>
          <w:shd w:val="clear" w:color="auto" w:fill="F6F6F2"/>
        </w:rPr>
        <w:t>\n</w:t>
      </w:r>
      <w:r>
        <w:rPr>
          <w:rStyle w:val="apple-converted-space"/>
          <w:rFonts w:ascii="Lucida Grande" w:hAnsi="Lucida Grande" w:cs="Lucida Grande"/>
          <w:color w:val="222222"/>
        </w:rPr>
        <w:t> </w:t>
      </w:r>
      <w:r>
        <w:rPr>
          <w:rFonts w:ascii="Lucida Grande" w:hAnsi="Lucida Grande" w:cs="Lucida Grande"/>
          <w:color w:val="222222"/>
        </w:rPr>
        <w:t>or</w:t>
      </w:r>
      <w:r>
        <w:rPr>
          <w:rStyle w:val="apple-converted-space"/>
          <w:rFonts w:ascii="Lucida Grande" w:hAnsi="Lucida Grande" w:cs="Lucida Grande"/>
          <w:color w:val="222222"/>
        </w:rPr>
        <w:t> </w:t>
      </w:r>
      <w:r>
        <w:rPr>
          <w:rStyle w:val="HTMLCode"/>
          <w:rFonts w:ascii="Monaco" w:hAnsi="Monaco"/>
          <w:color w:val="222222"/>
          <w:sz w:val="18"/>
          <w:szCs w:val="18"/>
          <w:bdr w:val="none" w:sz="0" w:space="0" w:color="auto" w:frame="1"/>
          <w:shd w:val="clear" w:color="auto" w:fill="F6F6F2"/>
        </w:rPr>
        <w:t>LF</w:t>
      </w:r>
      <w:r>
        <w:rPr>
          <w:rFonts w:ascii="Lucida Grande" w:hAnsi="Lucida Grande" w:cs="Lucida Grande"/>
          <w:color w:val="222222"/>
        </w:rPr>
        <w:t>), which is also the default in Mac OS X. Do not use Windows line endings (a carriage return plus a newline, denoted as</w:t>
      </w:r>
      <w:r>
        <w:rPr>
          <w:rStyle w:val="apple-converted-space"/>
          <w:rFonts w:ascii="Lucida Grande" w:hAnsi="Lucida Grande" w:cs="Lucida Grande"/>
          <w:color w:val="222222"/>
        </w:rPr>
        <w:t> </w:t>
      </w:r>
      <w:r>
        <w:rPr>
          <w:rStyle w:val="HTMLCode"/>
          <w:rFonts w:ascii="Monaco" w:hAnsi="Monaco"/>
          <w:color w:val="222222"/>
          <w:sz w:val="18"/>
          <w:szCs w:val="18"/>
          <w:bdr w:val="none" w:sz="0" w:space="0" w:color="auto" w:frame="1"/>
          <w:shd w:val="clear" w:color="auto" w:fill="F6F6F2"/>
        </w:rPr>
        <w:t>\r\n</w:t>
      </w:r>
      <w:r>
        <w:rPr>
          <w:rStyle w:val="apple-converted-space"/>
          <w:rFonts w:ascii="Lucida Grande" w:hAnsi="Lucida Grande" w:cs="Lucida Grande"/>
          <w:color w:val="222222"/>
        </w:rPr>
        <w:t> </w:t>
      </w:r>
      <w:r>
        <w:rPr>
          <w:rFonts w:ascii="Lucida Grande" w:hAnsi="Lucida Grande" w:cs="Lucida Grande"/>
          <w:color w:val="222222"/>
        </w:rPr>
        <w:t>or</w:t>
      </w:r>
      <w:r>
        <w:rPr>
          <w:rStyle w:val="apple-converted-space"/>
          <w:rFonts w:ascii="Lucida Grande" w:hAnsi="Lucida Grande" w:cs="Lucida Grande"/>
          <w:color w:val="222222"/>
        </w:rPr>
        <w:t> </w:t>
      </w:r>
      <w:r>
        <w:rPr>
          <w:rStyle w:val="HTMLCode"/>
          <w:rFonts w:ascii="Monaco" w:hAnsi="Monaco"/>
          <w:color w:val="222222"/>
          <w:sz w:val="18"/>
          <w:szCs w:val="18"/>
          <w:bdr w:val="none" w:sz="0" w:space="0" w:color="auto" w:frame="1"/>
          <w:shd w:val="clear" w:color="auto" w:fill="F6F6F2"/>
        </w:rPr>
        <w:t>CRLF</w:t>
      </w:r>
      <w:r>
        <w:rPr>
          <w:rFonts w:ascii="Lucida Grande" w:hAnsi="Lucida Grande" w:cs="Lucida Grande"/>
          <w:color w:val="222222"/>
        </w:rPr>
        <w:t>).</w:t>
      </w:r>
    </w:p>
    <w:p w14:paraId="799E7899" w14:textId="77777777" w:rsidR="00DB2507" w:rsidRDefault="00DB2507" w:rsidP="00DB2507">
      <w:pPr>
        <w:pStyle w:val="NormalWeb"/>
        <w:shd w:val="clear" w:color="auto" w:fill="FFFFFF"/>
        <w:spacing w:before="0" w:after="332" w:line="270" w:lineRule="atLeast"/>
        <w:textAlignment w:val="baseline"/>
        <w:rPr>
          <w:rFonts w:ascii="Lucida Grande" w:hAnsi="Lucida Grande" w:cs="Lucida Grande"/>
          <w:color w:val="222222"/>
        </w:rPr>
      </w:pPr>
      <w:r>
        <w:rPr>
          <w:rFonts w:ascii="Lucida Grande" w:hAnsi="Lucida Grande" w:cs="Lucida Grande"/>
          <w:color w:val="222222"/>
        </w:rPr>
        <w:t>Tip: configure your editor to “show invisibles”. This will allow you to eliminate end-of-line whitespace, eliminate unintended blank-line whitespace, and avoid polluting commits.</w:t>
      </w:r>
    </w:p>
    <w:p w14:paraId="4F8583E9" w14:textId="77777777" w:rsidR="00DB2507" w:rsidRDefault="00DB2507" w:rsidP="00DB2507">
      <w:pPr>
        <w:pStyle w:val="NormalWeb"/>
        <w:shd w:val="clear" w:color="auto" w:fill="FFFFFF"/>
        <w:spacing w:before="0" w:after="0" w:line="270" w:lineRule="atLeast"/>
        <w:textAlignment w:val="baseline"/>
        <w:rPr>
          <w:rFonts w:ascii="Lucida Grande" w:hAnsi="Lucida Grande" w:cs="Lucida Grande"/>
          <w:color w:val="222222"/>
        </w:rPr>
      </w:pPr>
      <w:r>
        <w:rPr>
          <w:rFonts w:ascii="Lucida Grande" w:hAnsi="Lucida Grande" w:cs="Lucida Grande"/>
          <w:color w:val="222222"/>
        </w:rPr>
        <w:t>Drupal 8 includes an</w:t>
      </w:r>
      <w:r>
        <w:rPr>
          <w:rStyle w:val="apple-converted-space"/>
          <w:rFonts w:ascii="Lucida Grande" w:hAnsi="Lucida Grande" w:cs="Lucida Grande"/>
          <w:color w:val="222222"/>
        </w:rPr>
        <w:t> </w:t>
      </w:r>
      <w:proofErr w:type="spellStart"/>
      <w:r w:rsidR="00376B6C">
        <w:fldChar w:fldCharType="begin"/>
      </w:r>
      <w:r w:rsidR="00376B6C">
        <w:instrText xml:space="preserve"> HYPERLINK "http://editorconfig.org/" </w:instrText>
      </w:r>
      <w:r w:rsidR="00376B6C">
        <w:fldChar w:fldCharType="separate"/>
      </w:r>
      <w:r>
        <w:rPr>
          <w:rStyle w:val="Hyperlink"/>
          <w:rFonts w:ascii="inherit" w:hAnsi="inherit" w:cs="Lucida Grande"/>
          <w:color w:val="0678BE"/>
          <w:bdr w:val="none" w:sz="0" w:space="0" w:color="auto" w:frame="1"/>
        </w:rPr>
        <w:t>EditorConfig</w:t>
      </w:r>
      <w:proofErr w:type="spellEnd"/>
      <w:r w:rsidR="00376B6C">
        <w:rPr>
          <w:rStyle w:val="Hyperlink"/>
          <w:rFonts w:ascii="inherit" w:hAnsi="inherit" w:cs="Lucida Grande"/>
          <w:color w:val="0678BE"/>
          <w:bdr w:val="none" w:sz="0" w:space="0" w:color="auto" w:frame="1"/>
        </w:rPr>
        <w:fldChar w:fldCharType="end"/>
      </w:r>
      <w:r>
        <w:rPr>
          <w:rStyle w:val="apple-converted-space"/>
          <w:rFonts w:ascii="Lucida Grande" w:hAnsi="Lucida Grande" w:cs="Lucida Grande"/>
          <w:color w:val="222222"/>
        </w:rPr>
        <w:t> </w:t>
      </w:r>
      <w:r>
        <w:rPr>
          <w:rFonts w:ascii="Lucida Grande" w:hAnsi="Lucida Grande" w:cs="Lucida Grande"/>
          <w:color w:val="222222"/>
        </w:rPr>
        <w:t>file in</w:t>
      </w:r>
      <w:r>
        <w:rPr>
          <w:rStyle w:val="apple-converted-space"/>
          <w:rFonts w:ascii="Lucida Grande" w:hAnsi="Lucida Grande" w:cs="Lucida Grande"/>
          <w:color w:val="222222"/>
        </w:rPr>
        <w:t> </w:t>
      </w:r>
      <w:hyperlink r:id="rId76" w:history="1">
        <w:r>
          <w:rPr>
            <w:rStyle w:val="Hyperlink"/>
            <w:rFonts w:ascii="inherit" w:hAnsi="inherit" w:cs="Lucida Grande"/>
            <w:color w:val="0678BE"/>
            <w:bdr w:val="none" w:sz="0" w:space="0" w:color="auto" w:frame="1"/>
          </w:rPr>
          <w:t>its root directory</w:t>
        </w:r>
      </w:hyperlink>
      <w:r>
        <w:rPr>
          <w:rStyle w:val="apple-converted-space"/>
          <w:rFonts w:ascii="Lucida Grande" w:hAnsi="Lucida Grande" w:cs="Lucida Grande"/>
          <w:color w:val="222222"/>
        </w:rPr>
        <w:t> </w:t>
      </w:r>
      <w:r>
        <w:rPr>
          <w:rFonts w:ascii="Lucida Grande" w:hAnsi="Lucida Grande" w:cs="Lucida Grande"/>
          <w:color w:val="222222"/>
        </w:rPr>
        <w:t>to help maintain these whitespace conventions.</w:t>
      </w:r>
    </w:p>
    <w:p w14:paraId="50226513" w14:textId="77777777" w:rsidR="00DB2507" w:rsidRDefault="00DB2507" w:rsidP="00DB2507">
      <w:pPr>
        <w:pStyle w:val="Heading2"/>
        <w:shd w:val="clear" w:color="auto" w:fill="FFFFFF"/>
        <w:spacing w:before="0" w:after="0" w:line="324" w:lineRule="atLeast"/>
        <w:textAlignment w:val="baseline"/>
        <w:rPr>
          <w:rFonts w:ascii="Helvetica Neue" w:hAnsi="Helvetica Neue" w:cs="Times New Roman"/>
          <w:b w:val="0"/>
          <w:bCs/>
          <w:color w:val="222222"/>
          <w:sz w:val="31"/>
          <w:szCs w:val="31"/>
        </w:rPr>
      </w:pPr>
      <w:bookmarkStart w:id="35" w:name="comments"/>
      <w:bookmarkEnd w:id="35"/>
      <w:r>
        <w:rPr>
          <w:rFonts w:ascii="Helvetica Neue" w:hAnsi="Helvetica Neue" w:cs="Times New Roman"/>
          <w:b w:val="0"/>
          <w:color w:val="222222"/>
          <w:sz w:val="31"/>
          <w:szCs w:val="31"/>
        </w:rPr>
        <w:t>Comments</w:t>
      </w:r>
    </w:p>
    <w:p w14:paraId="528C652A" w14:textId="77777777" w:rsidR="00DB2507" w:rsidRDefault="00DB2507" w:rsidP="00DB2507">
      <w:pPr>
        <w:pStyle w:val="NormalWeb"/>
        <w:shd w:val="clear" w:color="auto" w:fill="FFFFFF"/>
        <w:spacing w:before="0" w:after="332" w:line="270" w:lineRule="atLeast"/>
        <w:textAlignment w:val="baseline"/>
        <w:rPr>
          <w:rFonts w:ascii="Lucida Grande" w:hAnsi="Lucida Grande" w:cs="Lucida Grande"/>
          <w:color w:val="222222"/>
        </w:rPr>
      </w:pPr>
      <w:r>
        <w:rPr>
          <w:rFonts w:ascii="Lucida Grande" w:hAnsi="Lucida Grande" w:cs="Lucida Grande"/>
          <w:color w:val="222222"/>
        </w:rPr>
        <w:t>Well commented code is extremely important. Take time to describe components, how they work, their limitations, and the way they are constructed. Don't leave others guessing as to the purpose of uncommon or non-obvious code.</w:t>
      </w:r>
    </w:p>
    <w:p w14:paraId="6F11DF3C" w14:textId="77777777" w:rsidR="00DB2507" w:rsidRDefault="00DB2507" w:rsidP="00DB2507">
      <w:pPr>
        <w:pStyle w:val="NormalWeb"/>
        <w:shd w:val="clear" w:color="auto" w:fill="FFFFFF"/>
        <w:spacing w:before="0" w:after="0" w:line="270" w:lineRule="atLeast"/>
        <w:textAlignment w:val="baseline"/>
        <w:rPr>
          <w:rFonts w:ascii="Lucida Grande" w:hAnsi="Lucida Grande" w:cs="Lucida Grande"/>
          <w:color w:val="222222"/>
        </w:rPr>
      </w:pPr>
      <w:r>
        <w:rPr>
          <w:rFonts w:ascii="Lucida Grande" w:hAnsi="Lucida Grande" w:cs="Lucida Grande"/>
          <w:color w:val="222222"/>
        </w:rPr>
        <w:t>To stay consistent with the rest of Drupal's code base, we borrow some of the CSS comment styles from the</w:t>
      </w:r>
      <w:r>
        <w:rPr>
          <w:rStyle w:val="apple-converted-space"/>
          <w:rFonts w:ascii="Lucida Grande" w:hAnsi="Lucida Grande" w:cs="Lucida Grande"/>
          <w:color w:val="222222"/>
        </w:rPr>
        <w:t> </w:t>
      </w:r>
      <w:hyperlink r:id="rId77" w:history="1">
        <w:r>
          <w:rPr>
            <w:rStyle w:val="Hyperlink"/>
            <w:rFonts w:ascii="inherit" w:hAnsi="inherit" w:cs="Lucida Grande"/>
            <w:color w:val="0678BE"/>
            <w:bdr w:val="none" w:sz="0" w:space="0" w:color="auto" w:frame="1"/>
          </w:rPr>
          <w:t>Doxygen and comment formatting conventions</w:t>
        </w:r>
      </w:hyperlink>
      <w:r>
        <w:rPr>
          <w:rStyle w:val="apple-converted-space"/>
          <w:rFonts w:ascii="Lucida Grande" w:hAnsi="Lucida Grande" w:cs="Lucida Grande"/>
          <w:color w:val="222222"/>
        </w:rPr>
        <w:t> </w:t>
      </w:r>
      <w:r>
        <w:rPr>
          <w:rFonts w:ascii="Lucida Grande" w:hAnsi="Lucida Grande" w:cs="Lucida Grande"/>
          <w:color w:val="222222"/>
        </w:rPr>
        <w:t>for PHP files.</w:t>
      </w:r>
    </w:p>
    <w:p w14:paraId="1BADFEFB" w14:textId="77777777" w:rsidR="00DB2507" w:rsidRDefault="00DB2507" w:rsidP="00DB2507">
      <w:pPr>
        <w:pStyle w:val="Heading3"/>
        <w:shd w:val="clear" w:color="auto" w:fill="FFFFFF"/>
        <w:spacing w:before="0" w:after="0" w:line="405" w:lineRule="atLeast"/>
        <w:textAlignment w:val="baseline"/>
        <w:rPr>
          <w:rFonts w:ascii="Helvetica Neue" w:hAnsi="Helvetica Neue"/>
          <w:color w:val="222222"/>
          <w:sz w:val="25"/>
          <w:szCs w:val="25"/>
        </w:rPr>
      </w:pPr>
      <w:bookmarkStart w:id="36" w:name="file-comments"/>
      <w:bookmarkEnd w:id="36"/>
      <w:r>
        <w:rPr>
          <w:rFonts w:ascii="Helvetica Neue" w:hAnsi="Helvetica Neue"/>
          <w:color w:val="222222"/>
          <w:sz w:val="25"/>
          <w:szCs w:val="25"/>
        </w:rPr>
        <w:t>File comments</w:t>
      </w:r>
    </w:p>
    <w:p w14:paraId="7D1B9229" w14:textId="77777777" w:rsidR="00DB2507" w:rsidRDefault="00DB2507" w:rsidP="00DB2507">
      <w:pPr>
        <w:pStyle w:val="NormalWeb"/>
        <w:shd w:val="clear" w:color="auto" w:fill="FFFFFF"/>
        <w:spacing w:before="0" w:after="332" w:line="270" w:lineRule="atLeast"/>
        <w:textAlignment w:val="baseline"/>
        <w:rPr>
          <w:rFonts w:ascii="Lucida Grande" w:hAnsi="Lucida Grande" w:cs="Lucida Grande"/>
          <w:color w:val="222222"/>
        </w:rPr>
      </w:pPr>
      <w:r>
        <w:rPr>
          <w:rFonts w:ascii="Lucida Grande" w:hAnsi="Lucida Grande" w:cs="Lucida Grande"/>
          <w:color w:val="222222"/>
        </w:rPr>
        <w:t>Each file should start with a comment describing what the file does. For example:</w:t>
      </w:r>
    </w:p>
    <w:p w14:paraId="25C32AD4" w14:textId="77777777" w:rsidR="00DB2507" w:rsidRDefault="00DB2507" w:rsidP="00DB2507">
      <w:pPr>
        <w:shd w:val="clear" w:color="auto" w:fill="F6F6F2"/>
        <w:spacing w:line="270" w:lineRule="atLeast"/>
        <w:textAlignment w:val="baseline"/>
        <w:rPr>
          <w:rFonts w:ascii="Lucida Grande" w:hAnsi="Lucida Grande" w:cs="Lucida Grande"/>
          <w:color w:val="222222"/>
        </w:rPr>
      </w:pPr>
      <w:r>
        <w:rPr>
          <w:rStyle w:val="HTMLCode"/>
          <w:rFonts w:ascii="Monaco" w:hAnsi="Monaco"/>
          <w:color w:val="222222"/>
          <w:sz w:val="18"/>
          <w:szCs w:val="18"/>
          <w:bdr w:val="none" w:sz="0" w:space="0" w:color="auto" w:frame="1"/>
          <w:shd w:val="clear" w:color="auto" w:fill="F6F6F2"/>
        </w:rPr>
        <w: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@file</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Short description describing the file.</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The first sentence of the long description starts here and continues on this</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line for a while finally concluding here at the end of this paragraph.</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p>
    <w:p w14:paraId="4B4ECB46" w14:textId="77777777" w:rsidR="00DB2507" w:rsidRDefault="00DB2507" w:rsidP="00DB2507">
      <w:pPr>
        <w:pStyle w:val="NormalWeb"/>
        <w:shd w:val="clear" w:color="auto" w:fill="FFFFFF"/>
        <w:spacing w:before="0" w:after="0" w:line="270" w:lineRule="atLeast"/>
        <w:textAlignment w:val="baseline"/>
        <w:rPr>
          <w:rFonts w:ascii="Lucida Grande" w:hAnsi="Lucida Grande" w:cs="Lucida Grande"/>
          <w:color w:val="222222"/>
        </w:rPr>
      </w:pPr>
      <w:r>
        <w:rPr>
          <w:rFonts w:ascii="Lucida Grande" w:hAnsi="Lucida Grande" w:cs="Lucida Grande"/>
          <w:color w:val="222222"/>
        </w:rPr>
        <w:t>Note that a blank line should follow a @file documentation block. And keep line-lengths to 80 columns, when possible. For more information, see the</w:t>
      </w:r>
      <w:r>
        <w:rPr>
          <w:rStyle w:val="apple-converted-space"/>
          <w:rFonts w:ascii="Lucida Grande" w:hAnsi="Lucida Grande" w:cs="Lucida Grande"/>
          <w:color w:val="222222"/>
        </w:rPr>
        <w:t> </w:t>
      </w:r>
      <w:hyperlink r:id="rId78" w:anchor="files" w:history="1">
        <w:r>
          <w:rPr>
            <w:rStyle w:val="Hyperlink"/>
            <w:rFonts w:ascii="inherit" w:hAnsi="inherit" w:cs="Lucida Grande"/>
            <w:color w:val="0678BE"/>
            <w:bdr w:val="none" w:sz="0" w:space="0" w:color="auto" w:frame="1"/>
          </w:rPr>
          <w:t>PHP file comment standards</w:t>
        </w:r>
      </w:hyperlink>
      <w:r>
        <w:rPr>
          <w:rFonts w:ascii="Lucida Grande" w:hAnsi="Lucida Grande" w:cs="Lucida Grande"/>
          <w:color w:val="222222"/>
        </w:rPr>
        <w:t>.</w:t>
      </w:r>
    </w:p>
    <w:p w14:paraId="28D9287A" w14:textId="77777777" w:rsidR="00DB2507" w:rsidRDefault="00DB2507" w:rsidP="00DB2507">
      <w:pPr>
        <w:pStyle w:val="Heading3"/>
        <w:shd w:val="clear" w:color="auto" w:fill="FFFFFF"/>
        <w:spacing w:before="0" w:after="0" w:line="405" w:lineRule="atLeast"/>
        <w:textAlignment w:val="baseline"/>
        <w:rPr>
          <w:rFonts w:ascii="Helvetica Neue" w:hAnsi="Helvetica Neue"/>
          <w:color w:val="222222"/>
          <w:sz w:val="25"/>
          <w:szCs w:val="25"/>
        </w:rPr>
      </w:pPr>
      <w:bookmarkStart w:id="37" w:name="multi-line-comments"/>
      <w:bookmarkEnd w:id="37"/>
      <w:r>
        <w:rPr>
          <w:rFonts w:ascii="Helvetica Neue" w:hAnsi="Helvetica Neue"/>
          <w:color w:val="222222"/>
          <w:sz w:val="25"/>
          <w:szCs w:val="25"/>
        </w:rPr>
        <w:t>Multi-line comments</w:t>
      </w:r>
    </w:p>
    <w:p w14:paraId="2DF2A750" w14:textId="77777777" w:rsidR="00DB2507" w:rsidRDefault="00DB2507" w:rsidP="00DB2507">
      <w:pPr>
        <w:pStyle w:val="NormalWeb"/>
        <w:shd w:val="clear" w:color="auto" w:fill="FFFFFF"/>
        <w:spacing w:before="0" w:after="332" w:line="270" w:lineRule="atLeast"/>
        <w:textAlignment w:val="baseline"/>
        <w:rPr>
          <w:rFonts w:ascii="Lucida Grande" w:hAnsi="Lucida Grande" w:cs="Lucida Grande"/>
          <w:color w:val="222222"/>
        </w:rPr>
      </w:pPr>
      <w:r>
        <w:rPr>
          <w:rFonts w:ascii="Lucida Grande" w:hAnsi="Lucida Grande" w:cs="Lucida Grande"/>
          <w:color w:val="222222"/>
        </w:rPr>
        <w:t xml:space="preserve">When describing a </w:t>
      </w:r>
      <w:proofErr w:type="spellStart"/>
      <w:r>
        <w:rPr>
          <w:rFonts w:ascii="Lucida Grande" w:hAnsi="Lucida Grande" w:cs="Lucida Grande"/>
          <w:color w:val="222222"/>
        </w:rPr>
        <w:t>ruleset</w:t>
      </w:r>
      <w:proofErr w:type="spellEnd"/>
      <w:r>
        <w:rPr>
          <w:rFonts w:ascii="Lucida Grande" w:hAnsi="Lucida Grande" w:cs="Lucida Grande"/>
          <w:color w:val="222222"/>
        </w:rPr>
        <w:t xml:space="preserve"> or set of </w:t>
      </w:r>
      <w:proofErr w:type="spellStart"/>
      <w:r>
        <w:rPr>
          <w:rFonts w:ascii="Lucida Grande" w:hAnsi="Lucida Grande" w:cs="Lucida Grande"/>
          <w:color w:val="222222"/>
        </w:rPr>
        <w:t>rulesets</w:t>
      </w:r>
      <w:proofErr w:type="spellEnd"/>
      <w:r>
        <w:rPr>
          <w:rFonts w:ascii="Lucida Grande" w:hAnsi="Lucida Grande" w:cs="Lucida Grande"/>
          <w:color w:val="222222"/>
        </w:rPr>
        <w:t>, any comment that requires 2 or more lines (wrapped to 80 characters) must follow the Doxygen comment style (also called a “</w:t>
      </w:r>
      <w:proofErr w:type="spellStart"/>
      <w:r>
        <w:rPr>
          <w:rFonts w:ascii="Lucida Grande" w:hAnsi="Lucida Grande" w:cs="Lucida Grande"/>
          <w:color w:val="222222"/>
        </w:rPr>
        <w:t>docblock</w:t>
      </w:r>
      <w:proofErr w:type="spellEnd"/>
      <w:r>
        <w:rPr>
          <w:rFonts w:ascii="Lucida Grande" w:hAnsi="Lucida Grande" w:cs="Lucida Grande"/>
          <w:color w:val="222222"/>
        </w:rPr>
        <w:t>”).</w:t>
      </w:r>
    </w:p>
    <w:p w14:paraId="51097D7B" w14:textId="77777777" w:rsidR="00DB2507" w:rsidRDefault="00DB2507" w:rsidP="00DB2507">
      <w:pPr>
        <w:shd w:val="clear" w:color="auto" w:fill="F6F6F2"/>
        <w:spacing w:line="270" w:lineRule="atLeast"/>
        <w:textAlignment w:val="baseline"/>
        <w:rPr>
          <w:rFonts w:ascii="Lucida Grande" w:hAnsi="Lucida Grande" w:cs="Lucida Grande"/>
          <w:color w:val="222222"/>
        </w:rPr>
      </w:pPr>
      <w:r>
        <w:rPr>
          <w:rStyle w:val="HTMLCode"/>
          <w:rFonts w:ascii="Monaco" w:hAnsi="Monaco"/>
          <w:color w:val="222222"/>
          <w:sz w:val="18"/>
          <w:szCs w:val="18"/>
          <w:bdr w:val="none" w:sz="0" w:space="0" w:color="auto" w:frame="1"/>
          <w:shd w:val="clear" w:color="auto" w:fill="F6F6F2"/>
        </w:rPr>
        <w: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Short description using Doxygen-style comment format.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The first sentence of the long description starts here and continues on this</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line for a while finally concluding here at the end of this paragraph.</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The long description is ideal for more detailed explanations and</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documentation. It can include example HTML, URLs, or any other information</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that is deemed necessary or useful.</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.example-rule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p>
    <w:p w14:paraId="741FB438" w14:textId="77777777" w:rsidR="00DB2507" w:rsidRDefault="00DB2507" w:rsidP="00DB2507">
      <w:pPr>
        <w:pStyle w:val="NormalWeb"/>
        <w:shd w:val="clear" w:color="auto" w:fill="FFFFFF"/>
        <w:spacing w:before="0" w:after="0" w:line="270" w:lineRule="atLeast"/>
        <w:textAlignment w:val="baseline"/>
        <w:rPr>
          <w:rFonts w:ascii="Lucida Grande" w:hAnsi="Lucida Grande" w:cs="Lucida Grande"/>
          <w:color w:val="222222"/>
        </w:rPr>
      </w:pPr>
      <w:r>
        <w:rPr>
          <w:rFonts w:ascii="Lucida Grande" w:hAnsi="Lucida Grande" w:cs="Lucida Grande"/>
          <w:color w:val="222222"/>
        </w:rPr>
        <w:t xml:space="preserve">Place the comment on the line immediately above the </w:t>
      </w:r>
      <w:proofErr w:type="spellStart"/>
      <w:r>
        <w:rPr>
          <w:rFonts w:ascii="Lucida Grande" w:hAnsi="Lucida Grande" w:cs="Lucida Grande"/>
          <w:color w:val="222222"/>
        </w:rPr>
        <w:t>ruleset</w:t>
      </w:r>
      <w:proofErr w:type="spellEnd"/>
      <w:r>
        <w:rPr>
          <w:rFonts w:ascii="Lucida Grande" w:hAnsi="Lucida Grande" w:cs="Lucida Grande"/>
          <w:color w:val="222222"/>
        </w:rPr>
        <w:t xml:space="preserve"> (or </w:t>
      </w:r>
      <w:proofErr w:type="spellStart"/>
      <w:r>
        <w:rPr>
          <w:rFonts w:ascii="Lucida Grande" w:hAnsi="Lucida Grande" w:cs="Lucida Grande"/>
          <w:color w:val="222222"/>
        </w:rPr>
        <w:t>rulesets</w:t>
      </w:r>
      <w:proofErr w:type="spellEnd"/>
      <w:r>
        <w:rPr>
          <w:rFonts w:ascii="Lucida Grande" w:hAnsi="Lucida Grande" w:cs="Lucida Grande"/>
          <w:color w:val="222222"/>
        </w:rPr>
        <w:t xml:space="preserve">) it describes. Place a blank line before the </w:t>
      </w:r>
      <w:proofErr w:type="spellStart"/>
      <w:r>
        <w:rPr>
          <w:rFonts w:ascii="Lucida Grande" w:hAnsi="Lucida Grande" w:cs="Lucida Grande"/>
          <w:color w:val="222222"/>
        </w:rPr>
        <w:t>docblock</w:t>
      </w:r>
      <w:proofErr w:type="spellEnd"/>
      <w:r>
        <w:rPr>
          <w:rFonts w:ascii="Lucida Grande" w:hAnsi="Lucida Grande" w:cs="Lucida Grande"/>
          <w:color w:val="222222"/>
        </w:rPr>
        <w:t xml:space="preserve"> comment. See the</w:t>
      </w:r>
      <w:r>
        <w:rPr>
          <w:rStyle w:val="apple-converted-space"/>
          <w:rFonts w:ascii="Lucida Grande" w:hAnsi="Lucida Grande" w:cs="Lucida Grande"/>
          <w:color w:val="222222"/>
        </w:rPr>
        <w:t> </w:t>
      </w:r>
      <w:hyperlink r:id="rId79" w:history="1">
        <w:r>
          <w:rPr>
            <w:rStyle w:val="Hyperlink"/>
            <w:rFonts w:ascii="inherit" w:hAnsi="inherit" w:cs="Lucida Grande"/>
            <w:color w:val="0678BE"/>
            <w:bdr w:val="none" w:sz="0" w:space="0" w:color="auto" w:frame="1"/>
          </w:rPr>
          <w:t xml:space="preserve">Doxygen and comment formatting </w:t>
        </w:r>
        <w:proofErr w:type="spellStart"/>
        <w:r>
          <w:rPr>
            <w:rStyle w:val="Hyperlink"/>
            <w:rFonts w:ascii="inherit" w:hAnsi="inherit" w:cs="Lucida Grande"/>
            <w:color w:val="0678BE"/>
            <w:bdr w:val="none" w:sz="0" w:space="0" w:color="auto" w:frame="1"/>
          </w:rPr>
          <w:t>conventions</w:t>
        </w:r>
      </w:hyperlink>
      <w:r>
        <w:rPr>
          <w:rFonts w:ascii="Lucida Grande" w:hAnsi="Lucida Grande" w:cs="Lucida Grande"/>
          <w:color w:val="222222"/>
        </w:rPr>
        <w:t>for</w:t>
      </w:r>
      <w:proofErr w:type="spellEnd"/>
      <w:r>
        <w:rPr>
          <w:rFonts w:ascii="Lucida Grande" w:hAnsi="Lucida Grande" w:cs="Lucida Grande"/>
          <w:color w:val="222222"/>
        </w:rPr>
        <w:t xml:space="preserve"> more info.</w:t>
      </w:r>
    </w:p>
    <w:p w14:paraId="7F51AEB1" w14:textId="77777777" w:rsidR="00DB2507" w:rsidRDefault="00DB2507" w:rsidP="00DB2507">
      <w:pPr>
        <w:pStyle w:val="Heading3"/>
        <w:shd w:val="clear" w:color="auto" w:fill="FFFFFF"/>
        <w:spacing w:before="0" w:after="0" w:line="405" w:lineRule="atLeast"/>
        <w:textAlignment w:val="baseline"/>
        <w:rPr>
          <w:rFonts w:ascii="Helvetica Neue" w:hAnsi="Helvetica Neue"/>
          <w:color w:val="222222"/>
          <w:sz w:val="25"/>
          <w:szCs w:val="25"/>
        </w:rPr>
      </w:pPr>
      <w:bookmarkStart w:id="38" w:name="single-line-comments"/>
      <w:bookmarkEnd w:id="38"/>
      <w:r>
        <w:rPr>
          <w:rFonts w:ascii="Helvetica Neue" w:hAnsi="Helvetica Neue"/>
          <w:color w:val="222222"/>
          <w:sz w:val="25"/>
          <w:szCs w:val="25"/>
        </w:rPr>
        <w:t>Single-line comments</w:t>
      </w:r>
    </w:p>
    <w:p w14:paraId="7BA7C14C" w14:textId="77777777" w:rsidR="00DB2507" w:rsidRDefault="00DB2507" w:rsidP="00DB2507">
      <w:pPr>
        <w:pStyle w:val="NormalWeb"/>
        <w:shd w:val="clear" w:color="auto" w:fill="FFFFFF"/>
        <w:spacing w:before="0" w:after="332" w:line="270" w:lineRule="atLeast"/>
        <w:textAlignment w:val="baseline"/>
        <w:rPr>
          <w:rFonts w:ascii="Lucida Grande" w:hAnsi="Lucida Grande" w:cs="Lucida Grande"/>
          <w:color w:val="222222"/>
        </w:rPr>
      </w:pPr>
      <w:r>
        <w:rPr>
          <w:rFonts w:ascii="Lucida Grande" w:hAnsi="Lucida Grande" w:cs="Lucida Grande"/>
          <w:color w:val="222222"/>
        </w:rPr>
        <w:t xml:space="preserve">When describing a property or </w:t>
      </w:r>
      <w:proofErr w:type="spellStart"/>
      <w:r>
        <w:rPr>
          <w:rFonts w:ascii="Lucida Grande" w:hAnsi="Lucida Grande" w:cs="Lucida Grande"/>
          <w:color w:val="222222"/>
        </w:rPr>
        <w:t>ruleset</w:t>
      </w:r>
      <w:proofErr w:type="spellEnd"/>
      <w:r>
        <w:rPr>
          <w:rFonts w:ascii="Lucida Grande" w:hAnsi="Lucida Grande" w:cs="Lucida Grande"/>
          <w:color w:val="222222"/>
        </w:rPr>
        <w:t>, any comment that can be written inside the 80 character line length limit can use a simple CSS comment style.</w:t>
      </w:r>
    </w:p>
    <w:p w14:paraId="6DAF6A55" w14:textId="77777777" w:rsidR="00DB2507" w:rsidRDefault="00DB2507" w:rsidP="00DB2507">
      <w:pPr>
        <w:shd w:val="clear" w:color="auto" w:fill="F6F6F2"/>
        <w:spacing w:line="270" w:lineRule="atLeast"/>
        <w:textAlignment w:val="baseline"/>
        <w:rPr>
          <w:rFonts w:ascii="Lucida Grande" w:hAnsi="Lucida Grande" w:cs="Lucida Grande"/>
          <w:color w:val="222222"/>
        </w:rPr>
      </w:pPr>
      <w:r>
        <w:rPr>
          <w:rStyle w:val="HTMLCode"/>
          <w:rFonts w:ascii="Monaco" w:hAnsi="Monaco"/>
          <w:color w:val="222222"/>
          <w:sz w:val="18"/>
          <w:szCs w:val="18"/>
          <w:bdr w:val="none" w:sz="0" w:space="0" w:color="auto" w:frame="1"/>
          <w:shd w:val="clear" w:color="auto" w:fill="F6F6F2"/>
        </w:rPr>
        <w:t>.example {</w:t>
      </w:r>
      <w:r>
        <w:rPr>
          <w:rFonts w:ascii="Monaco" w:hAnsi="Monaco" w:cs="Courier"/>
          <w:color w:val="222222"/>
          <w:sz w:val="18"/>
          <w:szCs w:val="18"/>
          <w:bdr w:val="none" w:sz="0" w:space="0" w:color="auto" w:frame="1"/>
          <w:shd w:val="clear" w:color="auto" w:fill="F6F6F2"/>
        </w:rPr>
        <w:br/>
      </w:r>
      <w:proofErr w:type="gramStart"/>
      <w:r>
        <w:rPr>
          <w:rStyle w:val="HTMLCode"/>
          <w:rFonts w:ascii="Monaco" w:hAnsi="Monaco"/>
          <w:color w:val="222222"/>
          <w:sz w:val="18"/>
          <w:szCs w:val="18"/>
          <w:bdr w:val="none" w:sz="0" w:space="0" w:color="auto" w:frame="1"/>
          <w:shd w:val="clear" w:color="auto" w:fill="F6F6F2"/>
        </w:rPr>
        <w:t> </w:t>
      </w:r>
      <w:proofErr w:type="gramEnd"/>
      <w:r>
        <w:rPr>
          <w:rStyle w:val="HTMLCode"/>
          <w:rFonts w:ascii="Monaco" w:hAnsi="Monaco"/>
          <w:color w:val="222222"/>
          <w:sz w:val="18"/>
          <w:szCs w:val="18"/>
          <w:bdr w:val="none" w:sz="0" w:space="0" w:color="auto" w:frame="1"/>
          <w:shd w:val="clear" w:color="auto" w:fill="F6F6F2"/>
        </w:rPr>
        <w:t xml:space="preserve"> /* Override the default margins.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margin: 0;</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This is a variant of the .example component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.example--item {</w:t>
      </w:r>
      <w:r>
        <w:rPr>
          <w:rFonts w:ascii="Monaco" w:hAnsi="Monaco" w:cs="Courier"/>
          <w:color w:val="222222"/>
          <w:sz w:val="18"/>
          <w:szCs w:val="18"/>
          <w:bdr w:val="none" w:sz="0" w:space="0" w:color="auto" w:frame="1"/>
          <w:shd w:val="clear" w:color="auto" w:fill="F6F6F2"/>
        </w:rPr>
        <w:br/>
      </w:r>
      <w:proofErr w:type="gramStart"/>
      <w:r>
        <w:rPr>
          <w:rStyle w:val="HTMLCode"/>
          <w:rFonts w:ascii="Monaco" w:hAnsi="Monaco"/>
          <w:color w:val="222222"/>
          <w:sz w:val="18"/>
          <w:szCs w:val="18"/>
          <w:bdr w:val="none" w:sz="0" w:space="0" w:color="auto" w:frame="1"/>
          <w:shd w:val="clear" w:color="auto" w:fill="F6F6F2"/>
        </w:rPr>
        <w:t> </w:t>
      </w:r>
      <w:proofErr w:type="gramEnd"/>
      <w:r>
        <w:rPr>
          <w:rStyle w:val="HTMLCode"/>
          <w:rFonts w:ascii="Monaco" w:hAnsi="Monaco"/>
          <w:color w:val="222222"/>
          <w:sz w:val="18"/>
          <w:szCs w:val="18"/>
          <w:bdr w:val="none" w:sz="0" w:space="0" w:color="auto" w:frame="1"/>
          <w:shd w:val="clear" w:color="auto" w:fill="F6F6F2"/>
        </w:rPr>
        <w:t xml:space="preserve"> display: inline;</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p>
    <w:p w14:paraId="7D8F241B" w14:textId="77777777" w:rsidR="00DB2507" w:rsidRDefault="00DB2507" w:rsidP="00DB2507">
      <w:pPr>
        <w:pStyle w:val="NormalWeb"/>
        <w:shd w:val="clear" w:color="auto" w:fill="FFFFFF"/>
        <w:spacing w:before="0" w:after="332" w:line="270" w:lineRule="atLeast"/>
        <w:textAlignment w:val="baseline"/>
        <w:rPr>
          <w:rFonts w:ascii="Lucida Grande" w:hAnsi="Lucida Grande" w:cs="Lucida Grande"/>
          <w:color w:val="222222"/>
        </w:rPr>
      </w:pPr>
      <w:r>
        <w:rPr>
          <w:rFonts w:ascii="Lucida Grande" w:hAnsi="Lucida Grande" w:cs="Lucida Grande"/>
          <w:color w:val="222222"/>
        </w:rPr>
        <w:t xml:space="preserve">Place the comment on the line immediately above the property or </w:t>
      </w:r>
      <w:proofErr w:type="spellStart"/>
      <w:r>
        <w:rPr>
          <w:rFonts w:ascii="Lucida Grande" w:hAnsi="Lucida Grande" w:cs="Lucida Grande"/>
          <w:color w:val="222222"/>
        </w:rPr>
        <w:t>ruleset</w:t>
      </w:r>
      <w:proofErr w:type="spellEnd"/>
      <w:r>
        <w:rPr>
          <w:rFonts w:ascii="Lucida Grande" w:hAnsi="Lucida Grande" w:cs="Lucida Grande"/>
          <w:color w:val="222222"/>
        </w:rPr>
        <w:t xml:space="preserve"> it describes. The comment should be indented the same amount as the property or </w:t>
      </w:r>
      <w:proofErr w:type="spellStart"/>
      <w:r>
        <w:rPr>
          <w:rFonts w:ascii="Lucida Grande" w:hAnsi="Lucida Grande" w:cs="Lucida Grande"/>
          <w:color w:val="222222"/>
        </w:rPr>
        <w:t>ruleset</w:t>
      </w:r>
      <w:proofErr w:type="spellEnd"/>
      <w:r>
        <w:rPr>
          <w:rFonts w:ascii="Lucida Grande" w:hAnsi="Lucida Grande" w:cs="Lucida Grande"/>
          <w:color w:val="222222"/>
        </w:rPr>
        <w:t xml:space="preserve"> it describes.</w:t>
      </w:r>
    </w:p>
    <w:p w14:paraId="776908EE" w14:textId="77777777" w:rsidR="00DB2507" w:rsidRDefault="00DB2507" w:rsidP="00DB2507">
      <w:pPr>
        <w:pStyle w:val="NormalWeb"/>
        <w:shd w:val="clear" w:color="auto" w:fill="FFFFFF"/>
        <w:spacing w:before="0" w:after="332" w:line="270" w:lineRule="atLeast"/>
        <w:textAlignment w:val="baseline"/>
        <w:rPr>
          <w:rFonts w:ascii="Lucida Grande" w:hAnsi="Lucida Grande" w:cs="Lucida Grande"/>
          <w:color w:val="222222"/>
        </w:rPr>
      </w:pPr>
      <w:r>
        <w:rPr>
          <w:rFonts w:ascii="Lucida Grande" w:hAnsi="Lucida Grande" w:cs="Lucida Grande"/>
          <w:color w:val="222222"/>
        </w:rPr>
        <w:t xml:space="preserve">If the comment is describing a </w:t>
      </w:r>
      <w:proofErr w:type="spellStart"/>
      <w:r>
        <w:rPr>
          <w:rFonts w:ascii="Lucida Grande" w:hAnsi="Lucida Grande" w:cs="Lucida Grande"/>
          <w:color w:val="222222"/>
        </w:rPr>
        <w:t>ruleset</w:t>
      </w:r>
      <w:proofErr w:type="spellEnd"/>
      <w:r>
        <w:rPr>
          <w:rFonts w:ascii="Lucida Grande" w:hAnsi="Lucida Grande" w:cs="Lucida Grande"/>
          <w:color w:val="222222"/>
        </w:rPr>
        <w:t>, place a blank line before the comment.</w:t>
      </w:r>
    </w:p>
    <w:p w14:paraId="13888CAC" w14:textId="77777777" w:rsidR="00DB2507" w:rsidRDefault="00DB2507" w:rsidP="00DB2507">
      <w:pPr>
        <w:pStyle w:val="Heading3"/>
        <w:shd w:val="clear" w:color="auto" w:fill="FFFFFF"/>
        <w:spacing w:before="0" w:after="0" w:line="405" w:lineRule="atLeast"/>
        <w:textAlignment w:val="baseline"/>
        <w:rPr>
          <w:rFonts w:ascii="Helvetica Neue" w:hAnsi="Helvetica Neue"/>
          <w:color w:val="222222"/>
          <w:sz w:val="25"/>
          <w:szCs w:val="25"/>
        </w:rPr>
      </w:pPr>
      <w:bookmarkStart w:id="39" w:name="rtl"/>
      <w:bookmarkEnd w:id="39"/>
      <w:r>
        <w:rPr>
          <w:rFonts w:ascii="Helvetica Neue" w:hAnsi="Helvetica Neue"/>
          <w:color w:val="222222"/>
          <w:sz w:val="25"/>
          <w:szCs w:val="25"/>
        </w:rPr>
        <w:t>Styling for Right-To-Left Languages</w:t>
      </w:r>
    </w:p>
    <w:p w14:paraId="78895FD9" w14:textId="77777777" w:rsidR="00DB2507" w:rsidRDefault="00DB2507" w:rsidP="00DB2507">
      <w:pPr>
        <w:pStyle w:val="NormalWeb"/>
        <w:shd w:val="clear" w:color="auto" w:fill="FFFFFF"/>
        <w:spacing w:before="0" w:after="0" w:line="270" w:lineRule="atLeast"/>
        <w:textAlignment w:val="baseline"/>
        <w:rPr>
          <w:rFonts w:ascii="Lucida Grande" w:hAnsi="Lucida Grande" w:cs="Lucida Grande"/>
          <w:color w:val="222222"/>
        </w:rPr>
      </w:pPr>
      <w:r>
        <w:rPr>
          <w:rFonts w:ascii="Lucida Grande" w:hAnsi="Lucida Grande" w:cs="Lucida Grande"/>
          <w:color w:val="222222"/>
        </w:rPr>
        <w:t>It is common for RTL language websites to have their designs flipped in the left/right direction. For direction specific property/values, add the comment /* LTR */ on the same line preceded by a single space. In</w:t>
      </w:r>
      <w:r>
        <w:rPr>
          <w:rStyle w:val="apple-converted-space"/>
          <w:rFonts w:ascii="Lucida Grande" w:hAnsi="Lucida Grande" w:cs="Lucida Grande"/>
          <w:color w:val="222222"/>
        </w:rPr>
        <w:t> </w:t>
      </w:r>
      <w:hyperlink r:id="rId80" w:history="1">
        <w:r>
          <w:rPr>
            <w:rStyle w:val="Hyperlink"/>
            <w:rFonts w:ascii="inherit" w:hAnsi="inherit" w:cs="Lucida Grande"/>
            <w:color w:val="0678BE"/>
            <w:bdr w:val="none" w:sz="0" w:space="0" w:color="auto" w:frame="1"/>
          </w:rPr>
          <w:t>Drupal 6 and 7</w:t>
        </w:r>
      </w:hyperlink>
      <w:r>
        <w:rPr>
          <w:rFonts w:ascii="Lucida Grande" w:hAnsi="Lucida Grande" w:cs="Lucida Grande"/>
          <w:color w:val="222222"/>
        </w:rPr>
        <w:t xml:space="preserve">, the inclusion of a separate RTL </w:t>
      </w:r>
      <w:proofErr w:type="spellStart"/>
      <w:r>
        <w:rPr>
          <w:rFonts w:ascii="Lucida Grande" w:hAnsi="Lucida Grande" w:cs="Lucida Grande"/>
          <w:color w:val="222222"/>
        </w:rPr>
        <w:t>stylesheet</w:t>
      </w:r>
      <w:proofErr w:type="spellEnd"/>
      <w:r>
        <w:rPr>
          <w:rFonts w:ascii="Lucida Grande" w:hAnsi="Lucida Grande" w:cs="Lucida Grande"/>
          <w:color w:val="222222"/>
        </w:rPr>
        <w:t xml:space="preserve"> is automated. In Drupal 8, follow with an additional </w:t>
      </w:r>
      <w:proofErr w:type="spellStart"/>
      <w:r>
        <w:rPr>
          <w:rFonts w:ascii="Lucida Grande" w:hAnsi="Lucida Grande" w:cs="Lucida Grande"/>
          <w:color w:val="222222"/>
        </w:rPr>
        <w:t>ruleset</w:t>
      </w:r>
      <w:proofErr w:type="spellEnd"/>
      <w:r>
        <w:rPr>
          <w:rFonts w:ascii="Lucida Grande" w:hAnsi="Lucida Grande" w:cs="Lucida Grande"/>
          <w:color w:val="222222"/>
        </w:rPr>
        <w:t xml:space="preserve"> containing the inverse property/values, beginning with the attribute selector [</w:t>
      </w:r>
      <w:proofErr w:type="spellStart"/>
      <w:r>
        <w:rPr>
          <w:rFonts w:ascii="Lucida Grande" w:hAnsi="Lucida Grande" w:cs="Lucida Grande"/>
          <w:color w:val="222222"/>
        </w:rPr>
        <w:t>dir</w:t>
      </w:r>
      <w:proofErr w:type="spellEnd"/>
      <w:r>
        <w:rPr>
          <w:rFonts w:ascii="Lucida Grande" w:hAnsi="Lucida Grande" w:cs="Lucida Grande"/>
          <w:color w:val="222222"/>
        </w:rPr>
        <w:t>="</w:t>
      </w:r>
      <w:proofErr w:type="spellStart"/>
      <w:r>
        <w:rPr>
          <w:rFonts w:ascii="Lucida Grande" w:hAnsi="Lucida Grande" w:cs="Lucida Grande"/>
          <w:color w:val="222222"/>
        </w:rPr>
        <w:t>rtl</w:t>
      </w:r>
      <w:proofErr w:type="spellEnd"/>
      <w:r>
        <w:rPr>
          <w:rFonts w:ascii="Lucida Grande" w:hAnsi="Lucida Grande" w:cs="Lucida Grande"/>
          <w:color w:val="222222"/>
        </w:rPr>
        <w:t>"].</w:t>
      </w:r>
    </w:p>
    <w:p w14:paraId="492EFEF8" w14:textId="77777777" w:rsidR="00DB2507" w:rsidRDefault="00DB2507" w:rsidP="00DB2507">
      <w:pPr>
        <w:pStyle w:val="Heading6"/>
        <w:shd w:val="clear" w:color="auto" w:fill="FFFFFF"/>
        <w:spacing w:before="120" w:after="40" w:line="332" w:lineRule="atLeast"/>
        <w:textAlignment w:val="baseline"/>
        <w:rPr>
          <w:rFonts w:ascii="Lucida Grande" w:hAnsi="Lucida Grande" w:cs="Lucida Grande"/>
          <w:color w:val="666666"/>
          <w:sz w:val="20"/>
          <w:szCs w:val="20"/>
        </w:rPr>
      </w:pPr>
      <w:r>
        <w:rPr>
          <w:rFonts w:ascii="Lucida Grande" w:hAnsi="Lucida Grande" w:cs="Lucida Grande"/>
          <w:color w:val="666666"/>
          <w:sz w:val="20"/>
          <w:szCs w:val="20"/>
        </w:rPr>
        <w:t xml:space="preserve">Example </w:t>
      </w:r>
      <w:proofErr w:type="spellStart"/>
      <w:r>
        <w:rPr>
          <w:rFonts w:ascii="Lucida Grande" w:hAnsi="Lucida Grande" w:cs="Lucida Grande"/>
          <w:color w:val="666666"/>
          <w:sz w:val="20"/>
          <w:szCs w:val="20"/>
        </w:rPr>
        <w:t>Rulesets</w:t>
      </w:r>
      <w:proofErr w:type="spellEnd"/>
      <w:r>
        <w:rPr>
          <w:rFonts w:ascii="Lucida Grande" w:hAnsi="Lucida Grande" w:cs="Lucida Grande"/>
          <w:color w:val="666666"/>
          <w:sz w:val="20"/>
          <w:szCs w:val="20"/>
        </w:rPr>
        <w:t xml:space="preserve"> for Drupal 6 and Drupal 7</w:t>
      </w:r>
    </w:p>
    <w:p w14:paraId="2AF842BE" w14:textId="77777777" w:rsidR="00DB2507" w:rsidRDefault="00DB2507" w:rsidP="00DB2507">
      <w:pPr>
        <w:shd w:val="clear" w:color="auto" w:fill="F6F6F2"/>
        <w:spacing w:line="270" w:lineRule="atLeast"/>
        <w:textAlignment w:val="baseline"/>
        <w:rPr>
          <w:rFonts w:ascii="Lucida Grande" w:hAnsi="Lucida Grande" w:cs="Lucida Grande"/>
          <w:color w:val="222222"/>
          <w:sz w:val="20"/>
        </w:rPr>
      </w:pPr>
      <w:r>
        <w:rPr>
          <w:rStyle w:val="HTMLCode"/>
          <w:rFonts w:ascii="Monaco" w:hAnsi="Monaco"/>
          <w:color w:val="222222"/>
          <w:sz w:val="18"/>
          <w:szCs w:val="18"/>
          <w:bdr w:val="none" w:sz="0" w:space="0" w:color="auto" w:frame="1"/>
          <w:shd w:val="clear" w:color="auto" w:fill="F6F6F2"/>
        </w:rPr>
        <w:t>[example.css]</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.example-rule {</w:t>
      </w:r>
      <w:r>
        <w:rPr>
          <w:rFonts w:ascii="Monaco" w:hAnsi="Monaco" w:cs="Courier"/>
          <w:color w:val="222222"/>
          <w:sz w:val="18"/>
          <w:szCs w:val="18"/>
          <w:bdr w:val="none" w:sz="0" w:space="0" w:color="auto" w:frame="1"/>
          <w:shd w:val="clear" w:color="auto" w:fill="F6F6F2"/>
        </w:rPr>
        <w:br/>
      </w:r>
      <w:proofErr w:type="gramStart"/>
      <w:r>
        <w:rPr>
          <w:rStyle w:val="HTMLCode"/>
          <w:rFonts w:ascii="Monaco" w:hAnsi="Monaco"/>
          <w:color w:val="222222"/>
          <w:sz w:val="18"/>
          <w:szCs w:val="18"/>
          <w:bdr w:val="none" w:sz="0" w:space="0" w:color="auto" w:frame="1"/>
          <w:shd w:val="clear" w:color="auto" w:fill="F6F6F2"/>
        </w:rPr>
        <w:t> </w:t>
      </w:r>
      <w:proofErr w:type="gramEnd"/>
      <w:r>
        <w:rPr>
          <w:rStyle w:val="HTMLCode"/>
          <w:rFonts w:ascii="Monaco" w:hAnsi="Monaco"/>
          <w:color w:val="222222"/>
          <w:sz w:val="18"/>
          <w:szCs w:val="18"/>
          <w:bdr w:val="none" w:sz="0" w:space="0" w:color="auto" w:frame="1"/>
          <w:shd w:val="clear" w:color="auto" w:fill="F6F6F2"/>
        </w:rPr>
        <w:t xml:space="preserve"> float: left; /* LTR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margin-right: 1.5em; /* LTR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padding: 0 0.25em;</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p>
    <w:p w14:paraId="112533EA" w14:textId="77777777" w:rsidR="00DB2507" w:rsidRDefault="00DB2507" w:rsidP="00DB2507">
      <w:pPr>
        <w:shd w:val="clear" w:color="auto" w:fill="F6F6F2"/>
        <w:spacing w:line="270" w:lineRule="atLeast"/>
        <w:textAlignment w:val="baseline"/>
        <w:rPr>
          <w:rFonts w:ascii="Lucida Grande" w:hAnsi="Lucida Grande" w:cs="Lucida Grande"/>
          <w:color w:val="222222"/>
        </w:rPr>
      </w:pPr>
      <w:r>
        <w:rPr>
          <w:rStyle w:val="HTMLCode"/>
          <w:rFonts w:ascii="Monaco" w:hAnsi="Monaco"/>
          <w:color w:val="222222"/>
          <w:sz w:val="18"/>
          <w:szCs w:val="18"/>
          <w:bdr w:val="none" w:sz="0" w:space="0" w:color="auto" w:frame="1"/>
          <w:shd w:val="clear" w:color="auto" w:fill="F6F6F2"/>
        </w:rPr>
        <w:t>[example-rtl.css]</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.example-rule {</w:t>
      </w:r>
      <w:r>
        <w:rPr>
          <w:rFonts w:ascii="Monaco" w:hAnsi="Monaco" w:cs="Courier"/>
          <w:color w:val="222222"/>
          <w:sz w:val="18"/>
          <w:szCs w:val="18"/>
          <w:bdr w:val="none" w:sz="0" w:space="0" w:color="auto" w:frame="1"/>
          <w:shd w:val="clear" w:color="auto" w:fill="F6F6F2"/>
        </w:rPr>
        <w:br/>
      </w:r>
      <w:proofErr w:type="gramStart"/>
      <w:r>
        <w:rPr>
          <w:rStyle w:val="HTMLCode"/>
          <w:rFonts w:ascii="Monaco" w:hAnsi="Monaco"/>
          <w:color w:val="222222"/>
          <w:sz w:val="18"/>
          <w:szCs w:val="18"/>
          <w:bdr w:val="none" w:sz="0" w:space="0" w:color="auto" w:frame="1"/>
          <w:shd w:val="clear" w:color="auto" w:fill="F6F6F2"/>
        </w:rPr>
        <w:t> </w:t>
      </w:r>
      <w:proofErr w:type="gramEnd"/>
      <w:r>
        <w:rPr>
          <w:rStyle w:val="HTMLCode"/>
          <w:rFonts w:ascii="Monaco" w:hAnsi="Monaco"/>
          <w:color w:val="222222"/>
          <w:sz w:val="18"/>
          <w:szCs w:val="18"/>
          <w:bdr w:val="none" w:sz="0" w:space="0" w:color="auto" w:frame="1"/>
          <w:shd w:val="clear" w:color="auto" w:fill="F6F6F2"/>
        </w:rPr>
        <w:t xml:space="preserve"> float: right;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margin-left: 1.5em;</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margin-right: 0;</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p>
    <w:p w14:paraId="5B455705" w14:textId="77777777" w:rsidR="00DB2507" w:rsidRDefault="00DB2507" w:rsidP="00DB2507">
      <w:pPr>
        <w:pStyle w:val="Heading6"/>
        <w:shd w:val="clear" w:color="auto" w:fill="FFFFFF"/>
        <w:spacing w:before="120" w:after="40" w:line="332" w:lineRule="atLeast"/>
        <w:textAlignment w:val="baseline"/>
        <w:rPr>
          <w:rFonts w:ascii="Lucida Grande" w:hAnsi="Lucida Grande" w:cs="Lucida Grande"/>
          <w:color w:val="666666"/>
          <w:sz w:val="20"/>
          <w:szCs w:val="20"/>
        </w:rPr>
      </w:pPr>
      <w:r>
        <w:rPr>
          <w:rFonts w:ascii="Lucida Grande" w:hAnsi="Lucida Grande" w:cs="Lucida Grande"/>
          <w:color w:val="666666"/>
          <w:sz w:val="20"/>
          <w:szCs w:val="20"/>
        </w:rPr>
        <w:t xml:space="preserve">Example </w:t>
      </w:r>
      <w:proofErr w:type="spellStart"/>
      <w:r>
        <w:rPr>
          <w:rFonts w:ascii="Lucida Grande" w:hAnsi="Lucida Grande" w:cs="Lucida Grande"/>
          <w:color w:val="666666"/>
          <w:sz w:val="20"/>
          <w:szCs w:val="20"/>
        </w:rPr>
        <w:t>Rulesets</w:t>
      </w:r>
      <w:proofErr w:type="spellEnd"/>
      <w:r>
        <w:rPr>
          <w:rFonts w:ascii="Lucida Grande" w:hAnsi="Lucida Grande" w:cs="Lucida Grande"/>
          <w:color w:val="666666"/>
          <w:sz w:val="20"/>
          <w:szCs w:val="20"/>
        </w:rPr>
        <w:t xml:space="preserve"> for Drupal 8</w:t>
      </w:r>
    </w:p>
    <w:p w14:paraId="0E2851CE" w14:textId="77777777" w:rsidR="00DB2507" w:rsidRDefault="00DB2507" w:rsidP="00DB2507">
      <w:pPr>
        <w:shd w:val="clear" w:color="auto" w:fill="F6F6F2"/>
        <w:spacing w:line="270" w:lineRule="atLeast"/>
        <w:textAlignment w:val="baseline"/>
        <w:rPr>
          <w:rFonts w:ascii="Lucida Grande" w:hAnsi="Lucida Grande" w:cs="Lucida Grande"/>
          <w:color w:val="222222"/>
          <w:sz w:val="20"/>
        </w:rPr>
      </w:pPr>
      <w:r>
        <w:rPr>
          <w:rStyle w:val="HTMLCode"/>
          <w:rFonts w:ascii="Monaco" w:hAnsi="Monaco"/>
          <w:color w:val="222222"/>
          <w:sz w:val="18"/>
          <w:szCs w:val="18"/>
          <w:bdr w:val="none" w:sz="0" w:space="0" w:color="auto" w:frame="1"/>
          <w:shd w:val="clear" w:color="auto" w:fill="F6F6F2"/>
        </w:rPr>
        <w:t>[example.css]</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.example-rule {</w:t>
      </w:r>
      <w:r>
        <w:rPr>
          <w:rFonts w:ascii="Monaco" w:hAnsi="Monaco" w:cs="Courier"/>
          <w:color w:val="222222"/>
          <w:sz w:val="18"/>
          <w:szCs w:val="18"/>
          <w:bdr w:val="none" w:sz="0" w:space="0" w:color="auto" w:frame="1"/>
          <w:shd w:val="clear" w:color="auto" w:fill="F6F6F2"/>
        </w:rPr>
        <w:br/>
      </w:r>
      <w:proofErr w:type="gramStart"/>
      <w:r>
        <w:rPr>
          <w:rStyle w:val="HTMLCode"/>
          <w:rFonts w:ascii="Monaco" w:hAnsi="Monaco"/>
          <w:color w:val="222222"/>
          <w:sz w:val="18"/>
          <w:szCs w:val="18"/>
          <w:bdr w:val="none" w:sz="0" w:space="0" w:color="auto" w:frame="1"/>
          <w:shd w:val="clear" w:color="auto" w:fill="F6F6F2"/>
        </w:rPr>
        <w:t> </w:t>
      </w:r>
      <w:proofErr w:type="gramEnd"/>
      <w:r>
        <w:rPr>
          <w:rStyle w:val="HTMLCode"/>
          <w:rFonts w:ascii="Monaco" w:hAnsi="Monaco"/>
          <w:color w:val="222222"/>
          <w:sz w:val="18"/>
          <w:szCs w:val="18"/>
          <w:bdr w:val="none" w:sz="0" w:space="0" w:color="auto" w:frame="1"/>
          <w:shd w:val="clear" w:color="auto" w:fill="F6F6F2"/>
        </w:rPr>
        <w:t xml:space="preserve"> float: left; /* LTR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margin-right: 1.5em; /* LTR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padding: 0 0.25em;</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proofErr w:type="spellStart"/>
      <w:r>
        <w:rPr>
          <w:rStyle w:val="HTMLCode"/>
          <w:rFonts w:ascii="Monaco" w:hAnsi="Monaco"/>
          <w:color w:val="222222"/>
          <w:sz w:val="18"/>
          <w:szCs w:val="18"/>
          <w:bdr w:val="none" w:sz="0" w:space="0" w:color="auto" w:frame="1"/>
          <w:shd w:val="clear" w:color="auto" w:fill="F6F6F2"/>
        </w:rPr>
        <w:t>dir</w:t>
      </w:r>
      <w:proofErr w:type="spellEnd"/>
      <w:r>
        <w:rPr>
          <w:rStyle w:val="HTMLCode"/>
          <w:rFonts w:ascii="Monaco" w:hAnsi="Monaco"/>
          <w:color w:val="222222"/>
          <w:sz w:val="18"/>
          <w:szCs w:val="18"/>
          <w:bdr w:val="none" w:sz="0" w:space="0" w:color="auto" w:frame="1"/>
          <w:shd w:val="clear" w:color="auto" w:fill="F6F6F2"/>
        </w:rPr>
        <w:t>="</w:t>
      </w:r>
      <w:proofErr w:type="spellStart"/>
      <w:r>
        <w:rPr>
          <w:rStyle w:val="HTMLCode"/>
          <w:rFonts w:ascii="Monaco" w:hAnsi="Monaco"/>
          <w:color w:val="222222"/>
          <w:sz w:val="18"/>
          <w:szCs w:val="18"/>
          <w:bdr w:val="none" w:sz="0" w:space="0" w:color="auto" w:frame="1"/>
          <w:shd w:val="clear" w:color="auto" w:fill="F6F6F2"/>
        </w:rPr>
        <w:t>rtl</w:t>
      </w:r>
      <w:proofErr w:type="spellEnd"/>
      <w:r>
        <w:rPr>
          <w:rStyle w:val="HTMLCode"/>
          <w:rFonts w:ascii="Monaco" w:hAnsi="Monaco"/>
          <w:color w:val="222222"/>
          <w:sz w:val="18"/>
          <w:szCs w:val="18"/>
          <w:bdr w:val="none" w:sz="0" w:space="0" w:color="auto" w:frame="1"/>
          <w:shd w:val="clear" w:color="auto" w:fill="F6F6F2"/>
        </w:rPr>
        <w:t>"] .example-rule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float: right;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margin-left: 1.5em;</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margin-right: 0;</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p>
    <w:p w14:paraId="3BD71065" w14:textId="77777777" w:rsidR="00DB2507" w:rsidRDefault="00DB2507" w:rsidP="00620CF2">
      <w:pPr>
        <w:numPr>
          <w:ilvl w:val="0"/>
          <w:numId w:val="27"/>
        </w:numPr>
        <w:shd w:val="clear" w:color="auto" w:fill="FFFFFF"/>
        <w:spacing w:before="0" w:after="0" w:line="270" w:lineRule="atLeast"/>
        <w:ind w:left="0"/>
        <w:textAlignment w:val="baseline"/>
        <w:rPr>
          <w:rFonts w:ascii="inherit" w:hAnsi="inherit" w:cs="Lucida Grande"/>
          <w:color w:val="222222"/>
        </w:rPr>
      </w:pPr>
      <w:r>
        <w:rPr>
          <w:rFonts w:ascii="inherit" w:hAnsi="inherit" w:cs="Lucida Grande"/>
          <w:color w:val="222222"/>
        </w:rPr>
        <w:t>when you use the keywords, 'left' or 'right' in a property, e.g.</w:t>
      </w:r>
      <w:r>
        <w:rPr>
          <w:rStyle w:val="apple-converted-space"/>
          <w:rFonts w:ascii="inherit" w:hAnsi="inherit" w:cs="Lucida Grande"/>
          <w:color w:val="222222"/>
        </w:rPr>
        <w:t> </w:t>
      </w:r>
      <w:r>
        <w:rPr>
          <w:rStyle w:val="HTMLCode"/>
          <w:rFonts w:ascii="Monaco" w:hAnsi="Monaco"/>
          <w:color w:val="222222"/>
          <w:sz w:val="18"/>
          <w:szCs w:val="18"/>
          <w:bdr w:val="none" w:sz="0" w:space="0" w:color="auto" w:frame="1"/>
          <w:shd w:val="clear" w:color="auto" w:fill="F6F6F2"/>
        </w:rPr>
        <w:t>float: left;</w:t>
      </w:r>
    </w:p>
    <w:p w14:paraId="449CD440" w14:textId="77777777" w:rsidR="00DB2507" w:rsidRDefault="00DB2507" w:rsidP="00620CF2">
      <w:pPr>
        <w:numPr>
          <w:ilvl w:val="0"/>
          <w:numId w:val="27"/>
        </w:numPr>
        <w:shd w:val="clear" w:color="auto" w:fill="FFFFFF"/>
        <w:spacing w:before="0" w:after="0" w:line="270" w:lineRule="atLeast"/>
        <w:ind w:left="0"/>
        <w:textAlignment w:val="baseline"/>
        <w:rPr>
          <w:rFonts w:ascii="inherit" w:hAnsi="inherit" w:cs="Lucida Grande"/>
          <w:color w:val="222222"/>
        </w:rPr>
      </w:pPr>
      <w:r>
        <w:rPr>
          <w:rFonts w:ascii="inherit" w:hAnsi="inherit" w:cs="Lucida Grande"/>
          <w:color w:val="222222"/>
        </w:rPr>
        <w:t>where you use unequal margin, padding or borders on the sides of a box, e.g.</w:t>
      </w:r>
      <w:r>
        <w:rPr>
          <w:rStyle w:val="apple-converted-space"/>
          <w:rFonts w:ascii="inherit" w:hAnsi="inherit" w:cs="Lucida Grande"/>
          <w:color w:val="222222"/>
        </w:rPr>
        <w:t> </w:t>
      </w:r>
      <w:r>
        <w:rPr>
          <w:rStyle w:val="HTMLCode"/>
          <w:rFonts w:ascii="Monaco" w:hAnsi="Monaco"/>
          <w:color w:val="222222"/>
          <w:sz w:val="18"/>
          <w:szCs w:val="18"/>
          <w:bdr w:val="none" w:sz="0" w:space="0" w:color="auto" w:frame="1"/>
          <w:shd w:val="clear" w:color="auto" w:fill="F6F6F2"/>
        </w:rPr>
        <w:t>margin-left: 1em;</w:t>
      </w:r>
      <w:r>
        <w:rPr>
          <w:rStyle w:val="apple-converted-space"/>
          <w:rFonts w:ascii="inherit" w:hAnsi="inherit" w:cs="Lucida Grande"/>
          <w:color w:val="222222"/>
        </w:rPr>
        <w:t> </w:t>
      </w:r>
      <w:r>
        <w:rPr>
          <w:rFonts w:ascii="inherit" w:hAnsi="inherit" w:cs="Lucida Grande"/>
          <w:color w:val="222222"/>
        </w:rPr>
        <w:t>or</w:t>
      </w:r>
      <w:r>
        <w:rPr>
          <w:rStyle w:val="apple-converted-space"/>
          <w:rFonts w:ascii="inherit" w:hAnsi="inherit" w:cs="Lucida Grande"/>
          <w:color w:val="222222"/>
        </w:rPr>
        <w:t> </w:t>
      </w:r>
      <w:r>
        <w:rPr>
          <w:rStyle w:val="HTMLCode"/>
          <w:rFonts w:ascii="Monaco" w:hAnsi="Monaco"/>
          <w:color w:val="222222"/>
          <w:sz w:val="18"/>
          <w:szCs w:val="18"/>
          <w:bdr w:val="none" w:sz="0" w:space="0" w:color="auto" w:frame="1"/>
          <w:shd w:val="clear" w:color="auto" w:fill="F6F6F2"/>
        </w:rPr>
        <w:t>padding: 0 0 0 2em;</w:t>
      </w:r>
    </w:p>
    <w:p w14:paraId="4F8761C2" w14:textId="77777777" w:rsidR="00DB2507" w:rsidRDefault="00DB2507" w:rsidP="00620CF2">
      <w:pPr>
        <w:numPr>
          <w:ilvl w:val="0"/>
          <w:numId w:val="27"/>
        </w:numPr>
        <w:shd w:val="clear" w:color="auto" w:fill="FFFFFF"/>
        <w:spacing w:before="0" w:after="0" w:line="270" w:lineRule="atLeast"/>
        <w:ind w:left="0"/>
        <w:textAlignment w:val="baseline"/>
        <w:rPr>
          <w:rFonts w:ascii="inherit" w:hAnsi="inherit" w:cs="Lucida Grande"/>
          <w:color w:val="222222"/>
        </w:rPr>
      </w:pPr>
      <w:r>
        <w:rPr>
          <w:rFonts w:ascii="inherit" w:hAnsi="inherit" w:cs="Lucida Grande"/>
          <w:color w:val="222222"/>
        </w:rPr>
        <w:t>where you specify the direction of the language, e.g.</w:t>
      </w:r>
      <w:r>
        <w:rPr>
          <w:rStyle w:val="apple-converted-space"/>
          <w:rFonts w:ascii="inherit" w:hAnsi="inherit" w:cs="Lucida Grande"/>
          <w:color w:val="222222"/>
        </w:rPr>
        <w:t> </w:t>
      </w:r>
      <w:r>
        <w:rPr>
          <w:rStyle w:val="HTMLCode"/>
          <w:rFonts w:ascii="Monaco" w:hAnsi="Monaco"/>
          <w:color w:val="222222"/>
          <w:sz w:val="18"/>
          <w:szCs w:val="18"/>
          <w:bdr w:val="none" w:sz="0" w:space="0" w:color="auto" w:frame="1"/>
          <w:shd w:val="clear" w:color="auto" w:fill="F6F6F2"/>
        </w:rPr>
        <w:t xml:space="preserve">direction: </w:t>
      </w:r>
      <w:proofErr w:type="spellStart"/>
      <w:r>
        <w:rPr>
          <w:rStyle w:val="HTMLCode"/>
          <w:rFonts w:ascii="Monaco" w:hAnsi="Monaco"/>
          <w:color w:val="222222"/>
          <w:sz w:val="18"/>
          <w:szCs w:val="18"/>
          <w:bdr w:val="none" w:sz="0" w:space="0" w:color="auto" w:frame="1"/>
          <w:shd w:val="clear" w:color="auto" w:fill="F6F6F2"/>
        </w:rPr>
        <w:t>ltr</w:t>
      </w:r>
      <w:proofErr w:type="spellEnd"/>
      <w:r>
        <w:rPr>
          <w:rStyle w:val="HTMLCode"/>
          <w:rFonts w:ascii="Monaco" w:hAnsi="Monaco"/>
          <w:color w:val="222222"/>
          <w:sz w:val="18"/>
          <w:szCs w:val="18"/>
          <w:bdr w:val="none" w:sz="0" w:space="0" w:color="auto" w:frame="1"/>
          <w:shd w:val="clear" w:color="auto" w:fill="F6F6F2"/>
        </w:rPr>
        <w:t>;</w:t>
      </w:r>
    </w:p>
    <w:p w14:paraId="17BE2665" w14:textId="77777777" w:rsidR="00DB2507" w:rsidRDefault="00DB2507" w:rsidP="00DB2507">
      <w:pPr>
        <w:pStyle w:val="Heading2"/>
        <w:shd w:val="clear" w:color="auto" w:fill="FFFFFF"/>
        <w:spacing w:before="0" w:after="0" w:line="324" w:lineRule="atLeast"/>
        <w:textAlignment w:val="baseline"/>
        <w:rPr>
          <w:rFonts w:ascii="Helvetica Neue" w:hAnsi="Helvetica Neue" w:cs="Times New Roman"/>
          <w:b w:val="0"/>
          <w:bCs/>
          <w:color w:val="222222"/>
          <w:sz w:val="31"/>
          <w:szCs w:val="31"/>
        </w:rPr>
      </w:pPr>
      <w:bookmarkStart w:id="40" w:name="format"/>
      <w:r>
        <w:rPr>
          <w:rFonts w:ascii="inherit" w:hAnsi="inherit" w:cs="Times New Roman"/>
          <w:b w:val="0"/>
          <w:color w:val="0678BE"/>
          <w:sz w:val="30"/>
          <w:szCs w:val="30"/>
          <w:bdr w:val="none" w:sz="0" w:space="0" w:color="auto" w:frame="1"/>
        </w:rPr>
        <w:t>Format</w:t>
      </w:r>
      <w:bookmarkEnd w:id="40"/>
    </w:p>
    <w:p w14:paraId="74D3BF23" w14:textId="77777777" w:rsidR="00DB2507" w:rsidRDefault="00DB2507" w:rsidP="00DB2507">
      <w:pPr>
        <w:pStyle w:val="NormalWeb"/>
        <w:shd w:val="clear" w:color="auto" w:fill="FFFFFF"/>
        <w:spacing w:before="0" w:after="332" w:line="270" w:lineRule="atLeast"/>
        <w:textAlignment w:val="baseline"/>
        <w:rPr>
          <w:rFonts w:ascii="Lucida Grande" w:hAnsi="Lucida Grande" w:cs="Lucida Grande"/>
          <w:color w:val="222222"/>
        </w:rPr>
      </w:pPr>
      <w:r>
        <w:rPr>
          <w:rFonts w:ascii="Lucida Grande" w:hAnsi="Lucida Grande" w:cs="Lucida Grande"/>
          <w:color w:val="222222"/>
        </w:rPr>
        <w:t xml:space="preserve">Our CSS formatting ensures the code is easy to read, easy to clearly comment, minimizes the chance of accidentally introducing errors, and results in useful </w:t>
      </w:r>
      <w:proofErr w:type="spellStart"/>
      <w:r>
        <w:rPr>
          <w:rFonts w:ascii="Lucida Grande" w:hAnsi="Lucida Grande" w:cs="Lucida Grande"/>
          <w:color w:val="222222"/>
        </w:rPr>
        <w:t>Git</w:t>
      </w:r>
      <w:proofErr w:type="spellEnd"/>
      <w:r>
        <w:rPr>
          <w:rFonts w:ascii="Lucida Grande" w:hAnsi="Lucida Grande" w:cs="Lucida Grande"/>
          <w:color w:val="222222"/>
        </w:rPr>
        <w:t xml:space="preserve"> diffs and blames.</w:t>
      </w:r>
    </w:p>
    <w:p w14:paraId="7A58A8BB" w14:textId="77777777" w:rsidR="00DB2507" w:rsidRDefault="00DB2507" w:rsidP="00DB2507">
      <w:pPr>
        <w:pStyle w:val="Heading3"/>
        <w:shd w:val="clear" w:color="auto" w:fill="FFFFFF"/>
        <w:spacing w:before="0" w:after="0" w:line="405" w:lineRule="atLeast"/>
        <w:textAlignment w:val="baseline"/>
        <w:rPr>
          <w:rFonts w:ascii="Helvetica Neue" w:hAnsi="Helvetica Neue"/>
          <w:color w:val="222222"/>
          <w:sz w:val="25"/>
          <w:szCs w:val="25"/>
        </w:rPr>
      </w:pPr>
      <w:bookmarkStart w:id="41" w:name="rule-sets"/>
      <w:proofErr w:type="spellStart"/>
      <w:r>
        <w:rPr>
          <w:rFonts w:ascii="inherit" w:hAnsi="inherit"/>
          <w:color w:val="0678BE"/>
          <w:szCs w:val="24"/>
          <w:bdr w:val="none" w:sz="0" w:space="0" w:color="auto" w:frame="1"/>
        </w:rPr>
        <w:t>Rulesets</w:t>
      </w:r>
      <w:bookmarkEnd w:id="41"/>
      <w:proofErr w:type="spellEnd"/>
    </w:p>
    <w:p w14:paraId="364E1A6D" w14:textId="77777777" w:rsidR="00DB2507" w:rsidRDefault="00DB2507" w:rsidP="00620CF2">
      <w:pPr>
        <w:numPr>
          <w:ilvl w:val="0"/>
          <w:numId w:val="28"/>
        </w:numPr>
        <w:shd w:val="clear" w:color="auto" w:fill="FFFFFF"/>
        <w:spacing w:before="0" w:after="0" w:line="270" w:lineRule="atLeast"/>
        <w:ind w:left="0"/>
        <w:textAlignment w:val="baseline"/>
        <w:rPr>
          <w:rFonts w:ascii="inherit" w:hAnsi="inherit" w:cs="Lucida Grande"/>
          <w:color w:val="222222"/>
          <w:sz w:val="20"/>
        </w:rPr>
      </w:pPr>
      <w:r>
        <w:rPr>
          <w:rFonts w:ascii="inherit" w:hAnsi="inherit" w:cs="Lucida Grande"/>
          <w:color w:val="222222"/>
        </w:rPr>
        <w:t xml:space="preserve">Use one selector per line when a </w:t>
      </w:r>
      <w:proofErr w:type="spellStart"/>
      <w:r>
        <w:rPr>
          <w:rFonts w:ascii="inherit" w:hAnsi="inherit" w:cs="Lucida Grande"/>
          <w:color w:val="222222"/>
        </w:rPr>
        <w:t>ruleset</w:t>
      </w:r>
      <w:proofErr w:type="spellEnd"/>
      <w:r>
        <w:rPr>
          <w:rFonts w:ascii="inherit" w:hAnsi="inherit" w:cs="Lucida Grande"/>
          <w:color w:val="222222"/>
        </w:rPr>
        <w:t xml:space="preserve"> has a group of selectors separated by commas.</w:t>
      </w:r>
    </w:p>
    <w:p w14:paraId="6D589140" w14:textId="77777777" w:rsidR="00DB2507" w:rsidRDefault="00DB2507" w:rsidP="00620CF2">
      <w:pPr>
        <w:numPr>
          <w:ilvl w:val="0"/>
          <w:numId w:val="28"/>
        </w:numPr>
        <w:shd w:val="clear" w:color="auto" w:fill="FFFFFF"/>
        <w:spacing w:before="0" w:after="0" w:line="270" w:lineRule="atLeast"/>
        <w:ind w:left="0"/>
        <w:textAlignment w:val="baseline"/>
        <w:rPr>
          <w:rFonts w:ascii="inherit" w:hAnsi="inherit" w:cs="Lucida Grande"/>
          <w:color w:val="222222"/>
        </w:rPr>
      </w:pPr>
      <w:r>
        <w:rPr>
          <w:rFonts w:ascii="inherit" w:hAnsi="inherit" w:cs="Lucida Grande"/>
          <w:color w:val="222222"/>
        </w:rPr>
        <w:t>The opening brace (</w:t>
      </w:r>
      <w:r>
        <w:rPr>
          <w:rStyle w:val="HTMLCode"/>
          <w:rFonts w:ascii="Monaco" w:hAnsi="Monaco"/>
          <w:color w:val="222222"/>
          <w:sz w:val="18"/>
          <w:szCs w:val="18"/>
          <w:bdr w:val="none" w:sz="0" w:space="0" w:color="auto" w:frame="1"/>
          <w:shd w:val="clear" w:color="auto" w:fill="F6F6F2"/>
        </w:rPr>
        <w:t>{</w:t>
      </w:r>
      <w:r>
        <w:rPr>
          <w:rFonts w:ascii="inherit" w:hAnsi="inherit" w:cs="Lucida Grande"/>
          <w:color w:val="222222"/>
        </w:rPr>
        <w:t xml:space="preserve">) of a </w:t>
      </w:r>
      <w:proofErr w:type="spellStart"/>
      <w:r>
        <w:rPr>
          <w:rFonts w:ascii="inherit" w:hAnsi="inherit" w:cs="Lucida Grande"/>
          <w:color w:val="222222"/>
        </w:rPr>
        <w:t>ruleset’s</w:t>
      </w:r>
      <w:proofErr w:type="spellEnd"/>
      <w:r>
        <w:rPr>
          <w:rFonts w:ascii="inherit" w:hAnsi="inherit" w:cs="Lucida Grande"/>
          <w:color w:val="222222"/>
        </w:rPr>
        <w:t xml:space="preserve"> declaration block should be on the same line as the selector (or the same line as the last selector in a group of selectors.) The opening brace should include a single space before it.</w:t>
      </w:r>
    </w:p>
    <w:p w14:paraId="79C9334A" w14:textId="77777777" w:rsidR="00DB2507" w:rsidRDefault="00DB2507" w:rsidP="00620CF2">
      <w:pPr>
        <w:numPr>
          <w:ilvl w:val="0"/>
          <w:numId w:val="28"/>
        </w:numPr>
        <w:shd w:val="clear" w:color="auto" w:fill="FFFFFF"/>
        <w:spacing w:before="0" w:after="0" w:line="270" w:lineRule="atLeast"/>
        <w:ind w:left="0"/>
        <w:textAlignment w:val="baseline"/>
        <w:rPr>
          <w:rFonts w:ascii="inherit" w:hAnsi="inherit" w:cs="Lucida Grande"/>
          <w:color w:val="222222"/>
        </w:rPr>
      </w:pPr>
      <w:r>
        <w:rPr>
          <w:rFonts w:ascii="inherit" w:hAnsi="inherit" w:cs="Lucida Grande"/>
          <w:color w:val="222222"/>
        </w:rPr>
        <w:t>Place the closing brace (</w:t>
      </w:r>
      <w:r>
        <w:rPr>
          <w:rStyle w:val="HTMLCode"/>
          <w:rFonts w:ascii="Monaco" w:hAnsi="Monaco"/>
          <w:color w:val="222222"/>
          <w:sz w:val="18"/>
          <w:szCs w:val="18"/>
          <w:bdr w:val="none" w:sz="0" w:space="0" w:color="auto" w:frame="1"/>
          <w:shd w:val="clear" w:color="auto" w:fill="F6F6F2"/>
        </w:rPr>
        <w:t>}</w:t>
      </w:r>
      <w:r>
        <w:rPr>
          <w:rFonts w:ascii="inherit" w:hAnsi="inherit" w:cs="Lucida Grande"/>
          <w:color w:val="222222"/>
        </w:rPr>
        <w:t xml:space="preserve">) of a </w:t>
      </w:r>
      <w:proofErr w:type="spellStart"/>
      <w:r>
        <w:rPr>
          <w:rFonts w:ascii="inherit" w:hAnsi="inherit" w:cs="Lucida Grande"/>
          <w:color w:val="222222"/>
        </w:rPr>
        <w:t>ruleset</w:t>
      </w:r>
      <w:proofErr w:type="spellEnd"/>
      <w:r>
        <w:rPr>
          <w:rFonts w:ascii="inherit" w:hAnsi="inherit" w:cs="Lucida Grande"/>
          <w:color w:val="222222"/>
        </w:rPr>
        <w:t xml:space="preserve"> in the same column as the first character in the selector of the </w:t>
      </w:r>
      <w:proofErr w:type="spellStart"/>
      <w:r>
        <w:rPr>
          <w:rFonts w:ascii="inherit" w:hAnsi="inherit" w:cs="Lucida Grande"/>
          <w:color w:val="222222"/>
        </w:rPr>
        <w:t>ruleset</w:t>
      </w:r>
      <w:proofErr w:type="spellEnd"/>
      <w:r>
        <w:rPr>
          <w:rFonts w:ascii="inherit" w:hAnsi="inherit" w:cs="Lucida Grande"/>
          <w:color w:val="222222"/>
        </w:rPr>
        <w:t>.</w:t>
      </w:r>
    </w:p>
    <w:p w14:paraId="36C1A594" w14:textId="77777777" w:rsidR="00DB2507" w:rsidRDefault="00DB2507" w:rsidP="00620CF2">
      <w:pPr>
        <w:numPr>
          <w:ilvl w:val="0"/>
          <w:numId w:val="28"/>
        </w:numPr>
        <w:shd w:val="clear" w:color="auto" w:fill="FFFFFF"/>
        <w:spacing w:before="0" w:after="0" w:line="270" w:lineRule="atLeast"/>
        <w:ind w:left="0"/>
        <w:textAlignment w:val="baseline"/>
        <w:rPr>
          <w:rFonts w:ascii="inherit" w:hAnsi="inherit" w:cs="Lucida Grande"/>
          <w:color w:val="222222"/>
        </w:rPr>
      </w:pPr>
      <w:r>
        <w:rPr>
          <w:rFonts w:ascii="inherit" w:hAnsi="inherit" w:cs="Lucida Grande"/>
          <w:color w:val="222222"/>
        </w:rPr>
        <w:t>Include one declaration per line in a declaration block.</w:t>
      </w:r>
    </w:p>
    <w:p w14:paraId="3DF9F6CF" w14:textId="77777777" w:rsidR="00DB2507" w:rsidRDefault="00DB2507" w:rsidP="00620CF2">
      <w:pPr>
        <w:numPr>
          <w:ilvl w:val="0"/>
          <w:numId w:val="28"/>
        </w:numPr>
        <w:shd w:val="clear" w:color="auto" w:fill="FFFFFF"/>
        <w:spacing w:before="0" w:after="0" w:line="270" w:lineRule="atLeast"/>
        <w:ind w:left="0"/>
        <w:textAlignment w:val="baseline"/>
        <w:rPr>
          <w:rFonts w:ascii="inherit" w:hAnsi="inherit" w:cs="Lucida Grande"/>
          <w:color w:val="222222"/>
        </w:rPr>
      </w:pPr>
      <w:r>
        <w:rPr>
          <w:rFonts w:ascii="inherit" w:hAnsi="inherit" w:cs="Lucida Grande"/>
          <w:color w:val="222222"/>
        </w:rPr>
        <w:t>Each declaration should be indented one level relative to its selector.</w:t>
      </w:r>
    </w:p>
    <w:p w14:paraId="397E2716" w14:textId="77777777" w:rsidR="00DB2507" w:rsidRDefault="00DB2507" w:rsidP="00DB2507">
      <w:pPr>
        <w:pStyle w:val="Heading6"/>
        <w:shd w:val="clear" w:color="auto" w:fill="FFFFFF"/>
        <w:spacing w:before="120" w:after="40" w:line="332" w:lineRule="atLeast"/>
        <w:textAlignment w:val="baseline"/>
        <w:rPr>
          <w:rFonts w:ascii="Lucida Grande" w:hAnsi="Lucida Grande" w:cs="Lucida Grande"/>
          <w:color w:val="666666"/>
          <w:sz w:val="20"/>
          <w:szCs w:val="20"/>
        </w:rPr>
      </w:pPr>
      <w:r>
        <w:rPr>
          <w:rFonts w:ascii="Lucida Grande" w:hAnsi="Lucida Grande" w:cs="Lucida Grande"/>
          <w:color w:val="666666"/>
          <w:sz w:val="20"/>
          <w:szCs w:val="20"/>
        </w:rPr>
        <w:t xml:space="preserve">Example </w:t>
      </w:r>
      <w:proofErr w:type="spellStart"/>
      <w:r>
        <w:rPr>
          <w:rFonts w:ascii="Lucida Grande" w:hAnsi="Lucida Grande" w:cs="Lucida Grande"/>
          <w:color w:val="666666"/>
          <w:sz w:val="20"/>
          <w:szCs w:val="20"/>
        </w:rPr>
        <w:t>Ruleset</w:t>
      </w:r>
      <w:proofErr w:type="spellEnd"/>
    </w:p>
    <w:p w14:paraId="37AE4033" w14:textId="77777777" w:rsidR="00DB2507" w:rsidRDefault="00DB2507" w:rsidP="00DB2507">
      <w:pPr>
        <w:shd w:val="clear" w:color="auto" w:fill="F6F6F2"/>
        <w:spacing w:line="270" w:lineRule="atLeast"/>
        <w:textAlignment w:val="baseline"/>
        <w:rPr>
          <w:rFonts w:ascii="Lucida Grande" w:hAnsi="Lucida Grande" w:cs="Lucida Grande"/>
          <w:color w:val="222222"/>
          <w:sz w:val="20"/>
        </w:rPr>
      </w:pPr>
      <w:r>
        <w:rPr>
          <w:rStyle w:val="HTMLCode"/>
          <w:rFonts w:ascii="Monaco" w:hAnsi="Monaco"/>
          <w:color w:val="222222"/>
          <w:sz w:val="18"/>
          <w:szCs w:val="18"/>
          <w:bdr w:val="none" w:sz="0" w:space="0" w:color="auto" w:frame="1"/>
          <w:shd w:val="clear" w:color="auto" w:fill="F6F6F2"/>
        </w:rPr>
        <w:t>.selector-alpha</w:t>
      </w:r>
      <w:proofErr w:type="gramStart"/>
      <w:r>
        <w:rPr>
          <w:rStyle w:val="HTMLCode"/>
          <w:rFonts w:ascii="Monaco" w:hAnsi="Monaco"/>
          <w:color w:val="222222"/>
          <w:sz w:val="18"/>
          <w:szCs w:val="18"/>
          <w:bdr w:val="none" w:sz="0" w:space="0" w:color="auto" w:frame="1"/>
          <w:shd w:val="clear" w:color="auto" w:fill="F6F6F2"/>
        </w:rPr>
        <w:t>,</w:t>
      </w:r>
      <w:proofErr w:type="gramEnd"/>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.selector-beta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counter-reset: section;</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text-transform: small-caps;</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p>
    <w:p w14:paraId="32E1A9C3" w14:textId="77777777" w:rsidR="00DB2507" w:rsidRDefault="00DB2507" w:rsidP="00DB2507">
      <w:pPr>
        <w:pStyle w:val="Heading3"/>
        <w:shd w:val="clear" w:color="auto" w:fill="FFFFFF"/>
        <w:spacing w:before="0" w:after="0" w:line="405" w:lineRule="atLeast"/>
        <w:textAlignment w:val="baseline"/>
        <w:rPr>
          <w:rFonts w:ascii="Helvetica Neue" w:hAnsi="Helvetica Neue"/>
          <w:color w:val="222222"/>
          <w:sz w:val="25"/>
          <w:szCs w:val="25"/>
        </w:rPr>
      </w:pPr>
      <w:bookmarkStart w:id="42" w:name="properties"/>
      <w:r>
        <w:rPr>
          <w:rFonts w:ascii="inherit" w:hAnsi="inherit"/>
          <w:color w:val="0678BE"/>
          <w:szCs w:val="24"/>
          <w:bdr w:val="none" w:sz="0" w:space="0" w:color="auto" w:frame="1"/>
        </w:rPr>
        <w:t>Properties</w:t>
      </w:r>
      <w:bookmarkEnd w:id="42"/>
    </w:p>
    <w:p w14:paraId="163A7163" w14:textId="77777777" w:rsidR="00DB2507" w:rsidRDefault="00DB2507" w:rsidP="00620CF2">
      <w:pPr>
        <w:numPr>
          <w:ilvl w:val="0"/>
          <w:numId w:val="29"/>
        </w:numPr>
        <w:shd w:val="clear" w:color="auto" w:fill="FFFFFF"/>
        <w:spacing w:before="0" w:after="0" w:line="270" w:lineRule="atLeast"/>
        <w:ind w:left="0"/>
        <w:textAlignment w:val="baseline"/>
        <w:rPr>
          <w:rFonts w:ascii="inherit" w:hAnsi="inherit" w:cs="Lucida Grande"/>
          <w:color w:val="222222"/>
          <w:sz w:val="20"/>
        </w:rPr>
      </w:pPr>
      <w:r>
        <w:rPr>
          <w:rFonts w:ascii="inherit" w:hAnsi="inherit" w:cs="Lucida Grande"/>
          <w:color w:val="222222"/>
        </w:rPr>
        <w:t>In a declaration, the property name should be immediately followed by a colon, then a single space, and then the property’s value.</w:t>
      </w:r>
    </w:p>
    <w:p w14:paraId="5B1CAABF" w14:textId="77777777" w:rsidR="00DB2507" w:rsidRDefault="00DB2507" w:rsidP="00620CF2">
      <w:pPr>
        <w:numPr>
          <w:ilvl w:val="0"/>
          <w:numId w:val="29"/>
        </w:numPr>
        <w:shd w:val="clear" w:color="auto" w:fill="FFFFFF"/>
        <w:spacing w:before="0" w:after="0" w:line="270" w:lineRule="atLeast"/>
        <w:ind w:left="0"/>
        <w:textAlignment w:val="baseline"/>
        <w:rPr>
          <w:rFonts w:ascii="inherit" w:hAnsi="inherit" w:cs="Lucida Grande"/>
          <w:color w:val="222222"/>
        </w:rPr>
      </w:pPr>
      <w:r>
        <w:rPr>
          <w:rFonts w:ascii="inherit" w:hAnsi="inherit" w:cs="Lucida Grande"/>
          <w:color w:val="222222"/>
        </w:rPr>
        <w:t>Include a semi-colon at the end of all declarations, including the last declaration in a declaration block.</w:t>
      </w:r>
    </w:p>
    <w:p w14:paraId="75CF3BAC" w14:textId="77777777" w:rsidR="00DB2507" w:rsidRDefault="00DB2507" w:rsidP="00620CF2">
      <w:pPr>
        <w:numPr>
          <w:ilvl w:val="0"/>
          <w:numId w:val="29"/>
        </w:numPr>
        <w:shd w:val="clear" w:color="auto" w:fill="FFFFFF"/>
        <w:spacing w:before="0" w:after="0" w:line="270" w:lineRule="atLeast"/>
        <w:ind w:left="0"/>
        <w:textAlignment w:val="baseline"/>
        <w:rPr>
          <w:rFonts w:ascii="inherit" w:hAnsi="inherit" w:cs="Lucida Grande"/>
          <w:color w:val="222222"/>
        </w:rPr>
      </w:pPr>
      <w:r>
        <w:rPr>
          <w:rFonts w:ascii="inherit" w:hAnsi="inherit" w:cs="Lucida Grande"/>
          <w:color w:val="222222"/>
        </w:rPr>
        <w:t>When hex values are used for colors, use lowercase and, if possible, the shorthand syntax, e.g.</w:t>
      </w:r>
      <w:r>
        <w:rPr>
          <w:rStyle w:val="apple-converted-space"/>
          <w:rFonts w:ascii="inherit" w:hAnsi="inherit" w:cs="Lucida Grande"/>
          <w:color w:val="222222"/>
        </w:rPr>
        <w:t> </w:t>
      </w:r>
      <w:r>
        <w:rPr>
          <w:rStyle w:val="HTMLCode"/>
          <w:rFonts w:ascii="Monaco" w:hAnsi="Monaco"/>
          <w:color w:val="222222"/>
          <w:sz w:val="18"/>
          <w:szCs w:val="18"/>
          <w:bdr w:val="none" w:sz="0" w:space="0" w:color="auto" w:frame="1"/>
          <w:shd w:val="clear" w:color="auto" w:fill="F6F6F2"/>
        </w:rPr>
        <w:t>#</w:t>
      </w:r>
      <w:proofErr w:type="spellStart"/>
      <w:proofErr w:type="gramStart"/>
      <w:r>
        <w:rPr>
          <w:rStyle w:val="HTMLCode"/>
          <w:rFonts w:ascii="Monaco" w:hAnsi="Monaco"/>
          <w:color w:val="222222"/>
          <w:sz w:val="18"/>
          <w:szCs w:val="18"/>
          <w:bdr w:val="none" w:sz="0" w:space="0" w:color="auto" w:frame="1"/>
          <w:shd w:val="clear" w:color="auto" w:fill="F6F6F2"/>
        </w:rPr>
        <w:t>aaa</w:t>
      </w:r>
      <w:proofErr w:type="spellEnd"/>
      <w:proofErr w:type="gramEnd"/>
      <w:r>
        <w:rPr>
          <w:rFonts w:ascii="inherit" w:hAnsi="inherit" w:cs="Lucida Grande"/>
          <w:color w:val="222222"/>
        </w:rPr>
        <w:t xml:space="preserve">. Colors may be expressed with any valid CSS value, such as hex value, color keyword, </w:t>
      </w:r>
      <w:proofErr w:type="spellStart"/>
      <w:proofErr w:type="gramStart"/>
      <w:r>
        <w:rPr>
          <w:rFonts w:ascii="inherit" w:hAnsi="inherit" w:cs="Lucida Grande"/>
          <w:color w:val="222222"/>
        </w:rPr>
        <w:t>rgb</w:t>
      </w:r>
      <w:proofErr w:type="spellEnd"/>
      <w:r>
        <w:rPr>
          <w:rFonts w:ascii="inherit" w:hAnsi="inherit" w:cs="Lucida Grande"/>
          <w:color w:val="222222"/>
        </w:rPr>
        <w:t>(</w:t>
      </w:r>
      <w:proofErr w:type="gramEnd"/>
      <w:r>
        <w:rPr>
          <w:rFonts w:ascii="inherit" w:hAnsi="inherit" w:cs="Lucida Grande"/>
          <w:color w:val="222222"/>
        </w:rPr>
        <w:t xml:space="preserve">) or </w:t>
      </w:r>
      <w:proofErr w:type="spellStart"/>
      <w:r>
        <w:rPr>
          <w:rFonts w:ascii="inherit" w:hAnsi="inherit" w:cs="Lucida Grande"/>
          <w:color w:val="222222"/>
        </w:rPr>
        <w:t>rgba</w:t>
      </w:r>
      <w:proofErr w:type="spellEnd"/>
      <w:r>
        <w:rPr>
          <w:rFonts w:ascii="inherit" w:hAnsi="inherit" w:cs="Lucida Grande"/>
          <w:color w:val="222222"/>
        </w:rPr>
        <w:t>(). Note that IE8 does not support all color syntaxes and will require a fallback value.</w:t>
      </w:r>
    </w:p>
    <w:p w14:paraId="2A3130F8" w14:textId="77777777" w:rsidR="00DB2507" w:rsidRDefault="00DB2507" w:rsidP="00620CF2">
      <w:pPr>
        <w:numPr>
          <w:ilvl w:val="0"/>
          <w:numId w:val="29"/>
        </w:numPr>
        <w:shd w:val="clear" w:color="auto" w:fill="FFFFFF"/>
        <w:spacing w:before="0" w:after="0" w:line="270" w:lineRule="atLeast"/>
        <w:ind w:left="0"/>
        <w:textAlignment w:val="baseline"/>
        <w:rPr>
          <w:rFonts w:ascii="inherit" w:hAnsi="inherit" w:cs="Lucida Grande"/>
          <w:color w:val="222222"/>
        </w:rPr>
      </w:pPr>
      <w:r>
        <w:rPr>
          <w:rFonts w:ascii="inherit" w:hAnsi="inherit" w:cs="Lucida Grande"/>
          <w:color w:val="222222"/>
        </w:rPr>
        <w:t>For property values that require quotes, use double quotes instead of single quotes, e.g.</w:t>
      </w:r>
      <w:r>
        <w:rPr>
          <w:rStyle w:val="apple-converted-space"/>
          <w:rFonts w:ascii="inherit" w:hAnsi="inherit" w:cs="Lucida Grande"/>
          <w:color w:val="222222"/>
        </w:rPr>
        <w:t> </w:t>
      </w:r>
      <w:r>
        <w:rPr>
          <w:rStyle w:val="HTMLCode"/>
          <w:rFonts w:ascii="Monaco" w:hAnsi="Monaco"/>
          <w:color w:val="222222"/>
          <w:sz w:val="18"/>
          <w:szCs w:val="18"/>
          <w:bdr w:val="none" w:sz="0" w:space="0" w:color="auto" w:frame="1"/>
          <w:shd w:val="clear" w:color="auto" w:fill="F6F6F2"/>
        </w:rPr>
        <w:t>font-family: "Arial Black", Arial, sans-serif;</w:t>
      </w:r>
      <w:r>
        <w:rPr>
          <w:rStyle w:val="apple-converted-space"/>
          <w:rFonts w:ascii="inherit" w:hAnsi="inherit" w:cs="Lucida Grande"/>
          <w:color w:val="222222"/>
        </w:rPr>
        <w:t> </w:t>
      </w:r>
      <w:r>
        <w:rPr>
          <w:rFonts w:ascii="inherit" w:hAnsi="inherit" w:cs="Lucida Grande"/>
          <w:color w:val="222222"/>
        </w:rPr>
        <w:t>and</w:t>
      </w:r>
      <w:r>
        <w:rPr>
          <w:rStyle w:val="apple-converted-space"/>
          <w:rFonts w:ascii="inherit" w:hAnsi="inherit" w:cs="Lucida Grande"/>
          <w:color w:val="222222"/>
        </w:rPr>
        <w:t> </w:t>
      </w:r>
      <w:r>
        <w:rPr>
          <w:rStyle w:val="HTMLCode"/>
          <w:rFonts w:ascii="Monaco" w:hAnsi="Monaco"/>
          <w:color w:val="222222"/>
          <w:sz w:val="18"/>
          <w:szCs w:val="18"/>
          <w:bdr w:val="none" w:sz="0" w:space="0" w:color="auto" w:frame="1"/>
          <w:shd w:val="clear" w:color="auto" w:fill="F6F6F2"/>
        </w:rPr>
        <w:t>content: " "</w:t>
      </w:r>
      <w:proofErr w:type="gramStart"/>
      <w:r>
        <w:rPr>
          <w:rStyle w:val="HTMLCode"/>
          <w:rFonts w:ascii="Monaco" w:hAnsi="Monaco"/>
          <w:color w:val="222222"/>
          <w:sz w:val="18"/>
          <w:szCs w:val="18"/>
          <w:bdr w:val="none" w:sz="0" w:space="0" w:color="auto" w:frame="1"/>
          <w:shd w:val="clear" w:color="auto" w:fill="F6F6F2"/>
        </w:rPr>
        <w:t>;</w:t>
      </w:r>
      <w:r>
        <w:rPr>
          <w:rFonts w:ascii="inherit" w:hAnsi="inherit" w:cs="Lucida Grande"/>
          <w:color w:val="222222"/>
        </w:rPr>
        <w:t>.</w:t>
      </w:r>
      <w:proofErr w:type="gramEnd"/>
    </w:p>
    <w:p w14:paraId="3C305AC2" w14:textId="77777777" w:rsidR="00DB2507" w:rsidRDefault="00DB2507" w:rsidP="00620CF2">
      <w:pPr>
        <w:numPr>
          <w:ilvl w:val="0"/>
          <w:numId w:val="29"/>
        </w:numPr>
        <w:shd w:val="clear" w:color="auto" w:fill="FFFFFF"/>
        <w:spacing w:before="0" w:after="0" w:line="270" w:lineRule="atLeast"/>
        <w:ind w:left="0"/>
        <w:textAlignment w:val="baseline"/>
        <w:rPr>
          <w:rFonts w:ascii="inherit" w:hAnsi="inherit" w:cs="Lucida Grande"/>
          <w:color w:val="222222"/>
        </w:rPr>
      </w:pPr>
      <w:r>
        <w:rPr>
          <w:rFonts w:ascii="inherit" w:hAnsi="inherit" w:cs="Lucida Grande"/>
          <w:color w:val="222222"/>
        </w:rPr>
        <w:t>Quote attribute values in selectors, e.g.</w:t>
      </w:r>
      <w:r>
        <w:rPr>
          <w:rStyle w:val="apple-converted-space"/>
          <w:rFonts w:ascii="inherit" w:hAnsi="inherit" w:cs="Lucida Grande"/>
          <w:color w:val="222222"/>
        </w:rPr>
        <w:t> </w:t>
      </w:r>
      <w:proofErr w:type="gramStart"/>
      <w:r>
        <w:rPr>
          <w:rStyle w:val="HTMLCode"/>
          <w:rFonts w:ascii="Monaco" w:hAnsi="Monaco"/>
          <w:color w:val="222222"/>
          <w:sz w:val="18"/>
          <w:szCs w:val="18"/>
          <w:bdr w:val="none" w:sz="0" w:space="0" w:color="auto" w:frame="1"/>
          <w:shd w:val="clear" w:color="auto" w:fill="F6F6F2"/>
        </w:rPr>
        <w:t>input[</w:t>
      </w:r>
      <w:proofErr w:type="gramEnd"/>
      <w:r>
        <w:rPr>
          <w:rStyle w:val="HTMLCode"/>
          <w:rFonts w:ascii="Monaco" w:hAnsi="Monaco"/>
          <w:color w:val="222222"/>
          <w:sz w:val="18"/>
          <w:szCs w:val="18"/>
          <w:bdr w:val="none" w:sz="0" w:space="0" w:color="auto" w:frame="1"/>
          <w:shd w:val="clear" w:color="auto" w:fill="F6F6F2"/>
        </w:rPr>
        <w:t>type="checkbox"]</w:t>
      </w:r>
      <w:r>
        <w:rPr>
          <w:rFonts w:ascii="inherit" w:hAnsi="inherit" w:cs="Lucida Grande"/>
          <w:color w:val="222222"/>
        </w:rPr>
        <w:t>.</w:t>
      </w:r>
    </w:p>
    <w:p w14:paraId="261694F4" w14:textId="77777777" w:rsidR="00DB2507" w:rsidRDefault="00DB2507" w:rsidP="00620CF2">
      <w:pPr>
        <w:numPr>
          <w:ilvl w:val="0"/>
          <w:numId w:val="29"/>
        </w:numPr>
        <w:shd w:val="clear" w:color="auto" w:fill="FFFFFF"/>
        <w:spacing w:before="0" w:after="0" w:line="270" w:lineRule="atLeast"/>
        <w:ind w:left="0"/>
        <w:textAlignment w:val="baseline"/>
        <w:rPr>
          <w:rFonts w:ascii="inherit" w:hAnsi="inherit" w:cs="Lucida Grande"/>
          <w:color w:val="222222"/>
        </w:rPr>
      </w:pPr>
      <w:r>
        <w:rPr>
          <w:rFonts w:ascii="inherit" w:hAnsi="inherit" w:cs="Lucida Grande"/>
          <w:color w:val="222222"/>
        </w:rPr>
        <w:t>Where allowed, avoid specifying units for zero-values, e.g. use</w:t>
      </w:r>
      <w:r>
        <w:rPr>
          <w:rStyle w:val="apple-converted-space"/>
          <w:rFonts w:ascii="inherit" w:hAnsi="inherit" w:cs="Lucida Grande"/>
          <w:color w:val="222222"/>
        </w:rPr>
        <w:t> </w:t>
      </w:r>
      <w:r>
        <w:rPr>
          <w:rStyle w:val="HTMLCode"/>
          <w:rFonts w:ascii="Monaco" w:hAnsi="Monaco"/>
          <w:color w:val="222222"/>
          <w:sz w:val="18"/>
          <w:szCs w:val="18"/>
          <w:bdr w:val="none" w:sz="0" w:space="0" w:color="auto" w:frame="1"/>
          <w:shd w:val="clear" w:color="auto" w:fill="F6F6F2"/>
        </w:rPr>
        <w:t>margin: 0;</w:t>
      </w:r>
      <w:r>
        <w:rPr>
          <w:rStyle w:val="apple-converted-space"/>
          <w:rFonts w:ascii="inherit" w:hAnsi="inherit" w:cs="Lucida Grande"/>
          <w:color w:val="222222"/>
        </w:rPr>
        <w:t> </w:t>
      </w:r>
      <w:r>
        <w:rPr>
          <w:rFonts w:ascii="inherit" w:hAnsi="inherit" w:cs="Lucida Grande"/>
          <w:color w:val="222222"/>
        </w:rPr>
        <w:t>instead of</w:t>
      </w:r>
      <w:r>
        <w:rPr>
          <w:rStyle w:val="apple-converted-space"/>
          <w:rFonts w:ascii="inherit" w:hAnsi="inherit" w:cs="Lucida Grande"/>
          <w:color w:val="222222"/>
        </w:rPr>
        <w:t> </w:t>
      </w:r>
      <w:r>
        <w:rPr>
          <w:rStyle w:val="HTMLCode"/>
          <w:rFonts w:ascii="Monaco" w:hAnsi="Monaco"/>
          <w:color w:val="222222"/>
          <w:sz w:val="18"/>
          <w:szCs w:val="18"/>
          <w:bdr w:val="none" w:sz="0" w:space="0" w:color="auto" w:frame="1"/>
          <w:shd w:val="clear" w:color="auto" w:fill="F6F6F2"/>
        </w:rPr>
        <w:t>margin: 0px</w:t>
      </w:r>
      <w:proofErr w:type="gramStart"/>
      <w:r>
        <w:rPr>
          <w:rStyle w:val="HTMLCode"/>
          <w:rFonts w:ascii="Monaco" w:hAnsi="Monaco"/>
          <w:color w:val="222222"/>
          <w:sz w:val="18"/>
          <w:szCs w:val="18"/>
          <w:bdr w:val="none" w:sz="0" w:space="0" w:color="auto" w:frame="1"/>
          <w:shd w:val="clear" w:color="auto" w:fill="F6F6F2"/>
        </w:rPr>
        <w:t>;</w:t>
      </w:r>
      <w:r>
        <w:rPr>
          <w:rFonts w:ascii="inherit" w:hAnsi="inherit" w:cs="Lucida Grande"/>
          <w:color w:val="222222"/>
        </w:rPr>
        <w:t>.</w:t>
      </w:r>
      <w:proofErr w:type="gramEnd"/>
    </w:p>
    <w:p w14:paraId="4B5D0B43" w14:textId="77777777" w:rsidR="00DB2507" w:rsidRDefault="00DB2507" w:rsidP="00620CF2">
      <w:pPr>
        <w:numPr>
          <w:ilvl w:val="0"/>
          <w:numId w:val="29"/>
        </w:numPr>
        <w:shd w:val="clear" w:color="auto" w:fill="FFFFFF"/>
        <w:spacing w:before="0" w:after="0" w:line="270" w:lineRule="atLeast"/>
        <w:ind w:left="0"/>
        <w:textAlignment w:val="baseline"/>
        <w:rPr>
          <w:rFonts w:ascii="inherit" w:hAnsi="inherit" w:cs="Lucida Grande"/>
          <w:color w:val="222222"/>
        </w:rPr>
      </w:pPr>
      <w:r>
        <w:rPr>
          <w:rFonts w:ascii="inherit" w:hAnsi="inherit" w:cs="Lucida Grande"/>
          <w:color w:val="222222"/>
        </w:rPr>
        <w:t>Include a space after each comma in comma-separated property or function values.</w:t>
      </w:r>
    </w:p>
    <w:p w14:paraId="4B85F323" w14:textId="77777777" w:rsidR="00DB2507" w:rsidRDefault="00DB2507" w:rsidP="00620CF2">
      <w:pPr>
        <w:numPr>
          <w:ilvl w:val="0"/>
          <w:numId w:val="29"/>
        </w:numPr>
        <w:shd w:val="clear" w:color="auto" w:fill="FFFFFF"/>
        <w:spacing w:before="0" w:after="0" w:line="270" w:lineRule="atLeast"/>
        <w:ind w:left="0"/>
        <w:textAlignment w:val="baseline"/>
        <w:rPr>
          <w:rFonts w:ascii="inherit" w:hAnsi="inherit" w:cs="Lucida Grande"/>
          <w:color w:val="222222"/>
        </w:rPr>
      </w:pPr>
      <w:r>
        <w:rPr>
          <w:rFonts w:ascii="inherit" w:hAnsi="inherit" w:cs="Lucida Grande"/>
          <w:color w:val="222222"/>
        </w:rPr>
        <w:t>Do not use spaces around the parentheses in a function, e.g.</w:t>
      </w:r>
      <w:r>
        <w:rPr>
          <w:rStyle w:val="apple-converted-space"/>
          <w:rFonts w:ascii="inherit" w:hAnsi="inherit" w:cs="Lucida Grande"/>
          <w:color w:val="222222"/>
        </w:rPr>
        <w:t> </w:t>
      </w:r>
      <w:r>
        <w:rPr>
          <w:rStyle w:val="HTMLCode"/>
          <w:rFonts w:ascii="Monaco" w:hAnsi="Monaco"/>
          <w:color w:val="222222"/>
          <w:sz w:val="18"/>
          <w:szCs w:val="18"/>
          <w:bdr w:val="none" w:sz="0" w:space="0" w:color="auto" w:frame="1"/>
          <w:shd w:val="clear" w:color="auto" w:fill="F6F6F2"/>
        </w:rPr>
        <w:t xml:space="preserve">color: </w:t>
      </w:r>
      <w:proofErr w:type="spellStart"/>
      <w:r>
        <w:rPr>
          <w:rStyle w:val="HTMLCode"/>
          <w:rFonts w:ascii="Monaco" w:hAnsi="Monaco"/>
          <w:color w:val="222222"/>
          <w:sz w:val="18"/>
          <w:szCs w:val="18"/>
          <w:bdr w:val="none" w:sz="0" w:space="0" w:color="auto" w:frame="1"/>
          <w:shd w:val="clear" w:color="auto" w:fill="F6F6F2"/>
        </w:rPr>
        <w:t>rgba</w:t>
      </w:r>
      <w:proofErr w:type="spellEnd"/>
      <w:r>
        <w:rPr>
          <w:rStyle w:val="HTMLCode"/>
          <w:rFonts w:ascii="Monaco" w:hAnsi="Monaco"/>
          <w:color w:val="222222"/>
          <w:sz w:val="18"/>
          <w:szCs w:val="18"/>
          <w:bdr w:val="none" w:sz="0" w:space="0" w:color="auto" w:frame="1"/>
          <w:shd w:val="clear" w:color="auto" w:fill="F6F6F2"/>
        </w:rPr>
        <w:t>(0, 0, 0, 0.8);</w:t>
      </w:r>
    </w:p>
    <w:p w14:paraId="6CCD71D5" w14:textId="77777777" w:rsidR="00DB2507" w:rsidRDefault="00DB2507" w:rsidP="00DB2507">
      <w:pPr>
        <w:pStyle w:val="Heading6"/>
        <w:shd w:val="clear" w:color="auto" w:fill="FFFFFF"/>
        <w:spacing w:before="120" w:after="40" w:line="332" w:lineRule="atLeast"/>
        <w:textAlignment w:val="baseline"/>
        <w:rPr>
          <w:rFonts w:ascii="Lucida Grande" w:hAnsi="Lucida Grande" w:cs="Lucida Grande"/>
          <w:color w:val="666666"/>
          <w:sz w:val="20"/>
          <w:szCs w:val="20"/>
        </w:rPr>
      </w:pPr>
      <w:r>
        <w:rPr>
          <w:rFonts w:ascii="Lucida Grande" w:hAnsi="Lucida Grande" w:cs="Lucida Grande"/>
          <w:color w:val="666666"/>
          <w:sz w:val="20"/>
          <w:szCs w:val="20"/>
        </w:rPr>
        <w:t>Example Properties</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292"/>
        <w:gridCol w:w="6368"/>
      </w:tblGrid>
      <w:tr w:rsidR="00DB2507" w14:paraId="77A33A96" w14:textId="77777777" w:rsidTr="00255DD4">
        <w:trPr>
          <w:tblCellSpacing w:w="15" w:type="dxa"/>
        </w:trPr>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2094FCB4" w14:textId="77777777" w:rsidR="00DB2507" w:rsidRDefault="00DB2507" w:rsidP="00255DD4">
            <w:pPr>
              <w:spacing w:line="332" w:lineRule="atLeast"/>
              <w:rPr>
                <w:rFonts w:ascii="Lucida Grande" w:hAnsi="Lucida Grande" w:cs="Lucida Grande"/>
                <w:color w:val="222222"/>
              </w:rPr>
            </w:pPr>
            <w:r>
              <w:rPr>
                <w:rStyle w:val="HTMLCode"/>
                <w:rFonts w:ascii="Monaco" w:hAnsi="Monaco"/>
                <w:color w:val="222222"/>
                <w:sz w:val="18"/>
                <w:szCs w:val="18"/>
                <w:bdr w:val="none" w:sz="0" w:space="0" w:color="auto" w:frame="1"/>
                <w:shd w:val="clear" w:color="auto" w:fill="F6F6F2"/>
              </w:rPr>
              <w:t>display: block;</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0EAF56D7" w14:textId="77777777" w:rsidR="00DB2507" w:rsidRDefault="00DB2507" w:rsidP="00255DD4">
            <w:pPr>
              <w:spacing w:line="332" w:lineRule="atLeast"/>
              <w:rPr>
                <w:rFonts w:ascii="Lucida Grande" w:hAnsi="Lucida Grande" w:cs="Lucida Grande"/>
                <w:color w:val="222222"/>
              </w:rPr>
            </w:pPr>
            <w:r>
              <w:rPr>
                <w:rFonts w:ascii="Lucida Grande" w:hAnsi="Lucida Grande" w:cs="Lucida Grande"/>
                <w:color w:val="222222"/>
              </w:rPr>
              <w:t>Basic syntax</w:t>
            </w:r>
          </w:p>
        </w:tc>
      </w:tr>
      <w:tr w:rsidR="00DB2507" w14:paraId="53567168" w14:textId="77777777" w:rsidTr="00255DD4">
        <w:trPr>
          <w:tblCellSpacing w:w="15" w:type="dxa"/>
        </w:trPr>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4C0B8D72" w14:textId="77777777" w:rsidR="00DB2507" w:rsidRDefault="00DB2507" w:rsidP="00255DD4">
            <w:pPr>
              <w:spacing w:line="332" w:lineRule="atLeast"/>
              <w:rPr>
                <w:rFonts w:ascii="Lucida Grande" w:hAnsi="Lucida Grande" w:cs="Lucida Grande"/>
                <w:color w:val="222222"/>
              </w:rPr>
            </w:pPr>
            <w:r>
              <w:rPr>
                <w:rStyle w:val="HTMLCode"/>
                <w:rFonts w:ascii="Monaco" w:hAnsi="Monaco"/>
                <w:color w:val="222222"/>
                <w:sz w:val="18"/>
                <w:szCs w:val="18"/>
                <w:bdr w:val="none" w:sz="0" w:space="0" w:color="auto" w:frame="1"/>
                <w:shd w:val="clear" w:color="auto" w:fill="F6F6F2"/>
              </w:rPr>
              <w:t>color: #</w:t>
            </w:r>
            <w:proofErr w:type="spellStart"/>
            <w:r>
              <w:rPr>
                <w:rStyle w:val="HTMLCode"/>
                <w:rFonts w:ascii="Monaco" w:hAnsi="Monaco"/>
                <w:color w:val="222222"/>
                <w:sz w:val="18"/>
                <w:szCs w:val="18"/>
                <w:bdr w:val="none" w:sz="0" w:space="0" w:color="auto" w:frame="1"/>
                <w:shd w:val="clear" w:color="auto" w:fill="F6F6F2"/>
              </w:rPr>
              <w:t>fff</w:t>
            </w:r>
            <w:proofErr w:type="spellEnd"/>
            <w:r>
              <w:rPr>
                <w:rFonts w:ascii="Lucida Grande" w:hAnsi="Lucida Grande" w:cs="Lucida Grande"/>
                <w:color w:val="222222"/>
              </w:rPr>
              <w:br/>
            </w:r>
            <w:r>
              <w:rPr>
                <w:rStyle w:val="HTMLCode"/>
                <w:rFonts w:ascii="Monaco" w:hAnsi="Monaco"/>
                <w:color w:val="222222"/>
                <w:sz w:val="18"/>
                <w:szCs w:val="18"/>
                <w:bdr w:val="none" w:sz="0" w:space="0" w:color="auto" w:frame="1"/>
                <w:shd w:val="clear" w:color="auto" w:fill="F6F6F2"/>
              </w:rPr>
              <w:t>color: #df7dcf</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723E191D" w14:textId="77777777" w:rsidR="00DB2507" w:rsidRDefault="00DB2507" w:rsidP="00255DD4">
            <w:pPr>
              <w:spacing w:line="332" w:lineRule="atLeast"/>
              <w:rPr>
                <w:rFonts w:ascii="Lucida Grande" w:hAnsi="Lucida Grande" w:cs="Lucida Grande"/>
                <w:color w:val="222222"/>
              </w:rPr>
            </w:pPr>
            <w:r>
              <w:rPr>
                <w:rFonts w:ascii="Lucida Grande" w:hAnsi="Lucida Grande" w:cs="Lucida Grande"/>
                <w:color w:val="222222"/>
              </w:rPr>
              <w:t>Use shorthand syntax for hexadecimal colors when possible</w:t>
            </w:r>
            <w:r>
              <w:rPr>
                <w:rFonts w:ascii="Lucida Grande" w:hAnsi="Lucida Grande" w:cs="Lucida Grande"/>
                <w:color w:val="222222"/>
              </w:rPr>
              <w:br/>
              <w:t>Always use lowercase</w:t>
            </w:r>
          </w:p>
        </w:tc>
      </w:tr>
      <w:tr w:rsidR="00DB2507" w14:paraId="6CFB623A" w14:textId="77777777" w:rsidTr="00255DD4">
        <w:trPr>
          <w:tblCellSpacing w:w="15" w:type="dxa"/>
        </w:trPr>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364996FF" w14:textId="77777777" w:rsidR="00DB2507" w:rsidRDefault="00DB2507" w:rsidP="00255DD4">
            <w:pPr>
              <w:spacing w:line="332" w:lineRule="atLeast"/>
              <w:rPr>
                <w:rFonts w:ascii="Lucida Grande" w:hAnsi="Lucida Grande" w:cs="Lucida Grande"/>
                <w:color w:val="222222"/>
              </w:rPr>
            </w:pPr>
            <w:r>
              <w:rPr>
                <w:rStyle w:val="HTMLCode"/>
                <w:rFonts w:ascii="Monaco" w:hAnsi="Monaco"/>
                <w:color w:val="222222"/>
                <w:sz w:val="18"/>
                <w:szCs w:val="18"/>
                <w:bdr w:val="none" w:sz="0" w:space="0" w:color="auto" w:frame="1"/>
                <w:shd w:val="clear" w:color="auto" w:fill="F6F6F2"/>
              </w:rPr>
              <w:t>font-family: "</w:t>
            </w:r>
            <w:proofErr w:type="spellStart"/>
            <w:r>
              <w:rPr>
                <w:rStyle w:val="HTMLCode"/>
                <w:rFonts w:ascii="Monaco" w:hAnsi="Monaco"/>
                <w:color w:val="222222"/>
                <w:sz w:val="18"/>
                <w:szCs w:val="18"/>
                <w:bdr w:val="none" w:sz="0" w:space="0" w:color="auto" w:frame="1"/>
                <w:shd w:val="clear" w:color="auto" w:fill="F6F6F2"/>
              </w:rPr>
              <w:t>Frutiger</w:t>
            </w:r>
            <w:proofErr w:type="spellEnd"/>
            <w:r>
              <w:rPr>
                <w:rStyle w:val="HTMLCode"/>
                <w:rFonts w:ascii="Monaco" w:hAnsi="Monaco"/>
                <w:color w:val="222222"/>
                <w:sz w:val="18"/>
                <w:szCs w:val="18"/>
                <w:bdr w:val="none" w:sz="0" w:space="0" w:color="auto" w:frame="1"/>
                <w:shd w:val="clear" w:color="auto" w:fill="F6F6F2"/>
              </w:rPr>
              <w:t xml:space="preserve"> Ultra"</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403283E9" w14:textId="77777777" w:rsidR="00DB2507" w:rsidRDefault="00DB2507" w:rsidP="00255DD4">
            <w:pPr>
              <w:spacing w:line="332" w:lineRule="atLeast"/>
              <w:rPr>
                <w:rFonts w:ascii="Lucida Grande" w:hAnsi="Lucida Grande" w:cs="Lucida Grande"/>
                <w:color w:val="222222"/>
              </w:rPr>
            </w:pPr>
            <w:r>
              <w:rPr>
                <w:rFonts w:ascii="Lucida Grande" w:hAnsi="Lucida Grande" w:cs="Lucida Grande"/>
                <w:color w:val="222222"/>
              </w:rPr>
              <w:t>Use double quotes instead of single quotes</w:t>
            </w:r>
          </w:p>
        </w:tc>
      </w:tr>
      <w:tr w:rsidR="00DB2507" w14:paraId="36971746" w14:textId="77777777" w:rsidTr="00255DD4">
        <w:trPr>
          <w:tblCellSpacing w:w="15" w:type="dxa"/>
        </w:trPr>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02F42A15" w14:textId="77777777" w:rsidR="00DB2507" w:rsidRDefault="00DB2507" w:rsidP="00255DD4">
            <w:pPr>
              <w:spacing w:line="332" w:lineRule="atLeast"/>
              <w:rPr>
                <w:rFonts w:ascii="Lucida Grande" w:hAnsi="Lucida Grande" w:cs="Lucida Grande"/>
                <w:color w:val="222222"/>
              </w:rPr>
            </w:pPr>
            <w:r>
              <w:rPr>
                <w:rStyle w:val="HTMLCode"/>
                <w:rFonts w:ascii="Monaco" w:hAnsi="Monaco"/>
                <w:color w:val="222222"/>
                <w:sz w:val="18"/>
                <w:szCs w:val="18"/>
                <w:bdr w:val="none" w:sz="0" w:space="0" w:color="auto" w:frame="1"/>
                <w:shd w:val="clear" w:color="auto" w:fill="F6F6F2"/>
              </w:rPr>
              <w:t>text-shadow: 0 0 2px #</w:t>
            </w:r>
            <w:proofErr w:type="spellStart"/>
            <w:r>
              <w:rPr>
                <w:rStyle w:val="HTMLCode"/>
                <w:rFonts w:ascii="Monaco" w:hAnsi="Monaco"/>
                <w:color w:val="222222"/>
                <w:sz w:val="18"/>
                <w:szCs w:val="18"/>
                <w:bdr w:val="none" w:sz="0" w:space="0" w:color="auto" w:frame="1"/>
                <w:shd w:val="clear" w:color="auto" w:fill="F6F6F2"/>
              </w:rPr>
              <w:t>ddd</w:t>
            </w:r>
            <w:proofErr w:type="spellEnd"/>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6BFF2764" w14:textId="77777777" w:rsidR="00DB2507" w:rsidRDefault="00DB2507" w:rsidP="00255DD4">
            <w:pPr>
              <w:spacing w:line="332" w:lineRule="atLeast"/>
              <w:rPr>
                <w:rFonts w:ascii="Lucida Grande" w:hAnsi="Lucida Grande" w:cs="Lucida Grande"/>
                <w:color w:val="222222"/>
              </w:rPr>
            </w:pPr>
            <w:r>
              <w:rPr>
                <w:rFonts w:ascii="Lucida Grande" w:hAnsi="Lucida Grande" w:cs="Lucida Grande"/>
                <w:color w:val="222222"/>
              </w:rPr>
              <w:t>Do not attach units to zero-values</w:t>
            </w:r>
          </w:p>
        </w:tc>
      </w:tr>
      <w:tr w:rsidR="00DB2507" w14:paraId="5422AB94" w14:textId="77777777" w:rsidTr="00255DD4">
        <w:trPr>
          <w:tblCellSpacing w:w="15" w:type="dxa"/>
        </w:trPr>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5D64B138" w14:textId="77777777" w:rsidR="00DB2507" w:rsidRDefault="00DB2507" w:rsidP="00255DD4">
            <w:pPr>
              <w:spacing w:line="332" w:lineRule="atLeast"/>
              <w:rPr>
                <w:rFonts w:ascii="Lucida Grande" w:hAnsi="Lucida Grande" w:cs="Lucida Grande"/>
                <w:color w:val="222222"/>
              </w:rPr>
            </w:pPr>
            <w:r>
              <w:rPr>
                <w:rStyle w:val="HTMLCode"/>
                <w:rFonts w:ascii="Monaco" w:hAnsi="Monaco"/>
                <w:color w:val="222222"/>
                <w:sz w:val="18"/>
                <w:szCs w:val="18"/>
                <w:bdr w:val="none" w:sz="0" w:space="0" w:color="auto" w:frame="1"/>
                <w:shd w:val="clear" w:color="auto" w:fill="F6F6F2"/>
              </w:rPr>
              <w:t xml:space="preserve">color: </w:t>
            </w:r>
            <w:proofErr w:type="spellStart"/>
            <w:r>
              <w:rPr>
                <w:rStyle w:val="HTMLCode"/>
                <w:rFonts w:ascii="Monaco" w:hAnsi="Monaco"/>
                <w:color w:val="222222"/>
                <w:sz w:val="18"/>
                <w:szCs w:val="18"/>
                <w:bdr w:val="none" w:sz="0" w:space="0" w:color="auto" w:frame="1"/>
                <w:shd w:val="clear" w:color="auto" w:fill="F6F6F2"/>
              </w:rPr>
              <w:t>rgba</w:t>
            </w:r>
            <w:proofErr w:type="spellEnd"/>
            <w:r>
              <w:rPr>
                <w:rStyle w:val="HTMLCode"/>
                <w:rFonts w:ascii="Monaco" w:hAnsi="Monaco"/>
                <w:color w:val="222222"/>
                <w:sz w:val="18"/>
                <w:szCs w:val="18"/>
                <w:bdr w:val="none" w:sz="0" w:space="0" w:color="auto" w:frame="1"/>
                <w:shd w:val="clear" w:color="auto" w:fill="F6F6F2"/>
              </w:rPr>
              <w:t>(0, 136, 18, 0.8)</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7AEF948C" w14:textId="77777777" w:rsidR="00DB2507" w:rsidRDefault="00DB2507" w:rsidP="00255DD4">
            <w:pPr>
              <w:spacing w:line="332" w:lineRule="atLeast"/>
              <w:rPr>
                <w:rFonts w:ascii="Lucida Grande" w:hAnsi="Lucida Grande" w:cs="Lucida Grande"/>
                <w:color w:val="222222"/>
              </w:rPr>
            </w:pPr>
            <w:r>
              <w:rPr>
                <w:rFonts w:ascii="Lucida Grande" w:hAnsi="Lucida Grande" w:cs="Lucida Grande"/>
                <w:color w:val="222222"/>
              </w:rPr>
              <w:t>Spaces MUST follow commas in property or function values</w:t>
            </w:r>
          </w:p>
        </w:tc>
      </w:tr>
    </w:tbl>
    <w:p w14:paraId="511D3C2F" w14:textId="77777777" w:rsidR="00DB2507" w:rsidRDefault="00DB2507" w:rsidP="00DB2507">
      <w:pPr>
        <w:pStyle w:val="Heading3"/>
        <w:shd w:val="clear" w:color="auto" w:fill="FFFFFF"/>
        <w:spacing w:before="0" w:after="0" w:line="405" w:lineRule="atLeast"/>
        <w:textAlignment w:val="baseline"/>
        <w:rPr>
          <w:rFonts w:ascii="Helvetica Neue" w:hAnsi="Helvetica Neue"/>
          <w:color w:val="222222"/>
          <w:sz w:val="25"/>
          <w:szCs w:val="25"/>
        </w:rPr>
      </w:pPr>
      <w:bookmarkStart w:id="43" w:name="declaration-order"/>
      <w:r>
        <w:rPr>
          <w:rFonts w:ascii="inherit" w:hAnsi="inherit"/>
          <w:color w:val="0678BE"/>
          <w:szCs w:val="24"/>
          <w:bdr w:val="none" w:sz="0" w:space="0" w:color="auto" w:frame="1"/>
        </w:rPr>
        <w:t>Declaration order</w:t>
      </w:r>
      <w:bookmarkEnd w:id="43"/>
    </w:p>
    <w:p w14:paraId="699AB4BB" w14:textId="77777777" w:rsidR="00DB2507" w:rsidRDefault="00DB2507" w:rsidP="00DB2507">
      <w:pPr>
        <w:pStyle w:val="NormalWeb"/>
        <w:shd w:val="clear" w:color="auto" w:fill="FFFFFF"/>
        <w:spacing w:before="0" w:after="332" w:line="270" w:lineRule="atLeast"/>
        <w:textAlignment w:val="baseline"/>
        <w:rPr>
          <w:rFonts w:ascii="Lucida Grande" w:hAnsi="Lucida Grande" w:cs="Lucida Grande"/>
          <w:color w:val="222222"/>
        </w:rPr>
      </w:pPr>
      <w:r>
        <w:rPr>
          <w:rFonts w:ascii="Lucida Grande" w:hAnsi="Lucida Grande" w:cs="Lucida Grande"/>
          <w:color w:val="222222"/>
        </w:rPr>
        <w:t xml:space="preserve">The declarations in a </w:t>
      </w:r>
      <w:proofErr w:type="spellStart"/>
      <w:r>
        <w:rPr>
          <w:rFonts w:ascii="Lucida Grande" w:hAnsi="Lucida Grande" w:cs="Lucida Grande"/>
          <w:color w:val="222222"/>
        </w:rPr>
        <w:t>ruleset</w:t>
      </w:r>
      <w:proofErr w:type="spellEnd"/>
      <w:r>
        <w:rPr>
          <w:rFonts w:ascii="Lucida Grande" w:hAnsi="Lucida Grande" w:cs="Lucida Grande"/>
          <w:color w:val="222222"/>
        </w:rPr>
        <w:t xml:space="preserve"> should be ordered so that the purpose of the declaration block is most obvious. Clarity should be the guiding principle. We can help to achieve this goal by placing structurally important properties before others: positioning, box model, </w:t>
      </w:r>
      <w:proofErr w:type="gramStart"/>
      <w:r>
        <w:rPr>
          <w:rFonts w:ascii="Lucida Grande" w:hAnsi="Lucida Grande" w:cs="Lucida Grande"/>
          <w:color w:val="222222"/>
        </w:rPr>
        <w:t>then</w:t>
      </w:r>
      <w:proofErr w:type="gramEnd"/>
      <w:r>
        <w:rPr>
          <w:rFonts w:ascii="Lucida Grande" w:hAnsi="Lucida Grande" w:cs="Lucida Grande"/>
          <w:color w:val="222222"/>
        </w:rPr>
        <w:t xml:space="preserve"> other properties.</w:t>
      </w:r>
    </w:p>
    <w:p w14:paraId="6F146C15" w14:textId="77777777" w:rsidR="00DB2507" w:rsidRDefault="00DB2507" w:rsidP="00620CF2">
      <w:pPr>
        <w:numPr>
          <w:ilvl w:val="0"/>
          <w:numId w:val="30"/>
        </w:numPr>
        <w:shd w:val="clear" w:color="auto" w:fill="FFFFFF"/>
        <w:spacing w:before="0" w:after="0" w:line="270" w:lineRule="atLeast"/>
        <w:ind w:left="0"/>
        <w:textAlignment w:val="baseline"/>
        <w:rPr>
          <w:rFonts w:ascii="inherit" w:hAnsi="inherit" w:cs="Lucida Grande"/>
          <w:color w:val="222222"/>
        </w:rPr>
      </w:pPr>
      <w:r>
        <w:rPr>
          <w:rFonts w:ascii="inherit" w:hAnsi="inherit" w:cs="Lucida Grande"/>
          <w:color w:val="222222"/>
        </w:rPr>
        <w:t>Positioning properties include:</w:t>
      </w:r>
      <w:r>
        <w:rPr>
          <w:rStyle w:val="apple-converted-space"/>
          <w:rFonts w:ascii="inherit" w:hAnsi="inherit" w:cs="Lucida Grande"/>
          <w:color w:val="222222"/>
        </w:rPr>
        <w:t> </w:t>
      </w:r>
      <w:r>
        <w:rPr>
          <w:rStyle w:val="HTMLCode"/>
          <w:rFonts w:ascii="Monaco" w:hAnsi="Monaco"/>
          <w:color w:val="222222"/>
          <w:sz w:val="18"/>
          <w:szCs w:val="18"/>
          <w:bdr w:val="none" w:sz="0" w:space="0" w:color="auto" w:frame="1"/>
          <w:shd w:val="clear" w:color="auto" w:fill="F6F6F2"/>
        </w:rPr>
        <w:t>position</w:t>
      </w:r>
      <w:r>
        <w:rPr>
          <w:rFonts w:ascii="inherit" w:hAnsi="inherit" w:cs="Lucida Grande"/>
          <w:color w:val="222222"/>
        </w:rPr>
        <w:t>,</w:t>
      </w:r>
      <w:r>
        <w:rPr>
          <w:rStyle w:val="apple-converted-space"/>
          <w:rFonts w:ascii="inherit" w:hAnsi="inherit" w:cs="Lucida Grande"/>
          <w:color w:val="222222"/>
        </w:rPr>
        <w:t> </w:t>
      </w:r>
      <w:r>
        <w:rPr>
          <w:rStyle w:val="HTMLCode"/>
          <w:rFonts w:ascii="Monaco" w:hAnsi="Monaco"/>
          <w:color w:val="222222"/>
          <w:sz w:val="18"/>
          <w:szCs w:val="18"/>
          <w:bdr w:val="none" w:sz="0" w:space="0" w:color="auto" w:frame="1"/>
          <w:shd w:val="clear" w:color="auto" w:fill="F6F6F2"/>
        </w:rPr>
        <w:t>float</w:t>
      </w:r>
      <w:r>
        <w:rPr>
          <w:rFonts w:ascii="inherit" w:hAnsi="inherit" w:cs="Lucida Grande"/>
          <w:color w:val="222222"/>
        </w:rPr>
        <w:t>,</w:t>
      </w:r>
      <w:r>
        <w:rPr>
          <w:rStyle w:val="apple-converted-space"/>
          <w:rFonts w:ascii="inherit" w:hAnsi="inherit" w:cs="Lucida Grande"/>
          <w:color w:val="222222"/>
        </w:rPr>
        <w:t> </w:t>
      </w:r>
      <w:r>
        <w:rPr>
          <w:rStyle w:val="HTMLCode"/>
          <w:rFonts w:ascii="Monaco" w:hAnsi="Monaco"/>
          <w:color w:val="222222"/>
          <w:sz w:val="18"/>
          <w:szCs w:val="18"/>
          <w:bdr w:val="none" w:sz="0" w:space="0" w:color="auto" w:frame="1"/>
          <w:shd w:val="clear" w:color="auto" w:fill="F6F6F2"/>
        </w:rPr>
        <w:t>clear</w:t>
      </w:r>
      <w:r>
        <w:rPr>
          <w:rFonts w:ascii="inherit" w:hAnsi="inherit" w:cs="Lucida Grande"/>
          <w:color w:val="222222"/>
        </w:rPr>
        <w:t>,</w:t>
      </w:r>
      <w:r>
        <w:rPr>
          <w:rStyle w:val="apple-converted-space"/>
          <w:rFonts w:ascii="inherit" w:hAnsi="inherit" w:cs="Lucida Grande"/>
          <w:color w:val="222222"/>
        </w:rPr>
        <w:t> </w:t>
      </w:r>
      <w:r>
        <w:rPr>
          <w:rStyle w:val="HTMLCode"/>
          <w:rFonts w:ascii="Monaco" w:hAnsi="Monaco"/>
          <w:color w:val="222222"/>
          <w:sz w:val="18"/>
          <w:szCs w:val="18"/>
          <w:bdr w:val="none" w:sz="0" w:space="0" w:color="auto" w:frame="1"/>
          <w:shd w:val="clear" w:color="auto" w:fill="F6F6F2"/>
        </w:rPr>
        <w:t>top</w:t>
      </w:r>
      <w:r>
        <w:rPr>
          <w:rFonts w:ascii="inherit" w:hAnsi="inherit" w:cs="Lucida Grande"/>
          <w:color w:val="222222"/>
        </w:rPr>
        <w:t>,</w:t>
      </w:r>
      <w:r>
        <w:rPr>
          <w:rStyle w:val="apple-converted-space"/>
          <w:rFonts w:ascii="inherit" w:hAnsi="inherit" w:cs="Lucida Grande"/>
          <w:color w:val="222222"/>
        </w:rPr>
        <w:t> </w:t>
      </w:r>
      <w:r>
        <w:rPr>
          <w:rStyle w:val="HTMLCode"/>
          <w:rFonts w:ascii="Monaco" w:hAnsi="Monaco"/>
          <w:color w:val="222222"/>
          <w:sz w:val="18"/>
          <w:szCs w:val="18"/>
          <w:bdr w:val="none" w:sz="0" w:space="0" w:color="auto" w:frame="1"/>
          <w:shd w:val="clear" w:color="auto" w:fill="F6F6F2"/>
        </w:rPr>
        <w:t>right</w:t>
      </w:r>
      <w:r>
        <w:rPr>
          <w:rFonts w:ascii="inherit" w:hAnsi="inherit" w:cs="Lucida Grande"/>
          <w:color w:val="222222"/>
        </w:rPr>
        <w:t>,</w:t>
      </w:r>
      <w:r>
        <w:rPr>
          <w:rStyle w:val="apple-converted-space"/>
          <w:rFonts w:ascii="inherit" w:hAnsi="inherit" w:cs="Lucida Grande"/>
          <w:color w:val="222222"/>
        </w:rPr>
        <w:t> </w:t>
      </w:r>
      <w:r>
        <w:rPr>
          <w:rStyle w:val="HTMLCode"/>
          <w:rFonts w:ascii="Monaco" w:hAnsi="Monaco"/>
          <w:color w:val="222222"/>
          <w:sz w:val="18"/>
          <w:szCs w:val="18"/>
          <w:bdr w:val="none" w:sz="0" w:space="0" w:color="auto" w:frame="1"/>
          <w:shd w:val="clear" w:color="auto" w:fill="F6F6F2"/>
        </w:rPr>
        <w:t>bottom</w:t>
      </w:r>
      <w:r>
        <w:rPr>
          <w:rFonts w:ascii="inherit" w:hAnsi="inherit" w:cs="Lucida Grande"/>
          <w:color w:val="222222"/>
        </w:rPr>
        <w:t>,</w:t>
      </w:r>
      <w:r>
        <w:rPr>
          <w:rStyle w:val="apple-converted-space"/>
          <w:rFonts w:ascii="inherit" w:hAnsi="inherit" w:cs="Lucida Grande"/>
          <w:color w:val="222222"/>
        </w:rPr>
        <w:t> </w:t>
      </w:r>
      <w:r>
        <w:rPr>
          <w:rStyle w:val="HTMLCode"/>
          <w:rFonts w:ascii="Monaco" w:hAnsi="Monaco"/>
          <w:color w:val="222222"/>
          <w:sz w:val="18"/>
          <w:szCs w:val="18"/>
          <w:bdr w:val="none" w:sz="0" w:space="0" w:color="auto" w:frame="1"/>
          <w:shd w:val="clear" w:color="auto" w:fill="F6F6F2"/>
        </w:rPr>
        <w:t>left</w:t>
      </w:r>
      <w:r>
        <w:rPr>
          <w:rFonts w:ascii="inherit" w:hAnsi="inherit" w:cs="Lucida Grande"/>
          <w:color w:val="222222"/>
        </w:rPr>
        <w:t>,</w:t>
      </w:r>
      <w:r>
        <w:rPr>
          <w:rStyle w:val="apple-converted-space"/>
          <w:rFonts w:ascii="inherit" w:hAnsi="inherit" w:cs="Lucida Grande"/>
          <w:color w:val="222222"/>
        </w:rPr>
        <w:t> </w:t>
      </w:r>
      <w:r>
        <w:rPr>
          <w:rStyle w:val="HTMLCode"/>
          <w:rFonts w:ascii="Monaco" w:hAnsi="Monaco"/>
          <w:color w:val="222222"/>
          <w:sz w:val="18"/>
          <w:szCs w:val="18"/>
          <w:bdr w:val="none" w:sz="0" w:space="0" w:color="auto" w:frame="1"/>
          <w:shd w:val="clear" w:color="auto" w:fill="F6F6F2"/>
        </w:rPr>
        <w:t>direction</w:t>
      </w:r>
      <w:r>
        <w:rPr>
          <w:rFonts w:ascii="inherit" w:hAnsi="inherit" w:cs="Lucida Grande"/>
          <w:color w:val="222222"/>
        </w:rPr>
        <w:t>, and</w:t>
      </w:r>
      <w:r>
        <w:rPr>
          <w:rStyle w:val="apple-converted-space"/>
          <w:rFonts w:ascii="inherit" w:hAnsi="inherit" w:cs="Lucida Grande"/>
          <w:color w:val="222222"/>
        </w:rPr>
        <w:t> </w:t>
      </w:r>
      <w:r>
        <w:rPr>
          <w:rStyle w:val="HTMLCode"/>
          <w:rFonts w:ascii="Monaco" w:hAnsi="Monaco"/>
          <w:color w:val="222222"/>
          <w:sz w:val="18"/>
          <w:szCs w:val="18"/>
          <w:bdr w:val="none" w:sz="0" w:space="0" w:color="auto" w:frame="1"/>
          <w:shd w:val="clear" w:color="auto" w:fill="F6F6F2"/>
        </w:rPr>
        <w:t>z-index</w:t>
      </w:r>
      <w:r>
        <w:rPr>
          <w:rFonts w:ascii="inherit" w:hAnsi="inherit" w:cs="Lucida Grande"/>
          <w:color w:val="222222"/>
        </w:rPr>
        <w:t>.</w:t>
      </w:r>
    </w:p>
    <w:p w14:paraId="7D834F05" w14:textId="77777777" w:rsidR="00DB2507" w:rsidRDefault="00DB2507" w:rsidP="00620CF2">
      <w:pPr>
        <w:numPr>
          <w:ilvl w:val="0"/>
          <w:numId w:val="30"/>
        </w:numPr>
        <w:shd w:val="clear" w:color="auto" w:fill="FFFFFF"/>
        <w:spacing w:before="0" w:after="0" w:line="270" w:lineRule="atLeast"/>
        <w:ind w:left="0"/>
        <w:textAlignment w:val="baseline"/>
        <w:rPr>
          <w:rFonts w:ascii="inherit" w:hAnsi="inherit" w:cs="Lucida Grande"/>
          <w:color w:val="222222"/>
        </w:rPr>
      </w:pPr>
      <w:r>
        <w:rPr>
          <w:rFonts w:ascii="inherit" w:hAnsi="inherit" w:cs="Lucida Grande"/>
          <w:color w:val="222222"/>
        </w:rPr>
        <w:t>Box model properties include:</w:t>
      </w:r>
      <w:r>
        <w:rPr>
          <w:rStyle w:val="apple-converted-space"/>
          <w:rFonts w:ascii="inherit" w:hAnsi="inherit" w:cs="Lucida Grande"/>
          <w:color w:val="222222"/>
        </w:rPr>
        <w:t> </w:t>
      </w:r>
      <w:r>
        <w:rPr>
          <w:rStyle w:val="HTMLCode"/>
          <w:rFonts w:ascii="Monaco" w:hAnsi="Monaco"/>
          <w:color w:val="222222"/>
          <w:sz w:val="18"/>
          <w:szCs w:val="18"/>
          <w:bdr w:val="none" w:sz="0" w:space="0" w:color="auto" w:frame="1"/>
          <w:shd w:val="clear" w:color="auto" w:fill="F6F6F2"/>
        </w:rPr>
        <w:t>display</w:t>
      </w:r>
      <w:r>
        <w:rPr>
          <w:rFonts w:ascii="inherit" w:hAnsi="inherit" w:cs="Lucida Grande"/>
          <w:color w:val="222222"/>
        </w:rPr>
        <w:t>,</w:t>
      </w:r>
      <w:r>
        <w:rPr>
          <w:rStyle w:val="apple-converted-space"/>
          <w:rFonts w:ascii="inherit" w:hAnsi="inherit" w:cs="Lucida Grande"/>
          <w:color w:val="222222"/>
        </w:rPr>
        <w:t> </w:t>
      </w:r>
      <w:r>
        <w:rPr>
          <w:rStyle w:val="HTMLCode"/>
          <w:rFonts w:ascii="Monaco" w:hAnsi="Monaco"/>
          <w:color w:val="222222"/>
          <w:sz w:val="18"/>
          <w:szCs w:val="18"/>
          <w:bdr w:val="none" w:sz="0" w:space="0" w:color="auto" w:frame="1"/>
          <w:shd w:val="clear" w:color="auto" w:fill="F6F6F2"/>
        </w:rPr>
        <w:t>[(max|min)-</w:t>
      </w:r>
      <w:proofErr w:type="gramStart"/>
      <w:r>
        <w:rPr>
          <w:rStyle w:val="HTMLCode"/>
          <w:rFonts w:ascii="Monaco" w:hAnsi="Monaco"/>
          <w:color w:val="222222"/>
          <w:sz w:val="18"/>
          <w:szCs w:val="18"/>
          <w:bdr w:val="none" w:sz="0" w:space="0" w:color="auto" w:frame="1"/>
          <w:shd w:val="clear" w:color="auto" w:fill="F6F6F2"/>
        </w:rPr>
        <w:t>]height</w:t>
      </w:r>
      <w:proofErr w:type="gramEnd"/>
      <w:r>
        <w:rPr>
          <w:rFonts w:ascii="inherit" w:hAnsi="inherit" w:cs="Lucida Grande"/>
          <w:color w:val="222222"/>
        </w:rPr>
        <w:t>,</w:t>
      </w:r>
      <w:r>
        <w:rPr>
          <w:rStyle w:val="apple-converted-space"/>
          <w:rFonts w:ascii="inherit" w:hAnsi="inherit" w:cs="Lucida Grande"/>
          <w:color w:val="222222"/>
        </w:rPr>
        <w:t> </w:t>
      </w:r>
      <w:r>
        <w:rPr>
          <w:rStyle w:val="HTMLCode"/>
          <w:rFonts w:ascii="Monaco" w:hAnsi="Monaco"/>
          <w:color w:val="222222"/>
          <w:sz w:val="18"/>
          <w:szCs w:val="18"/>
          <w:bdr w:val="none" w:sz="0" w:space="0" w:color="auto" w:frame="1"/>
          <w:shd w:val="clear" w:color="auto" w:fill="F6F6F2"/>
        </w:rPr>
        <w:t>[(max|min)-]width</w:t>
      </w:r>
      <w:r>
        <w:rPr>
          <w:rFonts w:ascii="inherit" w:hAnsi="inherit" w:cs="Lucida Grande"/>
          <w:color w:val="222222"/>
        </w:rPr>
        <w:t>,</w:t>
      </w:r>
      <w:r>
        <w:rPr>
          <w:rStyle w:val="apple-converted-space"/>
          <w:rFonts w:ascii="inherit" w:hAnsi="inherit" w:cs="Lucida Grande"/>
          <w:color w:val="222222"/>
        </w:rPr>
        <w:t> </w:t>
      </w:r>
      <w:r>
        <w:rPr>
          <w:rStyle w:val="HTMLCode"/>
          <w:rFonts w:ascii="Monaco" w:hAnsi="Monaco"/>
          <w:color w:val="222222"/>
          <w:sz w:val="18"/>
          <w:szCs w:val="18"/>
          <w:bdr w:val="none" w:sz="0" w:space="0" w:color="auto" w:frame="1"/>
          <w:shd w:val="clear" w:color="auto" w:fill="F6F6F2"/>
        </w:rPr>
        <w:t>margin</w:t>
      </w:r>
      <w:r>
        <w:rPr>
          <w:rFonts w:ascii="inherit" w:hAnsi="inherit" w:cs="Lucida Grande"/>
          <w:color w:val="222222"/>
        </w:rPr>
        <w:t>,</w:t>
      </w:r>
      <w:r>
        <w:rPr>
          <w:rStyle w:val="apple-converted-space"/>
          <w:rFonts w:ascii="inherit" w:hAnsi="inherit" w:cs="Lucida Grande"/>
          <w:color w:val="222222"/>
        </w:rPr>
        <w:t> </w:t>
      </w:r>
      <w:r>
        <w:rPr>
          <w:rStyle w:val="HTMLCode"/>
          <w:rFonts w:ascii="Monaco" w:hAnsi="Monaco"/>
          <w:color w:val="222222"/>
          <w:sz w:val="18"/>
          <w:szCs w:val="18"/>
          <w:bdr w:val="none" w:sz="0" w:space="0" w:color="auto" w:frame="1"/>
          <w:shd w:val="clear" w:color="auto" w:fill="F6F6F2"/>
        </w:rPr>
        <w:t>padding</w:t>
      </w:r>
      <w:r>
        <w:rPr>
          <w:rFonts w:ascii="inherit" w:hAnsi="inherit" w:cs="Lucida Grande"/>
          <w:color w:val="222222"/>
        </w:rPr>
        <w:t>,</w:t>
      </w:r>
      <w:r>
        <w:rPr>
          <w:rStyle w:val="apple-converted-space"/>
          <w:rFonts w:ascii="inherit" w:hAnsi="inherit" w:cs="Lucida Grande"/>
          <w:color w:val="222222"/>
        </w:rPr>
        <w:t> </w:t>
      </w:r>
      <w:r>
        <w:rPr>
          <w:rStyle w:val="HTMLCode"/>
          <w:rFonts w:ascii="Monaco" w:hAnsi="Monaco"/>
          <w:color w:val="222222"/>
          <w:sz w:val="18"/>
          <w:szCs w:val="18"/>
          <w:bdr w:val="none" w:sz="0" w:space="0" w:color="auto" w:frame="1"/>
          <w:shd w:val="clear" w:color="auto" w:fill="F6F6F2"/>
        </w:rPr>
        <w:t>border</w:t>
      </w:r>
      <w:r>
        <w:rPr>
          <w:rStyle w:val="apple-converted-space"/>
          <w:rFonts w:ascii="inherit" w:hAnsi="inherit" w:cs="Lucida Grande"/>
          <w:color w:val="222222"/>
        </w:rPr>
        <w:t> </w:t>
      </w:r>
      <w:r>
        <w:rPr>
          <w:rFonts w:ascii="inherit" w:hAnsi="inherit" w:cs="Lucida Grande"/>
          <w:color w:val="222222"/>
        </w:rPr>
        <w:t>and their various longhand forms (</w:t>
      </w:r>
      <w:r>
        <w:rPr>
          <w:rStyle w:val="HTMLCode"/>
          <w:rFonts w:ascii="Monaco" w:hAnsi="Monaco"/>
          <w:color w:val="222222"/>
          <w:sz w:val="18"/>
          <w:szCs w:val="18"/>
          <w:bdr w:val="none" w:sz="0" w:space="0" w:color="auto" w:frame="1"/>
          <w:shd w:val="clear" w:color="auto" w:fill="F6F6F2"/>
        </w:rPr>
        <w:t>margin-top</w:t>
      </w:r>
      <w:r>
        <w:rPr>
          <w:rFonts w:ascii="inherit" w:hAnsi="inherit" w:cs="Lucida Grande"/>
          <w:color w:val="222222"/>
        </w:rPr>
        <w:t>, etc.) Plus</w:t>
      </w:r>
      <w:r>
        <w:rPr>
          <w:rStyle w:val="apple-converted-space"/>
          <w:rFonts w:ascii="inherit" w:hAnsi="inherit" w:cs="Lucida Grande"/>
          <w:color w:val="222222"/>
        </w:rPr>
        <w:t> </w:t>
      </w:r>
      <w:r>
        <w:rPr>
          <w:rStyle w:val="HTMLCode"/>
          <w:rFonts w:ascii="Monaco" w:hAnsi="Monaco"/>
          <w:color w:val="222222"/>
          <w:sz w:val="18"/>
          <w:szCs w:val="18"/>
          <w:bdr w:val="none" w:sz="0" w:space="0" w:color="auto" w:frame="1"/>
          <w:shd w:val="clear" w:color="auto" w:fill="F6F6F2"/>
        </w:rPr>
        <w:t>box-sizing</w:t>
      </w:r>
      <w:r>
        <w:rPr>
          <w:rFonts w:ascii="inherit" w:hAnsi="inherit" w:cs="Lucida Grande"/>
          <w:color w:val="222222"/>
        </w:rPr>
        <w:t>.</w:t>
      </w:r>
    </w:p>
    <w:p w14:paraId="317B7A83" w14:textId="77777777" w:rsidR="00DB2507" w:rsidRDefault="00DB2507" w:rsidP="00620CF2">
      <w:pPr>
        <w:numPr>
          <w:ilvl w:val="0"/>
          <w:numId w:val="30"/>
        </w:numPr>
        <w:shd w:val="clear" w:color="auto" w:fill="FFFFFF"/>
        <w:spacing w:before="0" w:after="0" w:line="270" w:lineRule="atLeast"/>
        <w:ind w:left="0"/>
        <w:textAlignment w:val="baseline"/>
        <w:rPr>
          <w:rFonts w:ascii="inherit" w:hAnsi="inherit" w:cs="Lucida Grande"/>
          <w:color w:val="222222"/>
        </w:rPr>
      </w:pPr>
      <w:r>
        <w:rPr>
          <w:rFonts w:ascii="inherit" w:hAnsi="inherit" w:cs="Lucida Grande"/>
          <w:color w:val="222222"/>
        </w:rPr>
        <w:t>Other declarations.</w:t>
      </w:r>
    </w:p>
    <w:p w14:paraId="6917CBA1" w14:textId="77777777" w:rsidR="00DB2507" w:rsidRDefault="00DB2507" w:rsidP="00DB2507">
      <w:pPr>
        <w:pStyle w:val="NormalWeb"/>
        <w:shd w:val="clear" w:color="auto" w:fill="FFFFFF"/>
        <w:spacing w:before="0" w:after="332" w:line="270" w:lineRule="atLeast"/>
        <w:textAlignment w:val="baseline"/>
        <w:rPr>
          <w:rFonts w:ascii="Lucida Grande" w:hAnsi="Lucida Grande" w:cs="Lucida Grande"/>
          <w:color w:val="222222"/>
        </w:rPr>
      </w:pPr>
      <w:r>
        <w:rPr>
          <w:rFonts w:ascii="Lucida Grande" w:hAnsi="Lucida Grande" w:cs="Lucida Grande"/>
          <w:color w:val="222222"/>
        </w:rPr>
        <w:t>Within each of the above groups, properties can be grouped alphabetically or grouped with like properties next to each other, e.g. putting font and text properties next to each other. Drupal’s coding standards are purposefully vague here because there is no consensus on this issue (as of 2013), but we respect each other’s abilities and preferences.</w:t>
      </w:r>
    </w:p>
    <w:p w14:paraId="50EBC9BC" w14:textId="77777777" w:rsidR="00DB2507" w:rsidRDefault="00DB2507" w:rsidP="00DB2507">
      <w:pPr>
        <w:pStyle w:val="NormalWeb"/>
        <w:shd w:val="clear" w:color="auto" w:fill="FFFFFF"/>
        <w:spacing w:before="0" w:after="332" w:line="270" w:lineRule="atLeast"/>
        <w:textAlignment w:val="baseline"/>
        <w:rPr>
          <w:rFonts w:ascii="Lucida Grande" w:hAnsi="Lucida Grande" w:cs="Lucida Grande"/>
          <w:color w:val="222222"/>
        </w:rPr>
      </w:pPr>
      <w:r>
        <w:rPr>
          <w:rFonts w:ascii="Lucida Grande" w:hAnsi="Lucida Grande" w:cs="Lucida Grande"/>
          <w:color w:val="222222"/>
        </w:rPr>
        <w:t>Vendor prefixed properties should be directly before their non-prefixed version. This allows the official version of the property to override any inconsistencies in the vendor-prefixed versions once those browsers implement the official property. If browser bugs or cross-browser issues necessitate any deviation from this ordering, it should be clearly documented.</w:t>
      </w:r>
    </w:p>
    <w:p w14:paraId="00A720DF" w14:textId="77777777" w:rsidR="00DB2507" w:rsidRDefault="00DB2507" w:rsidP="00DB2507">
      <w:pPr>
        <w:pStyle w:val="NormalWeb"/>
        <w:shd w:val="clear" w:color="auto" w:fill="FFFFFF"/>
        <w:spacing w:before="0" w:after="0" w:line="270" w:lineRule="atLeast"/>
        <w:textAlignment w:val="baseline"/>
        <w:rPr>
          <w:rFonts w:ascii="Lucida Grande" w:hAnsi="Lucida Grande" w:cs="Lucida Grande"/>
          <w:color w:val="222222"/>
        </w:rPr>
      </w:pPr>
      <w:r>
        <w:rPr>
          <w:rFonts w:ascii="Lucida Grande" w:hAnsi="Lucida Grande" w:cs="Lucida Grande"/>
          <w:color w:val="222222"/>
        </w:rPr>
        <w:t xml:space="preserve">Again, the </w:t>
      </w:r>
      <w:proofErr w:type="gramStart"/>
      <w:r>
        <w:rPr>
          <w:rFonts w:ascii="Lucida Grande" w:hAnsi="Lucida Grande" w:cs="Lucida Grande"/>
          <w:color w:val="222222"/>
        </w:rPr>
        <w:t>order of properties are</w:t>
      </w:r>
      <w:proofErr w:type="gramEnd"/>
      <w:r>
        <w:rPr>
          <w:rFonts w:ascii="Lucida Grande" w:hAnsi="Lucida Grande" w:cs="Lucida Grande"/>
          <w:color w:val="222222"/>
        </w:rPr>
        <w:t xml:space="preserve"> meant to reinforce the purpose of the </w:t>
      </w:r>
      <w:proofErr w:type="spellStart"/>
      <w:r>
        <w:rPr>
          <w:rFonts w:ascii="Lucida Grande" w:hAnsi="Lucida Grande" w:cs="Lucida Grande"/>
          <w:color w:val="222222"/>
        </w:rPr>
        <w:t>ruleset</w:t>
      </w:r>
      <w:proofErr w:type="spellEnd"/>
      <w:r>
        <w:rPr>
          <w:rFonts w:ascii="Lucida Grande" w:hAnsi="Lucida Grande" w:cs="Lucida Grande"/>
          <w:color w:val="222222"/>
        </w:rPr>
        <w:t>. As such,</w:t>
      </w:r>
      <w:r>
        <w:rPr>
          <w:rStyle w:val="apple-converted-space"/>
          <w:rFonts w:ascii="Lucida Grande" w:hAnsi="Lucida Grande" w:cs="Lucida Grande"/>
          <w:color w:val="222222"/>
        </w:rPr>
        <w:t> </w:t>
      </w:r>
      <w:r>
        <w:rPr>
          <w:rStyle w:val="Strong"/>
          <w:rFonts w:ascii="inherit" w:hAnsi="inherit" w:cs="Lucida Grande"/>
          <w:color w:val="222222"/>
          <w:bdr w:val="none" w:sz="0" w:space="0" w:color="auto" w:frame="1"/>
        </w:rPr>
        <w:t xml:space="preserve">it is much more important to add comments to the </w:t>
      </w:r>
      <w:proofErr w:type="spellStart"/>
      <w:r>
        <w:rPr>
          <w:rStyle w:val="Strong"/>
          <w:rFonts w:ascii="inherit" w:hAnsi="inherit" w:cs="Lucida Grande"/>
          <w:color w:val="222222"/>
          <w:bdr w:val="none" w:sz="0" w:space="0" w:color="auto" w:frame="1"/>
        </w:rPr>
        <w:t>ruleset</w:t>
      </w:r>
      <w:proofErr w:type="spellEnd"/>
      <w:r>
        <w:rPr>
          <w:rStyle w:val="Strong"/>
          <w:rFonts w:ascii="inherit" w:hAnsi="inherit" w:cs="Lucida Grande"/>
          <w:color w:val="222222"/>
          <w:bdr w:val="none" w:sz="0" w:space="0" w:color="auto" w:frame="1"/>
        </w:rPr>
        <w:t xml:space="preserve"> then to worry about property ordering.</w:t>
      </w:r>
    </w:p>
    <w:p w14:paraId="26A4A9E2" w14:textId="77777777" w:rsidR="00DB2507" w:rsidRDefault="00DB2507" w:rsidP="00DB2507">
      <w:pPr>
        <w:shd w:val="clear" w:color="auto" w:fill="F6F6F2"/>
        <w:spacing w:line="270" w:lineRule="atLeast"/>
        <w:textAlignment w:val="baseline"/>
        <w:rPr>
          <w:rFonts w:ascii="Lucida Grande" w:hAnsi="Lucida Grande" w:cs="Lucida Grande"/>
          <w:color w:val="222222"/>
        </w:rPr>
      </w:pPr>
      <w:r>
        <w:rPr>
          <w:rStyle w:val="HTMLCode"/>
          <w:rFonts w:ascii="Monaco" w:hAnsi="Monaco"/>
          <w:color w:val="222222"/>
          <w:sz w:val="18"/>
          <w:szCs w:val="18"/>
          <w:bdr w:val="none" w:sz="0" w:space="0" w:color="auto" w:frame="1"/>
          <w:shd w:val="clear" w:color="auto" w:fill="F6F6F2"/>
        </w:rPr>
        <w:t>.selector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 Positioning declarations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position: absolute;</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top: 0;</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left: 0;</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z-index: 10;</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 Box model declarations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display: inline-block;</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width: 100px;</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padding: 10px;</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border: 1px solid #333;</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 Other declarations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background: #000;</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color: #</w:t>
      </w:r>
      <w:proofErr w:type="spellStart"/>
      <w:r>
        <w:rPr>
          <w:rStyle w:val="HTMLCode"/>
          <w:rFonts w:ascii="Monaco" w:hAnsi="Monaco"/>
          <w:color w:val="222222"/>
          <w:sz w:val="18"/>
          <w:szCs w:val="18"/>
          <w:bdr w:val="none" w:sz="0" w:space="0" w:color="auto" w:frame="1"/>
          <w:shd w:val="clear" w:color="auto" w:fill="F6F6F2"/>
        </w:rPr>
        <w:t>fff</w:t>
      </w:r>
      <w:proofErr w:type="spellEnd"/>
      <w:r>
        <w:rPr>
          <w:rStyle w:val="HTMLCode"/>
          <w:rFonts w:ascii="Monaco" w:hAnsi="Monaco"/>
          <w:color w:val="222222"/>
          <w:sz w:val="18"/>
          <w:szCs w:val="18"/>
          <w:bdr w:val="none" w:sz="0" w:space="0" w:color="auto" w:frame="1"/>
          <w:shd w:val="clear" w:color="auto" w:fill="F6F6F2"/>
        </w:rPr>
        <w: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font-family: sans-serif;</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font-size: 1.1em;</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p>
    <w:p w14:paraId="161616A7" w14:textId="77777777" w:rsidR="00DB2507" w:rsidRDefault="00DB2507" w:rsidP="00DB2507">
      <w:pPr>
        <w:pStyle w:val="NormalWeb"/>
        <w:shd w:val="clear" w:color="auto" w:fill="FFFFFF"/>
        <w:spacing w:before="0" w:after="0" w:line="270" w:lineRule="atLeast"/>
        <w:textAlignment w:val="baseline"/>
        <w:rPr>
          <w:rFonts w:ascii="Lucida Grande" w:hAnsi="Lucida Grande" w:cs="Lucida Grande"/>
          <w:color w:val="222222"/>
        </w:rPr>
      </w:pPr>
      <w:r>
        <w:rPr>
          <w:rFonts w:ascii="Lucida Grande" w:hAnsi="Lucida Grande" w:cs="Lucida Grande"/>
          <w:color w:val="222222"/>
        </w:rPr>
        <w:t>Tools like</w:t>
      </w:r>
      <w:r>
        <w:rPr>
          <w:rStyle w:val="apple-converted-space"/>
          <w:rFonts w:ascii="Lucida Grande" w:hAnsi="Lucida Grande" w:cs="Lucida Grande"/>
          <w:color w:val="222222"/>
        </w:rPr>
        <w:t> </w:t>
      </w:r>
      <w:proofErr w:type="spellStart"/>
      <w:r w:rsidR="00376B6C">
        <w:fldChar w:fldCharType="begin"/>
      </w:r>
      <w:r w:rsidR="00376B6C">
        <w:instrText xml:space="preserve"> HYPERLINK "http://csscomb.com/" </w:instrText>
      </w:r>
      <w:r w:rsidR="00376B6C">
        <w:fldChar w:fldCharType="separate"/>
      </w:r>
      <w:r>
        <w:rPr>
          <w:rStyle w:val="Hyperlink"/>
          <w:rFonts w:ascii="inherit" w:hAnsi="inherit" w:cs="Lucida Grande"/>
          <w:color w:val="0678BE"/>
          <w:bdr w:val="none" w:sz="0" w:space="0" w:color="auto" w:frame="1"/>
        </w:rPr>
        <w:t>CSScomb</w:t>
      </w:r>
      <w:proofErr w:type="spellEnd"/>
      <w:r w:rsidR="00376B6C">
        <w:rPr>
          <w:rStyle w:val="Hyperlink"/>
          <w:rFonts w:ascii="inherit" w:hAnsi="inherit" w:cs="Lucida Grande"/>
          <w:color w:val="0678BE"/>
          <w:bdr w:val="none" w:sz="0" w:space="0" w:color="auto" w:frame="1"/>
        </w:rPr>
        <w:fldChar w:fldCharType="end"/>
      </w:r>
      <w:r>
        <w:rPr>
          <w:rStyle w:val="apple-converted-space"/>
          <w:rFonts w:ascii="Lucida Grande" w:hAnsi="Lucida Grande" w:cs="Lucida Grande"/>
          <w:color w:val="222222"/>
        </w:rPr>
        <w:t> </w:t>
      </w:r>
      <w:r>
        <w:rPr>
          <w:rFonts w:ascii="Lucida Grande" w:hAnsi="Lucida Grande" w:cs="Lucida Grande"/>
          <w:color w:val="222222"/>
        </w:rPr>
        <w:t>may help with automating the order of properties.</w:t>
      </w:r>
    </w:p>
    <w:p w14:paraId="686FB196" w14:textId="77777777" w:rsidR="00DB2507" w:rsidRDefault="00DB2507" w:rsidP="00DB2507">
      <w:pPr>
        <w:pStyle w:val="Heading3"/>
        <w:shd w:val="clear" w:color="auto" w:fill="FFFFFF"/>
        <w:spacing w:before="0" w:after="0" w:line="405" w:lineRule="atLeast"/>
        <w:textAlignment w:val="baseline"/>
        <w:rPr>
          <w:rFonts w:ascii="Helvetica Neue" w:hAnsi="Helvetica Neue"/>
          <w:color w:val="222222"/>
          <w:sz w:val="25"/>
          <w:szCs w:val="25"/>
        </w:rPr>
      </w:pPr>
      <w:bookmarkStart w:id="44" w:name="exceptions"/>
      <w:bookmarkEnd w:id="44"/>
      <w:r>
        <w:rPr>
          <w:rFonts w:ascii="Helvetica Neue" w:hAnsi="Helvetica Neue"/>
          <w:color w:val="222222"/>
          <w:sz w:val="25"/>
          <w:szCs w:val="25"/>
        </w:rPr>
        <w:t>Exceptions and slight deviations</w:t>
      </w:r>
    </w:p>
    <w:p w14:paraId="1FFCB06E" w14:textId="77777777" w:rsidR="00DB2507" w:rsidRDefault="00DB2507" w:rsidP="00DB2507">
      <w:pPr>
        <w:pStyle w:val="NormalWeb"/>
        <w:shd w:val="clear" w:color="auto" w:fill="FFFFFF"/>
        <w:spacing w:before="0" w:after="332" w:line="270" w:lineRule="atLeast"/>
        <w:textAlignment w:val="baseline"/>
        <w:rPr>
          <w:rFonts w:ascii="Lucida Grande" w:hAnsi="Lucida Grande" w:cs="Lucida Grande"/>
          <w:color w:val="222222"/>
        </w:rPr>
      </w:pPr>
      <w:r>
        <w:rPr>
          <w:rFonts w:ascii="Lucida Grande" w:hAnsi="Lucida Grande" w:cs="Lucida Grande"/>
          <w:color w:val="222222"/>
        </w:rPr>
        <w:t>Large blocks of single declarations can use a slightly different, single-line format. In this case, a space should be included after the opening brace and before the closing brace.</w:t>
      </w:r>
    </w:p>
    <w:p w14:paraId="3C094188" w14:textId="77777777" w:rsidR="00DB2507" w:rsidRDefault="00DB2507" w:rsidP="00DB2507">
      <w:pPr>
        <w:shd w:val="clear" w:color="auto" w:fill="F6F6F2"/>
        <w:spacing w:line="270" w:lineRule="atLeast"/>
        <w:textAlignment w:val="baseline"/>
        <w:rPr>
          <w:rFonts w:ascii="Lucida Grande" w:hAnsi="Lucida Grande" w:cs="Lucida Grande"/>
          <w:color w:val="222222"/>
        </w:rPr>
      </w:pPr>
      <w:r>
        <w:rPr>
          <w:rStyle w:val="HTMLCode"/>
          <w:rFonts w:ascii="Monaco" w:hAnsi="Monaco"/>
          <w:color w:val="222222"/>
          <w:sz w:val="18"/>
          <w:szCs w:val="18"/>
          <w:bdr w:val="none" w:sz="0" w:space="0" w:color="auto" w:frame="1"/>
          <w:shd w:val="clear" w:color="auto" w:fill="F6F6F2"/>
        </w:rPr>
        <w:t xml:space="preserve">.selector-1 </w:t>
      </w:r>
      <w:proofErr w:type="gramStart"/>
      <w:r>
        <w:rPr>
          <w:rStyle w:val="HTMLCode"/>
          <w:rFonts w:ascii="Monaco" w:hAnsi="Monaco"/>
          <w:color w:val="222222"/>
          <w:sz w:val="18"/>
          <w:szCs w:val="18"/>
          <w:bdr w:val="none" w:sz="0" w:space="0" w:color="auto" w:frame="1"/>
          <w:shd w:val="clear" w:color="auto" w:fill="F6F6F2"/>
        </w:rPr>
        <w:t>{ width</w:t>
      </w:r>
      <w:proofErr w:type="gramEnd"/>
      <w:r>
        <w:rPr>
          <w:rStyle w:val="HTMLCode"/>
          <w:rFonts w:ascii="Monaco" w:hAnsi="Monaco"/>
          <w:color w:val="222222"/>
          <w:sz w:val="18"/>
          <w:szCs w:val="18"/>
          <w:bdr w:val="none" w:sz="0" w:space="0" w:color="auto" w:frame="1"/>
          <w:shd w:val="clear" w:color="auto" w:fill="F6F6F2"/>
        </w:rPr>
        <w:t>: 10%;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.selector-2 { width: 20%;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.selector-3 { width: 30%; }</w:t>
      </w:r>
    </w:p>
    <w:p w14:paraId="4A23C284" w14:textId="77777777" w:rsidR="00DB2507" w:rsidRDefault="00DB2507" w:rsidP="00DB2507">
      <w:pPr>
        <w:pStyle w:val="NormalWeb"/>
        <w:shd w:val="clear" w:color="auto" w:fill="FFFFFF"/>
        <w:spacing w:before="0" w:after="332" w:line="270" w:lineRule="atLeast"/>
        <w:textAlignment w:val="baseline"/>
        <w:rPr>
          <w:rFonts w:ascii="Lucida Grande" w:hAnsi="Lucida Grande" w:cs="Lucida Grande"/>
          <w:color w:val="222222"/>
        </w:rPr>
      </w:pPr>
      <w:r>
        <w:rPr>
          <w:rFonts w:ascii="Lucida Grande" w:hAnsi="Lucida Grande" w:cs="Lucida Grande"/>
          <w:color w:val="222222"/>
        </w:rPr>
        <w:t>Long, comma-separated property values—such as collections of gradients or shadows—can be arranged across multiple lines in an effort to improve readability and produce more useful diffs.</w:t>
      </w:r>
    </w:p>
    <w:p w14:paraId="58EA2010" w14:textId="77777777" w:rsidR="00DB2507" w:rsidRDefault="00DB2507" w:rsidP="00DB2507">
      <w:pPr>
        <w:shd w:val="clear" w:color="auto" w:fill="F6F6F2"/>
        <w:spacing w:line="270" w:lineRule="atLeast"/>
        <w:textAlignment w:val="baseline"/>
        <w:rPr>
          <w:rFonts w:ascii="Lucida Grande" w:hAnsi="Lucida Grande" w:cs="Lucida Grande"/>
          <w:color w:val="222222"/>
        </w:rPr>
      </w:pPr>
      <w:r>
        <w:rPr>
          <w:rStyle w:val="HTMLCode"/>
          <w:rFonts w:ascii="Monaco" w:hAnsi="Monaco"/>
          <w:color w:val="222222"/>
          <w:sz w:val="18"/>
          <w:szCs w:val="18"/>
          <w:bdr w:val="none" w:sz="0" w:space="0" w:color="auto" w:frame="1"/>
          <w:shd w:val="clear" w:color="auto" w:fill="F6F6F2"/>
        </w:rPr>
        <w:t>.selector {</w:t>
      </w:r>
      <w:r>
        <w:rPr>
          <w:rFonts w:ascii="Monaco" w:hAnsi="Monaco" w:cs="Courier"/>
          <w:color w:val="222222"/>
          <w:sz w:val="18"/>
          <w:szCs w:val="18"/>
          <w:bdr w:val="none" w:sz="0" w:space="0" w:color="auto" w:frame="1"/>
          <w:shd w:val="clear" w:color="auto" w:fill="F6F6F2"/>
        </w:rPr>
        <w:br/>
      </w:r>
      <w:proofErr w:type="gramStart"/>
      <w:r>
        <w:rPr>
          <w:rStyle w:val="HTMLCode"/>
          <w:rFonts w:ascii="Monaco" w:hAnsi="Monaco"/>
          <w:color w:val="222222"/>
          <w:sz w:val="18"/>
          <w:szCs w:val="18"/>
          <w:bdr w:val="none" w:sz="0" w:space="0" w:color="auto" w:frame="1"/>
          <w:shd w:val="clear" w:color="auto" w:fill="F6F6F2"/>
        </w:rPr>
        <w:t> </w:t>
      </w:r>
      <w:proofErr w:type="gramEnd"/>
      <w:r>
        <w:rPr>
          <w:rStyle w:val="HTMLCode"/>
          <w:rFonts w:ascii="Monaco" w:hAnsi="Monaco"/>
          <w:color w:val="222222"/>
          <w:sz w:val="18"/>
          <w:szCs w:val="18"/>
          <w:bdr w:val="none" w:sz="0" w:space="0" w:color="auto" w:frame="1"/>
          <w:shd w:val="clear" w:color="auto" w:fill="F6F6F2"/>
        </w:rPr>
        <w:t xml:space="preserve"> background-image:</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linear-gradient(#</w:t>
      </w:r>
      <w:proofErr w:type="spellStart"/>
      <w:r>
        <w:rPr>
          <w:rStyle w:val="HTMLCode"/>
          <w:rFonts w:ascii="Monaco" w:hAnsi="Monaco"/>
          <w:color w:val="222222"/>
          <w:sz w:val="18"/>
          <w:szCs w:val="18"/>
          <w:bdr w:val="none" w:sz="0" w:space="0" w:color="auto" w:frame="1"/>
          <w:shd w:val="clear" w:color="auto" w:fill="F6F6F2"/>
        </w:rPr>
        <w:t>fff</w:t>
      </w:r>
      <w:proofErr w:type="spellEnd"/>
      <w:r>
        <w:rPr>
          <w:rStyle w:val="HTMLCode"/>
          <w:rFonts w:ascii="Monaco" w:hAnsi="Monaco"/>
          <w:color w:val="222222"/>
          <w:sz w:val="18"/>
          <w:szCs w:val="18"/>
          <w:bdr w:val="none" w:sz="0" w:space="0" w:color="auto" w:frame="1"/>
          <w:shd w:val="clear" w:color="auto" w:fill="F6F6F2"/>
        </w:rPr>
        <w:t>, #ccc),</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linear-gradient(#f3c, #4ec);</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box-shadow:</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xml:space="preserve">    1px </w:t>
      </w:r>
      <w:proofErr w:type="spellStart"/>
      <w:r>
        <w:rPr>
          <w:rStyle w:val="HTMLCode"/>
          <w:rFonts w:ascii="Monaco" w:hAnsi="Monaco"/>
          <w:color w:val="222222"/>
          <w:sz w:val="18"/>
          <w:szCs w:val="18"/>
          <w:bdr w:val="none" w:sz="0" w:space="0" w:color="auto" w:frame="1"/>
          <w:shd w:val="clear" w:color="auto" w:fill="F6F6F2"/>
        </w:rPr>
        <w:t>1px</w:t>
      </w:r>
      <w:proofErr w:type="spellEnd"/>
      <w:r>
        <w:rPr>
          <w:rStyle w:val="HTMLCode"/>
          <w:rFonts w:ascii="Monaco" w:hAnsi="Monaco"/>
          <w:color w:val="222222"/>
          <w:sz w:val="18"/>
          <w:szCs w:val="18"/>
          <w:bdr w:val="none" w:sz="0" w:space="0" w:color="auto" w:frame="1"/>
          <w:shd w:val="clear" w:color="auto" w:fill="F6F6F2"/>
        </w:rPr>
        <w:t xml:space="preserve"> </w:t>
      </w:r>
      <w:proofErr w:type="spellStart"/>
      <w:r>
        <w:rPr>
          <w:rStyle w:val="HTMLCode"/>
          <w:rFonts w:ascii="Monaco" w:hAnsi="Monaco"/>
          <w:color w:val="222222"/>
          <w:sz w:val="18"/>
          <w:szCs w:val="18"/>
          <w:bdr w:val="none" w:sz="0" w:space="0" w:color="auto" w:frame="1"/>
          <w:shd w:val="clear" w:color="auto" w:fill="F6F6F2"/>
        </w:rPr>
        <w:t>1px</w:t>
      </w:r>
      <w:proofErr w:type="spellEnd"/>
      <w:r>
        <w:rPr>
          <w:rStyle w:val="HTMLCode"/>
          <w:rFonts w:ascii="Monaco" w:hAnsi="Monaco"/>
          <w:color w:val="222222"/>
          <w:sz w:val="18"/>
          <w:szCs w:val="18"/>
          <w:bdr w:val="none" w:sz="0" w:space="0" w:color="auto" w:frame="1"/>
          <w:shd w:val="clear" w:color="auto" w:fill="F6F6F2"/>
        </w:rPr>
        <w:t xml:space="preserve"> #000,</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xml:space="preserve">    2px </w:t>
      </w:r>
      <w:proofErr w:type="spellStart"/>
      <w:r>
        <w:rPr>
          <w:rStyle w:val="HTMLCode"/>
          <w:rFonts w:ascii="Monaco" w:hAnsi="Monaco"/>
          <w:color w:val="222222"/>
          <w:sz w:val="18"/>
          <w:szCs w:val="18"/>
          <w:bdr w:val="none" w:sz="0" w:space="0" w:color="auto" w:frame="1"/>
          <w:shd w:val="clear" w:color="auto" w:fill="F6F6F2"/>
        </w:rPr>
        <w:t>2px</w:t>
      </w:r>
      <w:proofErr w:type="spellEnd"/>
      <w:r>
        <w:rPr>
          <w:rStyle w:val="HTMLCode"/>
          <w:rFonts w:ascii="Monaco" w:hAnsi="Monaco"/>
          <w:color w:val="222222"/>
          <w:sz w:val="18"/>
          <w:szCs w:val="18"/>
          <w:bdr w:val="none" w:sz="0" w:space="0" w:color="auto" w:frame="1"/>
          <w:shd w:val="clear" w:color="auto" w:fill="F6F6F2"/>
        </w:rPr>
        <w:t xml:space="preserve"> 1px </w:t>
      </w:r>
      <w:proofErr w:type="spellStart"/>
      <w:r>
        <w:rPr>
          <w:rStyle w:val="HTMLCode"/>
          <w:rFonts w:ascii="Monaco" w:hAnsi="Monaco"/>
          <w:color w:val="222222"/>
          <w:sz w:val="18"/>
          <w:szCs w:val="18"/>
          <w:bdr w:val="none" w:sz="0" w:space="0" w:color="auto" w:frame="1"/>
          <w:shd w:val="clear" w:color="auto" w:fill="F6F6F2"/>
        </w:rPr>
        <w:t>1px</w:t>
      </w:r>
      <w:proofErr w:type="spellEnd"/>
      <w:r>
        <w:rPr>
          <w:rStyle w:val="HTMLCode"/>
          <w:rFonts w:ascii="Monaco" w:hAnsi="Monaco"/>
          <w:color w:val="222222"/>
          <w:sz w:val="18"/>
          <w:szCs w:val="18"/>
          <w:bdr w:val="none" w:sz="0" w:space="0" w:color="auto" w:frame="1"/>
          <w:shd w:val="clear" w:color="auto" w:fill="F6F6F2"/>
        </w:rPr>
        <w:t xml:space="preserve"> #ccc inset;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p>
    <w:p w14:paraId="28DCE50C" w14:textId="77777777" w:rsidR="00DB2507" w:rsidRDefault="00DB2507" w:rsidP="00DB2507">
      <w:pPr>
        <w:pStyle w:val="Heading3"/>
        <w:shd w:val="clear" w:color="auto" w:fill="FFFFFF"/>
        <w:spacing w:before="0" w:after="0" w:line="405" w:lineRule="atLeast"/>
        <w:textAlignment w:val="baseline"/>
        <w:rPr>
          <w:rFonts w:ascii="Helvetica Neue" w:hAnsi="Helvetica Neue"/>
          <w:color w:val="222222"/>
          <w:sz w:val="25"/>
          <w:szCs w:val="25"/>
        </w:rPr>
      </w:pPr>
      <w:bookmarkStart w:id="45" w:name="media-queries"/>
      <w:bookmarkEnd w:id="45"/>
      <w:r>
        <w:rPr>
          <w:rFonts w:ascii="Helvetica Neue" w:hAnsi="Helvetica Neue"/>
          <w:color w:val="222222"/>
          <w:sz w:val="25"/>
          <w:szCs w:val="25"/>
        </w:rPr>
        <w:t>Media Queries</w:t>
      </w:r>
    </w:p>
    <w:p w14:paraId="3D4BD207" w14:textId="77777777" w:rsidR="00DB2507" w:rsidRDefault="00DB2507" w:rsidP="00DB2507">
      <w:pPr>
        <w:pStyle w:val="NormalWeb"/>
        <w:shd w:val="clear" w:color="auto" w:fill="FFFFFF"/>
        <w:spacing w:before="0" w:after="332" w:line="270" w:lineRule="atLeast"/>
        <w:textAlignment w:val="baseline"/>
        <w:rPr>
          <w:rFonts w:ascii="Lucida Grande" w:hAnsi="Lucida Grande" w:cs="Lucida Grande"/>
          <w:color w:val="222222"/>
        </w:rPr>
      </w:pPr>
      <w:r>
        <w:rPr>
          <w:rFonts w:ascii="Lucida Grande" w:hAnsi="Lucida Grande" w:cs="Lucida Grande"/>
          <w:color w:val="222222"/>
        </w:rPr>
        <w:t xml:space="preserve">Media queries should be written in the same style as </w:t>
      </w:r>
      <w:proofErr w:type="spellStart"/>
      <w:r>
        <w:rPr>
          <w:rFonts w:ascii="Lucida Grande" w:hAnsi="Lucida Grande" w:cs="Lucida Grande"/>
          <w:color w:val="222222"/>
        </w:rPr>
        <w:t>ruleset</w:t>
      </w:r>
      <w:proofErr w:type="spellEnd"/>
      <w:r>
        <w:rPr>
          <w:rFonts w:ascii="Lucida Grande" w:hAnsi="Lucida Grande" w:cs="Lucida Grande"/>
          <w:color w:val="222222"/>
        </w:rPr>
        <w:t xml:space="preserve">. Any containing </w:t>
      </w:r>
      <w:proofErr w:type="spellStart"/>
      <w:r>
        <w:rPr>
          <w:rFonts w:ascii="Lucida Grande" w:hAnsi="Lucida Grande" w:cs="Lucida Grande"/>
          <w:color w:val="222222"/>
        </w:rPr>
        <w:t>rulesets</w:t>
      </w:r>
      <w:proofErr w:type="spellEnd"/>
      <w:r>
        <w:rPr>
          <w:rFonts w:ascii="Lucida Grande" w:hAnsi="Lucida Grande" w:cs="Lucida Grande"/>
          <w:color w:val="222222"/>
        </w:rPr>
        <w:t xml:space="preserve"> are indented by two spaces.</w:t>
      </w:r>
    </w:p>
    <w:p w14:paraId="20C53A20" w14:textId="77777777" w:rsidR="00DB2507" w:rsidRDefault="00DB2507" w:rsidP="00620CF2">
      <w:pPr>
        <w:numPr>
          <w:ilvl w:val="0"/>
          <w:numId w:val="31"/>
        </w:numPr>
        <w:shd w:val="clear" w:color="auto" w:fill="FFFFFF"/>
        <w:spacing w:before="0" w:after="0" w:line="270" w:lineRule="atLeast"/>
        <w:ind w:left="0"/>
        <w:textAlignment w:val="baseline"/>
        <w:rPr>
          <w:rFonts w:ascii="inherit" w:hAnsi="inherit" w:cs="Lucida Grande"/>
          <w:color w:val="222222"/>
        </w:rPr>
      </w:pPr>
      <w:r>
        <w:rPr>
          <w:rFonts w:ascii="inherit" w:hAnsi="inherit" w:cs="Lucida Grande"/>
          <w:color w:val="222222"/>
        </w:rPr>
        <w:t>One space between the media feature and the value.</w:t>
      </w:r>
    </w:p>
    <w:p w14:paraId="4953A076" w14:textId="77777777" w:rsidR="00DB2507" w:rsidRDefault="00DB2507" w:rsidP="00620CF2">
      <w:pPr>
        <w:numPr>
          <w:ilvl w:val="0"/>
          <w:numId w:val="31"/>
        </w:numPr>
        <w:shd w:val="clear" w:color="auto" w:fill="FFFFFF"/>
        <w:spacing w:before="0" w:after="0" w:line="270" w:lineRule="atLeast"/>
        <w:ind w:left="0"/>
        <w:textAlignment w:val="baseline"/>
        <w:rPr>
          <w:rFonts w:ascii="inherit" w:hAnsi="inherit" w:cs="Lucida Grande"/>
          <w:color w:val="222222"/>
        </w:rPr>
      </w:pPr>
      <w:r>
        <w:rPr>
          <w:rFonts w:ascii="inherit" w:hAnsi="inherit" w:cs="Lucida Grande"/>
          <w:color w:val="222222"/>
        </w:rPr>
        <w:t>All values to be written in ems unless it is inappropriate.</w:t>
      </w:r>
    </w:p>
    <w:p w14:paraId="283FA99B" w14:textId="77777777" w:rsidR="00DB2507" w:rsidRDefault="00DB2507" w:rsidP="00620CF2">
      <w:pPr>
        <w:numPr>
          <w:ilvl w:val="0"/>
          <w:numId w:val="31"/>
        </w:numPr>
        <w:shd w:val="clear" w:color="auto" w:fill="FFFFFF"/>
        <w:spacing w:before="0" w:after="0" w:line="270" w:lineRule="atLeast"/>
        <w:ind w:left="0"/>
        <w:textAlignment w:val="baseline"/>
        <w:rPr>
          <w:rFonts w:ascii="inherit" w:hAnsi="inherit" w:cs="Lucida Grande"/>
          <w:color w:val="222222"/>
        </w:rPr>
      </w:pPr>
      <w:r>
        <w:rPr>
          <w:rFonts w:ascii="inherit" w:hAnsi="inherit" w:cs="Lucida Grande"/>
          <w:color w:val="222222"/>
        </w:rPr>
        <w:t xml:space="preserve">Add the pixel value in a comment directly after the </w:t>
      </w:r>
      <w:proofErr w:type="spellStart"/>
      <w:r>
        <w:rPr>
          <w:rFonts w:ascii="inherit" w:hAnsi="inherit" w:cs="Lucida Grande"/>
          <w:color w:val="222222"/>
        </w:rPr>
        <w:t>the</w:t>
      </w:r>
      <w:proofErr w:type="spellEnd"/>
      <w:r>
        <w:rPr>
          <w:rFonts w:ascii="inherit" w:hAnsi="inherit" w:cs="Lucida Grande"/>
          <w:color w:val="222222"/>
        </w:rPr>
        <w:t xml:space="preserve"> opening brace.</w:t>
      </w:r>
    </w:p>
    <w:p w14:paraId="2D5A77E0" w14:textId="77777777" w:rsidR="00DB2507" w:rsidRDefault="00DB2507" w:rsidP="00DB2507">
      <w:pPr>
        <w:shd w:val="clear" w:color="auto" w:fill="F6F6F2"/>
        <w:spacing w:line="270" w:lineRule="atLeast"/>
        <w:textAlignment w:val="baseline"/>
        <w:rPr>
          <w:rFonts w:ascii="Lucida Grande" w:hAnsi="Lucida Grande" w:cs="Lucida Grande"/>
          <w:color w:val="222222"/>
        </w:rPr>
      </w:pPr>
      <w:r>
        <w:rPr>
          <w:rStyle w:val="HTMLCode"/>
          <w:rFonts w:ascii="Monaco" w:hAnsi="Monaco"/>
          <w:color w:val="222222"/>
          <w:sz w:val="18"/>
          <w:szCs w:val="18"/>
          <w:bdr w:val="none" w:sz="0" w:space="0" w:color="auto" w:frame="1"/>
          <w:shd w:val="clear" w:color="auto" w:fill="F6F6F2"/>
        </w:rPr>
        <w:t xml:space="preserve">@media screen and (min-width: 28.125em) </w:t>
      </w:r>
      <w:proofErr w:type="gramStart"/>
      <w:r>
        <w:rPr>
          <w:rStyle w:val="HTMLCode"/>
          <w:rFonts w:ascii="Monaco" w:hAnsi="Monaco"/>
          <w:color w:val="222222"/>
          <w:sz w:val="18"/>
          <w:szCs w:val="18"/>
          <w:bdr w:val="none" w:sz="0" w:space="0" w:color="auto" w:frame="1"/>
          <w:shd w:val="clear" w:color="auto" w:fill="F6F6F2"/>
        </w:rPr>
        <w:t>{ /</w:t>
      </w:r>
      <w:proofErr w:type="gramEnd"/>
      <w:r>
        <w:rPr>
          <w:rStyle w:val="HTMLCode"/>
          <w:rFonts w:ascii="Monaco" w:hAnsi="Monaco"/>
          <w:color w:val="222222"/>
          <w:sz w:val="18"/>
          <w:szCs w:val="18"/>
          <w:bdr w:val="none" w:sz="0" w:space="0" w:color="auto" w:frame="1"/>
          <w:shd w:val="clear" w:color="auto" w:fill="F6F6F2"/>
        </w:rPr>
        <w:t>* 450px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#page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margin-left: 1.25em;</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margin-right: 1.25em;</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p>
    <w:p w14:paraId="02B59AAE" w14:textId="77777777" w:rsidR="00DB2507" w:rsidRDefault="00DB2507" w:rsidP="00DB2507">
      <w:pPr>
        <w:pStyle w:val="Heading2"/>
        <w:shd w:val="clear" w:color="auto" w:fill="FFFFFF"/>
        <w:spacing w:before="0" w:after="0" w:line="324" w:lineRule="atLeast"/>
        <w:textAlignment w:val="baseline"/>
        <w:rPr>
          <w:rFonts w:ascii="Helvetica Neue" w:hAnsi="Helvetica Neue" w:cs="Times New Roman"/>
          <w:b w:val="0"/>
          <w:bCs/>
          <w:color w:val="222222"/>
          <w:sz w:val="31"/>
          <w:szCs w:val="31"/>
        </w:rPr>
      </w:pPr>
      <w:bookmarkStart w:id="46" w:name="miscellaneous"/>
      <w:bookmarkEnd w:id="46"/>
      <w:r>
        <w:rPr>
          <w:rFonts w:ascii="Helvetica Neue" w:hAnsi="Helvetica Neue" w:cs="Times New Roman"/>
          <w:b w:val="0"/>
          <w:color w:val="222222"/>
          <w:sz w:val="31"/>
          <w:szCs w:val="31"/>
        </w:rPr>
        <w:t>Miscellaneous</w:t>
      </w:r>
    </w:p>
    <w:p w14:paraId="0BFBB192" w14:textId="77777777" w:rsidR="00DB2507" w:rsidRDefault="00DB2507" w:rsidP="00DB2507">
      <w:pPr>
        <w:pStyle w:val="Heading3"/>
        <w:shd w:val="clear" w:color="auto" w:fill="FFFFFF"/>
        <w:spacing w:before="0" w:after="135" w:line="405" w:lineRule="atLeast"/>
        <w:textAlignment w:val="baseline"/>
        <w:rPr>
          <w:rFonts w:ascii="Helvetica Neue" w:hAnsi="Helvetica Neue"/>
          <w:color w:val="222222"/>
          <w:sz w:val="25"/>
          <w:szCs w:val="25"/>
        </w:rPr>
      </w:pPr>
      <w:r>
        <w:rPr>
          <w:rFonts w:ascii="Helvetica Neue" w:hAnsi="Helvetica Neue"/>
          <w:color w:val="222222"/>
          <w:sz w:val="25"/>
          <w:szCs w:val="25"/>
        </w:rPr>
        <w:t>@charset statements</w:t>
      </w:r>
    </w:p>
    <w:p w14:paraId="51D7F5E6" w14:textId="77777777" w:rsidR="00DB2507" w:rsidRDefault="00DB2507" w:rsidP="00DB2507">
      <w:pPr>
        <w:pStyle w:val="NormalWeb"/>
        <w:shd w:val="clear" w:color="auto" w:fill="FFFFFF"/>
        <w:spacing w:before="0" w:after="0" w:line="270" w:lineRule="atLeast"/>
        <w:textAlignment w:val="baseline"/>
        <w:rPr>
          <w:rFonts w:ascii="Lucida Grande" w:hAnsi="Lucida Grande" w:cs="Lucida Grande"/>
          <w:color w:val="222222"/>
        </w:rPr>
      </w:pPr>
      <w:r>
        <w:rPr>
          <w:rFonts w:ascii="Lucida Grande" w:hAnsi="Lucida Grande" w:cs="Lucida Grande"/>
          <w:color w:val="222222"/>
        </w:rPr>
        <w:t>Character set statements (like</w:t>
      </w:r>
      <w:r>
        <w:rPr>
          <w:rStyle w:val="apple-converted-space"/>
          <w:rFonts w:ascii="Lucida Grande" w:hAnsi="Lucida Grande" w:cs="Lucida Grande"/>
          <w:color w:val="222222"/>
        </w:rPr>
        <w:t> </w:t>
      </w:r>
      <w:r>
        <w:rPr>
          <w:rStyle w:val="HTMLCode"/>
          <w:rFonts w:ascii="Monaco" w:hAnsi="Monaco"/>
          <w:color w:val="222222"/>
          <w:sz w:val="18"/>
          <w:szCs w:val="18"/>
          <w:bdr w:val="none" w:sz="0" w:space="0" w:color="auto" w:frame="1"/>
          <w:shd w:val="clear" w:color="auto" w:fill="F6F6F2"/>
        </w:rPr>
        <w:t>@charset "UTF-8";</w:t>
      </w:r>
      <w:r>
        <w:rPr>
          <w:rFonts w:ascii="Lucida Grande" w:hAnsi="Lucida Grande" w:cs="Lucida Grande"/>
          <w:color w:val="222222"/>
        </w:rPr>
        <w:t>) are only valid if they are at the very top of a CSS file. Since Drupal’s CSS aggregator combines multiple CSS files into one file, Drupal will strip all</w:t>
      </w:r>
      <w:r>
        <w:rPr>
          <w:rStyle w:val="apple-converted-space"/>
          <w:rFonts w:ascii="Lucida Grande" w:hAnsi="Lucida Grande" w:cs="Lucida Grande"/>
          <w:color w:val="222222"/>
        </w:rPr>
        <w:t> </w:t>
      </w:r>
      <w:r>
        <w:rPr>
          <w:rStyle w:val="HTMLCode"/>
          <w:rFonts w:ascii="Monaco" w:hAnsi="Monaco"/>
          <w:color w:val="222222"/>
          <w:sz w:val="18"/>
          <w:szCs w:val="18"/>
          <w:bdr w:val="none" w:sz="0" w:space="0" w:color="auto" w:frame="1"/>
          <w:shd w:val="clear" w:color="auto" w:fill="F6F6F2"/>
        </w:rPr>
        <w:t>@charset</w:t>
      </w:r>
      <w:r>
        <w:rPr>
          <w:rStyle w:val="apple-converted-space"/>
          <w:rFonts w:ascii="Lucida Grande" w:hAnsi="Lucida Grande" w:cs="Lucida Grande"/>
          <w:color w:val="222222"/>
        </w:rPr>
        <w:t> </w:t>
      </w:r>
      <w:r>
        <w:rPr>
          <w:rFonts w:ascii="Lucida Grande" w:hAnsi="Lucida Grande" w:cs="Lucida Grande"/>
          <w:color w:val="222222"/>
        </w:rPr>
        <w:t>statements so that the aggregated file remains valid CSS.</w:t>
      </w:r>
    </w:p>
    <w:p w14:paraId="65014A71" w14:textId="77777777" w:rsidR="00DB2507" w:rsidRDefault="00DB2507" w:rsidP="00DB2507">
      <w:pPr>
        <w:pStyle w:val="NormalWeb"/>
        <w:shd w:val="clear" w:color="auto" w:fill="FFFFFF"/>
        <w:spacing w:before="0" w:after="0" w:line="270" w:lineRule="atLeast"/>
        <w:textAlignment w:val="baseline"/>
        <w:rPr>
          <w:rFonts w:ascii="Lucida Grande" w:hAnsi="Lucida Grande" w:cs="Lucida Grande"/>
          <w:color w:val="222222"/>
        </w:rPr>
      </w:pPr>
      <w:r>
        <w:rPr>
          <w:rFonts w:ascii="Lucida Grande" w:hAnsi="Lucida Grande" w:cs="Lucida Grande"/>
          <w:color w:val="222222"/>
        </w:rPr>
        <w:t>This means CSS files MUST NOT include any</w:t>
      </w:r>
      <w:r>
        <w:rPr>
          <w:rStyle w:val="apple-converted-space"/>
          <w:rFonts w:ascii="Lucida Grande" w:hAnsi="Lucida Grande" w:cs="Lucida Grande"/>
          <w:color w:val="222222"/>
        </w:rPr>
        <w:t> </w:t>
      </w:r>
      <w:r>
        <w:rPr>
          <w:rStyle w:val="HTMLCode"/>
          <w:rFonts w:ascii="Monaco" w:hAnsi="Monaco"/>
          <w:color w:val="222222"/>
          <w:sz w:val="18"/>
          <w:szCs w:val="18"/>
          <w:bdr w:val="none" w:sz="0" w:space="0" w:color="auto" w:frame="1"/>
          <w:shd w:val="clear" w:color="auto" w:fill="F6F6F2"/>
        </w:rPr>
        <w:t>@charset</w:t>
      </w:r>
      <w:r>
        <w:rPr>
          <w:rStyle w:val="apple-converted-space"/>
          <w:rFonts w:ascii="Lucida Grande" w:hAnsi="Lucida Grande" w:cs="Lucida Grande"/>
          <w:color w:val="222222"/>
        </w:rPr>
        <w:t> </w:t>
      </w:r>
      <w:r>
        <w:rPr>
          <w:rFonts w:ascii="Lucida Grande" w:hAnsi="Lucida Grande" w:cs="Lucida Grande"/>
          <w:color w:val="222222"/>
        </w:rPr>
        <w:t>statements. The default encoding for CSS files is UTF-8. Any CSS comments or</w:t>
      </w:r>
      <w:r>
        <w:rPr>
          <w:rStyle w:val="apple-converted-space"/>
          <w:rFonts w:ascii="Lucida Grande" w:hAnsi="Lucida Grande" w:cs="Lucida Grande"/>
          <w:color w:val="222222"/>
        </w:rPr>
        <w:t> </w:t>
      </w:r>
      <w:r>
        <w:rPr>
          <w:rStyle w:val="HTMLCode"/>
          <w:rFonts w:ascii="Monaco" w:hAnsi="Monaco"/>
          <w:color w:val="222222"/>
          <w:sz w:val="18"/>
          <w:szCs w:val="18"/>
          <w:bdr w:val="none" w:sz="0" w:space="0" w:color="auto" w:frame="1"/>
          <w:shd w:val="clear" w:color="auto" w:fill="F6F6F2"/>
        </w:rPr>
        <w:t>content</w:t>
      </w:r>
      <w:r>
        <w:rPr>
          <w:rStyle w:val="apple-converted-space"/>
          <w:rFonts w:ascii="Lucida Grande" w:hAnsi="Lucida Grande" w:cs="Lucida Grande"/>
          <w:color w:val="222222"/>
        </w:rPr>
        <w:t> </w:t>
      </w:r>
      <w:r>
        <w:rPr>
          <w:rFonts w:ascii="Lucida Grande" w:hAnsi="Lucida Grande" w:cs="Lucida Grande"/>
          <w:color w:val="222222"/>
        </w:rPr>
        <w:t>property values MUST be encoded with UTF-8.</w:t>
      </w:r>
    </w:p>
    <w:p w14:paraId="7D91B00E" w14:textId="77777777" w:rsidR="00DB2507" w:rsidRDefault="00DB2507" w:rsidP="00DB2507">
      <w:pPr>
        <w:pStyle w:val="Heading2"/>
        <w:shd w:val="clear" w:color="auto" w:fill="FFFFFF"/>
        <w:spacing w:before="0" w:after="0" w:line="324" w:lineRule="atLeast"/>
        <w:textAlignment w:val="baseline"/>
        <w:rPr>
          <w:rFonts w:ascii="Helvetica Neue" w:hAnsi="Helvetica Neue" w:cs="Times New Roman"/>
          <w:b w:val="0"/>
          <w:bCs/>
          <w:color w:val="222222"/>
          <w:sz w:val="31"/>
          <w:szCs w:val="31"/>
        </w:rPr>
      </w:pPr>
      <w:bookmarkStart w:id="47" w:name="example"/>
      <w:bookmarkEnd w:id="47"/>
      <w:r>
        <w:rPr>
          <w:rFonts w:ascii="Helvetica Neue" w:hAnsi="Helvetica Neue" w:cs="Times New Roman"/>
          <w:b w:val="0"/>
          <w:color w:val="222222"/>
          <w:sz w:val="31"/>
          <w:szCs w:val="31"/>
        </w:rPr>
        <w:t>Practical example</w:t>
      </w:r>
    </w:p>
    <w:p w14:paraId="591C1593" w14:textId="77777777" w:rsidR="00DB2507" w:rsidRDefault="00DB2507" w:rsidP="00DB2507">
      <w:pPr>
        <w:pStyle w:val="NormalWeb"/>
        <w:shd w:val="clear" w:color="auto" w:fill="FFFFFF"/>
        <w:spacing w:before="0" w:after="332" w:line="270" w:lineRule="atLeast"/>
        <w:textAlignment w:val="baseline"/>
        <w:rPr>
          <w:rFonts w:ascii="Lucida Grande" w:hAnsi="Lucida Grande" w:cs="Lucida Grande"/>
          <w:color w:val="222222"/>
        </w:rPr>
      </w:pPr>
      <w:proofErr w:type="gramStart"/>
      <w:r>
        <w:rPr>
          <w:rFonts w:ascii="Lucida Grande" w:hAnsi="Lucida Grande" w:cs="Lucida Grande"/>
          <w:color w:val="222222"/>
        </w:rPr>
        <w:t>An example of various conventions.</w:t>
      </w:r>
      <w:proofErr w:type="gramEnd"/>
    </w:p>
    <w:p w14:paraId="2574986C" w14:textId="77777777" w:rsidR="00DB2507" w:rsidRDefault="00DB2507" w:rsidP="00DB2507">
      <w:pPr>
        <w:shd w:val="clear" w:color="auto" w:fill="F6F6F2"/>
        <w:spacing w:line="270" w:lineRule="atLeast"/>
        <w:textAlignment w:val="baseline"/>
        <w:rPr>
          <w:rFonts w:ascii="Lucida Grande" w:hAnsi="Lucida Grande" w:cs="Lucida Grande"/>
          <w:color w:val="222222"/>
        </w:rPr>
      </w:pPr>
      <w:r>
        <w:rPr>
          <w:rStyle w:val="HTMLCode"/>
          <w:rFonts w:ascii="Monaco" w:hAnsi="Monaco"/>
          <w:color w:val="222222"/>
          <w:sz w:val="18"/>
          <w:szCs w:val="18"/>
          <w:bdr w:val="none" w:sz="0" w:space="0" w:color="auto" w:frame="1"/>
          <w:shd w:val="clear" w:color="auto" w:fill="F6F6F2"/>
        </w:rPr>
        <w: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@file</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Layouts for this theme.</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Column layout with horizontal scroll.</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This creates a single row of full-height, non-wrapping columns that can be</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browsed horizontally within their parent.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Example HTML:</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&lt;div class="grid"&gt;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&lt;div class="cell cell-3"&gt;&lt;/div&gt;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&lt;div class="cell cell-3"&gt;&lt;/div&gt;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&lt;div class="cell cell-3"&gt;&lt;/div&gt;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&lt;/div&gt;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Grid container</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Must only contain '.cell' children.</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.grid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height: 100%;</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 Remove inter-cell whitespace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font-size: 0;</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 Prevent inline-block cells wrapping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xml:space="preserve">  white-space: </w:t>
      </w:r>
      <w:proofErr w:type="spellStart"/>
      <w:r>
        <w:rPr>
          <w:rStyle w:val="HTMLCode"/>
          <w:rFonts w:ascii="Monaco" w:hAnsi="Monaco"/>
          <w:color w:val="222222"/>
          <w:sz w:val="18"/>
          <w:szCs w:val="18"/>
          <w:bdr w:val="none" w:sz="0" w:space="0" w:color="auto" w:frame="1"/>
          <w:shd w:val="clear" w:color="auto" w:fill="F6F6F2"/>
        </w:rPr>
        <w:t>nowrap</w:t>
      </w:r>
      <w:proofErr w:type="spellEnd"/>
      <w:r>
        <w:rPr>
          <w:rStyle w:val="HTMLCode"/>
          <w:rFonts w:ascii="Monaco" w:hAnsi="Monaco"/>
          <w:color w:val="222222"/>
          <w:sz w:val="18"/>
          <w:szCs w:val="18"/>
          <w:bdr w:val="none" w:sz="0" w:space="0" w:color="auto" w:frame="1"/>
          <w:shd w:val="clear" w:color="auto" w:fill="F6F6F2"/>
        </w:rPr>
        <w: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Grid cells</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No explicit width by default. Extend with '.cell-n' classes.</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.cell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position: relative;</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display: inline-block;</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overflow: hidden;</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box-sizing: border-box;</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height: 100%;</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 Set the inter-cell spacing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padding: 0 10px;</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border: 2px solid #333;</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vertical-align: top;</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 Reset white-space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white-space: normal;</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 Reset font-size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font-size: 16px;</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Cell states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.cell.is-animating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background-color: #</w:t>
      </w:r>
      <w:proofErr w:type="spellStart"/>
      <w:r>
        <w:rPr>
          <w:rStyle w:val="HTMLCode"/>
          <w:rFonts w:ascii="Monaco" w:hAnsi="Monaco"/>
          <w:color w:val="222222"/>
          <w:sz w:val="18"/>
          <w:szCs w:val="18"/>
          <w:bdr w:val="none" w:sz="0" w:space="0" w:color="auto" w:frame="1"/>
          <w:shd w:val="clear" w:color="auto" w:fill="F6F6F2"/>
        </w:rPr>
        <w:t>fffdec</w:t>
      </w:r>
      <w:proofErr w:type="spellEnd"/>
      <w:r>
        <w:rPr>
          <w:rStyle w:val="HTMLCode"/>
          <w:rFonts w:ascii="Monaco" w:hAnsi="Monaco"/>
          <w:color w:val="222222"/>
          <w:sz w:val="18"/>
          <w:szCs w:val="18"/>
          <w:bdr w:val="none" w:sz="0" w:space="0" w:color="auto" w:frame="1"/>
          <w:shd w:val="clear" w:color="auto" w:fill="F6F6F2"/>
        </w:rPr>
        <w: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Cell dimensions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.cell-1 { width: 10%;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.cell-2 { width: 20%;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.cell-3 { width: 30%;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.cell-4 { width: 40%;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.cell-5 { width: 50%;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Cell modifiers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.cell--detail,</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.cell--important {</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  border-width: 4px;</w:t>
      </w:r>
      <w:r>
        <w:rPr>
          <w:rFonts w:ascii="Monaco" w:hAnsi="Monaco" w:cs="Courier"/>
          <w:color w:val="222222"/>
          <w:sz w:val="18"/>
          <w:szCs w:val="18"/>
          <w:bdr w:val="none" w:sz="0" w:space="0" w:color="auto" w:frame="1"/>
          <w:shd w:val="clear" w:color="auto" w:fill="F6F6F2"/>
        </w:rPr>
        <w:br/>
      </w:r>
      <w:r>
        <w:rPr>
          <w:rStyle w:val="HTMLCode"/>
          <w:rFonts w:ascii="Monaco" w:hAnsi="Monaco"/>
          <w:color w:val="222222"/>
          <w:sz w:val="18"/>
          <w:szCs w:val="18"/>
          <w:bdr w:val="none" w:sz="0" w:space="0" w:color="auto" w:frame="1"/>
          <w:shd w:val="clear" w:color="auto" w:fill="F6F6F2"/>
        </w:rPr>
        <w:t>}</w:t>
      </w:r>
    </w:p>
    <w:p w14:paraId="05082FEB" w14:textId="77777777" w:rsidR="00DB2507" w:rsidRDefault="00DB2507" w:rsidP="00DB2507">
      <w:pPr>
        <w:pStyle w:val="NormalWeb"/>
        <w:shd w:val="clear" w:color="auto" w:fill="FFFFFF"/>
        <w:spacing w:before="0" w:after="332" w:line="270" w:lineRule="atLeast"/>
        <w:textAlignment w:val="baseline"/>
        <w:rPr>
          <w:rFonts w:ascii="Lucida Grande" w:hAnsi="Lucida Grande" w:cs="Lucida Grande"/>
          <w:color w:val="222222"/>
        </w:rPr>
      </w:pPr>
      <w:r>
        <w:rPr>
          <w:rFonts w:ascii="Lucida Grande" w:hAnsi="Lucida Grande" w:cs="Lucida Grande"/>
          <w:color w:val="222222"/>
        </w:rPr>
        <w:t> </w:t>
      </w:r>
    </w:p>
    <w:p w14:paraId="26230531" w14:textId="77777777" w:rsidR="00DB2507" w:rsidRDefault="00376B6C" w:rsidP="00DB2507">
      <w:pPr>
        <w:textAlignment w:val="baseline"/>
        <w:rPr>
          <w:rFonts w:ascii="inherit" w:hAnsi="inherit"/>
        </w:rPr>
      </w:pPr>
      <w:r>
        <w:rPr>
          <w:rFonts w:ascii="inherit" w:hAnsi="inherit"/>
        </w:rPr>
        <w:pict w14:anchorId="708D7B50">
          <v:rect id="_x0000_i1025" style="width:0;height:.75pt" o:hralign="center" o:hrstd="t" o:hrnoshade="t" o:hr="t" fillcolor="#222" stroked="f"/>
        </w:pict>
      </w:r>
    </w:p>
    <w:p w14:paraId="288AF2D5" w14:textId="77777777" w:rsidR="00DB2507" w:rsidRDefault="00DB2507" w:rsidP="00DB2507">
      <w:pPr>
        <w:textAlignment w:val="baseline"/>
        <w:rPr>
          <w:rFonts w:ascii="inherit" w:hAnsi="inherit"/>
        </w:rPr>
      </w:pPr>
    </w:p>
    <w:p w14:paraId="75929A89" w14:textId="77777777" w:rsidR="00DB2507" w:rsidRDefault="00DB2507" w:rsidP="00DB2507">
      <w:r>
        <w:br w:type="page"/>
      </w:r>
    </w:p>
    <w:p w14:paraId="143F6CB6" w14:textId="77777777" w:rsidR="00DB2507" w:rsidRDefault="00DB2507" w:rsidP="00DB2507">
      <w:r>
        <w:t>References</w:t>
      </w:r>
    </w:p>
    <w:p w14:paraId="603A4E2B" w14:textId="77777777" w:rsidR="00DB2507" w:rsidRDefault="00376B6C" w:rsidP="00DB2507">
      <w:hyperlink r:id="rId81" w:anchor="CSS_Style_Rules" w:history="1">
        <w:r w:rsidR="00DB2507" w:rsidRPr="007E0BC0">
          <w:rPr>
            <w:rStyle w:val="Hyperlink"/>
          </w:rPr>
          <w:t>http://google-styleguide.googlecode.com/svn/trunk/htmlcssguide.xml#CSS_Style_Rules</w:t>
        </w:r>
      </w:hyperlink>
    </w:p>
    <w:p w14:paraId="37D5AF79" w14:textId="77777777" w:rsidR="00DB2507" w:rsidRDefault="00376B6C" w:rsidP="00DB2507">
      <w:hyperlink r:id="rId82" w:history="1">
        <w:r w:rsidR="00DB2507" w:rsidRPr="007E0BC0">
          <w:rPr>
            <w:rStyle w:val="Hyperlink"/>
          </w:rPr>
          <w:t>http://make.wordpress.org/core/handbook/coding-standards/css/</w:t>
        </w:r>
      </w:hyperlink>
    </w:p>
    <w:p w14:paraId="1BB9855C" w14:textId="77777777" w:rsidR="00DB2507" w:rsidRDefault="00376B6C" w:rsidP="00DB2507">
      <w:hyperlink r:id="rId83" w:history="1">
        <w:r w:rsidR="00DB2507" w:rsidRPr="007E0BC0">
          <w:rPr>
            <w:rStyle w:val="Hyperlink"/>
          </w:rPr>
          <w:t>https://drupal.org/node/1887862</w:t>
        </w:r>
      </w:hyperlink>
    </w:p>
    <w:p w14:paraId="373DCA14" w14:textId="77777777" w:rsidR="00DB2507" w:rsidRPr="001451A4" w:rsidRDefault="00DB2507" w:rsidP="00DB2507"/>
    <w:p w14:paraId="5565BD6E" w14:textId="77777777" w:rsidR="00EF276F" w:rsidRDefault="00EF276F" w:rsidP="00EF276F"/>
    <w:p w14:paraId="3B210E63" w14:textId="77777777" w:rsidR="00EF276F" w:rsidRDefault="00EF276F" w:rsidP="00EF276F">
      <w:r>
        <w:t>References</w:t>
      </w:r>
    </w:p>
    <w:p w14:paraId="7E31B53E" w14:textId="77777777" w:rsidR="00EF276F" w:rsidRDefault="00376B6C" w:rsidP="00EF276F">
      <w:hyperlink r:id="rId84" w:history="1">
        <w:r w:rsidR="00EF276F" w:rsidRPr="007E0BC0">
          <w:rPr>
            <w:rStyle w:val="Hyperlink"/>
          </w:rPr>
          <w:t>http://make.wordpress.org/core/handbook/coding-standards/javascript/</w:t>
        </w:r>
      </w:hyperlink>
    </w:p>
    <w:p w14:paraId="5402FE17" w14:textId="77777777" w:rsidR="00EF276F" w:rsidRDefault="00376B6C" w:rsidP="00EF276F">
      <w:hyperlink r:id="rId85" w:history="1">
        <w:r w:rsidR="00EF276F" w:rsidRPr="007E0BC0">
          <w:rPr>
            <w:rStyle w:val="Hyperlink"/>
          </w:rPr>
          <w:t>http://google-styleguide.googlecode.com/svn/trunk/javascriptguide.xml</w:t>
        </w:r>
      </w:hyperlink>
    </w:p>
    <w:p w14:paraId="11DA87DC" w14:textId="77777777" w:rsidR="00EF276F" w:rsidRDefault="00EF276F" w:rsidP="00EF276F"/>
    <w:p w14:paraId="079AABB0" w14:textId="77777777" w:rsidR="00EF276F" w:rsidRDefault="00376B6C" w:rsidP="00EF276F">
      <w:hyperlink r:id="rId86" w:history="1">
        <w:r w:rsidR="00EF276F" w:rsidRPr="007E0BC0">
          <w:rPr>
            <w:rStyle w:val="Hyperlink"/>
          </w:rPr>
          <w:t>https://github.com/rwaldron/idiomatic.js/</w:t>
        </w:r>
      </w:hyperlink>
    </w:p>
    <w:p w14:paraId="03F32BB5" w14:textId="0544819C" w:rsidR="005047C6" w:rsidRDefault="005047C6" w:rsidP="00EF276F">
      <w:pPr>
        <w:pStyle w:val="Heading1"/>
        <w:numPr>
          <w:ilvl w:val="0"/>
          <w:numId w:val="0"/>
        </w:numPr>
        <w:ind w:left="432" w:hanging="432"/>
      </w:pPr>
    </w:p>
    <w:p w14:paraId="69D29D8E" w14:textId="3C7E9AF6" w:rsidR="00F6246E" w:rsidRDefault="00F6246E" w:rsidP="007E4763">
      <w:pPr>
        <w:pStyle w:val="BodyText"/>
      </w:pPr>
    </w:p>
    <w:sectPr w:rsidR="00F6246E" w:rsidSect="007E4763">
      <w:headerReference w:type="even" r:id="rId87"/>
      <w:pgSz w:w="12240" w:h="15840" w:code="1"/>
      <w:pgMar w:top="1440" w:right="1440" w:bottom="1440" w:left="1440" w:header="504" w:footer="504"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JohnsonJA" w:date="2014-02-07T10:26:00Z" w:initials="JaJ">
    <w:p w14:paraId="138DE86F" w14:textId="77777777" w:rsidR="00376B6C" w:rsidRDefault="00376B6C">
      <w:pPr>
        <w:pStyle w:val="CommentText"/>
      </w:pPr>
      <w:r>
        <w:rPr>
          <w:rStyle w:val="CommentReference"/>
        </w:rPr>
        <w:annotationRef/>
      </w:r>
      <w:r>
        <w:t>We need to map this to the strategic plan… like Jack Lam did for the overarching standards.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8DE86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4E40EB" w14:textId="77777777" w:rsidR="00376B6C" w:rsidRDefault="00376B6C">
      <w:r>
        <w:separator/>
      </w:r>
    </w:p>
  </w:endnote>
  <w:endnote w:type="continuationSeparator" w:id="0">
    <w:p w14:paraId="21F5C201" w14:textId="77777777" w:rsidR="00376B6C" w:rsidRDefault="00376B6C">
      <w:r>
        <w:continuationSeparator/>
      </w:r>
    </w:p>
  </w:endnote>
  <w:endnote w:type="continuationNotice" w:id="1">
    <w:p w14:paraId="30F21D1F" w14:textId="77777777" w:rsidR="00376B6C" w:rsidRDefault="00376B6C">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Bold">
    <w:panose1 w:val="020B0704020202020204"/>
    <w:charset w:val="00"/>
    <w:family w:val="auto"/>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Neue">
    <w:altName w:val="Malgun Gothic"/>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elvetica Neue Light">
    <w:altName w:val="Microsoft YaHei"/>
    <w:charset w:val="00"/>
    <w:family w:val="auto"/>
    <w:pitch w:val="variable"/>
    <w:sig w:usb0="00000001" w:usb1="0000000A" w:usb2="00000000" w:usb3="00000000" w:csb0="00000007" w:csb1="00000000"/>
  </w:font>
  <w:font w:name="Monaco">
    <w:altName w:val="Courier New"/>
    <w:charset w:val="00"/>
    <w:family w:val="auto"/>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inherit">
    <w:altName w:val="Times New Roman"/>
    <w:panose1 w:val="00000000000000000000"/>
    <w:charset w:val="00"/>
    <w:family w:val="roman"/>
    <w:notTrueType/>
    <w:pitch w:val="default"/>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0B022E" w14:textId="77777777" w:rsidR="00376B6C" w:rsidRPr="008D655D" w:rsidRDefault="00376B6C" w:rsidP="007E4763">
    <w:pPr>
      <w:pStyle w:val="Footer"/>
      <w:pBdr>
        <w:top w:val="none" w:sz="0" w:space="0"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FA5A01" w14:textId="77777777" w:rsidR="00376B6C" w:rsidRDefault="00376B6C" w:rsidP="007E4763">
    <w:pPr>
      <w:pStyle w:val="Footer"/>
      <w:framePr w:wrap="around" w:vAnchor="text" w:hAnchor="margin" w:xAlign="right" w:y="1"/>
      <w:pBdr>
        <w:top w:val="none" w:sz="0" w:space="0" w:color="auto"/>
      </w:pBdr>
    </w:pPr>
    <w:r>
      <w:fldChar w:fldCharType="begin"/>
    </w:r>
    <w:r>
      <w:instrText xml:space="preserve">PAGE  </w:instrText>
    </w:r>
    <w:r>
      <w:fldChar w:fldCharType="separate"/>
    </w:r>
    <w:r w:rsidR="00014141">
      <w:rPr>
        <w:noProof/>
      </w:rPr>
      <w:t>25</w:t>
    </w:r>
    <w:r>
      <w:fldChar w:fldCharType="end"/>
    </w:r>
  </w:p>
  <w:p w14:paraId="385BBEDE" w14:textId="30BA0EC5" w:rsidR="00376B6C" w:rsidRPr="00486672" w:rsidRDefault="00376B6C" w:rsidP="007E4763">
    <w:pPr>
      <w:pStyle w:val="Footer"/>
      <w:tabs>
        <w:tab w:val="clear" w:pos="9360"/>
      </w:tabs>
      <w:spacing w:before="0"/>
    </w:pPr>
    <w:r>
      <w:t>CSS</w:t>
    </w:r>
    <w:ins w:id="1" w:author="JohnsonJA" w:date="2014-02-07T10:22:00Z">
      <w:r>
        <w:t xml:space="preserve"> </w:t>
      </w:r>
    </w:ins>
    <w:proofErr w:type="spellStart"/>
    <w:r w:rsidRPr="00486672">
      <w:t>Coding_Standard</w:t>
    </w:r>
    <w:proofErr w:type="spellEnd"/>
  </w:p>
  <w:p w14:paraId="32B610B5" w14:textId="1B1D0619" w:rsidR="00376B6C" w:rsidRDefault="00376B6C" w:rsidP="007E4763">
    <w:pPr>
      <w:pStyle w:val="FooterSecondRow"/>
    </w:pPr>
    <w:r>
      <w:t>Date Revised: 02/15/2014</w: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F84A55" w14:textId="77777777" w:rsidR="00376B6C" w:rsidRDefault="00376B6C">
    <w:pPr>
      <w:pStyle w:val="Footer"/>
      <w:framePr w:wrap="around" w:vAnchor="text" w:hAnchor="margin" w:xAlign="right" w:y="1"/>
      <w:pBdr>
        <w:top w:val="none" w:sz="0" w:space="0" w:color="auto"/>
      </w:pBdr>
    </w:pPr>
    <w:r>
      <w:fldChar w:fldCharType="begin"/>
    </w:r>
    <w:r>
      <w:instrText xml:space="preserve">PAGE  </w:instrText>
    </w:r>
    <w:r>
      <w:fldChar w:fldCharType="separate"/>
    </w:r>
    <w:r>
      <w:rPr>
        <w:noProof/>
      </w:rPr>
      <w:t>i</w:t>
    </w:r>
    <w:r>
      <w:fldChar w:fldCharType="end"/>
    </w:r>
  </w:p>
  <w:p w14:paraId="7348896D" w14:textId="77777777" w:rsidR="00376B6C" w:rsidRDefault="00376B6C">
    <w:pPr>
      <w:pStyle w:val="Footer"/>
      <w:tabs>
        <w:tab w:val="clear" w:pos="9360"/>
      </w:tabs>
      <w:spacing w:before="0"/>
    </w:pPr>
    <w:r>
      <w:t>CI: xxx</w:t>
    </w:r>
  </w:p>
  <w:p w14:paraId="40CCFFD3" w14:textId="77777777" w:rsidR="00376B6C" w:rsidRDefault="00376B6C">
    <w:pPr>
      <w:pStyle w:val="FooterSecondRow"/>
    </w:pPr>
    <w:r>
      <w:t>Date Revised: xxx</w:t>
    </w:r>
    <w:r>
      <w:tab/>
      <w:t>Classification (if required)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EB3474" w14:textId="77777777" w:rsidR="00376B6C" w:rsidRDefault="00376B6C">
      <w:r>
        <w:separator/>
      </w:r>
    </w:p>
  </w:footnote>
  <w:footnote w:type="continuationSeparator" w:id="0">
    <w:p w14:paraId="375596F5" w14:textId="77777777" w:rsidR="00376B6C" w:rsidRDefault="00376B6C">
      <w:r>
        <w:continuationSeparator/>
      </w:r>
    </w:p>
  </w:footnote>
  <w:footnote w:type="continuationNotice" w:id="1">
    <w:p w14:paraId="61741DAD" w14:textId="77777777" w:rsidR="00376B6C" w:rsidRDefault="00376B6C">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F72745" w14:textId="77777777" w:rsidR="00376B6C" w:rsidRPr="008D655D" w:rsidRDefault="00376B6C" w:rsidP="007E4763">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27794E" w14:textId="540E8810" w:rsidR="00376B6C" w:rsidRPr="00B57A8E" w:rsidRDefault="00376B6C" w:rsidP="007E4763">
    <w:pPr>
      <w:pStyle w:val="Header"/>
    </w:pPr>
    <w:r>
      <w:t>CA/CST</w:t>
    </w:r>
    <w:r w:rsidRPr="00B57A8E">
      <w:t xml:space="preserve"> </w:t>
    </w:r>
    <w:r w:rsidRPr="00B57A8E">
      <w:tab/>
    </w:r>
    <w:r>
      <w:t>CSS Coding Standards Version 1.0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6D48E3" w14:textId="77777777" w:rsidR="00376B6C" w:rsidRPr="00B57A8E" w:rsidRDefault="00376B6C" w:rsidP="007E4763">
    <w:pPr>
      <w:pStyle w:val="Header"/>
    </w:pPr>
    <w:r w:rsidRPr="00B57A8E">
      <w:t xml:space="preserve">US-VISIT </w:t>
    </w:r>
    <w:r w:rsidRPr="00B57A8E">
      <w:tab/>
      <w:t>Ti</w:t>
    </w:r>
    <w:r>
      <w:t>t</w:t>
    </w:r>
    <w:r w:rsidRPr="00B57A8E">
      <w:t>le</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E811" w14:textId="77777777" w:rsidR="00376B6C" w:rsidRDefault="00376B6C"/>
  <w:p w14:paraId="550B8A7F" w14:textId="77777777" w:rsidR="00376B6C" w:rsidRDefault="00376B6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830F64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A3839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FA6F41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79E7E2C"/>
    <w:lvl w:ilvl="0">
      <w:start w:val="1"/>
      <w:numFmt w:val="decimal"/>
      <w:pStyle w:val="ListNumber2"/>
      <w:lvlText w:val="%1."/>
      <w:lvlJc w:val="left"/>
      <w:pPr>
        <w:tabs>
          <w:tab w:val="num" w:pos="720"/>
        </w:tabs>
        <w:ind w:left="720" w:hanging="360"/>
      </w:pPr>
    </w:lvl>
  </w:abstractNum>
  <w:abstractNum w:abstractNumId="4">
    <w:nsid w:val="FFFFFF80"/>
    <w:multiLevelType w:val="singleLevel"/>
    <w:tmpl w:val="D2B4FF5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96442DE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C5C00E3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766AA8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2B47660"/>
    <w:lvl w:ilvl="0">
      <w:start w:val="1"/>
      <w:numFmt w:val="decimal"/>
      <w:pStyle w:val="ListNumber"/>
      <w:lvlText w:val="%1."/>
      <w:lvlJc w:val="left"/>
      <w:pPr>
        <w:tabs>
          <w:tab w:val="num" w:pos="360"/>
        </w:tabs>
        <w:ind w:left="360" w:hanging="360"/>
      </w:pPr>
    </w:lvl>
  </w:abstractNum>
  <w:abstractNum w:abstractNumId="9">
    <w:nsid w:val="FFFFFF89"/>
    <w:multiLevelType w:val="singleLevel"/>
    <w:tmpl w:val="8890994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8E4425"/>
    <w:multiLevelType w:val="multilevel"/>
    <w:tmpl w:val="015E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2D07700"/>
    <w:multiLevelType w:val="hybridMultilevel"/>
    <w:tmpl w:val="05CA8EC8"/>
    <w:lvl w:ilvl="0" w:tplc="CC2645B8">
      <w:start w:val="1"/>
      <w:numFmt w:val="lowerLetter"/>
      <w:pStyle w:val="AlphaList"/>
      <w:lvlText w:val="%1."/>
      <w:lvlJc w:val="left"/>
      <w:pPr>
        <w:tabs>
          <w:tab w:val="num" w:pos="1440"/>
        </w:tabs>
        <w:ind w:left="1440" w:hanging="360"/>
      </w:pPr>
      <w:rPr>
        <w:rFonts w:ascii="Times New Roman" w:hAnsi="Times New Roman" w:hint="default"/>
        <w:b w:val="0"/>
        <w:i w:val="0"/>
        <w:sz w:val="24"/>
        <w:szCs w:val="24"/>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nsid w:val="1B105F11"/>
    <w:multiLevelType w:val="multilevel"/>
    <w:tmpl w:val="B77C84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C662F51"/>
    <w:multiLevelType w:val="multilevel"/>
    <w:tmpl w:val="70061B32"/>
    <w:lvl w:ilvl="0">
      <w:start w:val="1"/>
      <w:numFmt w:val="decimal"/>
      <w:lvlText w:val="%1."/>
      <w:lvlJc w:val="left"/>
      <w:pPr>
        <w:tabs>
          <w:tab w:val="num" w:pos="144"/>
        </w:tabs>
        <w:ind w:left="144" w:hanging="720"/>
      </w:pPr>
      <w:rPr>
        <w:rFonts w:ascii="Arial Narrow" w:hAnsi="Arial Narrow" w:hint="default"/>
        <w:b/>
        <w:i w:val="0"/>
        <w:color w:val="auto"/>
        <w:sz w:val="36"/>
      </w:rPr>
    </w:lvl>
    <w:lvl w:ilvl="1">
      <w:start w:val="1"/>
      <w:numFmt w:val="decimal"/>
      <w:lvlText w:val="%1.%2"/>
      <w:lvlJc w:val="left"/>
      <w:pPr>
        <w:tabs>
          <w:tab w:val="num" w:pos="144"/>
        </w:tabs>
        <w:ind w:left="144" w:hanging="720"/>
      </w:pPr>
      <w:rPr>
        <w:rFonts w:ascii="Arial Bold" w:hAnsi="Arial Bold" w:hint="default"/>
        <w:b/>
        <w:i w:val="0"/>
        <w:sz w:val="28"/>
      </w:rPr>
    </w:lvl>
    <w:lvl w:ilvl="2">
      <w:start w:val="1"/>
      <w:numFmt w:val="decimal"/>
      <w:isLgl/>
      <w:lvlText w:val="%1.%2.%3"/>
      <w:lvlJc w:val="left"/>
      <w:pPr>
        <w:tabs>
          <w:tab w:val="num" w:pos="360"/>
        </w:tabs>
        <w:ind w:left="360" w:hanging="936"/>
      </w:pPr>
      <w:rPr>
        <w:rFonts w:ascii="Arial Bold" w:hAnsi="Arial Bold" w:hint="default"/>
        <w:b/>
        <w:i w:val="0"/>
        <w:color w:val="auto"/>
        <w:sz w:val="24"/>
      </w:rPr>
    </w:lvl>
    <w:lvl w:ilvl="3">
      <w:start w:val="1"/>
      <w:numFmt w:val="decimal"/>
      <w:lvlText w:val="%1.%2.%3.%4"/>
      <w:lvlJc w:val="left"/>
      <w:pPr>
        <w:tabs>
          <w:tab w:val="num" w:pos="720"/>
        </w:tabs>
        <w:ind w:left="432" w:hanging="432"/>
      </w:pPr>
      <w:rPr>
        <w:rFonts w:ascii="Arial Narrow" w:hAnsi="Arial Narrow" w:hint="default"/>
        <w:b/>
        <w:i w:val="0"/>
        <w:caps w:val="0"/>
        <w:strike w:val="0"/>
        <w:dstrike w:val="0"/>
        <w:outline w:val="0"/>
        <w:shadow w:val="0"/>
        <w:emboss w:val="0"/>
        <w:imprint w:val="0"/>
        <w:vanish w:val="0"/>
        <w:color w:val="auto"/>
        <w:sz w:val="26"/>
        <w:vertAlign w:val="baseline"/>
      </w:rPr>
    </w:lvl>
    <w:lvl w:ilvl="4">
      <w:start w:val="1"/>
      <w:numFmt w:val="decimal"/>
      <w:lvlText w:val="%1.%2.%3.%4.%5"/>
      <w:lvlJc w:val="left"/>
      <w:pPr>
        <w:tabs>
          <w:tab w:val="num" w:pos="648"/>
        </w:tabs>
        <w:ind w:left="648" w:hanging="1224"/>
      </w:pPr>
      <w:rPr>
        <w:rFonts w:ascii="Arial" w:hAnsi="Arial" w:hint="default"/>
        <w:b w:val="0"/>
        <w:i w:val="0"/>
        <w:color w:val="auto"/>
        <w:sz w:val="24"/>
      </w:rPr>
    </w:lvl>
    <w:lvl w:ilvl="5">
      <w:start w:val="1"/>
      <w:numFmt w:val="decimal"/>
      <w:pStyle w:val="Heading6"/>
      <w:lvlText w:val="%1.%2.%3.%4.%5.%6"/>
      <w:lvlJc w:val="left"/>
      <w:pPr>
        <w:tabs>
          <w:tab w:val="num" w:pos="1152"/>
        </w:tabs>
        <w:ind w:left="1152" w:hanging="1152"/>
      </w:pPr>
      <w:rPr>
        <w:rFonts w:ascii="Arial Narrow" w:hAnsi="Arial Narrow" w:hint="default"/>
        <w:b/>
        <w:i w:val="0"/>
        <w:color w:val="auto"/>
        <w:sz w:val="24"/>
      </w:rPr>
    </w:lvl>
    <w:lvl w:ilvl="6">
      <w:start w:val="1"/>
      <w:numFmt w:val="decimal"/>
      <w:lvlText w:val="%1.%2.%3.%4.%5.%6.%7"/>
      <w:lvlJc w:val="left"/>
      <w:pPr>
        <w:tabs>
          <w:tab w:val="num" w:pos="1296"/>
        </w:tabs>
        <w:ind w:left="1296" w:hanging="1872"/>
      </w:pPr>
      <w:rPr>
        <w:rFonts w:ascii="Arial Narrow" w:hAnsi="Arial Narrow" w:hint="default"/>
        <w:b w:val="0"/>
        <w:i/>
        <w:sz w:val="24"/>
      </w:rPr>
    </w:lvl>
    <w:lvl w:ilvl="7">
      <w:start w:val="1"/>
      <w:numFmt w:val="decimal"/>
      <w:lvlText w:val="%1.%2.%3.%4.%5.%6.%7.%8"/>
      <w:lvlJc w:val="left"/>
      <w:pPr>
        <w:tabs>
          <w:tab w:val="num" w:pos="864"/>
        </w:tabs>
        <w:ind w:left="864" w:hanging="1440"/>
      </w:pPr>
      <w:rPr>
        <w:rFonts w:hint="default"/>
      </w:rPr>
    </w:lvl>
    <w:lvl w:ilvl="8">
      <w:start w:val="1"/>
      <w:numFmt w:val="decimal"/>
      <w:lvlText w:val="%1.%2.%3.%4.%5.%6.%7.%8.%9"/>
      <w:lvlJc w:val="left"/>
      <w:pPr>
        <w:tabs>
          <w:tab w:val="num" w:pos="1008"/>
        </w:tabs>
        <w:ind w:left="1008" w:hanging="1584"/>
      </w:pPr>
      <w:rPr>
        <w:rFonts w:hint="default"/>
      </w:rPr>
    </w:lvl>
  </w:abstractNum>
  <w:abstractNum w:abstractNumId="14">
    <w:nsid w:val="1E862AEE"/>
    <w:multiLevelType w:val="multilevel"/>
    <w:tmpl w:val="2F20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6095064"/>
    <w:multiLevelType w:val="multilevel"/>
    <w:tmpl w:val="8F24C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C2951D2"/>
    <w:multiLevelType w:val="multilevel"/>
    <w:tmpl w:val="923CA168"/>
    <w:lvl w:ilvl="0">
      <w:start w:val="1"/>
      <w:numFmt w:val="upperLetter"/>
      <w:lvlText w:val="%1."/>
      <w:lvlJc w:val="left"/>
      <w:pPr>
        <w:tabs>
          <w:tab w:val="num" w:pos="360"/>
        </w:tabs>
        <w:ind w:left="0" w:firstLine="0"/>
      </w:pPr>
      <w:rPr>
        <w:rFonts w:hint="default"/>
      </w:rPr>
    </w:lvl>
    <w:lvl w:ilvl="1">
      <w:start w:val="1"/>
      <w:numFmt w:val="decimal"/>
      <w:lvlText w:val="%1.%2"/>
      <w:lvlJc w:val="left"/>
      <w:pPr>
        <w:tabs>
          <w:tab w:val="num" w:pos="36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720"/>
        </w:tabs>
        <w:ind w:left="0" w:firstLine="0"/>
      </w:pPr>
      <w:rPr>
        <w:rFonts w:hint="default"/>
      </w:rPr>
    </w:lvl>
    <w:lvl w:ilvl="4">
      <w:start w:val="1"/>
      <w:numFmt w:val="decimal"/>
      <w:lvlText w:val="%1.%2.%3.%4.%5"/>
      <w:lvlJc w:val="left"/>
      <w:pPr>
        <w:tabs>
          <w:tab w:val="num" w:pos="1080"/>
        </w:tabs>
        <w:ind w:left="0" w:firstLine="0"/>
      </w:pPr>
      <w:rPr>
        <w:rFonts w:hint="default"/>
      </w:rPr>
    </w:lvl>
    <w:lvl w:ilvl="5">
      <w:start w:val="1"/>
      <w:numFmt w:val="decimal"/>
      <w:lvlText w:val="%1.%2.%3.%4.%5.%6"/>
      <w:lvlJc w:val="left"/>
      <w:pPr>
        <w:tabs>
          <w:tab w:val="num" w:pos="1080"/>
        </w:tabs>
        <w:ind w:left="0" w:firstLine="0"/>
      </w:pPr>
      <w:rPr>
        <w:rFonts w:hint="default"/>
      </w:rPr>
    </w:lvl>
    <w:lvl w:ilvl="6">
      <w:start w:val="1"/>
      <w:numFmt w:val="upperLetter"/>
      <w:lvlRestart w:val="0"/>
      <w:pStyle w:val="Heading7"/>
      <w:suff w:val="space"/>
      <w:lvlText w:val="Appendix %7:"/>
      <w:lvlJc w:val="left"/>
      <w:pPr>
        <w:ind w:left="0" w:firstLine="0"/>
      </w:pPr>
      <w:rPr>
        <w:rFonts w:hint="default"/>
      </w:rPr>
    </w:lvl>
    <w:lvl w:ilvl="7">
      <w:start w:val="1"/>
      <w:numFmt w:val="decimal"/>
      <w:lvlText w:val="%7.%8"/>
      <w:lvlJc w:val="left"/>
      <w:pPr>
        <w:tabs>
          <w:tab w:val="num" w:pos="360"/>
        </w:tabs>
        <w:ind w:left="0" w:firstLine="0"/>
      </w:pPr>
      <w:rPr>
        <w:rFonts w:hint="default"/>
      </w:rPr>
    </w:lvl>
    <w:lvl w:ilvl="8">
      <w:start w:val="1"/>
      <w:numFmt w:val="decimal"/>
      <w:lvlText w:val="%7.%8.%9"/>
      <w:lvlJc w:val="left"/>
      <w:pPr>
        <w:tabs>
          <w:tab w:val="num" w:pos="720"/>
        </w:tabs>
        <w:ind w:left="0" w:firstLine="0"/>
      </w:pPr>
      <w:rPr>
        <w:rFonts w:hint="default"/>
      </w:rPr>
    </w:lvl>
  </w:abstractNum>
  <w:abstractNum w:abstractNumId="17">
    <w:nsid w:val="32BE52B1"/>
    <w:multiLevelType w:val="hybridMultilevel"/>
    <w:tmpl w:val="2D7C32CA"/>
    <w:lvl w:ilvl="0" w:tplc="97FC437A">
      <w:start w:val="1"/>
      <w:numFmt w:val="decimal"/>
      <w:pStyle w:val="NumberedList"/>
      <w:lvlText w:val="%1."/>
      <w:lvlJc w:val="right"/>
      <w:pPr>
        <w:tabs>
          <w:tab w:val="num" w:pos="432"/>
        </w:tabs>
        <w:ind w:left="432" w:hanging="72"/>
      </w:pPr>
      <w:rPr>
        <w:rFonts w:ascii="Times New Roman" w:hAnsi="Times New Roman" w:hint="default"/>
        <w:b w:val="0"/>
        <w:i w:val="0"/>
        <w:color w:val="auto"/>
        <w:sz w:val="24"/>
        <w:szCs w:val="24"/>
      </w:rPr>
    </w:lvl>
    <w:lvl w:ilvl="1" w:tplc="04090019" w:tentative="1">
      <w:start w:val="1"/>
      <w:numFmt w:val="lowerLetter"/>
      <w:lvlText w:val="%2."/>
      <w:lvlJc w:val="left"/>
      <w:pPr>
        <w:tabs>
          <w:tab w:val="num" w:pos="912"/>
        </w:tabs>
        <w:ind w:left="912" w:hanging="360"/>
      </w:pPr>
    </w:lvl>
    <w:lvl w:ilvl="2" w:tplc="0409001B" w:tentative="1">
      <w:start w:val="1"/>
      <w:numFmt w:val="lowerRoman"/>
      <w:lvlText w:val="%3."/>
      <w:lvlJc w:val="right"/>
      <w:pPr>
        <w:tabs>
          <w:tab w:val="num" w:pos="1632"/>
        </w:tabs>
        <w:ind w:left="1632" w:hanging="180"/>
      </w:pPr>
    </w:lvl>
    <w:lvl w:ilvl="3" w:tplc="0409000F" w:tentative="1">
      <w:start w:val="1"/>
      <w:numFmt w:val="decimal"/>
      <w:lvlText w:val="%4."/>
      <w:lvlJc w:val="left"/>
      <w:pPr>
        <w:tabs>
          <w:tab w:val="num" w:pos="2352"/>
        </w:tabs>
        <w:ind w:left="2352" w:hanging="360"/>
      </w:pPr>
    </w:lvl>
    <w:lvl w:ilvl="4" w:tplc="04090019" w:tentative="1">
      <w:start w:val="1"/>
      <w:numFmt w:val="lowerLetter"/>
      <w:lvlText w:val="%5."/>
      <w:lvlJc w:val="left"/>
      <w:pPr>
        <w:tabs>
          <w:tab w:val="num" w:pos="3072"/>
        </w:tabs>
        <w:ind w:left="3072" w:hanging="360"/>
      </w:pPr>
    </w:lvl>
    <w:lvl w:ilvl="5" w:tplc="0409001B" w:tentative="1">
      <w:start w:val="1"/>
      <w:numFmt w:val="lowerRoman"/>
      <w:lvlText w:val="%6."/>
      <w:lvlJc w:val="right"/>
      <w:pPr>
        <w:tabs>
          <w:tab w:val="num" w:pos="3792"/>
        </w:tabs>
        <w:ind w:left="3792" w:hanging="180"/>
      </w:pPr>
    </w:lvl>
    <w:lvl w:ilvl="6" w:tplc="0409000F" w:tentative="1">
      <w:start w:val="1"/>
      <w:numFmt w:val="decimal"/>
      <w:lvlText w:val="%7."/>
      <w:lvlJc w:val="left"/>
      <w:pPr>
        <w:tabs>
          <w:tab w:val="num" w:pos="4512"/>
        </w:tabs>
        <w:ind w:left="4512" w:hanging="360"/>
      </w:pPr>
    </w:lvl>
    <w:lvl w:ilvl="7" w:tplc="04090019" w:tentative="1">
      <w:start w:val="1"/>
      <w:numFmt w:val="lowerLetter"/>
      <w:lvlText w:val="%8."/>
      <w:lvlJc w:val="left"/>
      <w:pPr>
        <w:tabs>
          <w:tab w:val="num" w:pos="5232"/>
        </w:tabs>
        <w:ind w:left="5232" w:hanging="360"/>
      </w:pPr>
    </w:lvl>
    <w:lvl w:ilvl="8" w:tplc="0409001B" w:tentative="1">
      <w:start w:val="1"/>
      <w:numFmt w:val="lowerRoman"/>
      <w:lvlText w:val="%9."/>
      <w:lvlJc w:val="right"/>
      <w:pPr>
        <w:tabs>
          <w:tab w:val="num" w:pos="5952"/>
        </w:tabs>
        <w:ind w:left="5952" w:hanging="180"/>
      </w:pPr>
    </w:lvl>
  </w:abstractNum>
  <w:abstractNum w:abstractNumId="18">
    <w:nsid w:val="37ED3A8E"/>
    <w:multiLevelType w:val="multilevel"/>
    <w:tmpl w:val="1CE83B0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026"/>
        </w:tabs>
        <w:ind w:left="102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42A32D8A"/>
    <w:multiLevelType w:val="hybridMultilevel"/>
    <w:tmpl w:val="B4046CDE"/>
    <w:lvl w:ilvl="0" w:tplc="0CA2018E">
      <w:start w:val="1"/>
      <w:numFmt w:val="bullet"/>
      <w:pStyle w:val="TableBullet1"/>
      <w:lvlText w:val=""/>
      <w:lvlJc w:val="left"/>
      <w:pPr>
        <w:tabs>
          <w:tab w:val="num" w:pos="492"/>
        </w:tabs>
        <w:ind w:left="492" w:hanging="360"/>
      </w:pPr>
      <w:rPr>
        <w:rFonts w:ascii="Symbol" w:hAnsi="Symbol" w:cs="Symbol" w:hint="default"/>
        <w:b w:val="0"/>
        <w:bCs w:val="0"/>
        <w:i w:val="0"/>
        <w:iCs w:val="0"/>
        <w:color w:val="000000"/>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AB55821"/>
    <w:multiLevelType w:val="hybridMultilevel"/>
    <w:tmpl w:val="981ABBB2"/>
    <w:lvl w:ilvl="0" w:tplc="32BEF11C">
      <w:start w:val="1"/>
      <w:numFmt w:val="bullet"/>
      <w:pStyle w:val="Bullet3"/>
      <w:lvlText w:val=""/>
      <w:lvlJc w:val="left"/>
      <w:pPr>
        <w:tabs>
          <w:tab w:val="num" w:pos="1224"/>
        </w:tabs>
        <w:ind w:left="1224" w:hanging="360"/>
      </w:pPr>
      <w:rPr>
        <w:rFonts w:ascii="Symbol" w:hAnsi="Symbol" w:hint="default"/>
        <w:b w:val="0"/>
        <w:i w:val="0"/>
        <w:sz w:val="22"/>
      </w:rPr>
    </w:lvl>
    <w:lvl w:ilvl="1" w:tplc="E48C76CC" w:tentative="1">
      <w:start w:val="1"/>
      <w:numFmt w:val="bullet"/>
      <w:lvlText w:val="o"/>
      <w:lvlJc w:val="left"/>
      <w:pPr>
        <w:tabs>
          <w:tab w:val="num" w:pos="1440"/>
        </w:tabs>
        <w:ind w:left="1440" w:hanging="360"/>
      </w:pPr>
      <w:rPr>
        <w:rFonts w:ascii="Courier New" w:hAnsi="Courier New" w:hint="default"/>
      </w:rPr>
    </w:lvl>
    <w:lvl w:ilvl="2" w:tplc="EA1022F6" w:tentative="1">
      <w:start w:val="1"/>
      <w:numFmt w:val="bullet"/>
      <w:lvlText w:val=""/>
      <w:lvlJc w:val="left"/>
      <w:pPr>
        <w:tabs>
          <w:tab w:val="num" w:pos="2160"/>
        </w:tabs>
        <w:ind w:left="2160" w:hanging="360"/>
      </w:pPr>
      <w:rPr>
        <w:rFonts w:ascii="Wingdings" w:hAnsi="Wingdings" w:hint="default"/>
      </w:rPr>
    </w:lvl>
    <w:lvl w:ilvl="3" w:tplc="885CAF1C" w:tentative="1">
      <w:start w:val="1"/>
      <w:numFmt w:val="bullet"/>
      <w:lvlText w:val=""/>
      <w:lvlJc w:val="left"/>
      <w:pPr>
        <w:tabs>
          <w:tab w:val="num" w:pos="2880"/>
        </w:tabs>
        <w:ind w:left="2880" w:hanging="360"/>
      </w:pPr>
      <w:rPr>
        <w:rFonts w:ascii="Symbol" w:hAnsi="Symbol" w:hint="default"/>
      </w:rPr>
    </w:lvl>
    <w:lvl w:ilvl="4" w:tplc="780E17F6" w:tentative="1">
      <w:start w:val="1"/>
      <w:numFmt w:val="bullet"/>
      <w:lvlText w:val="o"/>
      <w:lvlJc w:val="left"/>
      <w:pPr>
        <w:tabs>
          <w:tab w:val="num" w:pos="3600"/>
        </w:tabs>
        <w:ind w:left="3600" w:hanging="360"/>
      </w:pPr>
      <w:rPr>
        <w:rFonts w:ascii="Courier New" w:hAnsi="Courier New" w:hint="default"/>
      </w:rPr>
    </w:lvl>
    <w:lvl w:ilvl="5" w:tplc="7B641F72" w:tentative="1">
      <w:start w:val="1"/>
      <w:numFmt w:val="bullet"/>
      <w:lvlText w:val=""/>
      <w:lvlJc w:val="left"/>
      <w:pPr>
        <w:tabs>
          <w:tab w:val="num" w:pos="4320"/>
        </w:tabs>
        <w:ind w:left="4320" w:hanging="360"/>
      </w:pPr>
      <w:rPr>
        <w:rFonts w:ascii="Wingdings" w:hAnsi="Wingdings" w:hint="default"/>
      </w:rPr>
    </w:lvl>
    <w:lvl w:ilvl="6" w:tplc="AED8423A" w:tentative="1">
      <w:start w:val="1"/>
      <w:numFmt w:val="bullet"/>
      <w:lvlText w:val=""/>
      <w:lvlJc w:val="left"/>
      <w:pPr>
        <w:tabs>
          <w:tab w:val="num" w:pos="5040"/>
        </w:tabs>
        <w:ind w:left="5040" w:hanging="360"/>
      </w:pPr>
      <w:rPr>
        <w:rFonts w:ascii="Symbol" w:hAnsi="Symbol" w:hint="default"/>
      </w:rPr>
    </w:lvl>
    <w:lvl w:ilvl="7" w:tplc="07B88F82" w:tentative="1">
      <w:start w:val="1"/>
      <w:numFmt w:val="bullet"/>
      <w:lvlText w:val="o"/>
      <w:lvlJc w:val="left"/>
      <w:pPr>
        <w:tabs>
          <w:tab w:val="num" w:pos="5760"/>
        </w:tabs>
        <w:ind w:left="5760" w:hanging="360"/>
      </w:pPr>
      <w:rPr>
        <w:rFonts w:ascii="Courier New" w:hAnsi="Courier New" w:hint="default"/>
      </w:rPr>
    </w:lvl>
    <w:lvl w:ilvl="8" w:tplc="DAF220B0" w:tentative="1">
      <w:start w:val="1"/>
      <w:numFmt w:val="bullet"/>
      <w:lvlText w:val=""/>
      <w:lvlJc w:val="left"/>
      <w:pPr>
        <w:tabs>
          <w:tab w:val="num" w:pos="6480"/>
        </w:tabs>
        <w:ind w:left="6480" w:hanging="360"/>
      </w:pPr>
      <w:rPr>
        <w:rFonts w:ascii="Wingdings" w:hAnsi="Wingdings" w:hint="default"/>
      </w:rPr>
    </w:lvl>
  </w:abstractNum>
  <w:abstractNum w:abstractNumId="21">
    <w:nsid w:val="4C5E07BF"/>
    <w:multiLevelType w:val="multilevel"/>
    <w:tmpl w:val="C458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E0567C5"/>
    <w:multiLevelType w:val="hybridMultilevel"/>
    <w:tmpl w:val="D0F25B0C"/>
    <w:lvl w:ilvl="0" w:tplc="610A300C">
      <w:start w:val="1"/>
      <w:numFmt w:val="bullet"/>
      <w:pStyle w:val="TableBullet3"/>
      <w:lvlText w:val="-"/>
      <w:lvlJc w:val="left"/>
      <w:pPr>
        <w:tabs>
          <w:tab w:val="num" w:pos="646"/>
        </w:tabs>
        <w:ind w:left="1008" w:hanging="230"/>
      </w:pPr>
      <w:rPr>
        <w:rFonts w:ascii="Symbol" w:hAnsi="Symbol" w:hint="default"/>
        <w:b w:val="0"/>
        <w:i w:val="0"/>
        <w:color w:val="auto"/>
        <w:sz w:val="20"/>
        <w:szCs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3E52E23"/>
    <w:multiLevelType w:val="multilevel"/>
    <w:tmpl w:val="6F5E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C9053ED"/>
    <w:multiLevelType w:val="hybridMultilevel"/>
    <w:tmpl w:val="2A2AE9DE"/>
    <w:lvl w:ilvl="0" w:tplc="AE28BFC2">
      <w:start w:val="1"/>
      <w:numFmt w:val="bullet"/>
      <w:pStyle w:val="Bullet1"/>
      <w:lvlText w:val=""/>
      <w:lvlJc w:val="left"/>
      <w:pPr>
        <w:tabs>
          <w:tab w:val="num" w:pos="720"/>
        </w:tabs>
        <w:ind w:left="720" w:hanging="360"/>
      </w:pPr>
      <w:rPr>
        <w:rFonts w:ascii="Symbol" w:hAnsi="Symbol" w:hint="default"/>
        <w:b w:val="0"/>
        <w:i w:val="0"/>
        <w:sz w:val="20"/>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61914780"/>
    <w:multiLevelType w:val="multilevel"/>
    <w:tmpl w:val="8132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9C50AA8"/>
    <w:multiLevelType w:val="multilevel"/>
    <w:tmpl w:val="082C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F305F3D"/>
    <w:multiLevelType w:val="multilevel"/>
    <w:tmpl w:val="201C5666"/>
    <w:lvl w:ilvl="0">
      <w:start w:val="1"/>
      <w:numFmt w:val="upperLetter"/>
      <w:suff w:val="space"/>
      <w:lvlText w:val="Appendix %1."/>
      <w:lvlJc w:val="left"/>
      <w:pPr>
        <w:ind w:left="1872" w:hanging="1872"/>
      </w:pPr>
      <w:rPr>
        <w:rFonts w:ascii="Arial Narrow" w:hAnsi="Arial Narrow" w:hint="default"/>
        <w:b/>
        <w:i w:val="0"/>
        <w:sz w:val="36"/>
      </w:rPr>
    </w:lvl>
    <w:lvl w:ilvl="1">
      <w:start w:val="1"/>
      <w:numFmt w:val="decimal"/>
      <w:pStyle w:val="number"/>
      <w:lvlText w:val="%1.%2"/>
      <w:lvlJc w:val="left"/>
      <w:pPr>
        <w:tabs>
          <w:tab w:val="num" w:pos="720"/>
        </w:tabs>
        <w:ind w:left="720" w:hanging="720"/>
      </w:pPr>
      <w:rPr>
        <w:rFonts w:ascii="Arial Narrow" w:hAnsi="Arial Narrow" w:hint="default"/>
        <w:b/>
        <w:i w:val="0"/>
        <w:sz w:val="32"/>
      </w:rPr>
    </w:lvl>
    <w:lvl w:ilvl="2">
      <w:start w:val="1"/>
      <w:numFmt w:val="decimal"/>
      <w:lvlText w:val="%1.%2.%3"/>
      <w:lvlJc w:val="left"/>
      <w:pPr>
        <w:tabs>
          <w:tab w:val="num" w:pos="1008"/>
        </w:tabs>
        <w:ind w:left="1008" w:hanging="1008"/>
      </w:pPr>
      <w:rPr>
        <w:rFonts w:ascii="Arial Narrow" w:hAnsi="Arial Narrow" w:hint="default"/>
        <w:b/>
        <w:i w:val="0"/>
        <w:sz w:val="28"/>
      </w:rPr>
    </w:lvl>
    <w:lvl w:ilvl="3">
      <w:start w:val="1"/>
      <w:numFmt w:val="decimal"/>
      <w:lvlText w:val="%1.%2.%3.%4"/>
      <w:lvlJc w:val="left"/>
      <w:pPr>
        <w:tabs>
          <w:tab w:val="num" w:pos="1008"/>
        </w:tabs>
        <w:ind w:left="1008" w:hanging="1008"/>
      </w:pPr>
      <w:rPr>
        <w:rFonts w:ascii="Arial Narrow" w:hAnsi="Arial Narrow"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8">
    <w:nsid w:val="74B6476F"/>
    <w:multiLevelType w:val="singleLevel"/>
    <w:tmpl w:val="C39CCD14"/>
    <w:lvl w:ilvl="0">
      <w:start w:val="1"/>
      <w:numFmt w:val="decimal"/>
      <w:pStyle w:val="NumberList2"/>
      <w:lvlText w:val="%1."/>
      <w:lvlJc w:val="left"/>
      <w:pPr>
        <w:tabs>
          <w:tab w:val="num" w:pos="1512"/>
        </w:tabs>
        <w:ind w:left="1512" w:hanging="432"/>
      </w:pPr>
    </w:lvl>
  </w:abstractNum>
  <w:abstractNum w:abstractNumId="29">
    <w:nsid w:val="766549A6"/>
    <w:multiLevelType w:val="hybridMultilevel"/>
    <w:tmpl w:val="BCD26E86"/>
    <w:lvl w:ilvl="0" w:tplc="727C6ACC">
      <w:start w:val="1"/>
      <w:numFmt w:val="bullet"/>
      <w:pStyle w:val="TableBullet2"/>
      <w:lvlText w:val="o"/>
      <w:lvlJc w:val="left"/>
      <w:pPr>
        <w:tabs>
          <w:tab w:val="num" w:pos="156"/>
        </w:tabs>
        <w:ind w:left="518" w:hanging="230"/>
      </w:pPr>
      <w:rPr>
        <w:rFonts w:ascii="Symbol" w:hAnsi="Symbol" w:hint="default"/>
        <w:b w:val="0"/>
        <w:i w:val="0"/>
        <w:color w:val="auto"/>
        <w:sz w:val="20"/>
        <w:szCs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7B411A4"/>
    <w:multiLevelType w:val="hybridMultilevel"/>
    <w:tmpl w:val="55FE664E"/>
    <w:lvl w:ilvl="0" w:tplc="276E090E">
      <w:start w:val="1"/>
      <w:numFmt w:val="bullet"/>
      <w:pStyle w:val="Bullet2"/>
      <w:lvlText w:val="o"/>
      <w:lvlJc w:val="left"/>
      <w:pPr>
        <w:tabs>
          <w:tab w:val="num" w:pos="1008"/>
        </w:tabs>
        <w:ind w:left="979" w:hanging="331"/>
      </w:pPr>
      <w:rPr>
        <w:rFonts w:ascii="Symbol" w:hAnsi="Symbol" w:hint="default"/>
        <w:b w:val="0"/>
        <w:i w:val="0"/>
        <w:sz w:val="20"/>
      </w:rPr>
    </w:lvl>
    <w:lvl w:ilvl="1" w:tplc="0A18B238">
      <w:start w:val="1"/>
      <w:numFmt w:val="bullet"/>
      <w:lvlText w:val=""/>
      <w:lvlJc w:val="left"/>
      <w:pPr>
        <w:tabs>
          <w:tab w:val="num" w:pos="1440"/>
        </w:tabs>
        <w:ind w:left="1440" w:hanging="360"/>
      </w:pPr>
      <w:rPr>
        <w:rFonts w:ascii="Symbol" w:hAnsi="Symbol" w:hint="default"/>
        <w:b w:val="0"/>
        <w:i w:val="0"/>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24"/>
  </w:num>
  <w:num w:numId="3">
    <w:abstractNumId w:val="20"/>
  </w:num>
  <w:num w:numId="4">
    <w:abstractNumId w:val="19"/>
  </w:num>
  <w:num w:numId="5">
    <w:abstractNumId w:val="27"/>
  </w:num>
  <w:num w:numId="6">
    <w:abstractNumId w:val="18"/>
  </w:num>
  <w:num w:numId="7">
    <w:abstractNumId w:val="16"/>
  </w:num>
  <w:num w:numId="8">
    <w:abstractNumId w:val="30"/>
  </w:num>
  <w:num w:numId="9">
    <w:abstractNumId w:val="17"/>
  </w:num>
  <w:num w:numId="10">
    <w:abstractNumId w:val="28"/>
  </w:num>
  <w:num w:numId="11">
    <w:abstractNumId w:val="29"/>
  </w:num>
  <w:num w:numId="12">
    <w:abstractNumId w:val="11"/>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2"/>
  </w:num>
  <w:num w:numId="24">
    <w:abstractNumId w:val="12"/>
  </w:num>
  <w:num w:numId="25">
    <w:abstractNumId w:val="25"/>
  </w:num>
  <w:num w:numId="26">
    <w:abstractNumId w:val="14"/>
  </w:num>
  <w:num w:numId="27">
    <w:abstractNumId w:val="10"/>
  </w:num>
  <w:num w:numId="28">
    <w:abstractNumId w:val="23"/>
  </w:num>
  <w:num w:numId="29">
    <w:abstractNumId w:val="26"/>
  </w:num>
  <w:num w:numId="30">
    <w:abstractNumId w:val="15"/>
  </w:num>
  <w:num w:numId="31">
    <w:abstractNumId w:val="2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Moves/>
  <w:defaultTabStop w:val="720"/>
  <w:drawingGridHorizontalSpacing w:val="120"/>
  <w:displayHorizontalDrawingGridEvery w:val="2"/>
  <w:displayVerticalDrawingGridEvery w:val="2"/>
  <w:doNotShadeFormData/>
  <w:noPunctuationKerning/>
  <w:characterSpacingControl w:val="doNotCompress"/>
  <w:hdrShapeDefaults>
    <o:shapedefaults v:ext="edit" spidmax="4097">
      <o:colormru v:ext="edit" colors="#036,#002f80"/>
    </o:shapedefaults>
  </w:hdrShapeDefaults>
  <w:footnotePr>
    <w:footnote w:id="-1"/>
    <w:footnote w:id="0"/>
    <w:footnote w:id="1"/>
  </w:footnotePr>
  <w:endnotePr>
    <w:endnote w:id="-1"/>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365D80"/>
    <w:rsid w:val="00014141"/>
    <w:rsid w:val="000234FD"/>
    <w:rsid w:val="0006369C"/>
    <w:rsid w:val="00095647"/>
    <w:rsid w:val="00105A10"/>
    <w:rsid w:val="00137B7C"/>
    <w:rsid w:val="001531B3"/>
    <w:rsid w:val="0018723F"/>
    <w:rsid w:val="00187B8B"/>
    <w:rsid w:val="001938E1"/>
    <w:rsid w:val="001E20B6"/>
    <w:rsid w:val="00212CDF"/>
    <w:rsid w:val="002167F1"/>
    <w:rsid w:val="00246E4D"/>
    <w:rsid w:val="00255DD4"/>
    <w:rsid w:val="00262285"/>
    <w:rsid w:val="002741E8"/>
    <w:rsid w:val="0027509A"/>
    <w:rsid w:val="0029245B"/>
    <w:rsid w:val="002D3728"/>
    <w:rsid w:val="002E4F32"/>
    <w:rsid w:val="0031785F"/>
    <w:rsid w:val="00365D80"/>
    <w:rsid w:val="0037402B"/>
    <w:rsid w:val="00376B6C"/>
    <w:rsid w:val="003875AF"/>
    <w:rsid w:val="003A3CF3"/>
    <w:rsid w:val="003E5C7C"/>
    <w:rsid w:val="003E5DCB"/>
    <w:rsid w:val="0040144A"/>
    <w:rsid w:val="00403395"/>
    <w:rsid w:val="00445553"/>
    <w:rsid w:val="004459FB"/>
    <w:rsid w:val="004609FD"/>
    <w:rsid w:val="004A11A0"/>
    <w:rsid w:val="004F2ADB"/>
    <w:rsid w:val="004F2CF0"/>
    <w:rsid w:val="005047C6"/>
    <w:rsid w:val="005935C8"/>
    <w:rsid w:val="005E08F0"/>
    <w:rsid w:val="005F713E"/>
    <w:rsid w:val="00620CF2"/>
    <w:rsid w:val="0062373C"/>
    <w:rsid w:val="00692DD3"/>
    <w:rsid w:val="006D5146"/>
    <w:rsid w:val="006E1645"/>
    <w:rsid w:val="00765F88"/>
    <w:rsid w:val="007A7299"/>
    <w:rsid w:val="007E4763"/>
    <w:rsid w:val="0084718B"/>
    <w:rsid w:val="00856CEA"/>
    <w:rsid w:val="008764F7"/>
    <w:rsid w:val="00893C1A"/>
    <w:rsid w:val="0092365C"/>
    <w:rsid w:val="00965207"/>
    <w:rsid w:val="00995DF7"/>
    <w:rsid w:val="009B6F19"/>
    <w:rsid w:val="00A42184"/>
    <w:rsid w:val="00A623D0"/>
    <w:rsid w:val="00A63037"/>
    <w:rsid w:val="00A648A9"/>
    <w:rsid w:val="00AA308D"/>
    <w:rsid w:val="00AB3227"/>
    <w:rsid w:val="00AE2438"/>
    <w:rsid w:val="00AF046E"/>
    <w:rsid w:val="00B43C93"/>
    <w:rsid w:val="00B456A6"/>
    <w:rsid w:val="00B978C8"/>
    <w:rsid w:val="00C10D34"/>
    <w:rsid w:val="00CB62E0"/>
    <w:rsid w:val="00CC3720"/>
    <w:rsid w:val="00D42F1A"/>
    <w:rsid w:val="00D5458C"/>
    <w:rsid w:val="00D54FEB"/>
    <w:rsid w:val="00DB2507"/>
    <w:rsid w:val="00DB2AFE"/>
    <w:rsid w:val="00DC0FBD"/>
    <w:rsid w:val="00E45868"/>
    <w:rsid w:val="00EA414B"/>
    <w:rsid w:val="00EC3811"/>
    <w:rsid w:val="00ED4159"/>
    <w:rsid w:val="00EF276F"/>
    <w:rsid w:val="00F05A0B"/>
    <w:rsid w:val="00F23C85"/>
    <w:rsid w:val="00F6246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colormru v:ext="edit" colors="#036,#002f80"/>
    </o:shapedefaults>
    <o:shapelayout v:ext="edit">
      <o:idmap v:ext="edit" data="1"/>
    </o:shapelayout>
  </w:shapeDefaults>
  <w:decimalSymbol w:val="."/>
  <w:listSeparator w:val=","/>
  <w14:docId w14:val="1E923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nhideWhenUsed="0" w:qFormat="1"/>
    <w:lsdException w:name="heading 6" w:semiHidden="0" w:uiPriority="9"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Balloon Text" w:uiPriority="99"/>
    <w:lsdException w:name="Table Grid"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pPr>
      <w:spacing w:before="160" w:after="160"/>
    </w:pPr>
    <w:rPr>
      <w:sz w:val="24"/>
    </w:rPr>
  </w:style>
  <w:style w:type="paragraph" w:styleId="Heading1">
    <w:name w:val="heading 1"/>
    <w:next w:val="Normal"/>
    <w:link w:val="Heading1Char"/>
    <w:uiPriority w:val="9"/>
    <w:qFormat/>
    <w:rsid w:val="005703C2"/>
    <w:pPr>
      <w:keepNext/>
      <w:numPr>
        <w:numId w:val="6"/>
      </w:numPr>
      <w:spacing w:before="280" w:after="160"/>
      <w:outlineLvl w:val="0"/>
    </w:pPr>
    <w:rPr>
      <w:rFonts w:ascii="Arial Bold" w:hAnsi="Arial Bold"/>
      <w:b/>
      <w:kern w:val="28"/>
      <w:sz w:val="36"/>
    </w:rPr>
  </w:style>
  <w:style w:type="paragraph" w:styleId="Heading2">
    <w:name w:val="heading 2"/>
    <w:next w:val="Normal"/>
    <w:link w:val="Heading2Char"/>
    <w:uiPriority w:val="9"/>
    <w:qFormat/>
    <w:rsid w:val="009D4218"/>
    <w:pPr>
      <w:keepNext/>
      <w:numPr>
        <w:ilvl w:val="1"/>
        <w:numId w:val="6"/>
      </w:numPr>
      <w:spacing w:before="320" w:after="60"/>
      <w:outlineLvl w:val="1"/>
    </w:pPr>
    <w:rPr>
      <w:rFonts w:ascii="Arial" w:hAnsi="Arial" w:cs="Arial"/>
      <w:b/>
      <w:iCs/>
      <w:sz w:val="28"/>
      <w:szCs w:val="28"/>
    </w:rPr>
  </w:style>
  <w:style w:type="paragraph" w:styleId="Heading3">
    <w:name w:val="heading 3"/>
    <w:next w:val="Normal"/>
    <w:link w:val="Heading3Char"/>
    <w:uiPriority w:val="9"/>
    <w:qFormat/>
    <w:pPr>
      <w:keepNext/>
      <w:numPr>
        <w:ilvl w:val="2"/>
        <w:numId w:val="6"/>
      </w:numPr>
      <w:tabs>
        <w:tab w:val="left" w:pos="840"/>
      </w:tabs>
      <w:spacing w:before="240" w:after="40"/>
      <w:outlineLvl w:val="2"/>
    </w:pPr>
    <w:rPr>
      <w:rFonts w:ascii="Arial" w:hAnsi="Arial"/>
      <w:b/>
      <w:sz w:val="24"/>
    </w:rPr>
  </w:style>
  <w:style w:type="paragraph" w:styleId="Heading4">
    <w:name w:val="heading 4"/>
    <w:basedOn w:val="Normal"/>
    <w:next w:val="Normal"/>
    <w:link w:val="Heading4Char"/>
    <w:uiPriority w:val="9"/>
    <w:qFormat/>
    <w:pPr>
      <w:keepNext/>
      <w:numPr>
        <w:ilvl w:val="3"/>
        <w:numId w:val="6"/>
      </w:numPr>
      <w:spacing w:before="240" w:after="120"/>
      <w:outlineLvl w:val="3"/>
    </w:pPr>
    <w:rPr>
      <w:rFonts w:ascii="Arial" w:hAnsi="Arial" w:cs="Arial"/>
      <w:b/>
      <w:bCs/>
      <w:szCs w:val="32"/>
    </w:rPr>
  </w:style>
  <w:style w:type="paragraph" w:styleId="Heading5">
    <w:name w:val="heading 5"/>
    <w:basedOn w:val="Normal"/>
    <w:next w:val="Normal"/>
    <w:autoRedefine/>
    <w:qFormat/>
    <w:pPr>
      <w:keepNext/>
      <w:numPr>
        <w:ilvl w:val="4"/>
        <w:numId w:val="6"/>
      </w:numPr>
      <w:spacing w:before="240" w:after="60"/>
      <w:outlineLvl w:val="4"/>
    </w:pPr>
    <w:rPr>
      <w:rFonts w:ascii="Arial" w:hAnsi="Arial"/>
      <w:b/>
      <w:iCs/>
      <w:szCs w:val="26"/>
    </w:rPr>
  </w:style>
  <w:style w:type="paragraph" w:styleId="Heading6">
    <w:name w:val="heading 6"/>
    <w:basedOn w:val="Normal"/>
    <w:next w:val="Normal"/>
    <w:link w:val="Heading6Char"/>
    <w:uiPriority w:val="9"/>
    <w:qFormat/>
    <w:pPr>
      <w:numPr>
        <w:ilvl w:val="5"/>
        <w:numId w:val="1"/>
      </w:numPr>
      <w:tabs>
        <w:tab w:val="left" w:pos="2340"/>
      </w:tabs>
      <w:spacing w:before="240" w:after="60"/>
      <w:outlineLvl w:val="5"/>
    </w:pPr>
    <w:rPr>
      <w:rFonts w:ascii="Arial Bold" w:hAnsi="Arial Bold"/>
      <w:b/>
      <w:bCs/>
      <w:szCs w:val="22"/>
    </w:rPr>
  </w:style>
  <w:style w:type="paragraph" w:styleId="Heading7">
    <w:name w:val="heading 7"/>
    <w:basedOn w:val="Normal"/>
    <w:next w:val="BodyText"/>
    <w:qFormat/>
    <w:rsid w:val="00146222"/>
    <w:pPr>
      <w:keepNext/>
      <w:widowControl w:val="0"/>
      <w:numPr>
        <w:ilvl w:val="6"/>
        <w:numId w:val="7"/>
      </w:numPr>
      <w:spacing w:before="240" w:after="120"/>
      <w:outlineLvl w:val="6"/>
    </w:pPr>
    <w:rPr>
      <w:rFonts w:ascii="Arial" w:hAnsi="Arial"/>
      <w:b/>
      <w:sz w:val="36"/>
    </w:rPr>
  </w:style>
  <w:style w:type="paragraph" w:styleId="Heading8">
    <w:name w:val="heading 8"/>
    <w:next w:val="BodyText"/>
    <w:qFormat/>
    <w:pPr>
      <w:pageBreakBefore/>
      <w:spacing w:before="560" w:after="280"/>
      <w:outlineLvl w:val="7"/>
    </w:pPr>
    <w:rPr>
      <w:rFonts w:ascii="Arial Bold" w:hAnsi="Arial Bold"/>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9D4218"/>
    <w:rPr>
      <w:rFonts w:ascii="Arial" w:hAnsi="Arial" w:cs="Arial"/>
      <w:b/>
      <w:iCs/>
      <w:sz w:val="28"/>
      <w:szCs w:val="28"/>
    </w:rPr>
  </w:style>
  <w:style w:type="paragraph" w:styleId="BodyText">
    <w:name w:val="Body Text"/>
    <w:basedOn w:val="Normal"/>
    <w:rsid w:val="004E3E90"/>
  </w:style>
  <w:style w:type="paragraph" w:customStyle="1" w:styleId="Bullet1">
    <w:name w:val="Bullet1"/>
    <w:pPr>
      <w:numPr>
        <w:numId w:val="2"/>
      </w:numPr>
      <w:spacing w:before="60" w:after="60"/>
    </w:pPr>
    <w:rPr>
      <w:color w:val="000000"/>
      <w:sz w:val="24"/>
      <w:szCs w:val="24"/>
    </w:rPr>
  </w:style>
  <w:style w:type="paragraph" w:customStyle="1" w:styleId="Bullet2">
    <w:name w:val="Bullet2"/>
    <w:rsid w:val="00B81AFD"/>
    <w:pPr>
      <w:numPr>
        <w:numId w:val="8"/>
      </w:numPr>
      <w:tabs>
        <w:tab w:val="clear" w:pos="1008"/>
        <w:tab w:val="num" w:pos="900"/>
      </w:tabs>
      <w:spacing w:before="40" w:after="40"/>
      <w:ind w:left="900" w:hanging="252"/>
    </w:pPr>
    <w:rPr>
      <w:color w:val="000000"/>
      <w:sz w:val="24"/>
      <w:szCs w:val="24"/>
    </w:rPr>
  </w:style>
  <w:style w:type="paragraph" w:customStyle="1" w:styleId="Tablenumberedlist">
    <w:name w:val="Table numbered list"/>
    <w:basedOn w:val="Normal"/>
    <w:pPr>
      <w:tabs>
        <w:tab w:val="left" w:pos="372"/>
      </w:tabs>
      <w:spacing w:before="40" w:after="40"/>
      <w:ind w:left="374" w:hanging="115"/>
    </w:pPr>
    <w:rPr>
      <w:rFonts w:ascii="Arial" w:hAnsi="Arial"/>
      <w:sz w:val="20"/>
    </w:rPr>
  </w:style>
  <w:style w:type="paragraph" w:styleId="TOC7">
    <w:name w:val="toc 7"/>
    <w:basedOn w:val="Normal"/>
    <w:next w:val="Normal"/>
    <w:autoRedefine/>
    <w:semiHidden/>
    <w:rsid w:val="00C9407D"/>
    <w:pPr>
      <w:spacing w:before="0" w:after="0"/>
      <w:ind w:left="720" w:hanging="720"/>
    </w:pPr>
  </w:style>
  <w:style w:type="paragraph" w:styleId="TOC1">
    <w:name w:val="toc 1"/>
    <w:next w:val="Normal"/>
    <w:uiPriority w:val="39"/>
    <w:rsid w:val="00C9407D"/>
    <w:pPr>
      <w:ind w:left="360" w:hanging="360"/>
    </w:pPr>
    <w:rPr>
      <w:sz w:val="24"/>
    </w:rPr>
  </w:style>
  <w:style w:type="paragraph" w:styleId="TOC2">
    <w:name w:val="toc 2"/>
    <w:next w:val="Normal"/>
    <w:uiPriority w:val="39"/>
    <w:rsid w:val="00C9407D"/>
    <w:pPr>
      <w:ind w:left="965" w:hanging="605"/>
    </w:pPr>
    <w:rPr>
      <w:sz w:val="24"/>
    </w:rPr>
  </w:style>
  <w:style w:type="paragraph" w:styleId="TOC3">
    <w:name w:val="toc 3"/>
    <w:next w:val="Normal"/>
    <w:uiPriority w:val="39"/>
    <w:rsid w:val="004E0A7E"/>
    <w:pPr>
      <w:ind w:left="1656" w:hanging="720"/>
    </w:pPr>
    <w:rPr>
      <w:sz w:val="24"/>
    </w:rPr>
  </w:style>
  <w:style w:type="paragraph" w:customStyle="1" w:styleId="FigureCaption">
    <w:name w:val="Figure Caption"/>
    <w:next w:val="Normal"/>
    <w:pPr>
      <w:spacing w:before="120" w:after="240"/>
      <w:jc w:val="center"/>
    </w:pPr>
    <w:rPr>
      <w:rFonts w:ascii="Arial" w:hAnsi="Arial"/>
      <w:b/>
    </w:rPr>
  </w:style>
  <w:style w:type="paragraph" w:styleId="TOC4">
    <w:name w:val="toc 4"/>
    <w:next w:val="Normal"/>
    <w:semiHidden/>
    <w:rsid w:val="004E0A7E"/>
    <w:pPr>
      <w:ind w:left="2390" w:hanging="835"/>
    </w:pPr>
    <w:rPr>
      <w:sz w:val="24"/>
    </w:rPr>
  </w:style>
  <w:style w:type="paragraph" w:styleId="TOC5">
    <w:name w:val="toc 5"/>
    <w:next w:val="Normal"/>
    <w:semiHidden/>
    <w:rsid w:val="004E0A7E"/>
    <w:pPr>
      <w:ind w:left="3485" w:hanging="1080"/>
    </w:pPr>
    <w:rPr>
      <w:sz w:val="24"/>
    </w:rPr>
  </w:style>
  <w:style w:type="paragraph" w:styleId="TOC6">
    <w:name w:val="toc 6"/>
    <w:next w:val="Normal"/>
    <w:semiHidden/>
    <w:rsid w:val="00C9407D"/>
    <w:pPr>
      <w:tabs>
        <w:tab w:val="left" w:pos="2365"/>
        <w:tab w:val="right" w:leader="dot" w:pos="9350"/>
      </w:tabs>
      <w:ind w:left="4637" w:hanging="1152"/>
    </w:pPr>
    <w:rPr>
      <w:noProof/>
      <w:sz w:val="24"/>
      <w:szCs w:val="24"/>
    </w:rPr>
  </w:style>
  <w:style w:type="character" w:customStyle="1" w:styleId="TableCaptionChar">
    <w:name w:val="Table Caption Char"/>
    <w:link w:val="TableCaption"/>
    <w:rsid w:val="001B5FA0"/>
    <w:rPr>
      <w:rFonts w:ascii="Arial" w:hAnsi="Arial"/>
      <w:b/>
      <w:lang w:val="en-US" w:eastAsia="en-US" w:bidi="ar-SA"/>
    </w:rPr>
  </w:style>
  <w:style w:type="paragraph" w:customStyle="1" w:styleId="TableCaption">
    <w:name w:val="Table Caption"/>
    <w:next w:val="Normal"/>
    <w:link w:val="TableCaptionChar"/>
    <w:pPr>
      <w:keepNext/>
      <w:spacing w:before="240" w:after="120"/>
    </w:pPr>
    <w:rPr>
      <w:rFonts w:ascii="Arial" w:hAnsi="Arial"/>
      <w:b/>
    </w:rPr>
  </w:style>
  <w:style w:type="paragraph" w:styleId="TableofFigures">
    <w:name w:val="table of figures"/>
    <w:basedOn w:val="Normal"/>
    <w:next w:val="Normal"/>
    <w:semiHidden/>
    <w:rsid w:val="00FD7F1E"/>
    <w:pPr>
      <w:spacing w:before="0" w:after="0"/>
    </w:pPr>
  </w:style>
  <w:style w:type="paragraph" w:styleId="Caption">
    <w:name w:val="caption"/>
    <w:basedOn w:val="Normal"/>
    <w:next w:val="Normal"/>
    <w:qFormat/>
    <w:rsid w:val="00FD7F1E"/>
    <w:rPr>
      <w:b/>
      <w:bCs/>
      <w:sz w:val="20"/>
    </w:rPr>
  </w:style>
  <w:style w:type="paragraph" w:customStyle="1" w:styleId="TableText">
    <w:name w:val="Table Text"/>
    <w:pPr>
      <w:spacing w:before="40" w:after="40"/>
    </w:pPr>
    <w:rPr>
      <w:rFonts w:ascii="Arial" w:hAnsi="Arial"/>
    </w:rPr>
  </w:style>
  <w:style w:type="paragraph" w:customStyle="1" w:styleId="NumberedList0">
    <w:name w:val="NumberedList"/>
    <w:basedOn w:val="Normal"/>
    <w:semiHidden/>
    <w:pPr>
      <w:tabs>
        <w:tab w:val="num" w:pos="720"/>
      </w:tabs>
      <w:spacing w:before="80" w:after="80"/>
      <w:ind w:left="720" w:hanging="360"/>
      <w:outlineLvl w:val="6"/>
    </w:pPr>
    <w:rPr>
      <w:szCs w:val="24"/>
    </w:rPr>
  </w:style>
  <w:style w:type="paragraph" w:customStyle="1" w:styleId="TableBullet1">
    <w:name w:val="Table Bullet 1"/>
    <w:rsid w:val="00602BDC"/>
    <w:pPr>
      <w:numPr>
        <w:numId w:val="4"/>
      </w:numPr>
      <w:tabs>
        <w:tab w:val="clear" w:pos="492"/>
        <w:tab w:val="num" w:pos="303"/>
      </w:tabs>
      <w:spacing w:before="40" w:after="40"/>
      <w:ind w:left="317" w:hanging="187"/>
    </w:pPr>
    <w:rPr>
      <w:rFonts w:ascii="Arial" w:hAnsi="Arial" w:cs="Arial"/>
    </w:rPr>
  </w:style>
  <w:style w:type="paragraph" w:customStyle="1" w:styleId="FrontMatterHeader">
    <w:name w:val="Front Matter Header"/>
    <w:next w:val="Normal"/>
    <w:pPr>
      <w:keepNext/>
      <w:spacing w:before="360" w:after="60"/>
      <w:jc w:val="center"/>
    </w:pPr>
    <w:rPr>
      <w:rFonts w:ascii="Arial" w:hAnsi="Arial" w:cs="Arial"/>
      <w:b/>
      <w:sz w:val="36"/>
    </w:rPr>
  </w:style>
  <w:style w:type="paragraph" w:customStyle="1" w:styleId="Bullet3">
    <w:name w:val="Bullet3"/>
    <w:pPr>
      <w:numPr>
        <w:numId w:val="3"/>
      </w:numPr>
      <w:ind w:hanging="264"/>
    </w:pPr>
    <w:rPr>
      <w:color w:val="000000"/>
      <w:sz w:val="24"/>
      <w:szCs w:val="24"/>
    </w:rPr>
  </w:style>
  <w:style w:type="paragraph" w:customStyle="1" w:styleId="CoverSubtitle">
    <w:name w:val="Cover Subtitle"/>
    <w:rsid w:val="00B57A8E"/>
    <w:pPr>
      <w:spacing w:after="40"/>
      <w:jc w:val="right"/>
    </w:pPr>
    <w:rPr>
      <w:rFonts w:ascii="Arial" w:hAnsi="Arial" w:cs="Arial"/>
      <w:b/>
      <w:sz w:val="28"/>
    </w:rPr>
  </w:style>
  <w:style w:type="paragraph" w:customStyle="1" w:styleId="CoverProgramName">
    <w:name w:val="Cover Program Name"/>
    <w:rsid w:val="002826B9"/>
    <w:rPr>
      <w:rFonts w:ascii="Arial" w:hAnsi="Arial" w:cs="Arial"/>
      <w:b/>
      <w:sz w:val="24"/>
    </w:rPr>
  </w:style>
  <w:style w:type="paragraph" w:customStyle="1" w:styleId="TableHeader">
    <w:name w:val="Table Header"/>
    <w:basedOn w:val="Normal"/>
    <w:pPr>
      <w:spacing w:before="60" w:after="60"/>
      <w:jc w:val="center"/>
    </w:pPr>
    <w:rPr>
      <w:rFonts w:ascii="Arial" w:hAnsi="Arial" w:cs="Arial"/>
      <w:b/>
      <w:sz w:val="20"/>
    </w:rPr>
  </w:style>
  <w:style w:type="paragraph" w:styleId="Footer">
    <w:name w:val="footer"/>
    <w:next w:val="FooterSecondRow"/>
    <w:rsid w:val="002826B9"/>
    <w:pPr>
      <w:pBdr>
        <w:top w:val="single" w:sz="4" w:space="3" w:color="auto"/>
      </w:pBdr>
      <w:tabs>
        <w:tab w:val="right" w:pos="9360"/>
      </w:tabs>
      <w:spacing w:before="60"/>
    </w:pPr>
    <w:rPr>
      <w:rFonts w:ascii="Arial" w:hAnsi="Arial" w:cs="Arial"/>
      <w:sz w:val="18"/>
    </w:rPr>
  </w:style>
  <w:style w:type="paragraph" w:customStyle="1" w:styleId="FooterSecondRow">
    <w:name w:val="Footer Second Row"/>
    <w:basedOn w:val="Footer"/>
    <w:rsid w:val="00B57A8E"/>
    <w:pPr>
      <w:pBdr>
        <w:top w:val="none" w:sz="0" w:space="0" w:color="auto"/>
      </w:pBdr>
      <w:spacing w:before="0"/>
    </w:pPr>
  </w:style>
  <w:style w:type="paragraph" w:styleId="Header">
    <w:name w:val="header"/>
    <w:basedOn w:val="Normal"/>
    <w:pPr>
      <w:pBdr>
        <w:bottom w:val="single" w:sz="4" w:space="2" w:color="auto"/>
      </w:pBdr>
      <w:tabs>
        <w:tab w:val="right" w:pos="9360"/>
      </w:tabs>
    </w:pPr>
    <w:rPr>
      <w:rFonts w:ascii="Arial" w:hAnsi="Arial" w:cs="Arial"/>
      <w:sz w:val="20"/>
    </w:rPr>
  </w:style>
  <w:style w:type="paragraph" w:customStyle="1" w:styleId="number">
    <w:name w:val="number"/>
    <w:basedOn w:val="Normal"/>
    <w:semiHidden/>
    <w:pPr>
      <w:numPr>
        <w:ilvl w:val="1"/>
        <w:numId w:val="5"/>
      </w:numPr>
    </w:pPr>
  </w:style>
  <w:style w:type="paragraph" w:customStyle="1" w:styleId="CoverTitle">
    <w:name w:val="Cover Title"/>
    <w:rsid w:val="00B57A8E"/>
    <w:pPr>
      <w:jc w:val="right"/>
    </w:pPr>
    <w:rPr>
      <w:rFonts w:ascii="Arial" w:hAnsi="Arial"/>
      <w:b/>
      <w:sz w:val="72"/>
    </w:rPr>
  </w:style>
  <w:style w:type="character" w:styleId="Hyperlink">
    <w:name w:val="Hyperlink"/>
    <w:uiPriority w:val="99"/>
    <w:rsid w:val="001E1A12"/>
    <w:rPr>
      <w:rFonts w:ascii="Times New Roman" w:hAnsi="Times New Roman" w:cs="Times New Roman"/>
      <w:color w:val="0000FF"/>
      <w:sz w:val="24"/>
      <w:szCs w:val="24"/>
      <w:u w:val="single"/>
    </w:rPr>
  </w:style>
  <w:style w:type="character" w:styleId="FollowedHyperlink">
    <w:name w:val="FollowedHyperlink"/>
    <w:uiPriority w:val="99"/>
    <w:rPr>
      <w:color w:val="800080"/>
      <w:u w:val="single"/>
    </w:rPr>
  </w:style>
  <w:style w:type="paragraph" w:customStyle="1" w:styleId="NumberedList">
    <w:name w:val="Numbered List"/>
    <w:pPr>
      <w:numPr>
        <w:numId w:val="9"/>
      </w:numPr>
      <w:tabs>
        <w:tab w:val="left" w:pos="317"/>
      </w:tabs>
      <w:spacing w:before="160" w:after="160" w:line="260" w:lineRule="exact"/>
    </w:pPr>
    <w:rPr>
      <w:bCs/>
      <w:color w:val="000000"/>
      <w:sz w:val="24"/>
      <w:szCs w:val="24"/>
    </w:rPr>
  </w:style>
  <w:style w:type="paragraph" w:customStyle="1" w:styleId="HeadingUnnumbered">
    <w:name w:val="Heading Unnumbered"/>
    <w:next w:val="Normal"/>
    <w:rsid w:val="00261FC8"/>
    <w:pPr>
      <w:spacing w:before="320" w:after="60"/>
    </w:pPr>
    <w:rPr>
      <w:rFonts w:ascii="Arial" w:hAnsi="Arial" w:cs="Arial"/>
      <w:b/>
      <w:bCs/>
      <w:sz w:val="28"/>
    </w:rPr>
  </w:style>
  <w:style w:type="character" w:styleId="FootnoteReference">
    <w:name w:val="footnote reference"/>
    <w:rPr>
      <w:vertAlign w:val="superscript"/>
    </w:rPr>
  </w:style>
  <w:style w:type="paragraph" w:customStyle="1" w:styleId="TableHeading">
    <w:name w:val="Table Heading"/>
    <w:basedOn w:val="Normal"/>
    <w:semiHidden/>
    <w:rsid w:val="00B57A8E"/>
    <w:rPr>
      <w:rFonts w:ascii="Arial" w:hAnsi="Arial"/>
      <w:b/>
      <w:iCs/>
      <w:sz w:val="20"/>
    </w:rPr>
  </w:style>
  <w:style w:type="paragraph" w:styleId="NormalWeb">
    <w:name w:val="Normal (Web)"/>
    <w:basedOn w:val="Normal"/>
    <w:uiPriority w:val="99"/>
    <w:pPr>
      <w:spacing w:before="144" w:after="234"/>
    </w:pPr>
    <w:rPr>
      <w:rFonts w:ascii="Arial Unicode MS" w:eastAsia="Arial Unicode MS" w:hAnsi="Arial Unicode MS" w:cs="Arial Unicode MS"/>
      <w:szCs w:val="24"/>
    </w:rPr>
  </w:style>
  <w:style w:type="paragraph" w:customStyle="1" w:styleId="Formula">
    <w:name w:val="Formula"/>
    <w:pPr>
      <w:spacing w:before="60" w:after="60"/>
      <w:jc w:val="center"/>
    </w:pPr>
    <w:rPr>
      <w:rFonts w:ascii="Arial" w:hAnsi="Arial" w:cs="Arial"/>
      <w:b/>
      <w:bCs/>
    </w:rPr>
  </w:style>
  <w:style w:type="paragraph" w:customStyle="1" w:styleId="LongQuote">
    <w:name w:val="Long Quote"/>
    <w:pPr>
      <w:ind w:left="480"/>
    </w:pPr>
    <w:rPr>
      <w:sz w:val="22"/>
      <w:szCs w:val="22"/>
    </w:rPr>
  </w:style>
  <w:style w:type="paragraph" w:customStyle="1" w:styleId="HeaderTopRow">
    <w:name w:val="Header Top Row"/>
    <w:basedOn w:val="Header"/>
    <w:rsid w:val="007215B3"/>
    <w:pPr>
      <w:pBdr>
        <w:bottom w:val="none" w:sz="0" w:space="0" w:color="auto"/>
      </w:pBdr>
      <w:spacing w:before="120" w:after="0"/>
    </w:pPr>
  </w:style>
  <w:style w:type="paragraph" w:customStyle="1" w:styleId="Instruction">
    <w:name w:val="Instruction"/>
    <w:next w:val="Normal"/>
    <w:rsid w:val="00C9407D"/>
    <w:pPr>
      <w:spacing w:before="120" w:after="120"/>
    </w:pPr>
    <w:rPr>
      <w:color w:val="0000FF"/>
      <w:sz w:val="24"/>
      <w:szCs w:val="22"/>
    </w:rPr>
  </w:style>
  <w:style w:type="paragraph" w:customStyle="1" w:styleId="NumberList2">
    <w:name w:val="Number List 2"/>
    <w:semiHidden/>
    <w:pPr>
      <w:numPr>
        <w:numId w:val="10"/>
      </w:numPr>
      <w:spacing w:before="40" w:after="40"/>
    </w:pPr>
    <w:rPr>
      <w:sz w:val="24"/>
    </w:rPr>
  </w:style>
  <w:style w:type="paragraph" w:customStyle="1" w:styleId="TableBullet2">
    <w:name w:val="Table Bullet 2"/>
    <w:rsid w:val="00602BDC"/>
    <w:pPr>
      <w:numPr>
        <w:numId w:val="11"/>
      </w:numPr>
      <w:tabs>
        <w:tab w:val="clear" w:pos="156"/>
        <w:tab w:val="num" w:pos="483"/>
      </w:tabs>
      <w:spacing w:before="40" w:after="40"/>
    </w:pPr>
    <w:rPr>
      <w:rFonts w:ascii="Arial" w:hAnsi="Arial" w:cs="Arial"/>
    </w:rPr>
  </w:style>
  <w:style w:type="paragraph" w:customStyle="1" w:styleId="AlphaList">
    <w:name w:val="Alpha List"/>
    <w:basedOn w:val="NumberedList"/>
    <w:pPr>
      <w:numPr>
        <w:numId w:val="12"/>
      </w:numPr>
      <w:tabs>
        <w:tab w:val="clear" w:pos="1440"/>
        <w:tab w:val="num" w:pos="360"/>
      </w:tabs>
      <w:spacing w:before="80" w:after="80"/>
      <w:ind w:left="0" w:firstLine="0"/>
    </w:pPr>
    <w:rPr>
      <w:szCs w:val="22"/>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160" w:after="160"/>
    </w:pPr>
    <w:rPr>
      <w:rFonts w:ascii="Courier New" w:hAnsi="Courier New" w:cs="Courier New"/>
    </w:r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uiPriority w:val="99"/>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link w:val="HTMLPreformattedChar"/>
    <w:uiPriority w:val="99"/>
    <w:rPr>
      <w:rFonts w:ascii="Courier New" w:hAnsi="Courier New" w:cs="Courier New"/>
      <w:sz w:val="20"/>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LineNumber">
    <w:name w:val="line number"/>
    <w:basedOn w:val="DefaultParagraphFont"/>
    <w:semiHidden/>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semiHidden/>
    <w:pPr>
      <w:numPr>
        <w:numId w:val="13"/>
      </w:numPr>
    </w:pPr>
  </w:style>
  <w:style w:type="paragraph" w:styleId="ListBullet2">
    <w:name w:val="List Bullet 2"/>
    <w:basedOn w:val="Normal"/>
    <w:semiHidden/>
    <w:pPr>
      <w:numPr>
        <w:numId w:val="14"/>
      </w:numPr>
    </w:pPr>
  </w:style>
  <w:style w:type="paragraph" w:styleId="ListBullet3">
    <w:name w:val="List Bullet 3"/>
    <w:basedOn w:val="Normal"/>
    <w:semiHidden/>
    <w:pPr>
      <w:numPr>
        <w:numId w:val="15"/>
      </w:numPr>
    </w:pPr>
  </w:style>
  <w:style w:type="paragraph" w:styleId="ListBullet4">
    <w:name w:val="List Bullet 4"/>
    <w:basedOn w:val="Normal"/>
    <w:semiHidden/>
    <w:pPr>
      <w:numPr>
        <w:numId w:val="16"/>
      </w:numPr>
    </w:pPr>
  </w:style>
  <w:style w:type="paragraph" w:styleId="ListBullet5">
    <w:name w:val="List Bullet 5"/>
    <w:basedOn w:val="Normal"/>
    <w:semiHidden/>
    <w:pPr>
      <w:numPr>
        <w:numId w:val="17"/>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18"/>
      </w:numPr>
    </w:pPr>
  </w:style>
  <w:style w:type="paragraph" w:styleId="ListNumber2">
    <w:name w:val="List Number 2"/>
    <w:basedOn w:val="Normal"/>
    <w:semiHidden/>
    <w:pPr>
      <w:numPr>
        <w:numId w:val="19"/>
      </w:numPr>
    </w:pPr>
  </w:style>
  <w:style w:type="paragraph" w:styleId="ListNumber3">
    <w:name w:val="List Number 3"/>
    <w:basedOn w:val="Normal"/>
    <w:semiHidden/>
    <w:pPr>
      <w:numPr>
        <w:numId w:val="20"/>
      </w:numPr>
    </w:pPr>
  </w:style>
  <w:style w:type="paragraph" w:styleId="ListNumber4">
    <w:name w:val="List Number 4"/>
    <w:basedOn w:val="Normal"/>
    <w:semiHidden/>
    <w:pPr>
      <w:numPr>
        <w:numId w:val="21"/>
      </w:numPr>
    </w:pPr>
  </w:style>
  <w:style w:type="paragraph" w:styleId="ListNumber5">
    <w:name w:val="List Number 5"/>
    <w:basedOn w:val="Normal"/>
    <w:semiHidden/>
    <w:pPr>
      <w:numPr>
        <w:numId w:val="22"/>
      </w:numPr>
    </w:pPr>
  </w:style>
  <w:style w:type="character" w:styleId="Strong">
    <w:name w:val="Strong"/>
    <w:uiPriority w:val="22"/>
    <w:qFormat/>
    <w:rPr>
      <w:b/>
      <w:bCs/>
    </w:rPr>
  </w:style>
  <w:style w:type="table" w:styleId="Table3Deffects1">
    <w:name w:val="Table 3D effects 1"/>
    <w:basedOn w:val="TableNormal"/>
    <w:semiHidden/>
    <w:pPr>
      <w:spacing w:before="160" w:after="16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before="160" w:after="16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before="160" w:after="16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before="160" w:after="16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before="160" w:after="16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before="160" w:after="16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before="160" w:after="16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before="160" w:after="16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before="160" w:after="16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before="160" w:after="16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before="160" w:after="16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before="160" w:after="16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before="160" w:after="16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before="160" w:after="16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before="160" w:after="16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before="160" w:after="16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before="160" w:after="16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pPr>
      <w:spacing w:before="160" w:after="16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pPr>
      <w:spacing w:before="160" w:after="16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before="160" w:after="16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before="160" w:after="16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before="160" w:after="16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before="160" w:after="16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before="160" w:after="16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before="160" w:after="16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before="160" w:after="16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Simple1">
    <w:name w:val="Table Simple 1"/>
    <w:basedOn w:val="TableNormal"/>
    <w:semiHidden/>
    <w:pPr>
      <w:spacing w:before="160" w:after="16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before="160" w:after="16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before="160" w:after="16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Theme">
    <w:name w:val="Table Theme"/>
    <w:basedOn w:val="TableNormal"/>
    <w:semiHidden/>
    <w:pPr>
      <w:spacing w:before="160" w:after="16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pPr>
      <w:spacing w:before="160" w:after="16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before="160" w:after="16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before="160" w:after="16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Bullet3">
    <w:name w:val="Table Bullet 3"/>
    <w:rsid w:val="00602BDC"/>
    <w:pPr>
      <w:numPr>
        <w:numId w:val="23"/>
      </w:numPr>
      <w:tabs>
        <w:tab w:val="clear" w:pos="646"/>
        <w:tab w:val="num" w:pos="663"/>
      </w:tabs>
      <w:spacing w:before="40" w:after="40"/>
      <w:ind w:left="677" w:hanging="187"/>
    </w:pPr>
    <w:rPr>
      <w:rFonts w:ascii="Arial" w:hAnsi="Arial" w:cs="Arial"/>
    </w:rPr>
  </w:style>
  <w:style w:type="paragraph" w:customStyle="1" w:styleId="CodeListing">
    <w:name w:val="Code Listing"/>
    <w:basedOn w:val="BodyText"/>
    <w:rsid w:val="00656C86"/>
    <w:pPr>
      <w:pBdr>
        <w:left w:val="single" w:sz="6" w:space="4" w:color="auto"/>
      </w:pBdr>
      <w:ind w:left="720"/>
    </w:pPr>
    <w:rPr>
      <w:rFonts w:ascii="Courier New" w:hAnsi="Courier New"/>
      <w:sz w:val="20"/>
    </w:rPr>
  </w:style>
  <w:style w:type="character" w:styleId="CommentReference">
    <w:name w:val="annotation reference"/>
    <w:semiHidden/>
    <w:rsid w:val="00771BCB"/>
    <w:rPr>
      <w:sz w:val="16"/>
      <w:szCs w:val="16"/>
    </w:rPr>
  </w:style>
  <w:style w:type="paragraph" w:styleId="CommentText">
    <w:name w:val="annotation text"/>
    <w:basedOn w:val="Normal"/>
    <w:semiHidden/>
    <w:rsid w:val="00771BCB"/>
    <w:rPr>
      <w:sz w:val="20"/>
    </w:rPr>
  </w:style>
  <w:style w:type="paragraph" w:styleId="CommentSubject">
    <w:name w:val="annotation subject"/>
    <w:basedOn w:val="CommentText"/>
    <w:next w:val="CommentText"/>
    <w:semiHidden/>
    <w:rsid w:val="00771BCB"/>
    <w:rPr>
      <w:b/>
      <w:bCs/>
    </w:rPr>
  </w:style>
  <w:style w:type="paragraph" w:styleId="BalloonText">
    <w:name w:val="Balloon Text"/>
    <w:basedOn w:val="Normal"/>
    <w:link w:val="BalloonTextChar"/>
    <w:uiPriority w:val="99"/>
    <w:semiHidden/>
    <w:rsid w:val="00771BCB"/>
    <w:rPr>
      <w:rFonts w:ascii="Tahoma" w:hAnsi="Tahoma" w:cs="Tahoma"/>
      <w:sz w:val="16"/>
      <w:szCs w:val="16"/>
    </w:rPr>
  </w:style>
  <w:style w:type="paragraph" w:styleId="Revision">
    <w:name w:val="Revision"/>
    <w:hidden/>
    <w:uiPriority w:val="71"/>
    <w:rsid w:val="00AF046E"/>
    <w:rPr>
      <w:sz w:val="24"/>
    </w:rPr>
  </w:style>
  <w:style w:type="character" w:customStyle="1" w:styleId="apple-converted-space">
    <w:name w:val="apple-converted-space"/>
    <w:basedOn w:val="DefaultParagraphFont"/>
    <w:rsid w:val="006E1645"/>
  </w:style>
  <w:style w:type="character" w:styleId="Emphasis">
    <w:name w:val="Emphasis"/>
    <w:basedOn w:val="DefaultParagraphFont"/>
    <w:uiPriority w:val="20"/>
    <w:qFormat/>
    <w:rsid w:val="00B456A6"/>
    <w:rPr>
      <w:i/>
      <w:iCs/>
    </w:rPr>
  </w:style>
  <w:style w:type="character" w:customStyle="1" w:styleId="Heading3Char">
    <w:name w:val="Heading 3 Char"/>
    <w:basedOn w:val="DefaultParagraphFont"/>
    <w:link w:val="Heading3"/>
    <w:uiPriority w:val="9"/>
    <w:rsid w:val="00EF276F"/>
    <w:rPr>
      <w:rFonts w:ascii="Arial" w:hAnsi="Arial"/>
      <w:b/>
      <w:sz w:val="24"/>
    </w:rPr>
  </w:style>
  <w:style w:type="character" w:customStyle="1" w:styleId="linkbutton">
    <w:name w:val="link_button"/>
    <w:basedOn w:val="DefaultParagraphFont"/>
    <w:rsid w:val="00EF276F"/>
  </w:style>
  <w:style w:type="character" w:customStyle="1" w:styleId="showhidebutton">
    <w:name w:val="showhide_button"/>
    <w:basedOn w:val="DefaultParagraphFont"/>
    <w:rsid w:val="00EF276F"/>
  </w:style>
  <w:style w:type="character" w:customStyle="1" w:styleId="stylepointsection">
    <w:name w:val="stylepoint_section"/>
    <w:basedOn w:val="DefaultParagraphFont"/>
    <w:rsid w:val="00EF276F"/>
  </w:style>
  <w:style w:type="character" w:customStyle="1" w:styleId="stylepointsubsection">
    <w:name w:val="stylepoint_subsection"/>
    <w:basedOn w:val="DefaultParagraphFont"/>
    <w:rsid w:val="00EF276F"/>
  </w:style>
  <w:style w:type="character" w:customStyle="1" w:styleId="HTMLPreformattedChar">
    <w:name w:val="HTML Preformatted Char"/>
    <w:basedOn w:val="DefaultParagraphFont"/>
    <w:link w:val="HTMLPreformatted"/>
    <w:uiPriority w:val="99"/>
    <w:rsid w:val="00EF276F"/>
    <w:rPr>
      <w:rFonts w:ascii="Courier New" w:hAnsi="Courier New" w:cs="Courier New"/>
    </w:rPr>
  </w:style>
  <w:style w:type="character" w:customStyle="1" w:styleId="stylepointsubsubsection">
    <w:name w:val="stylepoint_subsubsection"/>
    <w:basedOn w:val="DefaultParagraphFont"/>
    <w:rsid w:val="00EF276F"/>
  </w:style>
  <w:style w:type="character" w:customStyle="1" w:styleId="Heading4Char">
    <w:name w:val="Heading 4 Char"/>
    <w:basedOn w:val="DefaultParagraphFont"/>
    <w:link w:val="Heading4"/>
    <w:uiPriority w:val="9"/>
    <w:rsid w:val="00EF276F"/>
    <w:rPr>
      <w:rFonts w:ascii="Arial" w:hAnsi="Arial" w:cs="Arial"/>
      <w:b/>
      <w:bCs/>
      <w:sz w:val="24"/>
      <w:szCs w:val="32"/>
    </w:rPr>
  </w:style>
  <w:style w:type="character" w:customStyle="1" w:styleId="meta">
    <w:name w:val="meta"/>
    <w:basedOn w:val="DefaultParagraphFont"/>
    <w:rsid w:val="00EF276F"/>
  </w:style>
  <w:style w:type="character" w:customStyle="1" w:styleId="actions">
    <w:name w:val="actions"/>
    <w:basedOn w:val="DefaultParagraphFont"/>
    <w:rsid w:val="00EF276F"/>
  </w:style>
  <w:style w:type="paragraph" w:customStyle="1" w:styleId="toc-jump">
    <w:name w:val="toc-jump"/>
    <w:basedOn w:val="Normal"/>
    <w:rsid w:val="00EF276F"/>
    <w:pPr>
      <w:spacing w:before="100" w:beforeAutospacing="1" w:after="100" w:afterAutospacing="1"/>
    </w:pPr>
    <w:rPr>
      <w:rFonts w:ascii="Times" w:eastAsiaTheme="minorEastAsia" w:hAnsi="Times" w:cstheme="minorBidi"/>
      <w:sz w:val="20"/>
    </w:rPr>
  </w:style>
  <w:style w:type="character" w:customStyle="1" w:styleId="Heading6Char">
    <w:name w:val="Heading 6 Char"/>
    <w:basedOn w:val="DefaultParagraphFont"/>
    <w:link w:val="Heading6"/>
    <w:uiPriority w:val="9"/>
    <w:rsid w:val="00DB2507"/>
    <w:rPr>
      <w:rFonts w:ascii="Arial Bold" w:hAnsi="Arial Bold"/>
      <w:b/>
      <w:bCs/>
      <w:sz w:val="24"/>
      <w:szCs w:val="22"/>
    </w:rPr>
  </w:style>
  <w:style w:type="character" w:customStyle="1" w:styleId="content">
    <w:name w:val="content"/>
    <w:basedOn w:val="DefaultParagraphFont"/>
    <w:rsid w:val="00DB2507"/>
  </w:style>
  <w:style w:type="character" w:customStyle="1" w:styleId="block">
    <w:name w:val="block"/>
    <w:basedOn w:val="DefaultParagraphFont"/>
    <w:rsid w:val="00DB2507"/>
  </w:style>
  <w:style w:type="paragraph" w:customStyle="1" w:styleId="normalize">
    <w:name w:val="normalize"/>
    <w:basedOn w:val="Normal"/>
    <w:rsid w:val="00DB2507"/>
    <w:pPr>
      <w:spacing w:before="100" w:beforeAutospacing="1" w:after="100" w:afterAutospacing="1"/>
    </w:pPr>
    <w:rPr>
      <w:rFonts w:ascii="Times" w:eastAsiaTheme="minorEastAsia" w:hAnsi="Times" w:cstheme="minorBidi"/>
      <w:sz w:val="20"/>
    </w:rPr>
  </w:style>
  <w:style w:type="character" w:customStyle="1" w:styleId="BalloonTextChar">
    <w:name w:val="Balloon Text Char"/>
    <w:basedOn w:val="DefaultParagraphFont"/>
    <w:link w:val="BalloonText"/>
    <w:uiPriority w:val="99"/>
    <w:semiHidden/>
    <w:rsid w:val="00DB2507"/>
    <w:rPr>
      <w:rFonts w:ascii="Tahoma" w:hAnsi="Tahoma" w:cs="Tahoma"/>
      <w:sz w:val="16"/>
      <w:szCs w:val="16"/>
    </w:rPr>
  </w:style>
  <w:style w:type="character" w:customStyle="1" w:styleId="apple-tab-span">
    <w:name w:val="apple-tab-span"/>
    <w:basedOn w:val="DefaultParagraphFont"/>
    <w:rsid w:val="00DB2507"/>
  </w:style>
  <w:style w:type="character" w:customStyle="1" w:styleId="Heading1Char">
    <w:name w:val="Heading 1 Char"/>
    <w:basedOn w:val="DefaultParagraphFont"/>
    <w:link w:val="Heading1"/>
    <w:uiPriority w:val="9"/>
    <w:rsid w:val="00DB2507"/>
    <w:rPr>
      <w:rFonts w:ascii="Arial Bold" w:hAnsi="Arial Bold"/>
      <w:b/>
      <w:kern w:val="28"/>
      <w:sz w:val="36"/>
    </w:rPr>
  </w:style>
  <w:style w:type="paragraph" w:customStyle="1" w:styleId="updated">
    <w:name w:val="updated"/>
    <w:basedOn w:val="Normal"/>
    <w:rsid w:val="00DB2507"/>
    <w:pPr>
      <w:spacing w:before="100" w:beforeAutospacing="1" w:after="100" w:afterAutospacing="1"/>
    </w:pPr>
    <w:rPr>
      <w:rFonts w:ascii="Times" w:eastAsiaTheme="minorEastAsia" w:hAnsi="Times" w:cstheme="minorBidi"/>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nhideWhenUsed="0" w:qFormat="1"/>
    <w:lsdException w:name="heading 6" w:semiHidden="0" w:uiPriority="9"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Balloon Text" w:uiPriority="99"/>
    <w:lsdException w:name="Table Grid"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pPr>
      <w:spacing w:before="160" w:after="160"/>
    </w:pPr>
    <w:rPr>
      <w:sz w:val="24"/>
    </w:rPr>
  </w:style>
  <w:style w:type="paragraph" w:styleId="Heading1">
    <w:name w:val="heading 1"/>
    <w:next w:val="Normal"/>
    <w:link w:val="Heading1Char"/>
    <w:uiPriority w:val="9"/>
    <w:qFormat/>
    <w:rsid w:val="005703C2"/>
    <w:pPr>
      <w:keepNext/>
      <w:numPr>
        <w:numId w:val="6"/>
      </w:numPr>
      <w:spacing w:before="280" w:after="160"/>
      <w:outlineLvl w:val="0"/>
    </w:pPr>
    <w:rPr>
      <w:rFonts w:ascii="Arial Bold" w:hAnsi="Arial Bold"/>
      <w:b/>
      <w:kern w:val="28"/>
      <w:sz w:val="36"/>
    </w:rPr>
  </w:style>
  <w:style w:type="paragraph" w:styleId="Heading2">
    <w:name w:val="heading 2"/>
    <w:next w:val="Normal"/>
    <w:link w:val="Heading2Char"/>
    <w:uiPriority w:val="9"/>
    <w:qFormat/>
    <w:rsid w:val="009D4218"/>
    <w:pPr>
      <w:keepNext/>
      <w:numPr>
        <w:ilvl w:val="1"/>
        <w:numId w:val="6"/>
      </w:numPr>
      <w:spacing w:before="320" w:after="60"/>
      <w:outlineLvl w:val="1"/>
    </w:pPr>
    <w:rPr>
      <w:rFonts w:ascii="Arial" w:hAnsi="Arial" w:cs="Arial"/>
      <w:b/>
      <w:iCs/>
      <w:sz w:val="28"/>
      <w:szCs w:val="28"/>
    </w:rPr>
  </w:style>
  <w:style w:type="paragraph" w:styleId="Heading3">
    <w:name w:val="heading 3"/>
    <w:next w:val="Normal"/>
    <w:link w:val="Heading3Char"/>
    <w:uiPriority w:val="9"/>
    <w:qFormat/>
    <w:pPr>
      <w:keepNext/>
      <w:numPr>
        <w:ilvl w:val="2"/>
        <w:numId w:val="6"/>
      </w:numPr>
      <w:tabs>
        <w:tab w:val="left" w:pos="840"/>
      </w:tabs>
      <w:spacing w:before="240" w:after="40"/>
      <w:outlineLvl w:val="2"/>
    </w:pPr>
    <w:rPr>
      <w:rFonts w:ascii="Arial" w:hAnsi="Arial"/>
      <w:b/>
      <w:sz w:val="24"/>
    </w:rPr>
  </w:style>
  <w:style w:type="paragraph" w:styleId="Heading4">
    <w:name w:val="heading 4"/>
    <w:basedOn w:val="Normal"/>
    <w:next w:val="Normal"/>
    <w:link w:val="Heading4Char"/>
    <w:uiPriority w:val="9"/>
    <w:qFormat/>
    <w:pPr>
      <w:keepNext/>
      <w:numPr>
        <w:ilvl w:val="3"/>
        <w:numId w:val="6"/>
      </w:numPr>
      <w:spacing w:before="240" w:after="120"/>
      <w:outlineLvl w:val="3"/>
    </w:pPr>
    <w:rPr>
      <w:rFonts w:ascii="Arial" w:hAnsi="Arial" w:cs="Arial"/>
      <w:b/>
      <w:bCs/>
      <w:szCs w:val="32"/>
    </w:rPr>
  </w:style>
  <w:style w:type="paragraph" w:styleId="Heading5">
    <w:name w:val="heading 5"/>
    <w:basedOn w:val="Normal"/>
    <w:next w:val="Normal"/>
    <w:autoRedefine/>
    <w:qFormat/>
    <w:pPr>
      <w:keepNext/>
      <w:numPr>
        <w:ilvl w:val="4"/>
        <w:numId w:val="6"/>
      </w:numPr>
      <w:spacing w:before="240" w:after="60"/>
      <w:outlineLvl w:val="4"/>
    </w:pPr>
    <w:rPr>
      <w:rFonts w:ascii="Arial" w:hAnsi="Arial"/>
      <w:b/>
      <w:iCs/>
      <w:szCs w:val="26"/>
    </w:rPr>
  </w:style>
  <w:style w:type="paragraph" w:styleId="Heading6">
    <w:name w:val="heading 6"/>
    <w:basedOn w:val="Normal"/>
    <w:next w:val="Normal"/>
    <w:link w:val="Heading6Char"/>
    <w:uiPriority w:val="9"/>
    <w:qFormat/>
    <w:pPr>
      <w:numPr>
        <w:ilvl w:val="5"/>
        <w:numId w:val="1"/>
      </w:numPr>
      <w:tabs>
        <w:tab w:val="left" w:pos="2340"/>
      </w:tabs>
      <w:spacing w:before="240" w:after="60"/>
      <w:outlineLvl w:val="5"/>
    </w:pPr>
    <w:rPr>
      <w:rFonts w:ascii="Arial Bold" w:hAnsi="Arial Bold"/>
      <w:b/>
      <w:bCs/>
      <w:szCs w:val="22"/>
    </w:rPr>
  </w:style>
  <w:style w:type="paragraph" w:styleId="Heading7">
    <w:name w:val="heading 7"/>
    <w:basedOn w:val="Normal"/>
    <w:next w:val="BodyText"/>
    <w:qFormat/>
    <w:rsid w:val="00146222"/>
    <w:pPr>
      <w:keepNext/>
      <w:widowControl w:val="0"/>
      <w:numPr>
        <w:ilvl w:val="6"/>
        <w:numId w:val="7"/>
      </w:numPr>
      <w:spacing w:before="240" w:after="120"/>
      <w:outlineLvl w:val="6"/>
    </w:pPr>
    <w:rPr>
      <w:rFonts w:ascii="Arial" w:hAnsi="Arial"/>
      <w:b/>
      <w:sz w:val="36"/>
    </w:rPr>
  </w:style>
  <w:style w:type="paragraph" w:styleId="Heading8">
    <w:name w:val="heading 8"/>
    <w:next w:val="BodyText"/>
    <w:qFormat/>
    <w:pPr>
      <w:pageBreakBefore/>
      <w:spacing w:before="560" w:after="280"/>
      <w:outlineLvl w:val="7"/>
    </w:pPr>
    <w:rPr>
      <w:rFonts w:ascii="Arial Bold" w:hAnsi="Arial Bold"/>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9D4218"/>
    <w:rPr>
      <w:rFonts w:ascii="Arial" w:hAnsi="Arial" w:cs="Arial"/>
      <w:b/>
      <w:iCs/>
      <w:sz w:val="28"/>
      <w:szCs w:val="28"/>
    </w:rPr>
  </w:style>
  <w:style w:type="paragraph" w:styleId="BodyText">
    <w:name w:val="Body Text"/>
    <w:basedOn w:val="Normal"/>
    <w:rsid w:val="004E3E90"/>
  </w:style>
  <w:style w:type="paragraph" w:customStyle="1" w:styleId="Bullet1">
    <w:name w:val="Bullet1"/>
    <w:pPr>
      <w:numPr>
        <w:numId w:val="2"/>
      </w:numPr>
      <w:spacing w:before="60" w:after="60"/>
    </w:pPr>
    <w:rPr>
      <w:color w:val="000000"/>
      <w:sz w:val="24"/>
      <w:szCs w:val="24"/>
    </w:rPr>
  </w:style>
  <w:style w:type="paragraph" w:customStyle="1" w:styleId="Bullet2">
    <w:name w:val="Bullet2"/>
    <w:rsid w:val="00B81AFD"/>
    <w:pPr>
      <w:numPr>
        <w:numId w:val="8"/>
      </w:numPr>
      <w:tabs>
        <w:tab w:val="clear" w:pos="1008"/>
        <w:tab w:val="num" w:pos="900"/>
      </w:tabs>
      <w:spacing w:before="40" w:after="40"/>
      <w:ind w:left="900" w:hanging="252"/>
    </w:pPr>
    <w:rPr>
      <w:color w:val="000000"/>
      <w:sz w:val="24"/>
      <w:szCs w:val="24"/>
    </w:rPr>
  </w:style>
  <w:style w:type="paragraph" w:customStyle="1" w:styleId="Tablenumberedlist">
    <w:name w:val="Table numbered list"/>
    <w:basedOn w:val="Normal"/>
    <w:pPr>
      <w:tabs>
        <w:tab w:val="left" w:pos="372"/>
      </w:tabs>
      <w:spacing w:before="40" w:after="40"/>
      <w:ind w:left="374" w:hanging="115"/>
    </w:pPr>
    <w:rPr>
      <w:rFonts w:ascii="Arial" w:hAnsi="Arial"/>
      <w:sz w:val="20"/>
    </w:rPr>
  </w:style>
  <w:style w:type="paragraph" w:styleId="TOC7">
    <w:name w:val="toc 7"/>
    <w:basedOn w:val="Normal"/>
    <w:next w:val="Normal"/>
    <w:autoRedefine/>
    <w:semiHidden/>
    <w:rsid w:val="00C9407D"/>
    <w:pPr>
      <w:spacing w:before="0" w:after="0"/>
      <w:ind w:left="720" w:hanging="720"/>
    </w:pPr>
  </w:style>
  <w:style w:type="paragraph" w:styleId="TOC1">
    <w:name w:val="toc 1"/>
    <w:next w:val="Normal"/>
    <w:uiPriority w:val="39"/>
    <w:rsid w:val="00C9407D"/>
    <w:pPr>
      <w:ind w:left="360" w:hanging="360"/>
    </w:pPr>
    <w:rPr>
      <w:sz w:val="24"/>
    </w:rPr>
  </w:style>
  <w:style w:type="paragraph" w:styleId="TOC2">
    <w:name w:val="toc 2"/>
    <w:next w:val="Normal"/>
    <w:uiPriority w:val="39"/>
    <w:rsid w:val="00C9407D"/>
    <w:pPr>
      <w:ind w:left="965" w:hanging="605"/>
    </w:pPr>
    <w:rPr>
      <w:sz w:val="24"/>
    </w:rPr>
  </w:style>
  <w:style w:type="paragraph" w:styleId="TOC3">
    <w:name w:val="toc 3"/>
    <w:next w:val="Normal"/>
    <w:uiPriority w:val="39"/>
    <w:rsid w:val="004E0A7E"/>
    <w:pPr>
      <w:ind w:left="1656" w:hanging="720"/>
    </w:pPr>
    <w:rPr>
      <w:sz w:val="24"/>
    </w:rPr>
  </w:style>
  <w:style w:type="paragraph" w:customStyle="1" w:styleId="FigureCaption">
    <w:name w:val="Figure Caption"/>
    <w:next w:val="Normal"/>
    <w:pPr>
      <w:spacing w:before="120" w:after="240"/>
      <w:jc w:val="center"/>
    </w:pPr>
    <w:rPr>
      <w:rFonts w:ascii="Arial" w:hAnsi="Arial"/>
      <w:b/>
    </w:rPr>
  </w:style>
  <w:style w:type="paragraph" w:styleId="TOC4">
    <w:name w:val="toc 4"/>
    <w:next w:val="Normal"/>
    <w:semiHidden/>
    <w:rsid w:val="004E0A7E"/>
    <w:pPr>
      <w:ind w:left="2390" w:hanging="835"/>
    </w:pPr>
    <w:rPr>
      <w:sz w:val="24"/>
    </w:rPr>
  </w:style>
  <w:style w:type="paragraph" w:styleId="TOC5">
    <w:name w:val="toc 5"/>
    <w:next w:val="Normal"/>
    <w:semiHidden/>
    <w:rsid w:val="004E0A7E"/>
    <w:pPr>
      <w:ind w:left="3485" w:hanging="1080"/>
    </w:pPr>
    <w:rPr>
      <w:sz w:val="24"/>
    </w:rPr>
  </w:style>
  <w:style w:type="paragraph" w:styleId="TOC6">
    <w:name w:val="toc 6"/>
    <w:next w:val="Normal"/>
    <w:semiHidden/>
    <w:rsid w:val="00C9407D"/>
    <w:pPr>
      <w:tabs>
        <w:tab w:val="left" w:pos="2365"/>
        <w:tab w:val="right" w:leader="dot" w:pos="9350"/>
      </w:tabs>
      <w:ind w:left="4637" w:hanging="1152"/>
    </w:pPr>
    <w:rPr>
      <w:noProof/>
      <w:sz w:val="24"/>
      <w:szCs w:val="24"/>
    </w:rPr>
  </w:style>
  <w:style w:type="character" w:customStyle="1" w:styleId="TableCaptionChar">
    <w:name w:val="Table Caption Char"/>
    <w:link w:val="TableCaption"/>
    <w:rsid w:val="001B5FA0"/>
    <w:rPr>
      <w:rFonts w:ascii="Arial" w:hAnsi="Arial"/>
      <w:b/>
      <w:lang w:val="en-US" w:eastAsia="en-US" w:bidi="ar-SA"/>
    </w:rPr>
  </w:style>
  <w:style w:type="paragraph" w:customStyle="1" w:styleId="TableCaption">
    <w:name w:val="Table Caption"/>
    <w:next w:val="Normal"/>
    <w:link w:val="TableCaptionChar"/>
    <w:pPr>
      <w:keepNext/>
      <w:spacing w:before="240" w:after="120"/>
    </w:pPr>
    <w:rPr>
      <w:rFonts w:ascii="Arial" w:hAnsi="Arial"/>
      <w:b/>
    </w:rPr>
  </w:style>
  <w:style w:type="paragraph" w:styleId="TableofFigures">
    <w:name w:val="table of figures"/>
    <w:basedOn w:val="Normal"/>
    <w:next w:val="Normal"/>
    <w:semiHidden/>
    <w:rsid w:val="00FD7F1E"/>
    <w:pPr>
      <w:spacing w:before="0" w:after="0"/>
    </w:pPr>
  </w:style>
  <w:style w:type="paragraph" w:styleId="Caption">
    <w:name w:val="caption"/>
    <w:basedOn w:val="Normal"/>
    <w:next w:val="Normal"/>
    <w:qFormat/>
    <w:rsid w:val="00FD7F1E"/>
    <w:rPr>
      <w:b/>
      <w:bCs/>
      <w:sz w:val="20"/>
    </w:rPr>
  </w:style>
  <w:style w:type="paragraph" w:customStyle="1" w:styleId="TableText">
    <w:name w:val="Table Text"/>
    <w:pPr>
      <w:spacing w:before="40" w:after="40"/>
    </w:pPr>
    <w:rPr>
      <w:rFonts w:ascii="Arial" w:hAnsi="Arial"/>
    </w:rPr>
  </w:style>
  <w:style w:type="paragraph" w:customStyle="1" w:styleId="NumberedList0">
    <w:name w:val="NumberedList"/>
    <w:basedOn w:val="Normal"/>
    <w:semiHidden/>
    <w:pPr>
      <w:tabs>
        <w:tab w:val="num" w:pos="720"/>
      </w:tabs>
      <w:spacing w:before="80" w:after="80"/>
      <w:ind w:left="720" w:hanging="360"/>
      <w:outlineLvl w:val="6"/>
    </w:pPr>
    <w:rPr>
      <w:szCs w:val="24"/>
    </w:rPr>
  </w:style>
  <w:style w:type="paragraph" w:customStyle="1" w:styleId="TableBullet1">
    <w:name w:val="Table Bullet 1"/>
    <w:rsid w:val="00602BDC"/>
    <w:pPr>
      <w:numPr>
        <w:numId w:val="4"/>
      </w:numPr>
      <w:tabs>
        <w:tab w:val="clear" w:pos="492"/>
        <w:tab w:val="num" w:pos="303"/>
      </w:tabs>
      <w:spacing w:before="40" w:after="40"/>
      <w:ind w:left="317" w:hanging="187"/>
    </w:pPr>
    <w:rPr>
      <w:rFonts w:ascii="Arial" w:hAnsi="Arial" w:cs="Arial"/>
    </w:rPr>
  </w:style>
  <w:style w:type="paragraph" w:customStyle="1" w:styleId="FrontMatterHeader">
    <w:name w:val="Front Matter Header"/>
    <w:next w:val="Normal"/>
    <w:pPr>
      <w:keepNext/>
      <w:spacing w:before="360" w:after="60"/>
      <w:jc w:val="center"/>
    </w:pPr>
    <w:rPr>
      <w:rFonts w:ascii="Arial" w:hAnsi="Arial" w:cs="Arial"/>
      <w:b/>
      <w:sz w:val="36"/>
    </w:rPr>
  </w:style>
  <w:style w:type="paragraph" w:customStyle="1" w:styleId="Bullet3">
    <w:name w:val="Bullet3"/>
    <w:pPr>
      <w:numPr>
        <w:numId w:val="3"/>
      </w:numPr>
      <w:ind w:hanging="264"/>
    </w:pPr>
    <w:rPr>
      <w:color w:val="000000"/>
      <w:sz w:val="24"/>
      <w:szCs w:val="24"/>
    </w:rPr>
  </w:style>
  <w:style w:type="paragraph" w:customStyle="1" w:styleId="CoverSubtitle">
    <w:name w:val="Cover Subtitle"/>
    <w:rsid w:val="00B57A8E"/>
    <w:pPr>
      <w:spacing w:after="40"/>
      <w:jc w:val="right"/>
    </w:pPr>
    <w:rPr>
      <w:rFonts w:ascii="Arial" w:hAnsi="Arial" w:cs="Arial"/>
      <w:b/>
      <w:sz w:val="28"/>
    </w:rPr>
  </w:style>
  <w:style w:type="paragraph" w:customStyle="1" w:styleId="CoverProgramName">
    <w:name w:val="Cover Program Name"/>
    <w:rsid w:val="002826B9"/>
    <w:rPr>
      <w:rFonts w:ascii="Arial" w:hAnsi="Arial" w:cs="Arial"/>
      <w:b/>
      <w:sz w:val="24"/>
    </w:rPr>
  </w:style>
  <w:style w:type="paragraph" w:customStyle="1" w:styleId="TableHeader">
    <w:name w:val="Table Header"/>
    <w:basedOn w:val="Normal"/>
    <w:pPr>
      <w:spacing w:before="60" w:after="60"/>
      <w:jc w:val="center"/>
    </w:pPr>
    <w:rPr>
      <w:rFonts w:ascii="Arial" w:hAnsi="Arial" w:cs="Arial"/>
      <w:b/>
      <w:sz w:val="20"/>
    </w:rPr>
  </w:style>
  <w:style w:type="paragraph" w:styleId="Footer">
    <w:name w:val="footer"/>
    <w:next w:val="FooterSecondRow"/>
    <w:rsid w:val="002826B9"/>
    <w:pPr>
      <w:pBdr>
        <w:top w:val="single" w:sz="4" w:space="3" w:color="auto"/>
      </w:pBdr>
      <w:tabs>
        <w:tab w:val="right" w:pos="9360"/>
      </w:tabs>
      <w:spacing w:before="60"/>
    </w:pPr>
    <w:rPr>
      <w:rFonts w:ascii="Arial" w:hAnsi="Arial" w:cs="Arial"/>
      <w:sz w:val="18"/>
    </w:rPr>
  </w:style>
  <w:style w:type="paragraph" w:customStyle="1" w:styleId="FooterSecondRow">
    <w:name w:val="Footer Second Row"/>
    <w:basedOn w:val="Footer"/>
    <w:rsid w:val="00B57A8E"/>
    <w:pPr>
      <w:pBdr>
        <w:top w:val="none" w:sz="0" w:space="0" w:color="auto"/>
      </w:pBdr>
      <w:spacing w:before="0"/>
    </w:pPr>
  </w:style>
  <w:style w:type="paragraph" w:styleId="Header">
    <w:name w:val="header"/>
    <w:basedOn w:val="Normal"/>
    <w:pPr>
      <w:pBdr>
        <w:bottom w:val="single" w:sz="4" w:space="2" w:color="auto"/>
      </w:pBdr>
      <w:tabs>
        <w:tab w:val="right" w:pos="9360"/>
      </w:tabs>
    </w:pPr>
    <w:rPr>
      <w:rFonts w:ascii="Arial" w:hAnsi="Arial" w:cs="Arial"/>
      <w:sz w:val="20"/>
    </w:rPr>
  </w:style>
  <w:style w:type="paragraph" w:customStyle="1" w:styleId="number">
    <w:name w:val="number"/>
    <w:basedOn w:val="Normal"/>
    <w:semiHidden/>
    <w:pPr>
      <w:numPr>
        <w:ilvl w:val="1"/>
        <w:numId w:val="5"/>
      </w:numPr>
    </w:pPr>
  </w:style>
  <w:style w:type="paragraph" w:customStyle="1" w:styleId="CoverTitle">
    <w:name w:val="Cover Title"/>
    <w:rsid w:val="00B57A8E"/>
    <w:pPr>
      <w:jc w:val="right"/>
    </w:pPr>
    <w:rPr>
      <w:rFonts w:ascii="Arial" w:hAnsi="Arial"/>
      <w:b/>
      <w:sz w:val="72"/>
    </w:rPr>
  </w:style>
  <w:style w:type="character" w:styleId="Hyperlink">
    <w:name w:val="Hyperlink"/>
    <w:uiPriority w:val="99"/>
    <w:rsid w:val="001E1A12"/>
    <w:rPr>
      <w:rFonts w:ascii="Times New Roman" w:hAnsi="Times New Roman" w:cs="Times New Roman"/>
      <w:color w:val="0000FF"/>
      <w:sz w:val="24"/>
      <w:szCs w:val="24"/>
      <w:u w:val="single"/>
    </w:rPr>
  </w:style>
  <w:style w:type="character" w:styleId="FollowedHyperlink">
    <w:name w:val="FollowedHyperlink"/>
    <w:uiPriority w:val="99"/>
    <w:rPr>
      <w:color w:val="800080"/>
      <w:u w:val="single"/>
    </w:rPr>
  </w:style>
  <w:style w:type="paragraph" w:customStyle="1" w:styleId="NumberedList">
    <w:name w:val="Numbered List"/>
    <w:pPr>
      <w:numPr>
        <w:numId w:val="9"/>
      </w:numPr>
      <w:tabs>
        <w:tab w:val="left" w:pos="317"/>
      </w:tabs>
      <w:spacing w:before="160" w:after="160" w:line="260" w:lineRule="exact"/>
    </w:pPr>
    <w:rPr>
      <w:bCs/>
      <w:color w:val="000000"/>
      <w:sz w:val="24"/>
      <w:szCs w:val="24"/>
    </w:rPr>
  </w:style>
  <w:style w:type="paragraph" w:customStyle="1" w:styleId="HeadingUnnumbered">
    <w:name w:val="Heading Unnumbered"/>
    <w:next w:val="Normal"/>
    <w:rsid w:val="00261FC8"/>
    <w:pPr>
      <w:spacing w:before="320" w:after="60"/>
    </w:pPr>
    <w:rPr>
      <w:rFonts w:ascii="Arial" w:hAnsi="Arial" w:cs="Arial"/>
      <w:b/>
      <w:bCs/>
      <w:sz w:val="28"/>
    </w:rPr>
  </w:style>
  <w:style w:type="character" w:styleId="FootnoteReference">
    <w:name w:val="footnote reference"/>
    <w:rPr>
      <w:vertAlign w:val="superscript"/>
    </w:rPr>
  </w:style>
  <w:style w:type="paragraph" w:customStyle="1" w:styleId="TableHeading">
    <w:name w:val="Table Heading"/>
    <w:basedOn w:val="Normal"/>
    <w:semiHidden/>
    <w:rsid w:val="00B57A8E"/>
    <w:rPr>
      <w:rFonts w:ascii="Arial" w:hAnsi="Arial"/>
      <w:b/>
      <w:iCs/>
      <w:sz w:val="20"/>
    </w:rPr>
  </w:style>
  <w:style w:type="paragraph" w:styleId="NormalWeb">
    <w:name w:val="Normal (Web)"/>
    <w:basedOn w:val="Normal"/>
    <w:uiPriority w:val="99"/>
    <w:pPr>
      <w:spacing w:before="144" w:after="234"/>
    </w:pPr>
    <w:rPr>
      <w:rFonts w:ascii="Arial Unicode MS" w:eastAsia="Arial Unicode MS" w:hAnsi="Arial Unicode MS" w:cs="Arial Unicode MS"/>
      <w:szCs w:val="24"/>
    </w:rPr>
  </w:style>
  <w:style w:type="paragraph" w:customStyle="1" w:styleId="Formula">
    <w:name w:val="Formula"/>
    <w:pPr>
      <w:spacing w:before="60" w:after="60"/>
      <w:jc w:val="center"/>
    </w:pPr>
    <w:rPr>
      <w:rFonts w:ascii="Arial" w:hAnsi="Arial" w:cs="Arial"/>
      <w:b/>
      <w:bCs/>
    </w:rPr>
  </w:style>
  <w:style w:type="paragraph" w:customStyle="1" w:styleId="LongQuote">
    <w:name w:val="Long Quote"/>
    <w:pPr>
      <w:ind w:left="480"/>
    </w:pPr>
    <w:rPr>
      <w:sz w:val="22"/>
      <w:szCs w:val="22"/>
    </w:rPr>
  </w:style>
  <w:style w:type="paragraph" w:customStyle="1" w:styleId="HeaderTopRow">
    <w:name w:val="Header Top Row"/>
    <w:basedOn w:val="Header"/>
    <w:rsid w:val="007215B3"/>
    <w:pPr>
      <w:pBdr>
        <w:bottom w:val="none" w:sz="0" w:space="0" w:color="auto"/>
      </w:pBdr>
      <w:spacing w:before="120" w:after="0"/>
    </w:pPr>
  </w:style>
  <w:style w:type="paragraph" w:customStyle="1" w:styleId="Instruction">
    <w:name w:val="Instruction"/>
    <w:next w:val="Normal"/>
    <w:rsid w:val="00C9407D"/>
    <w:pPr>
      <w:spacing w:before="120" w:after="120"/>
    </w:pPr>
    <w:rPr>
      <w:color w:val="0000FF"/>
      <w:sz w:val="24"/>
      <w:szCs w:val="22"/>
    </w:rPr>
  </w:style>
  <w:style w:type="paragraph" w:customStyle="1" w:styleId="NumberList2">
    <w:name w:val="Number List 2"/>
    <w:semiHidden/>
    <w:pPr>
      <w:numPr>
        <w:numId w:val="10"/>
      </w:numPr>
      <w:spacing w:before="40" w:after="40"/>
    </w:pPr>
    <w:rPr>
      <w:sz w:val="24"/>
    </w:rPr>
  </w:style>
  <w:style w:type="paragraph" w:customStyle="1" w:styleId="TableBullet2">
    <w:name w:val="Table Bullet 2"/>
    <w:rsid w:val="00602BDC"/>
    <w:pPr>
      <w:numPr>
        <w:numId w:val="11"/>
      </w:numPr>
      <w:tabs>
        <w:tab w:val="clear" w:pos="156"/>
        <w:tab w:val="num" w:pos="483"/>
      </w:tabs>
      <w:spacing w:before="40" w:after="40"/>
    </w:pPr>
    <w:rPr>
      <w:rFonts w:ascii="Arial" w:hAnsi="Arial" w:cs="Arial"/>
    </w:rPr>
  </w:style>
  <w:style w:type="paragraph" w:customStyle="1" w:styleId="AlphaList">
    <w:name w:val="Alpha List"/>
    <w:basedOn w:val="NumberedList"/>
    <w:pPr>
      <w:numPr>
        <w:numId w:val="12"/>
      </w:numPr>
      <w:tabs>
        <w:tab w:val="clear" w:pos="1440"/>
        <w:tab w:val="num" w:pos="360"/>
      </w:tabs>
      <w:spacing w:before="80" w:after="80"/>
      <w:ind w:left="0" w:firstLine="0"/>
    </w:pPr>
    <w:rPr>
      <w:szCs w:val="22"/>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160" w:after="160"/>
    </w:pPr>
    <w:rPr>
      <w:rFonts w:ascii="Courier New" w:hAnsi="Courier New" w:cs="Courier New"/>
    </w:r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uiPriority w:val="99"/>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link w:val="HTMLPreformattedChar"/>
    <w:uiPriority w:val="99"/>
    <w:rPr>
      <w:rFonts w:ascii="Courier New" w:hAnsi="Courier New" w:cs="Courier New"/>
      <w:sz w:val="20"/>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LineNumber">
    <w:name w:val="line number"/>
    <w:basedOn w:val="DefaultParagraphFont"/>
    <w:semiHidden/>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semiHidden/>
    <w:pPr>
      <w:numPr>
        <w:numId w:val="13"/>
      </w:numPr>
    </w:pPr>
  </w:style>
  <w:style w:type="paragraph" w:styleId="ListBullet2">
    <w:name w:val="List Bullet 2"/>
    <w:basedOn w:val="Normal"/>
    <w:semiHidden/>
    <w:pPr>
      <w:numPr>
        <w:numId w:val="14"/>
      </w:numPr>
    </w:pPr>
  </w:style>
  <w:style w:type="paragraph" w:styleId="ListBullet3">
    <w:name w:val="List Bullet 3"/>
    <w:basedOn w:val="Normal"/>
    <w:semiHidden/>
    <w:pPr>
      <w:numPr>
        <w:numId w:val="15"/>
      </w:numPr>
    </w:pPr>
  </w:style>
  <w:style w:type="paragraph" w:styleId="ListBullet4">
    <w:name w:val="List Bullet 4"/>
    <w:basedOn w:val="Normal"/>
    <w:semiHidden/>
    <w:pPr>
      <w:numPr>
        <w:numId w:val="16"/>
      </w:numPr>
    </w:pPr>
  </w:style>
  <w:style w:type="paragraph" w:styleId="ListBullet5">
    <w:name w:val="List Bullet 5"/>
    <w:basedOn w:val="Normal"/>
    <w:semiHidden/>
    <w:pPr>
      <w:numPr>
        <w:numId w:val="17"/>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18"/>
      </w:numPr>
    </w:pPr>
  </w:style>
  <w:style w:type="paragraph" w:styleId="ListNumber2">
    <w:name w:val="List Number 2"/>
    <w:basedOn w:val="Normal"/>
    <w:semiHidden/>
    <w:pPr>
      <w:numPr>
        <w:numId w:val="19"/>
      </w:numPr>
    </w:pPr>
  </w:style>
  <w:style w:type="paragraph" w:styleId="ListNumber3">
    <w:name w:val="List Number 3"/>
    <w:basedOn w:val="Normal"/>
    <w:semiHidden/>
    <w:pPr>
      <w:numPr>
        <w:numId w:val="20"/>
      </w:numPr>
    </w:pPr>
  </w:style>
  <w:style w:type="paragraph" w:styleId="ListNumber4">
    <w:name w:val="List Number 4"/>
    <w:basedOn w:val="Normal"/>
    <w:semiHidden/>
    <w:pPr>
      <w:numPr>
        <w:numId w:val="21"/>
      </w:numPr>
    </w:pPr>
  </w:style>
  <w:style w:type="paragraph" w:styleId="ListNumber5">
    <w:name w:val="List Number 5"/>
    <w:basedOn w:val="Normal"/>
    <w:semiHidden/>
    <w:pPr>
      <w:numPr>
        <w:numId w:val="22"/>
      </w:numPr>
    </w:pPr>
  </w:style>
  <w:style w:type="character" w:styleId="Strong">
    <w:name w:val="Strong"/>
    <w:uiPriority w:val="22"/>
    <w:qFormat/>
    <w:rPr>
      <w:b/>
      <w:bCs/>
    </w:rPr>
  </w:style>
  <w:style w:type="table" w:styleId="Table3Deffects1">
    <w:name w:val="Table 3D effects 1"/>
    <w:basedOn w:val="TableNormal"/>
    <w:semiHidden/>
    <w:pPr>
      <w:spacing w:before="160" w:after="16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before="160" w:after="16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before="160" w:after="16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before="160" w:after="16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before="160" w:after="16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before="160" w:after="16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before="160" w:after="16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before="160" w:after="16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before="160" w:after="16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before="160" w:after="16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before="160" w:after="16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before="160" w:after="16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before="160" w:after="16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before="160" w:after="16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before="160" w:after="16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before="160" w:after="16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before="160" w:after="16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pPr>
      <w:spacing w:before="160" w:after="16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pPr>
      <w:spacing w:before="160" w:after="16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before="160" w:after="16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before="160" w:after="16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before="160" w:after="16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before="160" w:after="16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before="160" w:after="16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before="160" w:after="16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before="160" w:after="16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Simple1">
    <w:name w:val="Table Simple 1"/>
    <w:basedOn w:val="TableNormal"/>
    <w:semiHidden/>
    <w:pPr>
      <w:spacing w:before="160" w:after="16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before="160" w:after="16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before="160" w:after="16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Theme">
    <w:name w:val="Table Theme"/>
    <w:basedOn w:val="TableNormal"/>
    <w:semiHidden/>
    <w:pPr>
      <w:spacing w:before="160" w:after="16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pPr>
      <w:spacing w:before="160" w:after="16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before="160" w:after="16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before="160" w:after="16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Bullet3">
    <w:name w:val="Table Bullet 3"/>
    <w:rsid w:val="00602BDC"/>
    <w:pPr>
      <w:numPr>
        <w:numId w:val="23"/>
      </w:numPr>
      <w:tabs>
        <w:tab w:val="clear" w:pos="646"/>
        <w:tab w:val="num" w:pos="663"/>
      </w:tabs>
      <w:spacing w:before="40" w:after="40"/>
      <w:ind w:left="677" w:hanging="187"/>
    </w:pPr>
    <w:rPr>
      <w:rFonts w:ascii="Arial" w:hAnsi="Arial" w:cs="Arial"/>
    </w:rPr>
  </w:style>
  <w:style w:type="paragraph" w:customStyle="1" w:styleId="CodeListing">
    <w:name w:val="Code Listing"/>
    <w:basedOn w:val="BodyText"/>
    <w:rsid w:val="00656C86"/>
    <w:pPr>
      <w:pBdr>
        <w:left w:val="single" w:sz="6" w:space="4" w:color="auto"/>
      </w:pBdr>
      <w:ind w:left="720"/>
    </w:pPr>
    <w:rPr>
      <w:rFonts w:ascii="Courier New" w:hAnsi="Courier New"/>
      <w:sz w:val="20"/>
    </w:rPr>
  </w:style>
  <w:style w:type="character" w:styleId="CommentReference">
    <w:name w:val="annotation reference"/>
    <w:semiHidden/>
    <w:rsid w:val="00771BCB"/>
    <w:rPr>
      <w:sz w:val="16"/>
      <w:szCs w:val="16"/>
    </w:rPr>
  </w:style>
  <w:style w:type="paragraph" w:styleId="CommentText">
    <w:name w:val="annotation text"/>
    <w:basedOn w:val="Normal"/>
    <w:semiHidden/>
    <w:rsid w:val="00771BCB"/>
    <w:rPr>
      <w:sz w:val="20"/>
    </w:rPr>
  </w:style>
  <w:style w:type="paragraph" w:styleId="CommentSubject">
    <w:name w:val="annotation subject"/>
    <w:basedOn w:val="CommentText"/>
    <w:next w:val="CommentText"/>
    <w:semiHidden/>
    <w:rsid w:val="00771BCB"/>
    <w:rPr>
      <w:b/>
      <w:bCs/>
    </w:rPr>
  </w:style>
  <w:style w:type="paragraph" w:styleId="BalloonText">
    <w:name w:val="Balloon Text"/>
    <w:basedOn w:val="Normal"/>
    <w:link w:val="BalloonTextChar"/>
    <w:uiPriority w:val="99"/>
    <w:semiHidden/>
    <w:rsid w:val="00771BCB"/>
    <w:rPr>
      <w:rFonts w:ascii="Tahoma" w:hAnsi="Tahoma" w:cs="Tahoma"/>
      <w:sz w:val="16"/>
      <w:szCs w:val="16"/>
    </w:rPr>
  </w:style>
  <w:style w:type="paragraph" w:styleId="Revision">
    <w:name w:val="Revision"/>
    <w:hidden/>
    <w:uiPriority w:val="71"/>
    <w:rsid w:val="00AF046E"/>
    <w:rPr>
      <w:sz w:val="24"/>
    </w:rPr>
  </w:style>
  <w:style w:type="character" w:customStyle="1" w:styleId="apple-converted-space">
    <w:name w:val="apple-converted-space"/>
    <w:basedOn w:val="DefaultParagraphFont"/>
    <w:rsid w:val="006E1645"/>
  </w:style>
  <w:style w:type="character" w:styleId="Emphasis">
    <w:name w:val="Emphasis"/>
    <w:basedOn w:val="DefaultParagraphFont"/>
    <w:uiPriority w:val="20"/>
    <w:qFormat/>
    <w:rsid w:val="00B456A6"/>
    <w:rPr>
      <w:i/>
      <w:iCs/>
    </w:rPr>
  </w:style>
  <w:style w:type="character" w:customStyle="1" w:styleId="Heading3Char">
    <w:name w:val="Heading 3 Char"/>
    <w:basedOn w:val="DefaultParagraphFont"/>
    <w:link w:val="Heading3"/>
    <w:uiPriority w:val="9"/>
    <w:rsid w:val="00EF276F"/>
    <w:rPr>
      <w:rFonts w:ascii="Arial" w:hAnsi="Arial"/>
      <w:b/>
      <w:sz w:val="24"/>
    </w:rPr>
  </w:style>
  <w:style w:type="character" w:customStyle="1" w:styleId="linkbutton">
    <w:name w:val="link_button"/>
    <w:basedOn w:val="DefaultParagraphFont"/>
    <w:rsid w:val="00EF276F"/>
  </w:style>
  <w:style w:type="character" w:customStyle="1" w:styleId="showhidebutton">
    <w:name w:val="showhide_button"/>
    <w:basedOn w:val="DefaultParagraphFont"/>
    <w:rsid w:val="00EF276F"/>
  </w:style>
  <w:style w:type="character" w:customStyle="1" w:styleId="stylepointsection">
    <w:name w:val="stylepoint_section"/>
    <w:basedOn w:val="DefaultParagraphFont"/>
    <w:rsid w:val="00EF276F"/>
  </w:style>
  <w:style w:type="character" w:customStyle="1" w:styleId="stylepointsubsection">
    <w:name w:val="stylepoint_subsection"/>
    <w:basedOn w:val="DefaultParagraphFont"/>
    <w:rsid w:val="00EF276F"/>
  </w:style>
  <w:style w:type="character" w:customStyle="1" w:styleId="HTMLPreformattedChar">
    <w:name w:val="HTML Preformatted Char"/>
    <w:basedOn w:val="DefaultParagraphFont"/>
    <w:link w:val="HTMLPreformatted"/>
    <w:uiPriority w:val="99"/>
    <w:rsid w:val="00EF276F"/>
    <w:rPr>
      <w:rFonts w:ascii="Courier New" w:hAnsi="Courier New" w:cs="Courier New"/>
    </w:rPr>
  </w:style>
  <w:style w:type="character" w:customStyle="1" w:styleId="stylepointsubsubsection">
    <w:name w:val="stylepoint_subsubsection"/>
    <w:basedOn w:val="DefaultParagraphFont"/>
    <w:rsid w:val="00EF276F"/>
  </w:style>
  <w:style w:type="character" w:customStyle="1" w:styleId="Heading4Char">
    <w:name w:val="Heading 4 Char"/>
    <w:basedOn w:val="DefaultParagraphFont"/>
    <w:link w:val="Heading4"/>
    <w:uiPriority w:val="9"/>
    <w:rsid w:val="00EF276F"/>
    <w:rPr>
      <w:rFonts w:ascii="Arial" w:hAnsi="Arial" w:cs="Arial"/>
      <w:b/>
      <w:bCs/>
      <w:sz w:val="24"/>
      <w:szCs w:val="32"/>
    </w:rPr>
  </w:style>
  <w:style w:type="character" w:customStyle="1" w:styleId="meta">
    <w:name w:val="meta"/>
    <w:basedOn w:val="DefaultParagraphFont"/>
    <w:rsid w:val="00EF276F"/>
  </w:style>
  <w:style w:type="character" w:customStyle="1" w:styleId="actions">
    <w:name w:val="actions"/>
    <w:basedOn w:val="DefaultParagraphFont"/>
    <w:rsid w:val="00EF276F"/>
  </w:style>
  <w:style w:type="paragraph" w:customStyle="1" w:styleId="toc-jump">
    <w:name w:val="toc-jump"/>
    <w:basedOn w:val="Normal"/>
    <w:rsid w:val="00EF276F"/>
    <w:pPr>
      <w:spacing w:before="100" w:beforeAutospacing="1" w:after="100" w:afterAutospacing="1"/>
    </w:pPr>
    <w:rPr>
      <w:rFonts w:ascii="Times" w:eastAsiaTheme="minorEastAsia" w:hAnsi="Times" w:cstheme="minorBidi"/>
      <w:sz w:val="20"/>
    </w:rPr>
  </w:style>
  <w:style w:type="character" w:customStyle="1" w:styleId="Heading6Char">
    <w:name w:val="Heading 6 Char"/>
    <w:basedOn w:val="DefaultParagraphFont"/>
    <w:link w:val="Heading6"/>
    <w:uiPriority w:val="9"/>
    <w:rsid w:val="00DB2507"/>
    <w:rPr>
      <w:rFonts w:ascii="Arial Bold" w:hAnsi="Arial Bold"/>
      <w:b/>
      <w:bCs/>
      <w:sz w:val="24"/>
      <w:szCs w:val="22"/>
    </w:rPr>
  </w:style>
  <w:style w:type="character" w:customStyle="1" w:styleId="content">
    <w:name w:val="content"/>
    <w:basedOn w:val="DefaultParagraphFont"/>
    <w:rsid w:val="00DB2507"/>
  </w:style>
  <w:style w:type="character" w:customStyle="1" w:styleId="block">
    <w:name w:val="block"/>
    <w:basedOn w:val="DefaultParagraphFont"/>
    <w:rsid w:val="00DB2507"/>
  </w:style>
  <w:style w:type="paragraph" w:customStyle="1" w:styleId="normalize">
    <w:name w:val="normalize"/>
    <w:basedOn w:val="Normal"/>
    <w:rsid w:val="00DB2507"/>
    <w:pPr>
      <w:spacing w:before="100" w:beforeAutospacing="1" w:after="100" w:afterAutospacing="1"/>
    </w:pPr>
    <w:rPr>
      <w:rFonts w:ascii="Times" w:eastAsiaTheme="minorEastAsia" w:hAnsi="Times" w:cstheme="minorBidi"/>
      <w:sz w:val="20"/>
    </w:rPr>
  </w:style>
  <w:style w:type="character" w:customStyle="1" w:styleId="BalloonTextChar">
    <w:name w:val="Balloon Text Char"/>
    <w:basedOn w:val="DefaultParagraphFont"/>
    <w:link w:val="BalloonText"/>
    <w:uiPriority w:val="99"/>
    <w:semiHidden/>
    <w:rsid w:val="00DB2507"/>
    <w:rPr>
      <w:rFonts w:ascii="Tahoma" w:hAnsi="Tahoma" w:cs="Tahoma"/>
      <w:sz w:val="16"/>
      <w:szCs w:val="16"/>
    </w:rPr>
  </w:style>
  <w:style w:type="character" w:customStyle="1" w:styleId="apple-tab-span">
    <w:name w:val="apple-tab-span"/>
    <w:basedOn w:val="DefaultParagraphFont"/>
    <w:rsid w:val="00DB2507"/>
  </w:style>
  <w:style w:type="character" w:customStyle="1" w:styleId="Heading1Char">
    <w:name w:val="Heading 1 Char"/>
    <w:basedOn w:val="DefaultParagraphFont"/>
    <w:link w:val="Heading1"/>
    <w:uiPriority w:val="9"/>
    <w:rsid w:val="00DB2507"/>
    <w:rPr>
      <w:rFonts w:ascii="Arial Bold" w:hAnsi="Arial Bold"/>
      <w:b/>
      <w:kern w:val="28"/>
      <w:sz w:val="36"/>
    </w:rPr>
  </w:style>
  <w:style w:type="paragraph" w:customStyle="1" w:styleId="updated">
    <w:name w:val="updated"/>
    <w:basedOn w:val="Normal"/>
    <w:rsid w:val="00DB2507"/>
    <w:pPr>
      <w:spacing w:before="100" w:beforeAutospacing="1" w:after="100" w:afterAutospacing="1"/>
    </w:pPr>
    <w:rPr>
      <w:rFonts w:ascii="Times" w:eastAsiaTheme="minorEastAsia" w:hAnsi="Times" w:cstheme="minorBid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866263">
      <w:bodyDiv w:val="1"/>
      <w:marLeft w:val="0"/>
      <w:marRight w:val="0"/>
      <w:marTop w:val="0"/>
      <w:marBottom w:val="0"/>
      <w:divBdr>
        <w:top w:val="none" w:sz="0" w:space="0" w:color="auto"/>
        <w:left w:val="none" w:sz="0" w:space="0" w:color="auto"/>
        <w:bottom w:val="none" w:sz="0" w:space="0" w:color="auto"/>
        <w:right w:val="none" w:sz="0" w:space="0" w:color="auto"/>
      </w:divBdr>
    </w:div>
    <w:div w:id="1083842764">
      <w:bodyDiv w:val="1"/>
      <w:marLeft w:val="0"/>
      <w:marRight w:val="0"/>
      <w:marTop w:val="0"/>
      <w:marBottom w:val="0"/>
      <w:divBdr>
        <w:top w:val="none" w:sz="0" w:space="0" w:color="auto"/>
        <w:left w:val="none" w:sz="0" w:space="0" w:color="auto"/>
        <w:bottom w:val="none" w:sz="0" w:space="0" w:color="auto"/>
        <w:right w:val="none" w:sz="0" w:space="0" w:color="auto"/>
      </w:divBdr>
      <w:divsChild>
        <w:div w:id="1399206317">
          <w:marLeft w:val="0"/>
          <w:marRight w:val="0"/>
          <w:marTop w:val="0"/>
          <w:marBottom w:val="0"/>
          <w:divBdr>
            <w:top w:val="none" w:sz="0" w:space="0" w:color="auto"/>
            <w:left w:val="none" w:sz="0" w:space="0" w:color="auto"/>
            <w:bottom w:val="none" w:sz="0" w:space="0" w:color="auto"/>
            <w:right w:val="none" w:sz="0" w:space="0" w:color="auto"/>
          </w:divBdr>
          <w:divsChild>
            <w:div w:id="1526869828">
              <w:marLeft w:val="0"/>
              <w:marRight w:val="0"/>
              <w:marTop w:val="0"/>
              <w:marBottom w:val="0"/>
              <w:divBdr>
                <w:top w:val="single" w:sz="6" w:space="0" w:color="D6D6D6"/>
                <w:left w:val="single" w:sz="6" w:space="0" w:color="D6D6D6"/>
                <w:bottom w:val="single" w:sz="6" w:space="0" w:color="D6D6D6"/>
                <w:right w:val="single" w:sz="6" w:space="0" w:color="D6D6D6"/>
              </w:divBdr>
              <w:divsChild>
                <w:div w:id="15318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577546">
      <w:bodyDiv w:val="1"/>
      <w:marLeft w:val="0"/>
      <w:marRight w:val="0"/>
      <w:marTop w:val="0"/>
      <w:marBottom w:val="0"/>
      <w:divBdr>
        <w:top w:val="none" w:sz="0" w:space="0" w:color="auto"/>
        <w:left w:val="none" w:sz="0" w:space="0" w:color="auto"/>
        <w:bottom w:val="none" w:sz="0" w:space="0" w:color="auto"/>
        <w:right w:val="none" w:sz="0" w:space="0" w:color="auto"/>
      </w:divBdr>
      <w:divsChild>
        <w:div w:id="834684572">
          <w:marLeft w:val="8"/>
          <w:marRight w:val="8"/>
          <w:marTop w:val="0"/>
          <w:marBottom w:val="0"/>
          <w:divBdr>
            <w:top w:val="none" w:sz="0" w:space="0" w:color="auto"/>
            <w:left w:val="none" w:sz="0" w:space="0" w:color="auto"/>
            <w:bottom w:val="none" w:sz="0" w:space="0" w:color="auto"/>
            <w:right w:val="none" w:sz="0" w:space="0" w:color="auto"/>
          </w:divBdr>
          <w:divsChild>
            <w:div w:id="9185183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21847129">
      <w:bodyDiv w:val="1"/>
      <w:marLeft w:val="0"/>
      <w:marRight w:val="0"/>
      <w:marTop w:val="0"/>
      <w:marBottom w:val="0"/>
      <w:divBdr>
        <w:top w:val="none" w:sz="0" w:space="0" w:color="auto"/>
        <w:left w:val="none" w:sz="0" w:space="0" w:color="auto"/>
        <w:bottom w:val="none" w:sz="0" w:space="0" w:color="auto"/>
        <w:right w:val="none" w:sz="0" w:space="0" w:color="auto"/>
      </w:divBdr>
    </w:div>
    <w:div w:id="1894803542">
      <w:bodyDiv w:val="1"/>
      <w:marLeft w:val="0"/>
      <w:marRight w:val="0"/>
      <w:marTop w:val="0"/>
      <w:marBottom w:val="0"/>
      <w:divBdr>
        <w:top w:val="none" w:sz="0" w:space="0" w:color="auto"/>
        <w:left w:val="none" w:sz="0" w:space="0" w:color="auto"/>
        <w:bottom w:val="none" w:sz="0" w:space="0" w:color="auto"/>
        <w:right w:val="none" w:sz="0" w:space="0" w:color="auto"/>
      </w:divBdr>
      <w:divsChild>
        <w:div w:id="501622609">
          <w:marLeft w:val="0"/>
          <w:marRight w:val="0"/>
          <w:marTop w:val="0"/>
          <w:marBottom w:val="0"/>
          <w:divBdr>
            <w:top w:val="none" w:sz="0" w:space="0" w:color="auto"/>
            <w:left w:val="none" w:sz="0" w:space="0" w:color="auto"/>
            <w:bottom w:val="none" w:sz="0" w:space="0" w:color="auto"/>
            <w:right w:val="none" w:sz="0" w:space="0" w:color="auto"/>
          </w:divBdr>
          <w:divsChild>
            <w:div w:id="772553756">
              <w:marLeft w:val="0"/>
              <w:marRight w:val="0"/>
              <w:marTop w:val="0"/>
              <w:marBottom w:val="0"/>
              <w:divBdr>
                <w:top w:val="single" w:sz="6" w:space="0" w:color="D6D6D6"/>
                <w:left w:val="single" w:sz="6" w:space="0" w:color="D6D6D6"/>
                <w:bottom w:val="single" w:sz="6" w:space="0" w:color="D6D6D6"/>
                <w:right w:val="single" w:sz="6" w:space="0" w:color="D6D6D6"/>
              </w:divBdr>
              <w:divsChild>
                <w:div w:id="37076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notes" Target="footnotes.xml"/><Relationship Id="rId18" Type="http://schemas.openxmlformats.org/officeDocument/2006/relationships/footer" Target="footer2.xml"/><Relationship Id="rId26" Type="http://schemas.openxmlformats.org/officeDocument/2006/relationships/hyperlink" Target="http://make.wordpress.org/core/handbook/coding-standards/css/" TargetMode="External"/><Relationship Id="rId39" Type="http://schemas.openxmlformats.org/officeDocument/2006/relationships/hyperlink" Target="http://make.wordpress.org/core/handbook/coding-standards/css/" TargetMode="External"/><Relationship Id="rId21" Type="http://schemas.openxmlformats.org/officeDocument/2006/relationships/comments" Target="comments.xml"/><Relationship Id="rId34" Type="http://schemas.openxmlformats.org/officeDocument/2006/relationships/hyperlink" Target="http://core.trac.wordpress.org/ticket/16461" TargetMode="External"/><Relationship Id="rId42" Type="http://schemas.openxmlformats.org/officeDocument/2006/relationships/hyperlink" Target="http://make.wordpress.org/core/handbook/coding-standards/css/" TargetMode="External"/><Relationship Id="rId47" Type="http://schemas.openxmlformats.org/officeDocument/2006/relationships/hyperlink" Target="http://google-styleguide.googlecode.com/svn/trunk/htmlcssguide.xml?showone=Type_Selectors" TargetMode="External"/><Relationship Id="rId50" Type="http://schemas.openxmlformats.org/officeDocument/2006/relationships/hyperlink" Target="http://www.w3.org/TR/CSS21/about.html" TargetMode="External"/><Relationship Id="rId55" Type="http://schemas.openxmlformats.org/officeDocument/2006/relationships/hyperlink" Target="http://google-styleguide.googlecode.com/svn/trunk/htmlcssguide.xml?showone=ID_and_Class_Name_Delimiters" TargetMode="External"/><Relationship Id="rId63" Type="http://schemas.openxmlformats.org/officeDocument/2006/relationships/hyperlink" Target="http://www.w3.org/TR/CSS21/syndata.html" TargetMode="External"/><Relationship Id="rId68" Type="http://schemas.openxmlformats.org/officeDocument/2006/relationships/hyperlink" Target="http://google-styleguide.googlecode.com/svn/trunk/htmlcssguide.xml?showone=Section_Comments" TargetMode="External"/><Relationship Id="rId76" Type="http://schemas.openxmlformats.org/officeDocument/2006/relationships/hyperlink" Target="http://drupalcode.org/project/drupal.git/tree/refs/heads/8.x" TargetMode="External"/><Relationship Id="rId84" Type="http://schemas.openxmlformats.org/officeDocument/2006/relationships/hyperlink" Target="http://make.wordpress.org/core/handbook/coding-standards/javascript/" TargetMode="External"/><Relationship Id="rId89" Type="http://schemas.openxmlformats.org/officeDocument/2006/relationships/theme" Target="theme/theme1.xml"/><Relationship Id="rId7" Type="http://schemas.openxmlformats.org/officeDocument/2006/relationships/customXml" Target="../customXml/item7.xml"/><Relationship Id="rId71" Type="http://schemas.openxmlformats.org/officeDocument/2006/relationships/hyperlink" Target="https://drupal.org/node/1887862" TargetMode="Externa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hyperlink" Target="http://make.wordpress.org/core/handbook/coding-standards/css/" TargetMode="External"/><Relationship Id="rId11" Type="http://schemas.openxmlformats.org/officeDocument/2006/relationships/settings" Target="settings.xml"/><Relationship Id="rId24" Type="http://schemas.openxmlformats.org/officeDocument/2006/relationships/hyperlink" Target="http://make.wordpress.org/core/handbook/coding-standards/css/" TargetMode="External"/><Relationship Id="rId32" Type="http://schemas.openxmlformats.org/officeDocument/2006/relationships/hyperlink" Target="http://make.wordpress.org/core/handbook/coding-standards/css/" TargetMode="External"/><Relationship Id="rId37" Type="http://schemas.openxmlformats.org/officeDocument/2006/relationships/hyperlink" Target="http://meyerweb.com/eric/thoughts/2006/02/08/unitless-line-heights/" TargetMode="External"/><Relationship Id="rId40" Type="http://schemas.openxmlformats.org/officeDocument/2006/relationships/hyperlink" Target="http://make.wordpress.org/core/handbook/coding-standards/css/" TargetMode="External"/><Relationship Id="rId45" Type="http://schemas.openxmlformats.org/officeDocument/2006/relationships/hyperlink" Target="http://google-styleguide.googlecode.com/svn/trunk/htmlcssguide.xml?showone=ID_and_Class_Naming" TargetMode="External"/><Relationship Id="rId53" Type="http://schemas.openxmlformats.org/officeDocument/2006/relationships/hyperlink" Target="http://google-styleguide.googlecode.com/svn/trunk/htmlcssguide.xml?showone=Hexadecimal_Notation" TargetMode="External"/><Relationship Id="rId58" Type="http://schemas.openxmlformats.org/officeDocument/2006/relationships/hyperlink" Target="http://google-styleguide.googlecode.com/svn/trunk/htmlcssguide.xml?showone=Block_Content_Indentation" TargetMode="External"/><Relationship Id="rId66" Type="http://schemas.openxmlformats.org/officeDocument/2006/relationships/hyperlink" Target="http://google-styleguide.googlecode.com/svn/trunk/htmlcssguide.xml?showone=CSS_Quotation_Marks" TargetMode="External"/><Relationship Id="rId74" Type="http://schemas.openxmlformats.org/officeDocument/2006/relationships/hyperlink" Target="https://drupal.org/node/1887862" TargetMode="External"/><Relationship Id="rId79" Type="http://schemas.openxmlformats.org/officeDocument/2006/relationships/hyperlink" Target="http://drupal.org/node/1354" TargetMode="External"/><Relationship Id="rId87" Type="http://schemas.openxmlformats.org/officeDocument/2006/relationships/header" Target="header4.xml"/><Relationship Id="rId5" Type="http://schemas.openxmlformats.org/officeDocument/2006/relationships/customXml" Target="../customXml/item5.xml"/><Relationship Id="rId61" Type="http://schemas.openxmlformats.org/officeDocument/2006/relationships/hyperlink" Target="http://google-styleguide.googlecode.com/svn/trunk/htmlcssguide.xml?showone=Property_Name_Stops" TargetMode="External"/><Relationship Id="rId82" Type="http://schemas.openxmlformats.org/officeDocument/2006/relationships/hyperlink" Target="http://make.wordpress.org/core/handbook/coding-standards/css/" TargetMode="External"/><Relationship Id="rId90" Type="http://schemas.microsoft.com/office/2011/relationships/commentsExtended" Target="commentsExtended.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endnotes" Target="endnotes.xml"/><Relationship Id="rId22" Type="http://schemas.openxmlformats.org/officeDocument/2006/relationships/hyperlink" Target="http://google-styleguide.googlecode.com/svn/trunk/htmlcssguide.xml" TargetMode="External"/><Relationship Id="rId27" Type="http://schemas.openxmlformats.org/officeDocument/2006/relationships/hyperlink" Target="http://codex.wordpress.org/WordPress_Coding_Standards" TargetMode="External"/><Relationship Id="rId30" Type="http://schemas.openxmlformats.org/officeDocument/2006/relationships/hyperlink" Target="http://codex.wordpress.org/CSS_Shorthand" TargetMode="External"/><Relationship Id="rId35" Type="http://schemas.openxmlformats.org/officeDocument/2006/relationships/hyperlink" Target="http://make.wordpress.org/core/handbook/coding-standards/css/" TargetMode="External"/><Relationship Id="rId43" Type="http://schemas.openxmlformats.org/officeDocument/2006/relationships/hyperlink" Target="http://make.wordpress.org/core/handbook/coding-standards/css/" TargetMode="External"/><Relationship Id="rId48" Type="http://schemas.openxmlformats.org/officeDocument/2006/relationships/hyperlink" Target="http://www.stevesouders.com/blog/2009/06/18/simplifying-css-selectors/" TargetMode="External"/><Relationship Id="rId56" Type="http://schemas.openxmlformats.org/officeDocument/2006/relationships/hyperlink" Target="http://google-styleguide.googlecode.com/svn/trunk/htmlcssguide.xml?showone=Hacks" TargetMode="External"/><Relationship Id="rId64" Type="http://schemas.openxmlformats.org/officeDocument/2006/relationships/hyperlink" Target="http://google-styleguide.googlecode.com/svn/trunk/htmlcssguide.xml?showone=Selector_and_Declaration_Separation" TargetMode="External"/><Relationship Id="rId69" Type="http://schemas.openxmlformats.org/officeDocument/2006/relationships/hyperlink" Target="https://drupal.org/user?destination=node/1887862" TargetMode="External"/><Relationship Id="rId77" Type="http://schemas.openxmlformats.org/officeDocument/2006/relationships/hyperlink" Target="http://drupal.org/node/1354" TargetMode="External"/><Relationship Id="rId8" Type="http://schemas.openxmlformats.org/officeDocument/2006/relationships/numbering" Target="numbering.xml"/><Relationship Id="rId51" Type="http://schemas.openxmlformats.org/officeDocument/2006/relationships/hyperlink" Target="http://google-styleguide.googlecode.com/svn/trunk/htmlcssguide.xml?showone=0_and_Units" TargetMode="External"/><Relationship Id="rId72" Type="http://schemas.openxmlformats.org/officeDocument/2006/relationships/hyperlink" Target="https://drupal.org/node/1887862" TargetMode="External"/><Relationship Id="rId80" Type="http://schemas.openxmlformats.org/officeDocument/2006/relationships/hyperlink" Target="https://drupal.org/node/222782" TargetMode="External"/><Relationship Id="rId85" Type="http://schemas.openxmlformats.org/officeDocument/2006/relationships/hyperlink" Target="http://google-styleguide.googlecode.com/svn/trunk/javascriptguide.xml" TargetMode="External"/><Relationship Id="rId3" Type="http://schemas.openxmlformats.org/officeDocument/2006/relationships/customXml" Target="../customXml/item3.xml"/><Relationship Id="rId12" Type="http://schemas.openxmlformats.org/officeDocument/2006/relationships/webSettings" Target="webSettings.xml"/><Relationship Id="rId17" Type="http://schemas.openxmlformats.org/officeDocument/2006/relationships/header" Target="header2.xml"/><Relationship Id="rId25" Type="http://schemas.openxmlformats.org/officeDocument/2006/relationships/hyperlink" Target="http://make.wordpress.org/core/handbook/coding-standards/css/" TargetMode="External"/><Relationship Id="rId33" Type="http://schemas.openxmlformats.org/officeDocument/2006/relationships/hyperlink" Target="http://make.wordpress.org/core/handbook/coding-standards/css/" TargetMode="External"/><Relationship Id="rId38" Type="http://schemas.openxmlformats.org/officeDocument/2006/relationships/hyperlink" Target="http://make.wordpress.org/core/handbook/coding-standards/css/" TargetMode="External"/><Relationship Id="rId46" Type="http://schemas.openxmlformats.org/officeDocument/2006/relationships/hyperlink" Target="http://google-styleguide.googlecode.com/svn/trunk/htmlcssguide.xml?showone=ID_and_Class_Name_Style" TargetMode="External"/><Relationship Id="rId59" Type="http://schemas.openxmlformats.org/officeDocument/2006/relationships/hyperlink" Target="http://www.w3.org/TR/CSS21/syndata.html" TargetMode="External"/><Relationship Id="rId67" Type="http://schemas.openxmlformats.org/officeDocument/2006/relationships/hyperlink" Target="http://www.w3.org/TR/CSS21/syndata.html" TargetMode="External"/><Relationship Id="rId20" Type="http://schemas.openxmlformats.org/officeDocument/2006/relationships/footer" Target="footer3.xml"/><Relationship Id="rId41" Type="http://schemas.openxmlformats.org/officeDocument/2006/relationships/hyperlink" Target="http://make.wordpress.org/core/handbook/coding-standards/css/" TargetMode="External"/><Relationship Id="rId54" Type="http://schemas.openxmlformats.org/officeDocument/2006/relationships/hyperlink" Target="http://google-styleguide.googlecode.com/svn/trunk/htmlcssguide.xml?showone=Prefixes" TargetMode="External"/><Relationship Id="rId62" Type="http://schemas.openxmlformats.org/officeDocument/2006/relationships/hyperlink" Target="http://google-styleguide.googlecode.com/svn/trunk/htmlcssguide.xml?showone=Declaration_Block_Separation" TargetMode="External"/><Relationship Id="rId70" Type="http://schemas.openxmlformats.org/officeDocument/2006/relationships/hyperlink" Target="https://drupal.org/node/1887862" TargetMode="External"/><Relationship Id="rId75" Type="http://schemas.openxmlformats.org/officeDocument/2006/relationships/hyperlink" Target="http://www.w3.org/TR/CSS2/syndata.html" TargetMode="External"/><Relationship Id="rId83" Type="http://schemas.openxmlformats.org/officeDocument/2006/relationships/hyperlink" Target="https://drupal.org/node/1887862"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eader" Target="header1.xml"/><Relationship Id="rId23" Type="http://schemas.openxmlformats.org/officeDocument/2006/relationships/hyperlink" Target="http://make.wordpress.org/core/handbook/coding-standards/html/" TargetMode="External"/><Relationship Id="rId28" Type="http://schemas.openxmlformats.org/officeDocument/2006/relationships/hyperlink" Target="http://make.wordpress.org/core/handbook/coding-standards/css/" TargetMode="External"/><Relationship Id="rId36" Type="http://schemas.openxmlformats.org/officeDocument/2006/relationships/hyperlink" Target="http://make.wordpress.org/core/handbook/coding-standards/css/" TargetMode="External"/><Relationship Id="rId49" Type="http://schemas.openxmlformats.org/officeDocument/2006/relationships/hyperlink" Target="http://google-styleguide.googlecode.com/svn/trunk/htmlcssguide.xml?showone=Shorthand_Properties" TargetMode="External"/><Relationship Id="rId57" Type="http://schemas.openxmlformats.org/officeDocument/2006/relationships/hyperlink" Target="http://google-styleguide.googlecode.com/svn/trunk/htmlcssguide.xml?showone=Declaration_Order" TargetMode="External"/><Relationship Id="rId10" Type="http://schemas.microsoft.com/office/2007/relationships/stylesWithEffects" Target="stylesWithEffects.xml"/><Relationship Id="rId31" Type="http://schemas.openxmlformats.org/officeDocument/2006/relationships/hyperlink" Target="http://make.wordpress.org/core/handbook/coding-standards/css/" TargetMode="External"/><Relationship Id="rId44" Type="http://schemas.openxmlformats.org/officeDocument/2006/relationships/hyperlink" Target="http://jigsaw.w3.org/css-validator/" TargetMode="External"/><Relationship Id="rId52" Type="http://schemas.openxmlformats.org/officeDocument/2006/relationships/hyperlink" Target="http://google-styleguide.googlecode.com/svn/trunk/htmlcssguide.xml?showone=Leading_0s" TargetMode="External"/><Relationship Id="rId60" Type="http://schemas.openxmlformats.org/officeDocument/2006/relationships/hyperlink" Target="http://google-styleguide.googlecode.com/svn/trunk/htmlcssguide.xml?showone=Declaration_Stops" TargetMode="External"/><Relationship Id="rId65" Type="http://schemas.openxmlformats.org/officeDocument/2006/relationships/hyperlink" Target="http://google-styleguide.googlecode.com/svn/trunk/htmlcssguide.xml?showone=Rule_Separation" TargetMode="External"/><Relationship Id="rId73" Type="http://schemas.openxmlformats.org/officeDocument/2006/relationships/hyperlink" Target="https://drupal.org/node/1887862" TargetMode="External"/><Relationship Id="rId78" Type="http://schemas.openxmlformats.org/officeDocument/2006/relationships/hyperlink" Target="http://drupal.org/node/1354" TargetMode="External"/><Relationship Id="rId81" Type="http://schemas.openxmlformats.org/officeDocument/2006/relationships/hyperlink" Target="http://google-styleguide.googlecode.com/svn/trunk/htmlcssguide.xml" TargetMode="External"/><Relationship Id="rId86" Type="http://schemas.openxmlformats.org/officeDocument/2006/relationships/hyperlink" Target="https://github.com/rwaldron/idiomatic.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Architecture_x0020_Keywords0 xmlns="23b15f56-a4dd-4551-b892-c7213c58420e"/>
    <RoutingRuleDescription xmlns="http://schemas.microsoft.com/sharepoint/v3"/>
    <TaxCatchAll xmlns="40430809-77d0-4002-a089-4212c65e92a5"/>
    <_dlc_DocIdPersistId xmlns="c0a539e5-cd07-4dc1-ab3b-82065fc22058" xsi:nil="true"/>
    <PPSMA_Description xmlns="74a3bfb8-b485-404d-b239-fcd20aed6cea"/>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662482be-791f-46d4-86b5-fac5be26931c" ContentTypeId="0x0101" PreviousValue="false"/>
</file>

<file path=customXml/item5.xml><?xml version="1.0" encoding="utf-8"?>
<p:properties xmlns:p="http://schemas.microsoft.com/office/2006/metadata/properties" xmlns:xsi="http://www.w3.org/2001/XMLSchema-instance" xmlns:pc="http://schemas.microsoft.com/office/infopath/2007/PartnerControls">
  <documentManagement>
    <Architecture_x0020_Keywords0 xmlns="23b15f56-a4dd-4551-b892-c7213c58420e"/>
    <RoutingRuleDescription xmlns="http://schemas.microsoft.com/sharepoint/v3"/>
    <TaxCatchAll xmlns="40430809-77d0-4002-a089-4212c65e92a5"/>
    <_dlc_DocIdPersistId xmlns="c0a539e5-cd07-4dc1-ab3b-82065fc22058" xsi:nil="true"/>
    <PPSMA_Description xmlns="74a3bfb8-b485-404d-b239-fcd20aed6cea"/>
  </documentManagement>
</p:properties>
</file>

<file path=customXml/item6.xml><?xml version="1.0" encoding="utf-8"?>
<ct:contentTypeSchema xmlns:ct="http://schemas.microsoft.com/office/2006/metadata/contentType" xmlns:ma="http://schemas.microsoft.com/office/2006/metadata/properties/metaAttributes" ct:_="" ma:_="" ma:contentTypeName="Document" ma:contentTypeID="0x0101002DDD3990449038418B74C7857B828C87" ma:contentTypeVersion="2" ma:contentTypeDescription="Create a new document." ma:contentTypeScope="" ma:versionID="f45d60c7d0bfc70d97291eb25b2c7634">
  <xsd:schema xmlns:xsd="http://www.w3.org/2001/XMLSchema" xmlns:xs="http://www.w3.org/2001/XMLSchema" xmlns:p="http://schemas.microsoft.com/office/2006/metadata/properties" xmlns:ns1="http://schemas.microsoft.com/sharepoint/v3" xmlns:ns2="c0a539e5-cd07-4dc1-ab3b-82065fc22058" xmlns:ns3="74a3bfb8-b485-404d-b239-fcd20aed6cea" xmlns:ns4="23b15f56-a4dd-4551-b892-c7213c58420e" xmlns:ns5="40430809-77d0-4002-a089-4212c65e92a5" targetNamespace="http://schemas.microsoft.com/office/2006/metadata/properties" ma:root="true" ma:fieldsID="5a5aebcb1dccea43f0fca2a085eec5e1" ns1:_="" ns2:_="" ns3:_="" ns4:_="" ns5:_="">
    <xsd:import namespace="http://schemas.microsoft.com/sharepoint/v3"/>
    <xsd:import namespace="c0a539e5-cd07-4dc1-ab3b-82065fc22058"/>
    <xsd:import namespace="74a3bfb8-b485-404d-b239-fcd20aed6cea"/>
    <xsd:import namespace="23b15f56-a4dd-4551-b892-c7213c58420e"/>
    <xsd:import namespace="40430809-77d0-4002-a089-4212c65e92a5"/>
    <xsd:element name="properties">
      <xsd:complexType>
        <xsd:sequence>
          <xsd:element name="documentManagement">
            <xsd:complexType>
              <xsd:all>
                <xsd:element ref="ns2:_dlc_DocId" minOccurs="0"/>
                <xsd:element ref="ns2:_dlc_DocIdUrl" minOccurs="0"/>
                <xsd:element ref="ns2:_dlc_DocIdPersistId" minOccurs="0"/>
                <xsd:element ref="ns1:RoutingRuleDescription"/>
                <xsd:element ref="ns3:PPSMA_Description"/>
                <xsd:element ref="ns4:Architecture_x0020_Keywords0" minOccurs="0"/>
                <xsd:element ref="ns5:TaxCatchAll" minOccurs="0"/>
                <xsd:element ref="ns5: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11" ma:displayName="Description-DO NOT USE" ma:description="" ma:hidden="true"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a539e5-cd07-4dc1-ab3b-82065fc2205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4a3bfb8-b485-404d-b239-fcd20aed6cea" elementFormDefault="qualified">
    <xsd:import namespace="http://schemas.microsoft.com/office/2006/documentManagement/types"/>
    <xsd:import namespace="http://schemas.microsoft.com/office/infopath/2007/PartnerControls"/>
    <xsd:element name="PPSMA_Description" ma:index="12" ma:displayName="Description" ma:description="Description of item" ma:internalName="PPSMA_Description" ma:readOnly="false">
      <xsd:simpleType>
        <xsd:restriction base="dms:Note">
          <xsd:maxLength value="4000"/>
        </xsd:restriction>
      </xsd:simpleType>
    </xsd:element>
  </xsd:schema>
  <xsd:schema xmlns:xsd="http://www.w3.org/2001/XMLSchema" xmlns:xs="http://www.w3.org/2001/XMLSchema" xmlns:dms="http://schemas.microsoft.com/office/2006/documentManagement/types" xmlns:pc="http://schemas.microsoft.com/office/infopath/2007/PartnerControls" targetNamespace="23b15f56-a4dd-4551-b892-c7213c58420e" elementFormDefault="qualified">
    <xsd:import namespace="http://schemas.microsoft.com/office/2006/documentManagement/types"/>
    <xsd:import namespace="http://schemas.microsoft.com/office/infopath/2007/PartnerControls"/>
    <xsd:element name="Architecture_x0020_Keywords0" ma:index="13" nillable="true" ma:displayName="Architecture Keywords" ma:default="Miscellaneous" ma:internalName="Architecture_x0020_Keywords0" ma:readOnly="false" ma:requiredMultiChoice="true">
      <xsd:complexType>
        <xsd:complexContent>
          <xsd:extension base="dms:MultiChoice">
            <xsd:sequence>
              <xsd:element name="Value" maxOccurs="unbounded" minOccurs="0" nillable="true">
                <xsd:simpleType>
                  <xsd:restriction base="dms:Choice">
                    <xsd:enumeration value="Data"/>
                    <xsd:enumeration value="Delivery Support"/>
                    <xsd:enumeration value="EBTS"/>
                    <xsd:enumeration value="Governance"/>
                    <xsd:enumeration value="IADEG"/>
                    <xsd:enumeration value="Interfaces"/>
                    <xsd:enumeration value="Identity Exchange Messaging (IXM)"/>
                    <xsd:enumeration value="Miscellaneous"/>
                    <xsd:enumeration value="Network"/>
                    <xsd:enumeration value="Prototypes"/>
                    <xsd:enumeration value="Security"/>
                    <xsd:enumeration value="Stakeholders"/>
                    <xsd:enumeration value="Services"/>
                    <xsd:enumeration value="Technical Architecture"/>
                    <xsd:enumeration value="Transition Planning"/>
                    <xsd:enumeration value="US-VISIT Applications"/>
                    <xsd:enumeration value="White Paper"/>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0430809-77d0-4002-a089-4212c65e92a5" elementFormDefault="qualified">
    <xsd:import namespace="http://schemas.microsoft.com/office/2006/documentManagement/types"/>
    <xsd:import namespace="http://schemas.microsoft.com/office/infopath/2007/PartnerControls"/>
    <xsd:element name="TaxCatchAll" ma:index="14" nillable="true" ma:displayName="Taxonomy Catch All Column" ma:description="" ma:hidden="true" ma:list="{c1172106-4f2f-459c-9d1a-458449920ea6}" ma:internalName="TaxCatchAll" ma:showField="CatchAllData" ma:web="5bc81b02-231f-46df-8325-653bddb20d5f">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description="" ma:hidden="true" ma:list="{c1172106-4f2f-459c-9d1a-458449920ea6}" ma:internalName="TaxCatchAllLabel" ma:readOnly="true" ma:showField="CatchAllDataLabel" ma:web="5bc81b02-231f-46df-8325-653bddb20d5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90DE54-9613-4E39-9AC1-D094940C4695}">
  <ds:schemaRefs>
    <ds:schemaRef ds:uri="http://schemas.microsoft.com/office/2006/metadata/longProperties"/>
  </ds:schemaRefs>
</ds:datastoreItem>
</file>

<file path=customXml/itemProps2.xml><?xml version="1.0" encoding="utf-8"?>
<ds:datastoreItem xmlns:ds="http://schemas.openxmlformats.org/officeDocument/2006/customXml" ds:itemID="{156A743F-5027-4700-BF41-C7223CC20D1F}">
  <ds:schemaRefs>
    <ds:schemaRef ds:uri="http://schemas.microsoft.com/office/2006/metadata/properties"/>
    <ds:schemaRef ds:uri="http://schemas.microsoft.com/office/infopath/2007/PartnerControls"/>
    <ds:schemaRef ds:uri="23b15f56-a4dd-4551-b892-c7213c58420e"/>
    <ds:schemaRef ds:uri="http://schemas.microsoft.com/sharepoint/v3"/>
    <ds:schemaRef ds:uri="40430809-77d0-4002-a089-4212c65e92a5"/>
    <ds:schemaRef ds:uri="c0a539e5-cd07-4dc1-ab3b-82065fc22058"/>
    <ds:schemaRef ds:uri="74a3bfb8-b485-404d-b239-fcd20aed6cea"/>
  </ds:schemaRefs>
</ds:datastoreItem>
</file>

<file path=customXml/itemProps3.xml><?xml version="1.0" encoding="utf-8"?>
<ds:datastoreItem xmlns:ds="http://schemas.openxmlformats.org/officeDocument/2006/customXml" ds:itemID="{32650480-256A-49E3-AD3A-E24022A4FB50}">
  <ds:schemaRefs>
    <ds:schemaRef ds:uri="http://schemas.microsoft.com/sharepoint/v3/contenttype/forms"/>
  </ds:schemaRefs>
</ds:datastoreItem>
</file>

<file path=customXml/itemProps4.xml><?xml version="1.0" encoding="utf-8"?>
<ds:datastoreItem xmlns:ds="http://schemas.openxmlformats.org/officeDocument/2006/customXml" ds:itemID="{BC266617-A203-4272-BA3E-BFD394007900}">
  <ds:schemaRefs>
    <ds:schemaRef ds:uri="Microsoft.SharePoint.Taxonomy.ContentTypeSync"/>
  </ds:schemaRefs>
</ds:datastoreItem>
</file>

<file path=customXml/itemProps5.xml><?xml version="1.0" encoding="utf-8"?>
<ds:datastoreItem xmlns:ds="http://schemas.openxmlformats.org/officeDocument/2006/customXml" ds:itemID="{0D297F09-B3DB-4AB3-9E6C-DEBEA7E287B8}">
  <ds:schemaRefs>
    <ds:schemaRef ds:uri="http://schemas.microsoft.com/office/2006/metadata/properties"/>
    <ds:schemaRef ds:uri="http://schemas.microsoft.com/office/infopath/2007/PartnerControls"/>
    <ds:schemaRef ds:uri="23b15f56-a4dd-4551-b892-c7213c58420e"/>
    <ds:schemaRef ds:uri="http://schemas.microsoft.com/sharepoint/v3"/>
    <ds:schemaRef ds:uri="40430809-77d0-4002-a089-4212c65e92a5"/>
    <ds:schemaRef ds:uri="c0a539e5-cd07-4dc1-ab3b-82065fc22058"/>
    <ds:schemaRef ds:uri="74a3bfb8-b485-404d-b239-fcd20aed6cea"/>
  </ds:schemaRefs>
</ds:datastoreItem>
</file>

<file path=customXml/itemProps6.xml><?xml version="1.0" encoding="utf-8"?>
<ds:datastoreItem xmlns:ds="http://schemas.openxmlformats.org/officeDocument/2006/customXml" ds:itemID="{889FBCA8-AE6C-4E6F-800A-DBD71E568E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0a539e5-cd07-4dc1-ab3b-82065fc22058"/>
    <ds:schemaRef ds:uri="74a3bfb8-b485-404d-b239-fcd20aed6cea"/>
    <ds:schemaRef ds:uri="23b15f56-a4dd-4551-b892-c7213c58420e"/>
    <ds:schemaRef ds:uri="40430809-77d0-4002-a089-4212c65e92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01CF569E-BD68-48E4-9AFA-BAF6E72CF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33</Pages>
  <Words>5681</Words>
  <Characters>38744</Characters>
  <Application>Microsoft Office Word</Application>
  <DocSecurity>0</DocSecurity>
  <Lines>322</Lines>
  <Paragraphs>88</Paragraphs>
  <ScaleCrop>false</ScaleCrop>
  <HeadingPairs>
    <vt:vector size="2" baseType="variant">
      <vt:variant>
        <vt:lpstr>Title</vt:lpstr>
      </vt:variant>
      <vt:variant>
        <vt:i4>1</vt:i4>
      </vt:variant>
    </vt:vector>
  </HeadingPairs>
  <TitlesOfParts>
    <vt:vector size="1" baseType="lpstr">
      <vt:lpstr/>
    </vt:vector>
  </TitlesOfParts>
  <Company>pec</Company>
  <LinksUpToDate>false</LinksUpToDate>
  <CharactersWithSpaces>44337</CharactersWithSpaces>
  <SharedDoc>false</SharedDoc>
  <HLinks>
    <vt:vector size="612" baseType="variant">
      <vt:variant>
        <vt:i4>2686990</vt:i4>
      </vt:variant>
      <vt:variant>
        <vt:i4>609</vt:i4>
      </vt:variant>
      <vt:variant>
        <vt:i4>0</vt:i4>
      </vt:variant>
      <vt:variant>
        <vt:i4>5</vt:i4>
      </vt:variant>
      <vt:variant>
        <vt:lpwstr>http://www-03.ibm.com/able/access_ibm/disability.html</vt:lpwstr>
      </vt:variant>
      <vt:variant>
        <vt:lpwstr/>
      </vt:variant>
      <vt:variant>
        <vt:i4>4063352</vt:i4>
      </vt:variant>
      <vt:variant>
        <vt:i4>606</vt:i4>
      </vt:variant>
      <vt:variant>
        <vt:i4>0</vt:i4>
      </vt:variant>
      <vt:variant>
        <vt:i4>5</vt:i4>
      </vt:variant>
      <vt:variant>
        <vt:lpwstr>http://www-03.ibm.com/able/guidelines/software/accesssoftware.html</vt:lpwstr>
      </vt:variant>
      <vt:variant>
        <vt:lpwstr/>
      </vt:variant>
      <vt:variant>
        <vt:i4>7143473</vt:i4>
      </vt:variant>
      <vt:variant>
        <vt:i4>603</vt:i4>
      </vt:variant>
      <vt:variant>
        <vt:i4>0</vt:i4>
      </vt:variant>
      <vt:variant>
        <vt:i4>5</vt:i4>
      </vt:variant>
      <vt:variant>
        <vt:lpwstr>http://www.section508.gov/internet-accessibility-policy</vt:lpwstr>
      </vt:variant>
      <vt:variant>
        <vt:lpwstr/>
      </vt:variant>
      <vt:variant>
        <vt:i4>1245205</vt:i4>
      </vt:variant>
      <vt:variant>
        <vt:i4>564</vt:i4>
      </vt:variant>
      <vt:variant>
        <vt:i4>0</vt:i4>
      </vt:variant>
      <vt:variant>
        <vt:i4>5</vt:i4>
      </vt:variant>
      <vt:variant>
        <vt:lpwstr>../../../../Users/Robin/AppData/Roaming/Microsoft/Word/www.onjava.com</vt:lpwstr>
      </vt:variant>
      <vt:variant>
        <vt:lpwstr/>
      </vt:variant>
      <vt:variant>
        <vt:i4>2883592</vt:i4>
      </vt:variant>
      <vt:variant>
        <vt:i4>561</vt:i4>
      </vt:variant>
      <vt:variant>
        <vt:i4>0</vt:i4>
      </vt:variant>
      <vt:variant>
        <vt:i4>5</vt:i4>
      </vt:variant>
      <vt:variant>
        <vt:lpwstr>http://satc.gsfc.nasa.gov/support/OSMASAS_SEP01/Principal_Components_of_Orthogonal_Object_Oriented_Metrics.pdf</vt:lpwstr>
      </vt:variant>
      <vt:variant>
        <vt:lpwstr/>
      </vt:variant>
      <vt:variant>
        <vt:i4>5242959</vt:i4>
      </vt:variant>
      <vt:variant>
        <vt:i4>558</vt:i4>
      </vt:variant>
      <vt:variant>
        <vt:i4>0</vt:i4>
      </vt:variant>
      <vt:variant>
        <vt:i4>5</vt:i4>
      </vt:variant>
      <vt:variant>
        <vt:lpwstr>http://www.cs.umd.edu/users/basili/publications/journals/J60.pdf</vt:lpwstr>
      </vt:variant>
      <vt:variant>
        <vt:lpwstr/>
      </vt:variant>
      <vt:variant>
        <vt:i4>5767181</vt:i4>
      </vt:variant>
      <vt:variant>
        <vt:i4>555</vt:i4>
      </vt:variant>
      <vt:variant>
        <vt:i4>0</vt:i4>
      </vt:variant>
      <vt:variant>
        <vt:i4>5</vt:i4>
      </vt:variant>
      <vt:variant>
        <vt:lpwstr>http://uweb.txstate.edu/~mg43/CS5391/Papers/Metrics/OOMetrics.pdf</vt:lpwstr>
      </vt:variant>
      <vt:variant>
        <vt:lpwstr/>
      </vt:variant>
      <vt:variant>
        <vt:i4>6881303</vt:i4>
      </vt:variant>
      <vt:variant>
        <vt:i4>552</vt:i4>
      </vt:variant>
      <vt:variant>
        <vt:i4>0</vt:i4>
      </vt:variant>
      <vt:variant>
        <vt:i4>5</vt:i4>
      </vt:variant>
      <vt:variant>
        <vt:lpwstr>http://satc.gsfc.nasa.gov/support/STC_APR98/apply_oo/apply_oo.html</vt:lpwstr>
      </vt:variant>
      <vt:variant>
        <vt:lpwstr/>
      </vt:variant>
      <vt:variant>
        <vt:i4>2293870</vt:i4>
      </vt:variant>
      <vt:variant>
        <vt:i4>549</vt:i4>
      </vt:variant>
      <vt:variant>
        <vt:i4>0</vt:i4>
      </vt:variant>
      <vt:variant>
        <vt:i4>5</vt:i4>
      </vt:variant>
      <vt:variant>
        <vt:lpwstr>http://www.junit.org/index.htm</vt:lpwstr>
      </vt:variant>
      <vt:variant>
        <vt:lpwstr/>
      </vt:variant>
      <vt:variant>
        <vt:i4>4063293</vt:i4>
      </vt:variant>
      <vt:variant>
        <vt:i4>546</vt:i4>
      </vt:variant>
      <vt:variant>
        <vt:i4>0</vt:i4>
      </vt:variant>
      <vt:variant>
        <vt:i4>5</vt:i4>
      </vt:variant>
      <vt:variant>
        <vt:lpwstr>http://java.sun.com/j2se/javadoc/index.html</vt:lpwstr>
      </vt:variant>
      <vt:variant>
        <vt:lpwstr/>
      </vt:variant>
      <vt:variant>
        <vt:i4>65564</vt:i4>
      </vt:variant>
      <vt:variant>
        <vt:i4>543</vt:i4>
      </vt:variant>
      <vt:variant>
        <vt:i4>0</vt:i4>
      </vt:variant>
      <vt:variant>
        <vt:i4>5</vt:i4>
      </vt:variant>
      <vt:variant>
        <vt:lpwstr>http://java.sun.com/j2se/javadoc/writingdoccomments/</vt:lpwstr>
      </vt:variant>
      <vt:variant>
        <vt:lpwstr/>
      </vt:variant>
      <vt:variant>
        <vt:i4>6619259</vt:i4>
      </vt:variant>
      <vt:variant>
        <vt:i4>540</vt:i4>
      </vt:variant>
      <vt:variant>
        <vt:i4>0</vt:i4>
      </vt:variant>
      <vt:variant>
        <vt:i4>5</vt:i4>
      </vt:variant>
      <vt:variant>
        <vt:lpwstr>http://maven.apache.org/maven-1.x/using/bestpractices.html</vt:lpwstr>
      </vt:variant>
      <vt:variant>
        <vt:lpwstr/>
      </vt:variant>
      <vt:variant>
        <vt:i4>4194377</vt:i4>
      </vt:variant>
      <vt:variant>
        <vt:i4>537</vt:i4>
      </vt:variant>
      <vt:variant>
        <vt:i4>0</vt:i4>
      </vt:variant>
      <vt:variant>
        <vt:i4>5</vt:i4>
      </vt:variant>
      <vt:variant>
        <vt:lpwstr>http://www.onjava.com/lpt/a/4345</vt:lpwstr>
      </vt:variant>
      <vt:variant>
        <vt:lpwstr/>
      </vt:variant>
      <vt:variant>
        <vt:i4>3342458</vt:i4>
      </vt:variant>
      <vt:variant>
        <vt:i4>534</vt:i4>
      </vt:variant>
      <vt:variant>
        <vt:i4>0</vt:i4>
      </vt:variant>
      <vt:variant>
        <vt:i4>5</vt:i4>
      </vt:variant>
      <vt:variant>
        <vt:lpwstr>http://g.oswego.edu/dl/html/javaCodingStd.html</vt:lpwstr>
      </vt:variant>
      <vt:variant>
        <vt:lpwstr/>
      </vt:variant>
      <vt:variant>
        <vt:i4>3932268</vt:i4>
      </vt:variant>
      <vt:variant>
        <vt:i4>531</vt:i4>
      </vt:variant>
      <vt:variant>
        <vt:i4>0</vt:i4>
      </vt:variant>
      <vt:variant>
        <vt:i4>5</vt:i4>
      </vt:variant>
      <vt:variant>
        <vt:lpwstr>http://java.sun.com/docs/codeconv/html/CodeConvTOC.doc.html</vt:lpwstr>
      </vt:variant>
      <vt:variant>
        <vt:lpwstr/>
      </vt:variant>
      <vt:variant>
        <vt:i4>1310773</vt:i4>
      </vt:variant>
      <vt:variant>
        <vt:i4>524</vt:i4>
      </vt:variant>
      <vt:variant>
        <vt:i4>0</vt:i4>
      </vt:variant>
      <vt:variant>
        <vt:i4>5</vt:i4>
      </vt:variant>
      <vt:variant>
        <vt:lpwstr/>
      </vt:variant>
      <vt:variant>
        <vt:lpwstr>_Toc273023672</vt:lpwstr>
      </vt:variant>
      <vt:variant>
        <vt:i4>1310773</vt:i4>
      </vt:variant>
      <vt:variant>
        <vt:i4>515</vt:i4>
      </vt:variant>
      <vt:variant>
        <vt:i4>0</vt:i4>
      </vt:variant>
      <vt:variant>
        <vt:i4>5</vt:i4>
      </vt:variant>
      <vt:variant>
        <vt:lpwstr/>
      </vt:variant>
      <vt:variant>
        <vt:lpwstr>_Toc273023671</vt:lpwstr>
      </vt:variant>
      <vt:variant>
        <vt:i4>1310773</vt:i4>
      </vt:variant>
      <vt:variant>
        <vt:i4>509</vt:i4>
      </vt:variant>
      <vt:variant>
        <vt:i4>0</vt:i4>
      </vt:variant>
      <vt:variant>
        <vt:i4>5</vt:i4>
      </vt:variant>
      <vt:variant>
        <vt:lpwstr/>
      </vt:variant>
      <vt:variant>
        <vt:lpwstr>_Toc273023670</vt:lpwstr>
      </vt:variant>
      <vt:variant>
        <vt:i4>1376309</vt:i4>
      </vt:variant>
      <vt:variant>
        <vt:i4>503</vt:i4>
      </vt:variant>
      <vt:variant>
        <vt:i4>0</vt:i4>
      </vt:variant>
      <vt:variant>
        <vt:i4>5</vt:i4>
      </vt:variant>
      <vt:variant>
        <vt:lpwstr/>
      </vt:variant>
      <vt:variant>
        <vt:lpwstr>_Toc273023669</vt:lpwstr>
      </vt:variant>
      <vt:variant>
        <vt:i4>1376309</vt:i4>
      </vt:variant>
      <vt:variant>
        <vt:i4>497</vt:i4>
      </vt:variant>
      <vt:variant>
        <vt:i4>0</vt:i4>
      </vt:variant>
      <vt:variant>
        <vt:i4>5</vt:i4>
      </vt:variant>
      <vt:variant>
        <vt:lpwstr/>
      </vt:variant>
      <vt:variant>
        <vt:lpwstr>_Toc273023668</vt:lpwstr>
      </vt:variant>
      <vt:variant>
        <vt:i4>1376309</vt:i4>
      </vt:variant>
      <vt:variant>
        <vt:i4>491</vt:i4>
      </vt:variant>
      <vt:variant>
        <vt:i4>0</vt:i4>
      </vt:variant>
      <vt:variant>
        <vt:i4>5</vt:i4>
      </vt:variant>
      <vt:variant>
        <vt:lpwstr/>
      </vt:variant>
      <vt:variant>
        <vt:lpwstr>_Toc273023667</vt:lpwstr>
      </vt:variant>
      <vt:variant>
        <vt:i4>1376309</vt:i4>
      </vt:variant>
      <vt:variant>
        <vt:i4>485</vt:i4>
      </vt:variant>
      <vt:variant>
        <vt:i4>0</vt:i4>
      </vt:variant>
      <vt:variant>
        <vt:i4>5</vt:i4>
      </vt:variant>
      <vt:variant>
        <vt:lpwstr/>
      </vt:variant>
      <vt:variant>
        <vt:lpwstr>_Toc273023666</vt:lpwstr>
      </vt:variant>
      <vt:variant>
        <vt:i4>1376309</vt:i4>
      </vt:variant>
      <vt:variant>
        <vt:i4>479</vt:i4>
      </vt:variant>
      <vt:variant>
        <vt:i4>0</vt:i4>
      </vt:variant>
      <vt:variant>
        <vt:i4>5</vt:i4>
      </vt:variant>
      <vt:variant>
        <vt:lpwstr/>
      </vt:variant>
      <vt:variant>
        <vt:lpwstr>_Toc273023665</vt:lpwstr>
      </vt:variant>
      <vt:variant>
        <vt:i4>1507382</vt:i4>
      </vt:variant>
      <vt:variant>
        <vt:i4>470</vt:i4>
      </vt:variant>
      <vt:variant>
        <vt:i4>0</vt:i4>
      </vt:variant>
      <vt:variant>
        <vt:i4>5</vt:i4>
      </vt:variant>
      <vt:variant>
        <vt:lpwstr/>
      </vt:variant>
      <vt:variant>
        <vt:lpwstr>_Toc379186409</vt:lpwstr>
      </vt:variant>
      <vt:variant>
        <vt:i4>1507382</vt:i4>
      </vt:variant>
      <vt:variant>
        <vt:i4>464</vt:i4>
      </vt:variant>
      <vt:variant>
        <vt:i4>0</vt:i4>
      </vt:variant>
      <vt:variant>
        <vt:i4>5</vt:i4>
      </vt:variant>
      <vt:variant>
        <vt:lpwstr/>
      </vt:variant>
      <vt:variant>
        <vt:lpwstr>_Toc379186402</vt:lpwstr>
      </vt:variant>
      <vt:variant>
        <vt:i4>1507382</vt:i4>
      </vt:variant>
      <vt:variant>
        <vt:i4>458</vt:i4>
      </vt:variant>
      <vt:variant>
        <vt:i4>0</vt:i4>
      </vt:variant>
      <vt:variant>
        <vt:i4>5</vt:i4>
      </vt:variant>
      <vt:variant>
        <vt:lpwstr/>
      </vt:variant>
      <vt:variant>
        <vt:lpwstr>_Toc379186401</vt:lpwstr>
      </vt:variant>
      <vt:variant>
        <vt:i4>1507382</vt:i4>
      </vt:variant>
      <vt:variant>
        <vt:i4>452</vt:i4>
      </vt:variant>
      <vt:variant>
        <vt:i4>0</vt:i4>
      </vt:variant>
      <vt:variant>
        <vt:i4>5</vt:i4>
      </vt:variant>
      <vt:variant>
        <vt:lpwstr/>
      </vt:variant>
      <vt:variant>
        <vt:lpwstr>_Toc379186400</vt:lpwstr>
      </vt:variant>
      <vt:variant>
        <vt:i4>1966129</vt:i4>
      </vt:variant>
      <vt:variant>
        <vt:i4>446</vt:i4>
      </vt:variant>
      <vt:variant>
        <vt:i4>0</vt:i4>
      </vt:variant>
      <vt:variant>
        <vt:i4>5</vt:i4>
      </vt:variant>
      <vt:variant>
        <vt:lpwstr/>
      </vt:variant>
      <vt:variant>
        <vt:lpwstr>_Toc379186399</vt:lpwstr>
      </vt:variant>
      <vt:variant>
        <vt:i4>1966129</vt:i4>
      </vt:variant>
      <vt:variant>
        <vt:i4>440</vt:i4>
      </vt:variant>
      <vt:variant>
        <vt:i4>0</vt:i4>
      </vt:variant>
      <vt:variant>
        <vt:i4>5</vt:i4>
      </vt:variant>
      <vt:variant>
        <vt:lpwstr/>
      </vt:variant>
      <vt:variant>
        <vt:lpwstr>_Toc379186398</vt:lpwstr>
      </vt:variant>
      <vt:variant>
        <vt:i4>1966129</vt:i4>
      </vt:variant>
      <vt:variant>
        <vt:i4>434</vt:i4>
      </vt:variant>
      <vt:variant>
        <vt:i4>0</vt:i4>
      </vt:variant>
      <vt:variant>
        <vt:i4>5</vt:i4>
      </vt:variant>
      <vt:variant>
        <vt:lpwstr/>
      </vt:variant>
      <vt:variant>
        <vt:lpwstr>_Toc379186397</vt:lpwstr>
      </vt:variant>
      <vt:variant>
        <vt:i4>1966129</vt:i4>
      </vt:variant>
      <vt:variant>
        <vt:i4>428</vt:i4>
      </vt:variant>
      <vt:variant>
        <vt:i4>0</vt:i4>
      </vt:variant>
      <vt:variant>
        <vt:i4>5</vt:i4>
      </vt:variant>
      <vt:variant>
        <vt:lpwstr/>
      </vt:variant>
      <vt:variant>
        <vt:lpwstr>_Toc379186396</vt:lpwstr>
      </vt:variant>
      <vt:variant>
        <vt:i4>1966129</vt:i4>
      </vt:variant>
      <vt:variant>
        <vt:i4>422</vt:i4>
      </vt:variant>
      <vt:variant>
        <vt:i4>0</vt:i4>
      </vt:variant>
      <vt:variant>
        <vt:i4>5</vt:i4>
      </vt:variant>
      <vt:variant>
        <vt:lpwstr/>
      </vt:variant>
      <vt:variant>
        <vt:lpwstr>_Toc379186395</vt:lpwstr>
      </vt:variant>
      <vt:variant>
        <vt:i4>1966129</vt:i4>
      </vt:variant>
      <vt:variant>
        <vt:i4>416</vt:i4>
      </vt:variant>
      <vt:variant>
        <vt:i4>0</vt:i4>
      </vt:variant>
      <vt:variant>
        <vt:i4>5</vt:i4>
      </vt:variant>
      <vt:variant>
        <vt:lpwstr/>
      </vt:variant>
      <vt:variant>
        <vt:lpwstr>_Toc379186394</vt:lpwstr>
      </vt:variant>
      <vt:variant>
        <vt:i4>1966129</vt:i4>
      </vt:variant>
      <vt:variant>
        <vt:i4>410</vt:i4>
      </vt:variant>
      <vt:variant>
        <vt:i4>0</vt:i4>
      </vt:variant>
      <vt:variant>
        <vt:i4>5</vt:i4>
      </vt:variant>
      <vt:variant>
        <vt:lpwstr/>
      </vt:variant>
      <vt:variant>
        <vt:lpwstr>_Toc379186393</vt:lpwstr>
      </vt:variant>
      <vt:variant>
        <vt:i4>1966129</vt:i4>
      </vt:variant>
      <vt:variant>
        <vt:i4>404</vt:i4>
      </vt:variant>
      <vt:variant>
        <vt:i4>0</vt:i4>
      </vt:variant>
      <vt:variant>
        <vt:i4>5</vt:i4>
      </vt:variant>
      <vt:variant>
        <vt:lpwstr/>
      </vt:variant>
      <vt:variant>
        <vt:lpwstr>_Toc379186392</vt:lpwstr>
      </vt:variant>
      <vt:variant>
        <vt:i4>1966129</vt:i4>
      </vt:variant>
      <vt:variant>
        <vt:i4>398</vt:i4>
      </vt:variant>
      <vt:variant>
        <vt:i4>0</vt:i4>
      </vt:variant>
      <vt:variant>
        <vt:i4>5</vt:i4>
      </vt:variant>
      <vt:variant>
        <vt:lpwstr/>
      </vt:variant>
      <vt:variant>
        <vt:lpwstr>_Toc379186391</vt:lpwstr>
      </vt:variant>
      <vt:variant>
        <vt:i4>1966129</vt:i4>
      </vt:variant>
      <vt:variant>
        <vt:i4>392</vt:i4>
      </vt:variant>
      <vt:variant>
        <vt:i4>0</vt:i4>
      </vt:variant>
      <vt:variant>
        <vt:i4>5</vt:i4>
      </vt:variant>
      <vt:variant>
        <vt:lpwstr/>
      </vt:variant>
      <vt:variant>
        <vt:lpwstr>_Toc379186390</vt:lpwstr>
      </vt:variant>
      <vt:variant>
        <vt:i4>2031665</vt:i4>
      </vt:variant>
      <vt:variant>
        <vt:i4>386</vt:i4>
      </vt:variant>
      <vt:variant>
        <vt:i4>0</vt:i4>
      </vt:variant>
      <vt:variant>
        <vt:i4>5</vt:i4>
      </vt:variant>
      <vt:variant>
        <vt:lpwstr/>
      </vt:variant>
      <vt:variant>
        <vt:lpwstr>_Toc379186389</vt:lpwstr>
      </vt:variant>
      <vt:variant>
        <vt:i4>2031665</vt:i4>
      </vt:variant>
      <vt:variant>
        <vt:i4>380</vt:i4>
      </vt:variant>
      <vt:variant>
        <vt:i4>0</vt:i4>
      </vt:variant>
      <vt:variant>
        <vt:i4>5</vt:i4>
      </vt:variant>
      <vt:variant>
        <vt:lpwstr/>
      </vt:variant>
      <vt:variant>
        <vt:lpwstr>_Toc379186388</vt:lpwstr>
      </vt:variant>
      <vt:variant>
        <vt:i4>2031665</vt:i4>
      </vt:variant>
      <vt:variant>
        <vt:i4>374</vt:i4>
      </vt:variant>
      <vt:variant>
        <vt:i4>0</vt:i4>
      </vt:variant>
      <vt:variant>
        <vt:i4>5</vt:i4>
      </vt:variant>
      <vt:variant>
        <vt:lpwstr/>
      </vt:variant>
      <vt:variant>
        <vt:lpwstr>_Toc379186387</vt:lpwstr>
      </vt:variant>
      <vt:variant>
        <vt:i4>2031665</vt:i4>
      </vt:variant>
      <vt:variant>
        <vt:i4>368</vt:i4>
      </vt:variant>
      <vt:variant>
        <vt:i4>0</vt:i4>
      </vt:variant>
      <vt:variant>
        <vt:i4>5</vt:i4>
      </vt:variant>
      <vt:variant>
        <vt:lpwstr/>
      </vt:variant>
      <vt:variant>
        <vt:lpwstr>_Toc379186386</vt:lpwstr>
      </vt:variant>
      <vt:variant>
        <vt:i4>2031665</vt:i4>
      </vt:variant>
      <vt:variant>
        <vt:i4>362</vt:i4>
      </vt:variant>
      <vt:variant>
        <vt:i4>0</vt:i4>
      </vt:variant>
      <vt:variant>
        <vt:i4>5</vt:i4>
      </vt:variant>
      <vt:variant>
        <vt:lpwstr/>
      </vt:variant>
      <vt:variant>
        <vt:lpwstr>_Toc379186385</vt:lpwstr>
      </vt:variant>
      <vt:variant>
        <vt:i4>2031665</vt:i4>
      </vt:variant>
      <vt:variant>
        <vt:i4>356</vt:i4>
      </vt:variant>
      <vt:variant>
        <vt:i4>0</vt:i4>
      </vt:variant>
      <vt:variant>
        <vt:i4>5</vt:i4>
      </vt:variant>
      <vt:variant>
        <vt:lpwstr/>
      </vt:variant>
      <vt:variant>
        <vt:lpwstr>_Toc379186384</vt:lpwstr>
      </vt:variant>
      <vt:variant>
        <vt:i4>2031665</vt:i4>
      </vt:variant>
      <vt:variant>
        <vt:i4>350</vt:i4>
      </vt:variant>
      <vt:variant>
        <vt:i4>0</vt:i4>
      </vt:variant>
      <vt:variant>
        <vt:i4>5</vt:i4>
      </vt:variant>
      <vt:variant>
        <vt:lpwstr/>
      </vt:variant>
      <vt:variant>
        <vt:lpwstr>_Toc379186383</vt:lpwstr>
      </vt:variant>
      <vt:variant>
        <vt:i4>2031665</vt:i4>
      </vt:variant>
      <vt:variant>
        <vt:i4>344</vt:i4>
      </vt:variant>
      <vt:variant>
        <vt:i4>0</vt:i4>
      </vt:variant>
      <vt:variant>
        <vt:i4>5</vt:i4>
      </vt:variant>
      <vt:variant>
        <vt:lpwstr/>
      </vt:variant>
      <vt:variant>
        <vt:lpwstr>_Toc379186382</vt:lpwstr>
      </vt:variant>
      <vt:variant>
        <vt:i4>2031665</vt:i4>
      </vt:variant>
      <vt:variant>
        <vt:i4>338</vt:i4>
      </vt:variant>
      <vt:variant>
        <vt:i4>0</vt:i4>
      </vt:variant>
      <vt:variant>
        <vt:i4>5</vt:i4>
      </vt:variant>
      <vt:variant>
        <vt:lpwstr/>
      </vt:variant>
      <vt:variant>
        <vt:lpwstr>_Toc379186381</vt:lpwstr>
      </vt:variant>
      <vt:variant>
        <vt:i4>2031665</vt:i4>
      </vt:variant>
      <vt:variant>
        <vt:i4>332</vt:i4>
      </vt:variant>
      <vt:variant>
        <vt:i4>0</vt:i4>
      </vt:variant>
      <vt:variant>
        <vt:i4>5</vt:i4>
      </vt:variant>
      <vt:variant>
        <vt:lpwstr/>
      </vt:variant>
      <vt:variant>
        <vt:lpwstr>_Toc379186380</vt:lpwstr>
      </vt:variant>
      <vt:variant>
        <vt:i4>1048625</vt:i4>
      </vt:variant>
      <vt:variant>
        <vt:i4>326</vt:i4>
      </vt:variant>
      <vt:variant>
        <vt:i4>0</vt:i4>
      </vt:variant>
      <vt:variant>
        <vt:i4>5</vt:i4>
      </vt:variant>
      <vt:variant>
        <vt:lpwstr/>
      </vt:variant>
      <vt:variant>
        <vt:lpwstr>_Toc379186379</vt:lpwstr>
      </vt:variant>
      <vt:variant>
        <vt:i4>1048625</vt:i4>
      </vt:variant>
      <vt:variant>
        <vt:i4>320</vt:i4>
      </vt:variant>
      <vt:variant>
        <vt:i4>0</vt:i4>
      </vt:variant>
      <vt:variant>
        <vt:i4>5</vt:i4>
      </vt:variant>
      <vt:variant>
        <vt:lpwstr/>
      </vt:variant>
      <vt:variant>
        <vt:lpwstr>_Toc379186378</vt:lpwstr>
      </vt:variant>
      <vt:variant>
        <vt:i4>1048625</vt:i4>
      </vt:variant>
      <vt:variant>
        <vt:i4>314</vt:i4>
      </vt:variant>
      <vt:variant>
        <vt:i4>0</vt:i4>
      </vt:variant>
      <vt:variant>
        <vt:i4>5</vt:i4>
      </vt:variant>
      <vt:variant>
        <vt:lpwstr/>
      </vt:variant>
      <vt:variant>
        <vt:lpwstr>_Toc379186377</vt:lpwstr>
      </vt:variant>
      <vt:variant>
        <vt:i4>1048625</vt:i4>
      </vt:variant>
      <vt:variant>
        <vt:i4>308</vt:i4>
      </vt:variant>
      <vt:variant>
        <vt:i4>0</vt:i4>
      </vt:variant>
      <vt:variant>
        <vt:i4>5</vt:i4>
      </vt:variant>
      <vt:variant>
        <vt:lpwstr/>
      </vt:variant>
      <vt:variant>
        <vt:lpwstr>_Toc379186376</vt:lpwstr>
      </vt:variant>
      <vt:variant>
        <vt:i4>1048625</vt:i4>
      </vt:variant>
      <vt:variant>
        <vt:i4>302</vt:i4>
      </vt:variant>
      <vt:variant>
        <vt:i4>0</vt:i4>
      </vt:variant>
      <vt:variant>
        <vt:i4>5</vt:i4>
      </vt:variant>
      <vt:variant>
        <vt:lpwstr/>
      </vt:variant>
      <vt:variant>
        <vt:lpwstr>_Toc379186375</vt:lpwstr>
      </vt:variant>
      <vt:variant>
        <vt:i4>1048625</vt:i4>
      </vt:variant>
      <vt:variant>
        <vt:i4>296</vt:i4>
      </vt:variant>
      <vt:variant>
        <vt:i4>0</vt:i4>
      </vt:variant>
      <vt:variant>
        <vt:i4>5</vt:i4>
      </vt:variant>
      <vt:variant>
        <vt:lpwstr/>
      </vt:variant>
      <vt:variant>
        <vt:lpwstr>_Toc379186374</vt:lpwstr>
      </vt:variant>
      <vt:variant>
        <vt:i4>1048625</vt:i4>
      </vt:variant>
      <vt:variant>
        <vt:i4>290</vt:i4>
      </vt:variant>
      <vt:variant>
        <vt:i4>0</vt:i4>
      </vt:variant>
      <vt:variant>
        <vt:i4>5</vt:i4>
      </vt:variant>
      <vt:variant>
        <vt:lpwstr/>
      </vt:variant>
      <vt:variant>
        <vt:lpwstr>_Toc379186373</vt:lpwstr>
      </vt:variant>
      <vt:variant>
        <vt:i4>1048625</vt:i4>
      </vt:variant>
      <vt:variant>
        <vt:i4>284</vt:i4>
      </vt:variant>
      <vt:variant>
        <vt:i4>0</vt:i4>
      </vt:variant>
      <vt:variant>
        <vt:i4>5</vt:i4>
      </vt:variant>
      <vt:variant>
        <vt:lpwstr/>
      </vt:variant>
      <vt:variant>
        <vt:lpwstr>_Toc379186372</vt:lpwstr>
      </vt:variant>
      <vt:variant>
        <vt:i4>1048625</vt:i4>
      </vt:variant>
      <vt:variant>
        <vt:i4>278</vt:i4>
      </vt:variant>
      <vt:variant>
        <vt:i4>0</vt:i4>
      </vt:variant>
      <vt:variant>
        <vt:i4>5</vt:i4>
      </vt:variant>
      <vt:variant>
        <vt:lpwstr/>
      </vt:variant>
      <vt:variant>
        <vt:lpwstr>_Toc379186371</vt:lpwstr>
      </vt:variant>
      <vt:variant>
        <vt:i4>1048625</vt:i4>
      </vt:variant>
      <vt:variant>
        <vt:i4>272</vt:i4>
      </vt:variant>
      <vt:variant>
        <vt:i4>0</vt:i4>
      </vt:variant>
      <vt:variant>
        <vt:i4>5</vt:i4>
      </vt:variant>
      <vt:variant>
        <vt:lpwstr/>
      </vt:variant>
      <vt:variant>
        <vt:lpwstr>_Toc379186370</vt:lpwstr>
      </vt:variant>
      <vt:variant>
        <vt:i4>1114161</vt:i4>
      </vt:variant>
      <vt:variant>
        <vt:i4>266</vt:i4>
      </vt:variant>
      <vt:variant>
        <vt:i4>0</vt:i4>
      </vt:variant>
      <vt:variant>
        <vt:i4>5</vt:i4>
      </vt:variant>
      <vt:variant>
        <vt:lpwstr/>
      </vt:variant>
      <vt:variant>
        <vt:lpwstr>_Toc379186369</vt:lpwstr>
      </vt:variant>
      <vt:variant>
        <vt:i4>1114161</vt:i4>
      </vt:variant>
      <vt:variant>
        <vt:i4>260</vt:i4>
      </vt:variant>
      <vt:variant>
        <vt:i4>0</vt:i4>
      </vt:variant>
      <vt:variant>
        <vt:i4>5</vt:i4>
      </vt:variant>
      <vt:variant>
        <vt:lpwstr/>
      </vt:variant>
      <vt:variant>
        <vt:lpwstr>_Toc379186368</vt:lpwstr>
      </vt:variant>
      <vt:variant>
        <vt:i4>1114161</vt:i4>
      </vt:variant>
      <vt:variant>
        <vt:i4>254</vt:i4>
      </vt:variant>
      <vt:variant>
        <vt:i4>0</vt:i4>
      </vt:variant>
      <vt:variant>
        <vt:i4>5</vt:i4>
      </vt:variant>
      <vt:variant>
        <vt:lpwstr/>
      </vt:variant>
      <vt:variant>
        <vt:lpwstr>_Toc379186367</vt:lpwstr>
      </vt:variant>
      <vt:variant>
        <vt:i4>1114161</vt:i4>
      </vt:variant>
      <vt:variant>
        <vt:i4>248</vt:i4>
      </vt:variant>
      <vt:variant>
        <vt:i4>0</vt:i4>
      </vt:variant>
      <vt:variant>
        <vt:i4>5</vt:i4>
      </vt:variant>
      <vt:variant>
        <vt:lpwstr/>
      </vt:variant>
      <vt:variant>
        <vt:lpwstr>_Toc379186366</vt:lpwstr>
      </vt:variant>
      <vt:variant>
        <vt:i4>1114161</vt:i4>
      </vt:variant>
      <vt:variant>
        <vt:i4>242</vt:i4>
      </vt:variant>
      <vt:variant>
        <vt:i4>0</vt:i4>
      </vt:variant>
      <vt:variant>
        <vt:i4>5</vt:i4>
      </vt:variant>
      <vt:variant>
        <vt:lpwstr/>
      </vt:variant>
      <vt:variant>
        <vt:lpwstr>_Toc379186365</vt:lpwstr>
      </vt:variant>
      <vt:variant>
        <vt:i4>1114161</vt:i4>
      </vt:variant>
      <vt:variant>
        <vt:i4>236</vt:i4>
      </vt:variant>
      <vt:variant>
        <vt:i4>0</vt:i4>
      </vt:variant>
      <vt:variant>
        <vt:i4>5</vt:i4>
      </vt:variant>
      <vt:variant>
        <vt:lpwstr/>
      </vt:variant>
      <vt:variant>
        <vt:lpwstr>_Toc379186364</vt:lpwstr>
      </vt:variant>
      <vt:variant>
        <vt:i4>1114161</vt:i4>
      </vt:variant>
      <vt:variant>
        <vt:i4>230</vt:i4>
      </vt:variant>
      <vt:variant>
        <vt:i4>0</vt:i4>
      </vt:variant>
      <vt:variant>
        <vt:i4>5</vt:i4>
      </vt:variant>
      <vt:variant>
        <vt:lpwstr/>
      </vt:variant>
      <vt:variant>
        <vt:lpwstr>_Toc379186363</vt:lpwstr>
      </vt:variant>
      <vt:variant>
        <vt:i4>1114161</vt:i4>
      </vt:variant>
      <vt:variant>
        <vt:i4>224</vt:i4>
      </vt:variant>
      <vt:variant>
        <vt:i4>0</vt:i4>
      </vt:variant>
      <vt:variant>
        <vt:i4>5</vt:i4>
      </vt:variant>
      <vt:variant>
        <vt:lpwstr/>
      </vt:variant>
      <vt:variant>
        <vt:lpwstr>_Toc379186362</vt:lpwstr>
      </vt:variant>
      <vt:variant>
        <vt:i4>1114161</vt:i4>
      </vt:variant>
      <vt:variant>
        <vt:i4>218</vt:i4>
      </vt:variant>
      <vt:variant>
        <vt:i4>0</vt:i4>
      </vt:variant>
      <vt:variant>
        <vt:i4>5</vt:i4>
      </vt:variant>
      <vt:variant>
        <vt:lpwstr/>
      </vt:variant>
      <vt:variant>
        <vt:lpwstr>_Toc379186361</vt:lpwstr>
      </vt:variant>
      <vt:variant>
        <vt:i4>1114161</vt:i4>
      </vt:variant>
      <vt:variant>
        <vt:i4>212</vt:i4>
      </vt:variant>
      <vt:variant>
        <vt:i4>0</vt:i4>
      </vt:variant>
      <vt:variant>
        <vt:i4>5</vt:i4>
      </vt:variant>
      <vt:variant>
        <vt:lpwstr/>
      </vt:variant>
      <vt:variant>
        <vt:lpwstr>_Toc379186360</vt:lpwstr>
      </vt:variant>
      <vt:variant>
        <vt:i4>1179697</vt:i4>
      </vt:variant>
      <vt:variant>
        <vt:i4>206</vt:i4>
      </vt:variant>
      <vt:variant>
        <vt:i4>0</vt:i4>
      </vt:variant>
      <vt:variant>
        <vt:i4>5</vt:i4>
      </vt:variant>
      <vt:variant>
        <vt:lpwstr/>
      </vt:variant>
      <vt:variant>
        <vt:lpwstr>_Toc379186359</vt:lpwstr>
      </vt:variant>
      <vt:variant>
        <vt:i4>1179697</vt:i4>
      </vt:variant>
      <vt:variant>
        <vt:i4>200</vt:i4>
      </vt:variant>
      <vt:variant>
        <vt:i4>0</vt:i4>
      </vt:variant>
      <vt:variant>
        <vt:i4>5</vt:i4>
      </vt:variant>
      <vt:variant>
        <vt:lpwstr/>
      </vt:variant>
      <vt:variant>
        <vt:lpwstr>_Toc379186358</vt:lpwstr>
      </vt:variant>
      <vt:variant>
        <vt:i4>1179697</vt:i4>
      </vt:variant>
      <vt:variant>
        <vt:i4>194</vt:i4>
      </vt:variant>
      <vt:variant>
        <vt:i4>0</vt:i4>
      </vt:variant>
      <vt:variant>
        <vt:i4>5</vt:i4>
      </vt:variant>
      <vt:variant>
        <vt:lpwstr/>
      </vt:variant>
      <vt:variant>
        <vt:lpwstr>_Toc379186357</vt:lpwstr>
      </vt:variant>
      <vt:variant>
        <vt:i4>1179697</vt:i4>
      </vt:variant>
      <vt:variant>
        <vt:i4>188</vt:i4>
      </vt:variant>
      <vt:variant>
        <vt:i4>0</vt:i4>
      </vt:variant>
      <vt:variant>
        <vt:i4>5</vt:i4>
      </vt:variant>
      <vt:variant>
        <vt:lpwstr/>
      </vt:variant>
      <vt:variant>
        <vt:lpwstr>_Toc379186356</vt:lpwstr>
      </vt:variant>
      <vt:variant>
        <vt:i4>1179697</vt:i4>
      </vt:variant>
      <vt:variant>
        <vt:i4>182</vt:i4>
      </vt:variant>
      <vt:variant>
        <vt:i4>0</vt:i4>
      </vt:variant>
      <vt:variant>
        <vt:i4>5</vt:i4>
      </vt:variant>
      <vt:variant>
        <vt:lpwstr/>
      </vt:variant>
      <vt:variant>
        <vt:lpwstr>_Toc379186355</vt:lpwstr>
      </vt:variant>
      <vt:variant>
        <vt:i4>1179697</vt:i4>
      </vt:variant>
      <vt:variant>
        <vt:i4>176</vt:i4>
      </vt:variant>
      <vt:variant>
        <vt:i4>0</vt:i4>
      </vt:variant>
      <vt:variant>
        <vt:i4>5</vt:i4>
      </vt:variant>
      <vt:variant>
        <vt:lpwstr/>
      </vt:variant>
      <vt:variant>
        <vt:lpwstr>_Toc379186354</vt:lpwstr>
      </vt:variant>
      <vt:variant>
        <vt:i4>1179697</vt:i4>
      </vt:variant>
      <vt:variant>
        <vt:i4>170</vt:i4>
      </vt:variant>
      <vt:variant>
        <vt:i4>0</vt:i4>
      </vt:variant>
      <vt:variant>
        <vt:i4>5</vt:i4>
      </vt:variant>
      <vt:variant>
        <vt:lpwstr/>
      </vt:variant>
      <vt:variant>
        <vt:lpwstr>_Toc379186353</vt:lpwstr>
      </vt:variant>
      <vt:variant>
        <vt:i4>1179697</vt:i4>
      </vt:variant>
      <vt:variant>
        <vt:i4>164</vt:i4>
      </vt:variant>
      <vt:variant>
        <vt:i4>0</vt:i4>
      </vt:variant>
      <vt:variant>
        <vt:i4>5</vt:i4>
      </vt:variant>
      <vt:variant>
        <vt:lpwstr/>
      </vt:variant>
      <vt:variant>
        <vt:lpwstr>_Toc379186352</vt:lpwstr>
      </vt:variant>
      <vt:variant>
        <vt:i4>1179697</vt:i4>
      </vt:variant>
      <vt:variant>
        <vt:i4>158</vt:i4>
      </vt:variant>
      <vt:variant>
        <vt:i4>0</vt:i4>
      </vt:variant>
      <vt:variant>
        <vt:i4>5</vt:i4>
      </vt:variant>
      <vt:variant>
        <vt:lpwstr/>
      </vt:variant>
      <vt:variant>
        <vt:lpwstr>_Toc379186351</vt:lpwstr>
      </vt:variant>
      <vt:variant>
        <vt:i4>1179697</vt:i4>
      </vt:variant>
      <vt:variant>
        <vt:i4>152</vt:i4>
      </vt:variant>
      <vt:variant>
        <vt:i4>0</vt:i4>
      </vt:variant>
      <vt:variant>
        <vt:i4>5</vt:i4>
      </vt:variant>
      <vt:variant>
        <vt:lpwstr/>
      </vt:variant>
      <vt:variant>
        <vt:lpwstr>_Toc379186350</vt:lpwstr>
      </vt:variant>
      <vt:variant>
        <vt:i4>1245233</vt:i4>
      </vt:variant>
      <vt:variant>
        <vt:i4>146</vt:i4>
      </vt:variant>
      <vt:variant>
        <vt:i4>0</vt:i4>
      </vt:variant>
      <vt:variant>
        <vt:i4>5</vt:i4>
      </vt:variant>
      <vt:variant>
        <vt:lpwstr/>
      </vt:variant>
      <vt:variant>
        <vt:lpwstr>_Toc379186349</vt:lpwstr>
      </vt:variant>
      <vt:variant>
        <vt:i4>1245233</vt:i4>
      </vt:variant>
      <vt:variant>
        <vt:i4>140</vt:i4>
      </vt:variant>
      <vt:variant>
        <vt:i4>0</vt:i4>
      </vt:variant>
      <vt:variant>
        <vt:i4>5</vt:i4>
      </vt:variant>
      <vt:variant>
        <vt:lpwstr/>
      </vt:variant>
      <vt:variant>
        <vt:lpwstr>_Toc379186348</vt:lpwstr>
      </vt:variant>
      <vt:variant>
        <vt:i4>1245233</vt:i4>
      </vt:variant>
      <vt:variant>
        <vt:i4>134</vt:i4>
      </vt:variant>
      <vt:variant>
        <vt:i4>0</vt:i4>
      </vt:variant>
      <vt:variant>
        <vt:i4>5</vt:i4>
      </vt:variant>
      <vt:variant>
        <vt:lpwstr/>
      </vt:variant>
      <vt:variant>
        <vt:lpwstr>_Toc379186347</vt:lpwstr>
      </vt:variant>
      <vt:variant>
        <vt:i4>1245233</vt:i4>
      </vt:variant>
      <vt:variant>
        <vt:i4>128</vt:i4>
      </vt:variant>
      <vt:variant>
        <vt:i4>0</vt:i4>
      </vt:variant>
      <vt:variant>
        <vt:i4>5</vt:i4>
      </vt:variant>
      <vt:variant>
        <vt:lpwstr/>
      </vt:variant>
      <vt:variant>
        <vt:lpwstr>_Toc379186346</vt:lpwstr>
      </vt:variant>
      <vt:variant>
        <vt:i4>1245233</vt:i4>
      </vt:variant>
      <vt:variant>
        <vt:i4>122</vt:i4>
      </vt:variant>
      <vt:variant>
        <vt:i4>0</vt:i4>
      </vt:variant>
      <vt:variant>
        <vt:i4>5</vt:i4>
      </vt:variant>
      <vt:variant>
        <vt:lpwstr/>
      </vt:variant>
      <vt:variant>
        <vt:lpwstr>_Toc379186345</vt:lpwstr>
      </vt:variant>
      <vt:variant>
        <vt:i4>1245233</vt:i4>
      </vt:variant>
      <vt:variant>
        <vt:i4>116</vt:i4>
      </vt:variant>
      <vt:variant>
        <vt:i4>0</vt:i4>
      </vt:variant>
      <vt:variant>
        <vt:i4>5</vt:i4>
      </vt:variant>
      <vt:variant>
        <vt:lpwstr/>
      </vt:variant>
      <vt:variant>
        <vt:lpwstr>_Toc379186344</vt:lpwstr>
      </vt:variant>
      <vt:variant>
        <vt:i4>1245233</vt:i4>
      </vt:variant>
      <vt:variant>
        <vt:i4>110</vt:i4>
      </vt:variant>
      <vt:variant>
        <vt:i4>0</vt:i4>
      </vt:variant>
      <vt:variant>
        <vt:i4>5</vt:i4>
      </vt:variant>
      <vt:variant>
        <vt:lpwstr/>
      </vt:variant>
      <vt:variant>
        <vt:lpwstr>_Toc379186343</vt:lpwstr>
      </vt:variant>
      <vt:variant>
        <vt:i4>1245233</vt:i4>
      </vt:variant>
      <vt:variant>
        <vt:i4>104</vt:i4>
      </vt:variant>
      <vt:variant>
        <vt:i4>0</vt:i4>
      </vt:variant>
      <vt:variant>
        <vt:i4>5</vt:i4>
      </vt:variant>
      <vt:variant>
        <vt:lpwstr/>
      </vt:variant>
      <vt:variant>
        <vt:lpwstr>_Toc379186342</vt:lpwstr>
      </vt:variant>
      <vt:variant>
        <vt:i4>1245233</vt:i4>
      </vt:variant>
      <vt:variant>
        <vt:i4>98</vt:i4>
      </vt:variant>
      <vt:variant>
        <vt:i4>0</vt:i4>
      </vt:variant>
      <vt:variant>
        <vt:i4>5</vt:i4>
      </vt:variant>
      <vt:variant>
        <vt:lpwstr/>
      </vt:variant>
      <vt:variant>
        <vt:lpwstr>_Toc379186341</vt:lpwstr>
      </vt:variant>
      <vt:variant>
        <vt:i4>1245233</vt:i4>
      </vt:variant>
      <vt:variant>
        <vt:i4>92</vt:i4>
      </vt:variant>
      <vt:variant>
        <vt:i4>0</vt:i4>
      </vt:variant>
      <vt:variant>
        <vt:i4>5</vt:i4>
      </vt:variant>
      <vt:variant>
        <vt:lpwstr/>
      </vt:variant>
      <vt:variant>
        <vt:lpwstr>_Toc379186340</vt:lpwstr>
      </vt:variant>
      <vt:variant>
        <vt:i4>1310769</vt:i4>
      </vt:variant>
      <vt:variant>
        <vt:i4>86</vt:i4>
      </vt:variant>
      <vt:variant>
        <vt:i4>0</vt:i4>
      </vt:variant>
      <vt:variant>
        <vt:i4>5</vt:i4>
      </vt:variant>
      <vt:variant>
        <vt:lpwstr/>
      </vt:variant>
      <vt:variant>
        <vt:lpwstr>_Toc379186339</vt:lpwstr>
      </vt:variant>
      <vt:variant>
        <vt:i4>1310769</vt:i4>
      </vt:variant>
      <vt:variant>
        <vt:i4>80</vt:i4>
      </vt:variant>
      <vt:variant>
        <vt:i4>0</vt:i4>
      </vt:variant>
      <vt:variant>
        <vt:i4>5</vt:i4>
      </vt:variant>
      <vt:variant>
        <vt:lpwstr/>
      </vt:variant>
      <vt:variant>
        <vt:lpwstr>_Toc379186338</vt:lpwstr>
      </vt:variant>
      <vt:variant>
        <vt:i4>1310769</vt:i4>
      </vt:variant>
      <vt:variant>
        <vt:i4>74</vt:i4>
      </vt:variant>
      <vt:variant>
        <vt:i4>0</vt:i4>
      </vt:variant>
      <vt:variant>
        <vt:i4>5</vt:i4>
      </vt:variant>
      <vt:variant>
        <vt:lpwstr/>
      </vt:variant>
      <vt:variant>
        <vt:lpwstr>_Toc379186337</vt:lpwstr>
      </vt:variant>
      <vt:variant>
        <vt:i4>1310769</vt:i4>
      </vt:variant>
      <vt:variant>
        <vt:i4>68</vt:i4>
      </vt:variant>
      <vt:variant>
        <vt:i4>0</vt:i4>
      </vt:variant>
      <vt:variant>
        <vt:i4>5</vt:i4>
      </vt:variant>
      <vt:variant>
        <vt:lpwstr/>
      </vt:variant>
      <vt:variant>
        <vt:lpwstr>_Toc379186336</vt:lpwstr>
      </vt:variant>
      <vt:variant>
        <vt:i4>1310769</vt:i4>
      </vt:variant>
      <vt:variant>
        <vt:i4>62</vt:i4>
      </vt:variant>
      <vt:variant>
        <vt:i4>0</vt:i4>
      </vt:variant>
      <vt:variant>
        <vt:i4>5</vt:i4>
      </vt:variant>
      <vt:variant>
        <vt:lpwstr/>
      </vt:variant>
      <vt:variant>
        <vt:lpwstr>_Toc379186335</vt:lpwstr>
      </vt:variant>
      <vt:variant>
        <vt:i4>1310769</vt:i4>
      </vt:variant>
      <vt:variant>
        <vt:i4>56</vt:i4>
      </vt:variant>
      <vt:variant>
        <vt:i4>0</vt:i4>
      </vt:variant>
      <vt:variant>
        <vt:i4>5</vt:i4>
      </vt:variant>
      <vt:variant>
        <vt:lpwstr/>
      </vt:variant>
      <vt:variant>
        <vt:lpwstr>_Toc379186334</vt:lpwstr>
      </vt:variant>
      <vt:variant>
        <vt:i4>1310769</vt:i4>
      </vt:variant>
      <vt:variant>
        <vt:i4>50</vt:i4>
      </vt:variant>
      <vt:variant>
        <vt:i4>0</vt:i4>
      </vt:variant>
      <vt:variant>
        <vt:i4>5</vt:i4>
      </vt:variant>
      <vt:variant>
        <vt:lpwstr/>
      </vt:variant>
      <vt:variant>
        <vt:lpwstr>_Toc379186333</vt:lpwstr>
      </vt:variant>
      <vt:variant>
        <vt:i4>1310769</vt:i4>
      </vt:variant>
      <vt:variant>
        <vt:i4>44</vt:i4>
      </vt:variant>
      <vt:variant>
        <vt:i4>0</vt:i4>
      </vt:variant>
      <vt:variant>
        <vt:i4>5</vt:i4>
      </vt:variant>
      <vt:variant>
        <vt:lpwstr/>
      </vt:variant>
      <vt:variant>
        <vt:lpwstr>_Toc379186332</vt:lpwstr>
      </vt:variant>
      <vt:variant>
        <vt:i4>1310769</vt:i4>
      </vt:variant>
      <vt:variant>
        <vt:i4>38</vt:i4>
      </vt:variant>
      <vt:variant>
        <vt:i4>0</vt:i4>
      </vt:variant>
      <vt:variant>
        <vt:i4>5</vt:i4>
      </vt:variant>
      <vt:variant>
        <vt:lpwstr/>
      </vt:variant>
      <vt:variant>
        <vt:lpwstr>_Toc379186331</vt:lpwstr>
      </vt:variant>
      <vt:variant>
        <vt:i4>1310769</vt:i4>
      </vt:variant>
      <vt:variant>
        <vt:i4>32</vt:i4>
      </vt:variant>
      <vt:variant>
        <vt:i4>0</vt:i4>
      </vt:variant>
      <vt:variant>
        <vt:i4>5</vt:i4>
      </vt:variant>
      <vt:variant>
        <vt:lpwstr/>
      </vt:variant>
      <vt:variant>
        <vt:lpwstr>_Toc379186330</vt:lpwstr>
      </vt:variant>
      <vt:variant>
        <vt:i4>1376305</vt:i4>
      </vt:variant>
      <vt:variant>
        <vt:i4>26</vt:i4>
      </vt:variant>
      <vt:variant>
        <vt:i4>0</vt:i4>
      </vt:variant>
      <vt:variant>
        <vt:i4>5</vt:i4>
      </vt:variant>
      <vt:variant>
        <vt:lpwstr/>
      </vt:variant>
      <vt:variant>
        <vt:lpwstr>_Toc379186329</vt:lpwstr>
      </vt:variant>
      <vt:variant>
        <vt:i4>1376305</vt:i4>
      </vt:variant>
      <vt:variant>
        <vt:i4>20</vt:i4>
      </vt:variant>
      <vt:variant>
        <vt:i4>0</vt:i4>
      </vt:variant>
      <vt:variant>
        <vt:i4>5</vt:i4>
      </vt:variant>
      <vt:variant>
        <vt:lpwstr/>
      </vt:variant>
      <vt:variant>
        <vt:lpwstr>_Toc379186328</vt:lpwstr>
      </vt:variant>
      <vt:variant>
        <vt:i4>1376305</vt:i4>
      </vt:variant>
      <vt:variant>
        <vt:i4>14</vt:i4>
      </vt:variant>
      <vt:variant>
        <vt:i4>0</vt:i4>
      </vt:variant>
      <vt:variant>
        <vt:i4>5</vt:i4>
      </vt:variant>
      <vt:variant>
        <vt:lpwstr/>
      </vt:variant>
      <vt:variant>
        <vt:lpwstr>_Toc379186327</vt:lpwstr>
      </vt:variant>
      <vt:variant>
        <vt:i4>1376305</vt:i4>
      </vt:variant>
      <vt:variant>
        <vt:i4>8</vt:i4>
      </vt:variant>
      <vt:variant>
        <vt:i4>0</vt:i4>
      </vt:variant>
      <vt:variant>
        <vt:i4>5</vt:i4>
      </vt:variant>
      <vt:variant>
        <vt:lpwstr/>
      </vt:variant>
      <vt:variant>
        <vt:lpwstr>_Toc379186326</vt:lpwstr>
      </vt:variant>
      <vt:variant>
        <vt:i4>1376305</vt:i4>
      </vt:variant>
      <vt:variant>
        <vt:i4>2</vt:i4>
      </vt:variant>
      <vt:variant>
        <vt:i4>0</vt:i4>
      </vt:variant>
      <vt:variant>
        <vt:i4>5</vt:i4>
      </vt:variant>
      <vt:variant>
        <vt:lpwstr/>
      </vt:variant>
      <vt:variant>
        <vt:lpwstr>_Toc379186325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Diane C. Williams</dc:creator>
  <cp:lastModifiedBy>JohnsonJA</cp:lastModifiedBy>
  <cp:revision>8</cp:revision>
  <cp:lastPrinted>2006-07-10T22:58:00Z</cp:lastPrinted>
  <dcterms:created xsi:type="dcterms:W3CDTF">2014-02-18T03:16:00Z</dcterms:created>
  <dcterms:modified xsi:type="dcterms:W3CDTF">2014-04-29T16:49:00Z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Program Area">
    <vt:lpwstr/>
  </property>
  <property fmtid="{D5CDD505-2E9C-101B-9397-08002B2CF9AE}" pid="4" name="Document Status">
    <vt:lpwstr>Approved (Final doc approved by US-VISIT)</vt:lpwstr>
  </property>
  <property fmtid="{D5CDD505-2E9C-101B-9397-08002B2CF9AE}" pid="5" name="Category0">
    <vt:lpwstr>Templates</vt:lpwstr>
  </property>
  <property fmtid="{D5CDD505-2E9C-101B-9397-08002B2CF9AE}" pid="6" name="ContentType">
    <vt:lpwstr>Document</vt:lpwstr>
  </property>
  <property fmtid="{D5CDD505-2E9C-101B-9397-08002B2CF9AE}" pid="7" name="Document Type">
    <vt:lpwstr>Internal Artifact</vt:lpwstr>
  </property>
  <property fmtid="{D5CDD505-2E9C-101B-9397-08002B2CF9AE}" pid="8" name="Subject0">
    <vt:lpwstr>Admin &amp; General</vt:lpwstr>
  </property>
  <property fmtid="{D5CDD505-2E9C-101B-9397-08002B2CF9AE}" pid="9" name="display_urn:schemas-microsoft-com:office:office#POC">
    <vt:lpwstr>Overcash, Robin</vt:lpwstr>
  </property>
  <property fmtid="{D5CDD505-2E9C-101B-9397-08002B2CF9AE}" pid="10" name="POC">
    <vt:lpwstr>1410</vt:lpwstr>
  </property>
  <property fmtid="{D5CDD505-2E9C-101B-9397-08002B2CF9AE}" pid="11" name="ConvenienceCopyRequired">
    <vt:lpwstr/>
  </property>
  <property fmtid="{D5CDD505-2E9C-101B-9397-08002B2CF9AE}" pid="12" name="IsConvenienceCopy">
    <vt:lpwstr/>
  </property>
  <property fmtid="{D5CDD505-2E9C-101B-9397-08002B2CF9AE}" pid="13" name="PPSMA_Description">
    <vt:lpwstr/>
  </property>
  <property fmtid="{D5CDD505-2E9C-101B-9397-08002B2CF9AE}" pid="14" name="display_urn:schemas-microsoft-com:office:office#Editor">
    <vt:lpwstr>Smoot, Kyle P (CTR)</vt:lpwstr>
  </property>
  <property fmtid="{D5CDD505-2E9C-101B-9397-08002B2CF9AE}" pid="15" name="xd_ProgID">
    <vt:lpwstr/>
  </property>
  <property fmtid="{D5CDD505-2E9C-101B-9397-08002B2CF9AE}" pid="16" name="Architecture Keywords0">
    <vt:lpwstr/>
  </property>
  <property fmtid="{D5CDD505-2E9C-101B-9397-08002B2CF9AE}" pid="17" name="display_urn:schemas-microsoft-com:office:office#Author">
    <vt:lpwstr>Smoot, Kyle P (CTR)</vt:lpwstr>
  </property>
  <property fmtid="{D5CDD505-2E9C-101B-9397-08002B2CF9AE}" pid="18" name="TemplateUrl">
    <vt:lpwstr/>
  </property>
  <property fmtid="{D5CDD505-2E9C-101B-9397-08002B2CF9AE}" pid="19" name="_dlc_DocId">
    <vt:lpwstr/>
  </property>
  <property fmtid="{D5CDD505-2E9C-101B-9397-08002B2CF9AE}" pid="20" name="RoutingRuleDescription">
    <vt:lpwstr/>
  </property>
  <property fmtid="{D5CDD505-2E9C-101B-9397-08002B2CF9AE}" pid="21" name="Architecture Keywords">
    <vt:lpwstr/>
  </property>
  <property fmtid="{D5CDD505-2E9C-101B-9397-08002B2CF9AE}" pid="22" name="_SourceUrl">
    <vt:lpwstr/>
  </property>
  <property fmtid="{D5CDD505-2E9C-101B-9397-08002B2CF9AE}" pid="23" name="_SharedFileIndex">
    <vt:lpwstr/>
  </property>
  <property fmtid="{D5CDD505-2E9C-101B-9397-08002B2CF9AE}" pid="24" name="TaxCatchAll">
    <vt:lpwstr/>
  </property>
  <property fmtid="{D5CDD505-2E9C-101B-9397-08002B2CF9AE}" pid="25" name="_dlc_DocIdUrl">
    <vt:lpwstr/>
  </property>
  <property fmtid="{D5CDD505-2E9C-101B-9397-08002B2CF9AE}" pid="26" name="DocumentFeedback">
    <vt:lpwstr/>
  </property>
  <property fmtid="{D5CDD505-2E9C-101B-9397-08002B2CF9AE}" pid="27" name="_dlc_DocIdPersistId">
    <vt:lpwstr/>
  </property>
</Properties>
</file>