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763" w:rsidRDefault="007E4763"/>
    <w:tbl>
      <w:tblPr>
        <w:tblW w:w="10320" w:type="dxa"/>
        <w:jc w:val="center"/>
        <w:tblLook w:val="0000" w:firstRow="0" w:lastRow="0" w:firstColumn="0" w:lastColumn="0" w:noHBand="0" w:noVBand="0"/>
      </w:tblPr>
      <w:tblGrid>
        <w:gridCol w:w="10320"/>
      </w:tblGrid>
      <w:tr w:rsidR="007E4763">
        <w:trPr>
          <w:jc w:val="center"/>
        </w:trPr>
        <w:tc>
          <w:tcPr>
            <w:tcW w:w="10320" w:type="dxa"/>
            <w:vAlign w:val="center"/>
          </w:tcPr>
          <w:p w:rsidR="007E4763" w:rsidRDefault="007E4763" w:rsidP="007E4763"/>
        </w:tc>
      </w:tr>
      <w:tr w:rsidR="007E4763">
        <w:trPr>
          <w:jc w:val="center"/>
        </w:trPr>
        <w:tc>
          <w:tcPr>
            <w:tcW w:w="10320" w:type="dxa"/>
            <w:vAlign w:val="center"/>
          </w:tcPr>
          <w:p w:rsidR="007E4763" w:rsidRDefault="007E4763">
            <w:pPr>
              <w:spacing w:before="240"/>
              <w:jc w:val="right"/>
            </w:pPr>
          </w:p>
        </w:tc>
      </w:tr>
      <w:tr w:rsidR="007E4763">
        <w:trPr>
          <w:jc w:val="center"/>
        </w:trPr>
        <w:tc>
          <w:tcPr>
            <w:tcW w:w="10320" w:type="dxa"/>
            <w:vAlign w:val="center"/>
          </w:tcPr>
          <w:p w:rsidR="007E4763" w:rsidRDefault="007E4763" w:rsidP="007E4763">
            <w:pPr>
              <w:pStyle w:val="CoverSubtitle"/>
            </w:pPr>
          </w:p>
        </w:tc>
      </w:tr>
      <w:tr w:rsidR="007E4763">
        <w:trPr>
          <w:trHeight w:val="2079"/>
          <w:jc w:val="center"/>
        </w:trPr>
        <w:tc>
          <w:tcPr>
            <w:tcW w:w="10320" w:type="dxa"/>
            <w:vAlign w:val="center"/>
          </w:tcPr>
          <w:p w:rsidR="007E4763" w:rsidRDefault="00445553" w:rsidP="007E4763">
            <w:pPr>
              <w:pStyle w:val="CoverTitle"/>
            </w:pPr>
            <w:r>
              <w:t>CA/CST</w:t>
            </w:r>
          </w:p>
          <w:p w:rsidR="007E4763" w:rsidRDefault="007E4763" w:rsidP="007E4763">
            <w:pPr>
              <w:pStyle w:val="CoverTitle"/>
            </w:pPr>
            <w:r>
              <w:t>Java Coding Standards</w:t>
            </w:r>
          </w:p>
          <w:p w:rsidR="007E4763" w:rsidRDefault="00F6246E" w:rsidP="00445553">
            <w:pPr>
              <w:pStyle w:val="CoverTitle"/>
            </w:pPr>
            <w:r>
              <w:t>Version 1.</w:t>
            </w:r>
            <w:r w:rsidR="00445553">
              <w:t>0</w:t>
            </w:r>
          </w:p>
        </w:tc>
      </w:tr>
      <w:tr w:rsidR="007E4763">
        <w:trPr>
          <w:trHeight w:val="972"/>
          <w:jc w:val="center"/>
        </w:trPr>
        <w:tc>
          <w:tcPr>
            <w:tcW w:w="10320" w:type="dxa"/>
            <w:vAlign w:val="center"/>
          </w:tcPr>
          <w:p w:rsidR="007E4763" w:rsidRDefault="00445553" w:rsidP="00445553">
            <w:pPr>
              <w:pStyle w:val="CoverSubtitle"/>
            </w:pPr>
            <w:r>
              <w:t>January 31</w:t>
            </w:r>
            <w:r w:rsidR="007E4763">
              <w:t xml:space="preserve">, </w:t>
            </w:r>
            <w:r>
              <w:t>2014</w:t>
            </w:r>
          </w:p>
        </w:tc>
      </w:tr>
      <w:tr w:rsidR="007E4763">
        <w:trPr>
          <w:jc w:val="center"/>
        </w:trPr>
        <w:tc>
          <w:tcPr>
            <w:tcW w:w="10320" w:type="dxa"/>
            <w:vAlign w:val="center"/>
          </w:tcPr>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pStyle w:val="CoverSubtitle"/>
              <w:rPr>
                <w:sz w:val="24"/>
              </w:rPr>
            </w:pPr>
          </w:p>
          <w:p w:rsidR="007E4763" w:rsidRDefault="007E4763">
            <w:pPr>
              <w:rPr>
                <w:sz w:val="28"/>
              </w:rPr>
            </w:pPr>
          </w:p>
        </w:tc>
      </w:tr>
      <w:tr w:rsidR="007E4763">
        <w:trPr>
          <w:jc w:val="center"/>
        </w:trPr>
        <w:tc>
          <w:tcPr>
            <w:tcW w:w="10320" w:type="dxa"/>
            <w:vAlign w:val="center"/>
          </w:tcPr>
          <w:p w:rsidR="007E4763" w:rsidRDefault="007E4763" w:rsidP="007E4763">
            <w:pPr>
              <w:pStyle w:val="CoverProgramName"/>
            </w:pPr>
          </w:p>
        </w:tc>
      </w:tr>
      <w:tr w:rsidR="007E4763">
        <w:trPr>
          <w:jc w:val="center"/>
        </w:trPr>
        <w:tc>
          <w:tcPr>
            <w:tcW w:w="10320" w:type="dxa"/>
            <w:tcMar>
              <w:left w:w="0" w:type="dxa"/>
              <w:right w:w="0" w:type="dxa"/>
            </w:tcMar>
          </w:tcPr>
          <w:p w:rsidR="007E4763" w:rsidRDefault="007E4763" w:rsidP="007E4763">
            <w:pPr>
              <w:pStyle w:val="FooterSecondRow"/>
              <w:ind w:left="120"/>
              <w:rPr>
                <w:b/>
              </w:rPr>
            </w:pPr>
          </w:p>
        </w:tc>
      </w:tr>
    </w:tbl>
    <w:p w:rsidR="007E4763" w:rsidRDefault="007E4763">
      <w:pPr>
        <w:spacing w:before="40"/>
        <w:ind w:left="115"/>
        <w:sectPr w:rsidR="007E4763" w:rsidSect="007E4763">
          <w:headerReference w:type="first" r:id="rId15"/>
          <w:footerReference w:type="first" r:id="rId16"/>
          <w:pgSz w:w="12240" w:h="15840" w:code="1"/>
          <w:pgMar w:top="720" w:right="720" w:bottom="720" w:left="720" w:header="504" w:footer="504" w:gutter="0"/>
          <w:pgNumType w:fmt="lowerRoman" w:start="1"/>
          <w:cols w:space="720"/>
          <w:docGrid w:linePitch="360"/>
        </w:sectPr>
      </w:pPr>
    </w:p>
    <w:p w:rsidR="007E4763" w:rsidRDefault="007E4763" w:rsidP="007E4763">
      <w:pPr>
        <w:pStyle w:val="FrontMatterHeader"/>
      </w:pPr>
      <w:r>
        <w:lastRenderedPageBreak/>
        <w:t>Record of Changes</w:t>
      </w:r>
    </w:p>
    <w:tbl>
      <w:tblPr>
        <w:tblW w:w="9360" w:type="dxa"/>
        <w:jc w:val="center"/>
        <w:tblBorders>
          <w:top w:val="single" w:sz="4" w:space="0" w:color="auto"/>
          <w:bottom w:val="single" w:sz="4" w:space="0" w:color="auto"/>
          <w:insideH w:val="single" w:sz="4" w:space="0" w:color="auto"/>
        </w:tblBorders>
        <w:tblLayout w:type="fixed"/>
        <w:tblCellMar>
          <w:top w:w="43" w:type="dxa"/>
          <w:left w:w="58" w:type="dxa"/>
          <w:bottom w:w="43" w:type="dxa"/>
          <w:right w:w="58" w:type="dxa"/>
        </w:tblCellMar>
        <w:tblLook w:val="0000" w:firstRow="0" w:lastRow="0" w:firstColumn="0" w:lastColumn="0" w:noHBand="0" w:noVBand="0"/>
      </w:tblPr>
      <w:tblGrid>
        <w:gridCol w:w="530"/>
        <w:gridCol w:w="100"/>
        <w:gridCol w:w="90"/>
        <w:gridCol w:w="1260"/>
        <w:gridCol w:w="90"/>
        <w:gridCol w:w="2346"/>
        <w:gridCol w:w="174"/>
        <w:gridCol w:w="887"/>
        <w:gridCol w:w="103"/>
        <w:gridCol w:w="1940"/>
        <w:gridCol w:w="1840"/>
      </w:tblGrid>
      <w:tr w:rsidR="007E4763" w:rsidTr="00F6246E">
        <w:trPr>
          <w:cantSplit/>
          <w:tblHeader/>
          <w:jc w:val="center"/>
        </w:trPr>
        <w:tc>
          <w:tcPr>
            <w:tcW w:w="530" w:type="dxa"/>
            <w:tcBorders>
              <w:bottom w:val="single" w:sz="4" w:space="0" w:color="auto"/>
            </w:tcBorders>
            <w:shd w:val="clear" w:color="auto" w:fill="E6E6E6"/>
            <w:vAlign w:val="center"/>
          </w:tcPr>
          <w:p w:rsidR="007E4763" w:rsidRDefault="007E4763">
            <w:pPr>
              <w:pStyle w:val="TableHeader"/>
            </w:pPr>
            <w:r>
              <w:t>No.</w:t>
            </w:r>
          </w:p>
        </w:tc>
        <w:tc>
          <w:tcPr>
            <w:tcW w:w="1540" w:type="dxa"/>
            <w:gridSpan w:val="4"/>
            <w:tcBorders>
              <w:bottom w:val="single" w:sz="4" w:space="0" w:color="auto"/>
            </w:tcBorders>
            <w:shd w:val="clear" w:color="auto" w:fill="E6E6E6"/>
            <w:vAlign w:val="center"/>
          </w:tcPr>
          <w:p w:rsidR="007E4763" w:rsidRDefault="007E4763">
            <w:pPr>
              <w:pStyle w:val="TableHeader"/>
            </w:pPr>
            <w:r>
              <w:t>Date</w:t>
            </w:r>
          </w:p>
        </w:tc>
        <w:tc>
          <w:tcPr>
            <w:tcW w:w="2346" w:type="dxa"/>
            <w:tcBorders>
              <w:bottom w:val="single" w:sz="4" w:space="0" w:color="auto"/>
            </w:tcBorders>
            <w:shd w:val="clear" w:color="auto" w:fill="E6E6E6"/>
            <w:vAlign w:val="center"/>
          </w:tcPr>
          <w:p w:rsidR="007E4763" w:rsidRDefault="007E4763">
            <w:pPr>
              <w:pStyle w:val="TableHeader"/>
            </w:pPr>
            <w:r>
              <w:t>Reference: Page, Table, Figure, Paragraph</w:t>
            </w:r>
          </w:p>
        </w:tc>
        <w:tc>
          <w:tcPr>
            <w:tcW w:w="1061" w:type="dxa"/>
            <w:gridSpan w:val="2"/>
            <w:tcBorders>
              <w:bottom w:val="single" w:sz="4" w:space="0" w:color="auto"/>
            </w:tcBorders>
            <w:shd w:val="clear" w:color="auto" w:fill="E6E6E6"/>
            <w:vAlign w:val="center"/>
          </w:tcPr>
          <w:p w:rsidR="007E4763" w:rsidRDefault="007E4763">
            <w:pPr>
              <w:pStyle w:val="TableHeader"/>
            </w:pPr>
            <w:r>
              <w:t>A = Add.</w:t>
            </w:r>
            <w:r>
              <w:br/>
              <w:t>M = Mod.</w:t>
            </w:r>
            <w:r>
              <w:br/>
              <w:t>D = Del.</w:t>
            </w:r>
          </w:p>
        </w:tc>
        <w:tc>
          <w:tcPr>
            <w:tcW w:w="3883" w:type="dxa"/>
            <w:gridSpan w:val="3"/>
            <w:tcBorders>
              <w:bottom w:val="single" w:sz="4" w:space="0" w:color="auto"/>
            </w:tcBorders>
            <w:shd w:val="clear" w:color="auto" w:fill="E6E6E6"/>
            <w:vAlign w:val="center"/>
          </w:tcPr>
          <w:p w:rsidR="007E4763" w:rsidRDefault="007E4763">
            <w:pPr>
              <w:pStyle w:val="TableHeader"/>
            </w:pPr>
            <w:r>
              <w:t>Change Description</w:t>
            </w:r>
          </w:p>
        </w:tc>
      </w:tr>
      <w:tr w:rsidR="007E4763" w:rsidTr="00F6246E">
        <w:trPr>
          <w:cantSplit/>
          <w:trHeight w:val="200"/>
          <w:jc w:val="center"/>
        </w:trPr>
        <w:tc>
          <w:tcPr>
            <w:tcW w:w="720" w:type="dxa"/>
            <w:gridSpan w:val="3"/>
            <w:tcBorders>
              <w:top w:val="single" w:sz="4" w:space="0" w:color="auto"/>
              <w:bottom w:val="single" w:sz="4" w:space="0" w:color="auto"/>
            </w:tcBorders>
            <w:tcMar>
              <w:right w:w="0" w:type="dxa"/>
            </w:tcMar>
          </w:tcPr>
          <w:p w:rsidR="007E4763" w:rsidRDefault="007E4763" w:rsidP="007E4763">
            <w:pPr>
              <w:pStyle w:val="Tablenumberedlist"/>
            </w:pPr>
            <w:r>
              <w:t>1</w:t>
            </w:r>
          </w:p>
        </w:tc>
        <w:tc>
          <w:tcPr>
            <w:tcW w:w="1260" w:type="dxa"/>
            <w:tcBorders>
              <w:top w:val="single" w:sz="4" w:space="0" w:color="auto"/>
              <w:bottom w:val="single" w:sz="4" w:space="0" w:color="auto"/>
            </w:tcBorders>
          </w:tcPr>
          <w:p w:rsidR="007E4763" w:rsidRPr="006065C6" w:rsidRDefault="00445553" w:rsidP="00445553">
            <w:pPr>
              <w:pStyle w:val="TableText"/>
            </w:pPr>
            <w:r>
              <w:t>01</w:t>
            </w:r>
            <w:r w:rsidR="007E4763">
              <w:t>/</w:t>
            </w:r>
            <w:r>
              <w:t>30</w:t>
            </w:r>
            <w:r w:rsidR="007E4763">
              <w:t>/</w:t>
            </w:r>
            <w:r>
              <w:t>2014</w:t>
            </w:r>
          </w:p>
        </w:tc>
        <w:tc>
          <w:tcPr>
            <w:tcW w:w="2436" w:type="dxa"/>
            <w:gridSpan w:val="2"/>
            <w:tcBorders>
              <w:top w:val="single" w:sz="4" w:space="0" w:color="auto"/>
              <w:bottom w:val="single" w:sz="4" w:space="0" w:color="auto"/>
            </w:tcBorders>
          </w:tcPr>
          <w:p w:rsidR="007E4763" w:rsidRDefault="007E4763" w:rsidP="007E4763">
            <w:pPr>
              <w:pStyle w:val="TableText"/>
            </w:pPr>
            <w:r>
              <w:t>Entire Document</w:t>
            </w: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445553">
            <w:pPr>
              <w:pStyle w:val="TableText"/>
            </w:pPr>
            <w:r>
              <w:t xml:space="preserve">Initial </w:t>
            </w:r>
            <w:r w:rsidR="00445553">
              <w:t>Draft</w:t>
            </w:r>
          </w:p>
        </w:tc>
      </w:tr>
      <w:tr w:rsidR="007E4763" w:rsidTr="00F6246E">
        <w:trPr>
          <w:gridAfter w:val="1"/>
          <w:wAfter w:w="1840" w:type="dxa"/>
          <w:cantSplit/>
          <w:trHeight w:val="200"/>
          <w:jc w:val="center"/>
        </w:trPr>
        <w:tc>
          <w:tcPr>
            <w:tcW w:w="630" w:type="dxa"/>
            <w:gridSpan w:val="2"/>
            <w:tcBorders>
              <w:top w:val="single" w:sz="4" w:space="0" w:color="auto"/>
              <w:bottom w:val="single" w:sz="4" w:space="0" w:color="auto"/>
            </w:tcBorders>
            <w:tcMar>
              <w:right w:w="0" w:type="dxa"/>
            </w:tcMar>
          </w:tcPr>
          <w:p w:rsidR="007E4763" w:rsidRDefault="007E4763" w:rsidP="007E4763">
            <w:pPr>
              <w:pStyle w:val="Tablenumberedlist"/>
            </w:pPr>
          </w:p>
        </w:tc>
        <w:tc>
          <w:tcPr>
            <w:tcW w:w="1440" w:type="dxa"/>
            <w:gridSpan w:val="3"/>
            <w:tcBorders>
              <w:top w:val="single" w:sz="4" w:space="0" w:color="auto"/>
              <w:bottom w:val="single" w:sz="4" w:space="0" w:color="auto"/>
            </w:tcBorders>
          </w:tcPr>
          <w:p w:rsidR="007E4763" w:rsidRPr="006065C6" w:rsidRDefault="007E4763" w:rsidP="007E4763">
            <w:pPr>
              <w:pStyle w:val="TableText"/>
            </w:pPr>
          </w:p>
        </w:tc>
        <w:tc>
          <w:tcPr>
            <w:tcW w:w="2520" w:type="dxa"/>
            <w:gridSpan w:val="2"/>
            <w:tcBorders>
              <w:top w:val="single" w:sz="4" w:space="0" w:color="auto"/>
              <w:bottom w:val="single" w:sz="4" w:space="0" w:color="auto"/>
            </w:tcBorders>
          </w:tcPr>
          <w:p w:rsidR="007E4763" w:rsidRDefault="007E4763" w:rsidP="007E4763">
            <w:pPr>
              <w:pStyle w:val="TableText"/>
            </w:pPr>
          </w:p>
        </w:tc>
        <w:tc>
          <w:tcPr>
            <w:tcW w:w="990" w:type="dxa"/>
            <w:gridSpan w:val="2"/>
            <w:tcBorders>
              <w:top w:val="single" w:sz="4" w:space="0" w:color="auto"/>
              <w:bottom w:val="single" w:sz="4" w:space="0" w:color="auto"/>
            </w:tcBorders>
          </w:tcPr>
          <w:p w:rsidR="007E4763" w:rsidRDefault="007E4763" w:rsidP="007E4763">
            <w:pPr>
              <w:pStyle w:val="TableText"/>
            </w:pPr>
          </w:p>
        </w:tc>
        <w:tc>
          <w:tcPr>
            <w:tcW w:w="1940" w:type="dxa"/>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trHeight w:val="200"/>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r w:rsidR="007E4763" w:rsidTr="00F6246E">
        <w:trPr>
          <w:cantSplit/>
          <w:jc w:val="center"/>
        </w:trPr>
        <w:tc>
          <w:tcPr>
            <w:tcW w:w="530" w:type="dxa"/>
            <w:tcBorders>
              <w:top w:val="single" w:sz="4" w:space="0" w:color="auto"/>
              <w:bottom w:val="single" w:sz="4" w:space="0" w:color="auto"/>
            </w:tcBorders>
            <w:tcMar>
              <w:right w:w="0" w:type="dxa"/>
            </w:tcMar>
          </w:tcPr>
          <w:p w:rsidR="007E4763" w:rsidRDefault="007E4763" w:rsidP="007E4763">
            <w:pPr>
              <w:pStyle w:val="Tablenumberedlist"/>
            </w:pPr>
          </w:p>
        </w:tc>
        <w:tc>
          <w:tcPr>
            <w:tcW w:w="1540" w:type="dxa"/>
            <w:gridSpan w:val="4"/>
            <w:tcBorders>
              <w:top w:val="single" w:sz="4" w:space="0" w:color="auto"/>
              <w:bottom w:val="single" w:sz="4" w:space="0" w:color="auto"/>
            </w:tcBorders>
          </w:tcPr>
          <w:p w:rsidR="007E4763" w:rsidRPr="006065C6" w:rsidRDefault="007E4763" w:rsidP="007E4763">
            <w:pPr>
              <w:pStyle w:val="TableText"/>
            </w:pPr>
          </w:p>
        </w:tc>
        <w:tc>
          <w:tcPr>
            <w:tcW w:w="2346" w:type="dxa"/>
            <w:tcBorders>
              <w:top w:val="single" w:sz="4" w:space="0" w:color="auto"/>
              <w:bottom w:val="single" w:sz="4" w:space="0" w:color="auto"/>
            </w:tcBorders>
          </w:tcPr>
          <w:p w:rsidR="007E4763" w:rsidRDefault="007E4763" w:rsidP="007E4763">
            <w:pPr>
              <w:pStyle w:val="TableText"/>
            </w:pPr>
          </w:p>
        </w:tc>
        <w:tc>
          <w:tcPr>
            <w:tcW w:w="1061" w:type="dxa"/>
            <w:gridSpan w:val="2"/>
            <w:tcBorders>
              <w:top w:val="single" w:sz="4" w:space="0" w:color="auto"/>
              <w:bottom w:val="single" w:sz="4" w:space="0" w:color="auto"/>
            </w:tcBorders>
          </w:tcPr>
          <w:p w:rsidR="007E4763" w:rsidRDefault="007E4763" w:rsidP="007E4763">
            <w:pPr>
              <w:pStyle w:val="TableText"/>
            </w:pPr>
          </w:p>
        </w:tc>
        <w:tc>
          <w:tcPr>
            <w:tcW w:w="3883" w:type="dxa"/>
            <w:gridSpan w:val="3"/>
            <w:tcBorders>
              <w:top w:val="single" w:sz="4" w:space="0" w:color="auto"/>
              <w:bottom w:val="single" w:sz="4" w:space="0" w:color="auto"/>
            </w:tcBorders>
          </w:tcPr>
          <w:p w:rsidR="007E4763" w:rsidRPr="00C75781" w:rsidRDefault="007E4763" w:rsidP="007E4763">
            <w:pPr>
              <w:pStyle w:val="TableText"/>
            </w:pPr>
          </w:p>
        </w:tc>
      </w:tr>
    </w:tbl>
    <w:p w:rsidR="007E4763" w:rsidRDefault="007E4763" w:rsidP="007E4763">
      <w:pPr>
        <w:pStyle w:val="FrontMatterHeader"/>
      </w:pPr>
      <w:r>
        <w:br w:type="page"/>
      </w:r>
      <w:r w:rsidRPr="006A32F5">
        <w:t>Contents</w:t>
      </w:r>
    </w:p>
    <w:p w:rsidR="0027509A" w:rsidRDefault="007E476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379531712" w:history="1">
        <w:r w:rsidR="0027509A" w:rsidRPr="00C63187">
          <w:rPr>
            <w:rStyle w:val="Hyperlink"/>
            <w:noProof/>
          </w:rPr>
          <w:t>1</w:t>
        </w:r>
        <w:r w:rsidR="0027509A">
          <w:rPr>
            <w:rFonts w:asciiTheme="minorHAnsi" w:eastAsiaTheme="minorEastAsia" w:hAnsiTheme="minorHAnsi" w:cstheme="minorBidi"/>
            <w:noProof/>
            <w:sz w:val="22"/>
            <w:szCs w:val="22"/>
          </w:rPr>
          <w:tab/>
        </w:r>
        <w:r w:rsidR="0027509A" w:rsidRPr="00C63187">
          <w:rPr>
            <w:rStyle w:val="Hyperlink"/>
            <w:noProof/>
          </w:rPr>
          <w:t>Introduction</w:t>
        </w:r>
        <w:r w:rsidR="0027509A">
          <w:rPr>
            <w:noProof/>
            <w:webHidden/>
          </w:rPr>
          <w:tab/>
        </w:r>
        <w:r w:rsidR="0027509A">
          <w:rPr>
            <w:noProof/>
            <w:webHidden/>
          </w:rPr>
          <w:fldChar w:fldCharType="begin"/>
        </w:r>
        <w:r w:rsidR="0027509A">
          <w:rPr>
            <w:noProof/>
            <w:webHidden/>
          </w:rPr>
          <w:instrText xml:space="preserve"> PAGEREF _Toc379531712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13" w:history="1">
        <w:r w:rsidR="0027509A" w:rsidRPr="00C63187">
          <w:rPr>
            <w:rStyle w:val="Hyperlink"/>
            <w:noProof/>
          </w:rPr>
          <w:t>1.1</w:t>
        </w:r>
        <w:r w:rsidR="0027509A">
          <w:rPr>
            <w:rFonts w:asciiTheme="minorHAnsi" w:eastAsiaTheme="minorEastAsia" w:hAnsiTheme="minorHAnsi" w:cstheme="minorBidi"/>
            <w:noProof/>
            <w:sz w:val="22"/>
            <w:szCs w:val="22"/>
          </w:rPr>
          <w:tab/>
        </w:r>
        <w:r w:rsidR="0027509A" w:rsidRPr="00C63187">
          <w:rPr>
            <w:rStyle w:val="Hyperlink"/>
            <w:noProof/>
          </w:rPr>
          <w:t>Purpose</w:t>
        </w:r>
        <w:r w:rsidR="0027509A">
          <w:rPr>
            <w:noProof/>
            <w:webHidden/>
          </w:rPr>
          <w:tab/>
        </w:r>
        <w:r w:rsidR="0027509A">
          <w:rPr>
            <w:noProof/>
            <w:webHidden/>
          </w:rPr>
          <w:fldChar w:fldCharType="begin"/>
        </w:r>
        <w:r w:rsidR="0027509A">
          <w:rPr>
            <w:noProof/>
            <w:webHidden/>
          </w:rPr>
          <w:instrText xml:space="preserve"> PAGEREF _Toc379531713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14" w:history="1">
        <w:r w:rsidR="0027509A" w:rsidRPr="00C63187">
          <w:rPr>
            <w:rStyle w:val="Hyperlink"/>
            <w:noProof/>
          </w:rPr>
          <w:t>1.2</w:t>
        </w:r>
        <w:r w:rsidR="0027509A">
          <w:rPr>
            <w:rFonts w:asciiTheme="minorHAnsi" w:eastAsiaTheme="minorEastAsia" w:hAnsiTheme="minorHAnsi" w:cstheme="minorBidi"/>
            <w:noProof/>
            <w:sz w:val="22"/>
            <w:szCs w:val="22"/>
          </w:rPr>
          <w:tab/>
        </w:r>
        <w:r w:rsidR="0027509A" w:rsidRPr="00C63187">
          <w:rPr>
            <w:rStyle w:val="Hyperlink"/>
            <w:noProof/>
          </w:rPr>
          <w:t>Scope</w:t>
        </w:r>
        <w:r w:rsidR="0027509A">
          <w:rPr>
            <w:noProof/>
            <w:webHidden/>
          </w:rPr>
          <w:tab/>
        </w:r>
        <w:r w:rsidR="0027509A">
          <w:rPr>
            <w:noProof/>
            <w:webHidden/>
          </w:rPr>
          <w:fldChar w:fldCharType="begin"/>
        </w:r>
        <w:r w:rsidR="0027509A">
          <w:rPr>
            <w:noProof/>
            <w:webHidden/>
          </w:rPr>
          <w:instrText xml:space="preserve"> PAGEREF _Toc379531714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15" w:history="1">
        <w:r w:rsidR="0027509A" w:rsidRPr="00C63187">
          <w:rPr>
            <w:rStyle w:val="Hyperlink"/>
            <w:noProof/>
          </w:rPr>
          <w:t>1.3</w:t>
        </w:r>
        <w:r w:rsidR="0027509A">
          <w:rPr>
            <w:rFonts w:asciiTheme="minorHAnsi" w:eastAsiaTheme="minorEastAsia" w:hAnsiTheme="minorHAnsi" w:cstheme="minorBidi"/>
            <w:noProof/>
            <w:sz w:val="22"/>
            <w:szCs w:val="22"/>
          </w:rPr>
          <w:tab/>
        </w:r>
        <w:r w:rsidR="0027509A" w:rsidRPr="00C63187">
          <w:rPr>
            <w:rStyle w:val="Hyperlink"/>
            <w:noProof/>
          </w:rPr>
          <w:t>Code Change Scope</w:t>
        </w:r>
        <w:r w:rsidR="0027509A">
          <w:rPr>
            <w:noProof/>
            <w:webHidden/>
          </w:rPr>
          <w:tab/>
        </w:r>
        <w:r w:rsidR="0027509A">
          <w:rPr>
            <w:noProof/>
            <w:webHidden/>
          </w:rPr>
          <w:fldChar w:fldCharType="begin"/>
        </w:r>
        <w:r w:rsidR="0027509A">
          <w:rPr>
            <w:noProof/>
            <w:webHidden/>
          </w:rPr>
          <w:instrText xml:space="preserve"> PAGEREF _Toc379531715 \h </w:instrText>
        </w:r>
        <w:r w:rsidR="0027509A">
          <w:rPr>
            <w:noProof/>
            <w:webHidden/>
          </w:rPr>
        </w:r>
        <w:r w:rsidR="0027509A">
          <w:rPr>
            <w:noProof/>
            <w:webHidden/>
          </w:rPr>
          <w:fldChar w:fldCharType="separate"/>
        </w:r>
        <w:r w:rsidR="0027509A">
          <w:rPr>
            <w:noProof/>
            <w:webHidden/>
          </w:rPr>
          <w:t>1</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16" w:history="1">
        <w:r w:rsidR="0027509A" w:rsidRPr="00C63187">
          <w:rPr>
            <w:rStyle w:val="Hyperlink"/>
            <w:noProof/>
          </w:rPr>
          <w:t>2</w:t>
        </w:r>
        <w:r w:rsidR="0027509A">
          <w:rPr>
            <w:rFonts w:asciiTheme="minorHAnsi" w:eastAsiaTheme="minorEastAsia" w:hAnsiTheme="minorHAnsi" w:cstheme="minorBidi"/>
            <w:noProof/>
            <w:sz w:val="22"/>
            <w:szCs w:val="22"/>
          </w:rPr>
          <w:tab/>
        </w:r>
        <w:r w:rsidR="0027509A" w:rsidRPr="00C63187">
          <w:rPr>
            <w:rStyle w:val="Hyperlink"/>
            <w:noProof/>
          </w:rPr>
          <w:t>References</w:t>
        </w:r>
        <w:r w:rsidR="0027509A">
          <w:rPr>
            <w:noProof/>
            <w:webHidden/>
          </w:rPr>
          <w:tab/>
        </w:r>
        <w:r w:rsidR="0027509A">
          <w:rPr>
            <w:noProof/>
            <w:webHidden/>
          </w:rPr>
          <w:fldChar w:fldCharType="begin"/>
        </w:r>
        <w:r w:rsidR="0027509A">
          <w:rPr>
            <w:noProof/>
            <w:webHidden/>
          </w:rPr>
          <w:instrText xml:space="preserve"> PAGEREF _Toc379531716 \h </w:instrText>
        </w:r>
        <w:r w:rsidR="0027509A">
          <w:rPr>
            <w:noProof/>
            <w:webHidden/>
          </w:rPr>
        </w:r>
        <w:r w:rsidR="0027509A">
          <w:rPr>
            <w:noProof/>
            <w:webHidden/>
          </w:rPr>
          <w:fldChar w:fldCharType="separate"/>
        </w:r>
        <w:r w:rsidR="0027509A">
          <w:rPr>
            <w:noProof/>
            <w:webHidden/>
          </w:rPr>
          <w:t>3</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17" w:history="1">
        <w:r w:rsidR="0027509A" w:rsidRPr="00C63187">
          <w:rPr>
            <w:rStyle w:val="Hyperlink"/>
            <w:noProof/>
          </w:rPr>
          <w:t>3</w:t>
        </w:r>
        <w:r w:rsidR="0027509A">
          <w:rPr>
            <w:rFonts w:asciiTheme="minorHAnsi" w:eastAsiaTheme="minorEastAsia" w:hAnsiTheme="minorHAnsi" w:cstheme="minorBidi"/>
            <w:noProof/>
            <w:sz w:val="22"/>
            <w:szCs w:val="22"/>
          </w:rPr>
          <w:tab/>
        </w:r>
        <w:r w:rsidR="0027509A" w:rsidRPr="00C63187">
          <w:rPr>
            <w:rStyle w:val="Hyperlink"/>
            <w:noProof/>
          </w:rPr>
          <w:t>Java Best Practices</w:t>
        </w:r>
        <w:r w:rsidR="0027509A">
          <w:rPr>
            <w:noProof/>
            <w:webHidden/>
          </w:rPr>
          <w:tab/>
        </w:r>
        <w:r w:rsidR="0027509A">
          <w:rPr>
            <w:noProof/>
            <w:webHidden/>
          </w:rPr>
          <w:fldChar w:fldCharType="begin"/>
        </w:r>
        <w:r w:rsidR="0027509A">
          <w:rPr>
            <w:noProof/>
            <w:webHidden/>
          </w:rPr>
          <w:instrText xml:space="preserve"> PAGEREF _Toc379531717 \h </w:instrText>
        </w:r>
        <w:r w:rsidR="0027509A">
          <w:rPr>
            <w:noProof/>
            <w:webHidden/>
          </w:rPr>
        </w:r>
        <w:r w:rsidR="0027509A">
          <w:rPr>
            <w:noProof/>
            <w:webHidden/>
          </w:rPr>
          <w:fldChar w:fldCharType="separate"/>
        </w:r>
        <w:r w:rsidR="0027509A">
          <w:rPr>
            <w:noProof/>
            <w:webHidden/>
          </w:rPr>
          <w:t>5</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18" w:history="1">
        <w:r w:rsidR="0027509A" w:rsidRPr="00C63187">
          <w:rPr>
            <w:rStyle w:val="Hyperlink"/>
            <w:noProof/>
          </w:rPr>
          <w:t>4</w:t>
        </w:r>
        <w:r w:rsidR="0027509A">
          <w:rPr>
            <w:rFonts w:asciiTheme="minorHAnsi" w:eastAsiaTheme="minorEastAsia" w:hAnsiTheme="minorHAnsi" w:cstheme="minorBidi"/>
            <w:noProof/>
            <w:sz w:val="22"/>
            <w:szCs w:val="22"/>
          </w:rPr>
          <w:tab/>
        </w:r>
        <w:r w:rsidR="0027509A" w:rsidRPr="00C63187">
          <w:rPr>
            <w:rStyle w:val="Hyperlink"/>
            <w:noProof/>
          </w:rPr>
          <w:t>Naming Conventions</w:t>
        </w:r>
        <w:r w:rsidR="0027509A">
          <w:rPr>
            <w:noProof/>
            <w:webHidden/>
          </w:rPr>
          <w:tab/>
        </w:r>
        <w:r w:rsidR="0027509A">
          <w:rPr>
            <w:noProof/>
            <w:webHidden/>
          </w:rPr>
          <w:fldChar w:fldCharType="begin"/>
        </w:r>
        <w:r w:rsidR="0027509A">
          <w:rPr>
            <w:noProof/>
            <w:webHidden/>
          </w:rPr>
          <w:instrText xml:space="preserve"> PAGEREF _Toc379531718 \h </w:instrText>
        </w:r>
        <w:r w:rsidR="0027509A">
          <w:rPr>
            <w:noProof/>
            <w:webHidden/>
          </w:rPr>
        </w:r>
        <w:r w:rsidR="0027509A">
          <w:rPr>
            <w:noProof/>
            <w:webHidden/>
          </w:rPr>
          <w:fldChar w:fldCharType="separate"/>
        </w:r>
        <w:r w:rsidR="0027509A">
          <w:rPr>
            <w:noProof/>
            <w:webHidden/>
          </w:rPr>
          <w:t>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19" w:history="1">
        <w:r w:rsidR="0027509A" w:rsidRPr="00C63187">
          <w:rPr>
            <w:rStyle w:val="Hyperlink"/>
            <w:noProof/>
          </w:rPr>
          <w:t>4.1</w:t>
        </w:r>
        <w:r w:rsidR="0027509A">
          <w:rPr>
            <w:rFonts w:asciiTheme="minorHAnsi" w:eastAsiaTheme="minorEastAsia" w:hAnsiTheme="minorHAnsi" w:cstheme="minorBidi"/>
            <w:noProof/>
            <w:sz w:val="22"/>
            <w:szCs w:val="22"/>
          </w:rPr>
          <w:tab/>
        </w:r>
        <w:r w:rsidR="0027509A" w:rsidRPr="00C63187">
          <w:rPr>
            <w:rStyle w:val="Hyperlink"/>
            <w:noProof/>
          </w:rPr>
          <w:t>Packages and Files</w:t>
        </w:r>
        <w:r w:rsidR="0027509A">
          <w:rPr>
            <w:noProof/>
            <w:webHidden/>
          </w:rPr>
          <w:tab/>
        </w:r>
        <w:r w:rsidR="0027509A">
          <w:rPr>
            <w:noProof/>
            <w:webHidden/>
          </w:rPr>
          <w:fldChar w:fldCharType="begin"/>
        </w:r>
        <w:r w:rsidR="0027509A">
          <w:rPr>
            <w:noProof/>
            <w:webHidden/>
          </w:rPr>
          <w:instrText xml:space="preserve"> PAGEREF _Toc379531719 \h </w:instrText>
        </w:r>
        <w:r w:rsidR="0027509A">
          <w:rPr>
            <w:noProof/>
            <w:webHidden/>
          </w:rPr>
        </w:r>
        <w:r w:rsidR="0027509A">
          <w:rPr>
            <w:noProof/>
            <w:webHidden/>
          </w:rPr>
          <w:fldChar w:fldCharType="separate"/>
        </w:r>
        <w:r w:rsidR="0027509A">
          <w:rPr>
            <w:noProof/>
            <w:webHidden/>
          </w:rPr>
          <w:t>7</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20" w:history="1">
        <w:r w:rsidR="0027509A" w:rsidRPr="00C63187">
          <w:rPr>
            <w:rStyle w:val="Hyperlink"/>
            <w:noProof/>
          </w:rPr>
          <w:t>4.2</w:t>
        </w:r>
        <w:r w:rsidR="0027509A">
          <w:rPr>
            <w:rFonts w:asciiTheme="minorHAnsi" w:eastAsiaTheme="minorEastAsia" w:hAnsiTheme="minorHAnsi" w:cstheme="minorBidi"/>
            <w:noProof/>
            <w:sz w:val="22"/>
            <w:szCs w:val="22"/>
          </w:rPr>
          <w:tab/>
        </w:r>
        <w:r w:rsidR="0027509A" w:rsidRPr="00C63187">
          <w:rPr>
            <w:rStyle w:val="Hyperlink"/>
            <w:noProof/>
          </w:rPr>
          <w:t>Constants</w:t>
        </w:r>
        <w:r w:rsidR="0027509A">
          <w:rPr>
            <w:noProof/>
            <w:webHidden/>
          </w:rPr>
          <w:tab/>
        </w:r>
        <w:r w:rsidR="0027509A">
          <w:rPr>
            <w:noProof/>
            <w:webHidden/>
          </w:rPr>
          <w:fldChar w:fldCharType="begin"/>
        </w:r>
        <w:r w:rsidR="0027509A">
          <w:rPr>
            <w:noProof/>
            <w:webHidden/>
          </w:rPr>
          <w:instrText xml:space="preserve"> PAGEREF _Toc379531720 \h </w:instrText>
        </w:r>
        <w:r w:rsidR="0027509A">
          <w:rPr>
            <w:noProof/>
            <w:webHidden/>
          </w:rPr>
        </w:r>
        <w:r w:rsidR="0027509A">
          <w:rPr>
            <w:noProof/>
            <w:webHidden/>
          </w:rPr>
          <w:fldChar w:fldCharType="separate"/>
        </w:r>
        <w:r w:rsidR="0027509A">
          <w:rPr>
            <w:noProof/>
            <w:webHidden/>
          </w:rPr>
          <w:t>8</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21" w:history="1">
        <w:r w:rsidR="0027509A" w:rsidRPr="00C63187">
          <w:rPr>
            <w:rStyle w:val="Hyperlink"/>
            <w:noProof/>
          </w:rPr>
          <w:t>5</w:t>
        </w:r>
        <w:r w:rsidR="0027509A">
          <w:rPr>
            <w:rFonts w:asciiTheme="minorHAnsi" w:eastAsiaTheme="minorEastAsia" w:hAnsiTheme="minorHAnsi" w:cstheme="minorBidi"/>
            <w:noProof/>
            <w:sz w:val="22"/>
            <w:szCs w:val="22"/>
          </w:rPr>
          <w:tab/>
        </w:r>
        <w:r w:rsidR="0027509A" w:rsidRPr="00C63187">
          <w:rPr>
            <w:rStyle w:val="Hyperlink"/>
            <w:noProof/>
          </w:rPr>
          <w:t>Formatting Conventions</w:t>
        </w:r>
        <w:r w:rsidR="0027509A">
          <w:rPr>
            <w:noProof/>
            <w:webHidden/>
          </w:rPr>
          <w:tab/>
        </w:r>
        <w:r w:rsidR="0027509A">
          <w:rPr>
            <w:noProof/>
            <w:webHidden/>
          </w:rPr>
          <w:fldChar w:fldCharType="begin"/>
        </w:r>
        <w:r w:rsidR="0027509A">
          <w:rPr>
            <w:noProof/>
            <w:webHidden/>
          </w:rPr>
          <w:instrText xml:space="preserve"> PAGEREF _Toc379531721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22" w:history="1">
        <w:r w:rsidR="0027509A" w:rsidRPr="00C63187">
          <w:rPr>
            <w:rStyle w:val="Hyperlink"/>
            <w:noProof/>
          </w:rPr>
          <w:t>5.1</w:t>
        </w:r>
        <w:r w:rsidR="0027509A">
          <w:rPr>
            <w:rFonts w:asciiTheme="minorHAnsi" w:eastAsiaTheme="minorEastAsia" w:hAnsiTheme="minorHAnsi" w:cstheme="minorBidi"/>
            <w:noProof/>
            <w:sz w:val="22"/>
            <w:szCs w:val="22"/>
          </w:rPr>
          <w:tab/>
        </w:r>
        <w:r w:rsidR="0027509A" w:rsidRPr="00C63187">
          <w:rPr>
            <w:rStyle w:val="Hyperlink"/>
            <w:noProof/>
          </w:rPr>
          <w:t>Class File Structure</w:t>
        </w:r>
        <w:r w:rsidR="0027509A">
          <w:rPr>
            <w:noProof/>
            <w:webHidden/>
          </w:rPr>
          <w:tab/>
        </w:r>
        <w:r w:rsidR="0027509A">
          <w:rPr>
            <w:noProof/>
            <w:webHidden/>
          </w:rPr>
          <w:fldChar w:fldCharType="begin"/>
        </w:r>
        <w:r w:rsidR="0027509A">
          <w:rPr>
            <w:noProof/>
            <w:webHidden/>
          </w:rPr>
          <w:instrText xml:space="preserve"> PAGEREF _Toc379531722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23" w:history="1">
        <w:r w:rsidR="0027509A" w:rsidRPr="00C63187">
          <w:rPr>
            <w:rStyle w:val="Hyperlink"/>
            <w:noProof/>
          </w:rPr>
          <w:t>5.2</w:t>
        </w:r>
        <w:r w:rsidR="0027509A">
          <w:rPr>
            <w:rFonts w:asciiTheme="minorHAnsi" w:eastAsiaTheme="minorEastAsia" w:hAnsiTheme="minorHAnsi" w:cstheme="minorBidi"/>
            <w:noProof/>
            <w:sz w:val="22"/>
            <w:szCs w:val="22"/>
          </w:rPr>
          <w:tab/>
        </w:r>
        <w:r w:rsidR="0027509A" w:rsidRPr="00C63187">
          <w:rPr>
            <w:rStyle w:val="Hyperlink"/>
            <w:noProof/>
          </w:rPr>
          <w:t>Comments</w:t>
        </w:r>
        <w:r w:rsidR="0027509A">
          <w:rPr>
            <w:noProof/>
            <w:webHidden/>
          </w:rPr>
          <w:tab/>
        </w:r>
        <w:r w:rsidR="0027509A">
          <w:rPr>
            <w:noProof/>
            <w:webHidden/>
          </w:rPr>
          <w:fldChar w:fldCharType="begin"/>
        </w:r>
        <w:r w:rsidR="0027509A">
          <w:rPr>
            <w:noProof/>
            <w:webHidden/>
          </w:rPr>
          <w:instrText xml:space="preserve"> PAGEREF _Toc379531723 \h </w:instrText>
        </w:r>
        <w:r w:rsidR="0027509A">
          <w:rPr>
            <w:noProof/>
            <w:webHidden/>
          </w:rPr>
        </w:r>
        <w:r w:rsidR="0027509A">
          <w:rPr>
            <w:noProof/>
            <w:webHidden/>
          </w:rPr>
          <w:fldChar w:fldCharType="separate"/>
        </w:r>
        <w:r w:rsidR="0027509A">
          <w:rPr>
            <w:noProof/>
            <w:webHidden/>
          </w:rPr>
          <w:t>10</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24" w:history="1">
        <w:r w:rsidR="0027509A" w:rsidRPr="00C63187">
          <w:rPr>
            <w:rStyle w:val="Hyperlink"/>
            <w:noProof/>
          </w:rPr>
          <w:t>5.2.1</w:t>
        </w:r>
        <w:r w:rsidR="0027509A">
          <w:rPr>
            <w:rFonts w:asciiTheme="minorHAnsi" w:eastAsiaTheme="minorEastAsia" w:hAnsiTheme="minorHAnsi" w:cstheme="minorBidi"/>
            <w:noProof/>
            <w:sz w:val="22"/>
            <w:szCs w:val="22"/>
          </w:rPr>
          <w:tab/>
        </w:r>
        <w:r w:rsidR="0027509A" w:rsidRPr="00C63187">
          <w:rPr>
            <w:rStyle w:val="Hyperlink"/>
            <w:noProof/>
          </w:rPr>
          <w:t>Comments: Class Header</w:t>
        </w:r>
        <w:r w:rsidR="0027509A">
          <w:rPr>
            <w:noProof/>
            <w:webHidden/>
          </w:rPr>
          <w:tab/>
        </w:r>
        <w:r w:rsidR="0027509A">
          <w:rPr>
            <w:noProof/>
            <w:webHidden/>
          </w:rPr>
          <w:fldChar w:fldCharType="begin"/>
        </w:r>
        <w:r w:rsidR="0027509A">
          <w:rPr>
            <w:noProof/>
            <w:webHidden/>
          </w:rPr>
          <w:instrText xml:space="preserve"> PAGEREF _Toc379531724 \h </w:instrText>
        </w:r>
        <w:r w:rsidR="0027509A">
          <w:rPr>
            <w:noProof/>
            <w:webHidden/>
          </w:rPr>
        </w:r>
        <w:r w:rsidR="0027509A">
          <w:rPr>
            <w:noProof/>
            <w:webHidden/>
          </w:rPr>
          <w:fldChar w:fldCharType="separate"/>
        </w:r>
        <w:r w:rsidR="0027509A">
          <w:rPr>
            <w:noProof/>
            <w:webHidden/>
          </w:rPr>
          <w:t>11</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25" w:history="1">
        <w:r w:rsidR="0027509A" w:rsidRPr="00C63187">
          <w:rPr>
            <w:rStyle w:val="Hyperlink"/>
            <w:noProof/>
          </w:rPr>
          <w:t>5.2.2</w:t>
        </w:r>
        <w:r w:rsidR="0027509A">
          <w:rPr>
            <w:rFonts w:asciiTheme="minorHAnsi" w:eastAsiaTheme="minorEastAsia" w:hAnsiTheme="minorHAnsi" w:cstheme="minorBidi"/>
            <w:noProof/>
            <w:sz w:val="22"/>
            <w:szCs w:val="22"/>
          </w:rPr>
          <w:tab/>
        </w:r>
        <w:r w:rsidR="0027509A" w:rsidRPr="00C63187">
          <w:rPr>
            <w:rStyle w:val="Hyperlink"/>
            <w:noProof/>
          </w:rPr>
          <w:t>Comments: Method Header</w:t>
        </w:r>
        <w:r w:rsidR="0027509A">
          <w:rPr>
            <w:noProof/>
            <w:webHidden/>
          </w:rPr>
          <w:tab/>
        </w:r>
        <w:r w:rsidR="0027509A">
          <w:rPr>
            <w:noProof/>
            <w:webHidden/>
          </w:rPr>
          <w:fldChar w:fldCharType="begin"/>
        </w:r>
        <w:r w:rsidR="0027509A">
          <w:rPr>
            <w:noProof/>
            <w:webHidden/>
          </w:rPr>
          <w:instrText xml:space="preserve"> PAGEREF _Toc379531725 \h </w:instrText>
        </w:r>
        <w:r w:rsidR="0027509A">
          <w:rPr>
            <w:noProof/>
            <w:webHidden/>
          </w:rPr>
        </w:r>
        <w:r w:rsidR="0027509A">
          <w:rPr>
            <w:noProof/>
            <w:webHidden/>
          </w:rPr>
          <w:fldChar w:fldCharType="separate"/>
        </w:r>
        <w:r w:rsidR="0027509A">
          <w:rPr>
            <w:noProof/>
            <w:webHidden/>
          </w:rPr>
          <w:t>11</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26" w:history="1">
        <w:r w:rsidR="0027509A" w:rsidRPr="00C63187">
          <w:rPr>
            <w:rStyle w:val="Hyperlink"/>
            <w:noProof/>
          </w:rPr>
          <w:t>5.2.3</w:t>
        </w:r>
        <w:r w:rsidR="0027509A">
          <w:rPr>
            <w:rFonts w:asciiTheme="minorHAnsi" w:eastAsiaTheme="minorEastAsia" w:hAnsiTheme="minorHAnsi" w:cstheme="minorBidi"/>
            <w:noProof/>
            <w:sz w:val="22"/>
            <w:szCs w:val="22"/>
          </w:rPr>
          <w:tab/>
        </w:r>
        <w:r w:rsidR="0027509A" w:rsidRPr="00C63187">
          <w:rPr>
            <w:rStyle w:val="Hyperlink"/>
            <w:noProof/>
          </w:rPr>
          <w:t>Definition of Comments</w:t>
        </w:r>
        <w:r w:rsidR="0027509A">
          <w:rPr>
            <w:noProof/>
            <w:webHidden/>
          </w:rPr>
          <w:tab/>
        </w:r>
        <w:r w:rsidR="0027509A">
          <w:rPr>
            <w:noProof/>
            <w:webHidden/>
          </w:rPr>
          <w:fldChar w:fldCharType="begin"/>
        </w:r>
        <w:r w:rsidR="0027509A">
          <w:rPr>
            <w:noProof/>
            <w:webHidden/>
          </w:rPr>
          <w:instrText xml:space="preserve"> PAGEREF _Toc379531726 \h </w:instrText>
        </w:r>
        <w:r w:rsidR="0027509A">
          <w:rPr>
            <w:noProof/>
            <w:webHidden/>
          </w:rPr>
        </w:r>
        <w:r w:rsidR="0027509A">
          <w:rPr>
            <w:noProof/>
            <w:webHidden/>
          </w:rPr>
          <w:fldChar w:fldCharType="separate"/>
        </w:r>
        <w:r w:rsidR="0027509A">
          <w:rPr>
            <w:noProof/>
            <w:webHidden/>
          </w:rPr>
          <w:t>12</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27" w:history="1">
        <w:r w:rsidR="0027509A" w:rsidRPr="00C63187">
          <w:rPr>
            <w:rStyle w:val="Hyperlink"/>
            <w:noProof/>
          </w:rPr>
          <w:t>5.2.4</w:t>
        </w:r>
        <w:r w:rsidR="0027509A">
          <w:rPr>
            <w:rFonts w:asciiTheme="minorHAnsi" w:eastAsiaTheme="minorEastAsia" w:hAnsiTheme="minorHAnsi" w:cstheme="minorBidi"/>
            <w:noProof/>
            <w:sz w:val="22"/>
            <w:szCs w:val="22"/>
          </w:rPr>
          <w:tab/>
        </w:r>
        <w:r w:rsidR="0027509A" w:rsidRPr="00C63187">
          <w:rPr>
            <w:rStyle w:val="Hyperlink"/>
            <w:noProof/>
          </w:rPr>
          <w:t>Non-Javadoc Comment</w:t>
        </w:r>
        <w:r w:rsidR="0027509A">
          <w:rPr>
            <w:noProof/>
            <w:webHidden/>
          </w:rPr>
          <w:tab/>
        </w:r>
        <w:r w:rsidR="0027509A">
          <w:rPr>
            <w:noProof/>
            <w:webHidden/>
          </w:rPr>
          <w:fldChar w:fldCharType="begin"/>
        </w:r>
        <w:r w:rsidR="0027509A">
          <w:rPr>
            <w:noProof/>
            <w:webHidden/>
          </w:rPr>
          <w:instrText xml:space="preserve"> PAGEREF _Toc379531727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28" w:history="1">
        <w:r w:rsidR="0027509A" w:rsidRPr="00C63187">
          <w:rPr>
            <w:rStyle w:val="Hyperlink"/>
            <w:noProof/>
          </w:rPr>
          <w:t>5.3</w:t>
        </w:r>
        <w:r w:rsidR="0027509A">
          <w:rPr>
            <w:rFonts w:asciiTheme="minorHAnsi" w:eastAsiaTheme="minorEastAsia" w:hAnsiTheme="minorHAnsi" w:cstheme="minorBidi"/>
            <w:noProof/>
            <w:sz w:val="22"/>
            <w:szCs w:val="22"/>
          </w:rPr>
          <w:tab/>
        </w:r>
        <w:r w:rsidR="0027509A" w:rsidRPr="00C63187">
          <w:rPr>
            <w:rStyle w:val="Hyperlink"/>
            <w:noProof/>
          </w:rPr>
          <w:t>Indentation</w:t>
        </w:r>
        <w:r w:rsidR="0027509A">
          <w:rPr>
            <w:noProof/>
            <w:webHidden/>
          </w:rPr>
          <w:tab/>
        </w:r>
        <w:r w:rsidR="0027509A">
          <w:rPr>
            <w:noProof/>
            <w:webHidden/>
          </w:rPr>
          <w:fldChar w:fldCharType="begin"/>
        </w:r>
        <w:r w:rsidR="0027509A">
          <w:rPr>
            <w:noProof/>
            <w:webHidden/>
          </w:rPr>
          <w:instrText xml:space="preserve"> PAGEREF _Toc379531728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29" w:history="1">
        <w:r w:rsidR="0027509A" w:rsidRPr="00C63187">
          <w:rPr>
            <w:rStyle w:val="Hyperlink"/>
            <w:noProof/>
          </w:rPr>
          <w:t>5.4</w:t>
        </w:r>
        <w:r w:rsidR="0027509A">
          <w:rPr>
            <w:rFonts w:asciiTheme="minorHAnsi" w:eastAsiaTheme="minorEastAsia" w:hAnsiTheme="minorHAnsi" w:cstheme="minorBidi"/>
            <w:noProof/>
            <w:sz w:val="22"/>
            <w:szCs w:val="22"/>
          </w:rPr>
          <w:tab/>
        </w:r>
        <w:r w:rsidR="0027509A" w:rsidRPr="00C63187">
          <w:rPr>
            <w:rStyle w:val="Hyperlink"/>
            <w:noProof/>
          </w:rPr>
          <w:t>White Space</w:t>
        </w:r>
        <w:r w:rsidR="0027509A">
          <w:rPr>
            <w:noProof/>
            <w:webHidden/>
          </w:rPr>
          <w:tab/>
        </w:r>
        <w:r w:rsidR="0027509A">
          <w:rPr>
            <w:noProof/>
            <w:webHidden/>
          </w:rPr>
          <w:fldChar w:fldCharType="begin"/>
        </w:r>
        <w:r w:rsidR="0027509A">
          <w:rPr>
            <w:noProof/>
            <w:webHidden/>
          </w:rPr>
          <w:instrText xml:space="preserve"> PAGEREF _Toc379531729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30" w:history="1">
        <w:r w:rsidR="0027509A" w:rsidRPr="00C63187">
          <w:rPr>
            <w:rStyle w:val="Hyperlink"/>
            <w:noProof/>
          </w:rPr>
          <w:t>5.4.1</w:t>
        </w:r>
        <w:r w:rsidR="0027509A">
          <w:rPr>
            <w:rFonts w:asciiTheme="minorHAnsi" w:eastAsiaTheme="minorEastAsia" w:hAnsiTheme="minorHAnsi" w:cstheme="minorBidi"/>
            <w:noProof/>
            <w:sz w:val="22"/>
            <w:szCs w:val="22"/>
          </w:rPr>
          <w:tab/>
        </w:r>
        <w:r w:rsidR="0027509A" w:rsidRPr="00C63187">
          <w:rPr>
            <w:rStyle w:val="Hyperlink"/>
            <w:noProof/>
          </w:rPr>
          <w:t>Blank Lines</w:t>
        </w:r>
        <w:r w:rsidR="0027509A">
          <w:rPr>
            <w:noProof/>
            <w:webHidden/>
          </w:rPr>
          <w:tab/>
        </w:r>
        <w:r w:rsidR="0027509A">
          <w:rPr>
            <w:noProof/>
            <w:webHidden/>
          </w:rPr>
          <w:fldChar w:fldCharType="begin"/>
        </w:r>
        <w:r w:rsidR="0027509A">
          <w:rPr>
            <w:noProof/>
            <w:webHidden/>
          </w:rPr>
          <w:instrText xml:space="preserve"> PAGEREF _Toc379531730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1F643E">
      <w:pPr>
        <w:pStyle w:val="TOC3"/>
        <w:tabs>
          <w:tab w:val="left" w:pos="1656"/>
          <w:tab w:val="right" w:leader="dot" w:pos="9350"/>
        </w:tabs>
        <w:rPr>
          <w:rFonts w:asciiTheme="minorHAnsi" w:eastAsiaTheme="minorEastAsia" w:hAnsiTheme="minorHAnsi" w:cstheme="minorBidi"/>
          <w:noProof/>
          <w:sz w:val="22"/>
          <w:szCs w:val="22"/>
        </w:rPr>
      </w:pPr>
      <w:hyperlink w:anchor="_Toc379531731" w:history="1">
        <w:r w:rsidR="0027509A" w:rsidRPr="00C63187">
          <w:rPr>
            <w:rStyle w:val="Hyperlink"/>
            <w:noProof/>
          </w:rPr>
          <w:t>5.4.2</w:t>
        </w:r>
        <w:r w:rsidR="0027509A">
          <w:rPr>
            <w:rFonts w:asciiTheme="minorHAnsi" w:eastAsiaTheme="minorEastAsia" w:hAnsiTheme="minorHAnsi" w:cstheme="minorBidi"/>
            <w:noProof/>
            <w:sz w:val="22"/>
            <w:szCs w:val="22"/>
          </w:rPr>
          <w:tab/>
        </w:r>
        <w:r w:rsidR="0027509A" w:rsidRPr="00C63187">
          <w:rPr>
            <w:rStyle w:val="Hyperlink"/>
            <w:noProof/>
          </w:rPr>
          <w:t>Blank Spaces</w:t>
        </w:r>
        <w:r w:rsidR="0027509A">
          <w:rPr>
            <w:noProof/>
            <w:webHidden/>
          </w:rPr>
          <w:tab/>
        </w:r>
        <w:r w:rsidR="0027509A">
          <w:rPr>
            <w:noProof/>
            <w:webHidden/>
          </w:rPr>
          <w:fldChar w:fldCharType="begin"/>
        </w:r>
        <w:r w:rsidR="0027509A">
          <w:rPr>
            <w:noProof/>
            <w:webHidden/>
          </w:rPr>
          <w:instrText xml:space="preserve"> PAGEREF _Toc379531731 \h </w:instrText>
        </w:r>
        <w:r w:rsidR="0027509A">
          <w:rPr>
            <w:noProof/>
            <w:webHidden/>
          </w:rPr>
        </w:r>
        <w:r w:rsidR="0027509A">
          <w:rPr>
            <w:noProof/>
            <w:webHidden/>
          </w:rPr>
          <w:fldChar w:fldCharType="separate"/>
        </w:r>
        <w:r w:rsidR="0027509A">
          <w:rPr>
            <w:noProof/>
            <w:webHidden/>
          </w:rPr>
          <w:t>13</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32" w:history="1">
        <w:r w:rsidR="0027509A" w:rsidRPr="00C63187">
          <w:rPr>
            <w:rStyle w:val="Hyperlink"/>
            <w:noProof/>
          </w:rPr>
          <w:t>6</w:t>
        </w:r>
        <w:r w:rsidR="0027509A">
          <w:rPr>
            <w:rFonts w:asciiTheme="minorHAnsi" w:eastAsiaTheme="minorEastAsia" w:hAnsiTheme="minorHAnsi" w:cstheme="minorBidi"/>
            <w:noProof/>
            <w:sz w:val="22"/>
            <w:szCs w:val="22"/>
          </w:rPr>
          <w:tab/>
        </w:r>
        <w:r w:rsidR="0027509A" w:rsidRPr="00C63187">
          <w:rPr>
            <w:rStyle w:val="Hyperlink"/>
            <w:noProof/>
          </w:rPr>
          <w:t>Statements</w:t>
        </w:r>
        <w:r w:rsidR="0027509A">
          <w:rPr>
            <w:noProof/>
            <w:webHidden/>
          </w:rPr>
          <w:tab/>
        </w:r>
        <w:r w:rsidR="0027509A">
          <w:rPr>
            <w:noProof/>
            <w:webHidden/>
          </w:rPr>
          <w:fldChar w:fldCharType="begin"/>
        </w:r>
        <w:r w:rsidR="0027509A">
          <w:rPr>
            <w:noProof/>
            <w:webHidden/>
          </w:rPr>
          <w:instrText xml:space="preserve"> PAGEREF _Toc379531732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3" w:history="1">
        <w:r w:rsidR="0027509A" w:rsidRPr="00C63187">
          <w:rPr>
            <w:rStyle w:val="Hyperlink"/>
            <w:noProof/>
          </w:rPr>
          <w:t>6.1</w:t>
        </w:r>
        <w:r w:rsidR="0027509A">
          <w:rPr>
            <w:rFonts w:asciiTheme="minorHAnsi" w:eastAsiaTheme="minorEastAsia" w:hAnsiTheme="minorHAnsi" w:cstheme="minorBidi"/>
            <w:noProof/>
            <w:sz w:val="22"/>
            <w:szCs w:val="22"/>
          </w:rPr>
          <w:tab/>
        </w:r>
        <w:r w:rsidR="0027509A" w:rsidRPr="00C63187">
          <w:rPr>
            <w:rStyle w:val="Hyperlink"/>
            <w:noProof/>
          </w:rPr>
          <w:t>Compound Statements</w:t>
        </w:r>
        <w:r w:rsidR="0027509A">
          <w:rPr>
            <w:noProof/>
            <w:webHidden/>
          </w:rPr>
          <w:tab/>
        </w:r>
        <w:r w:rsidR="0027509A">
          <w:rPr>
            <w:noProof/>
            <w:webHidden/>
          </w:rPr>
          <w:fldChar w:fldCharType="begin"/>
        </w:r>
        <w:r w:rsidR="0027509A">
          <w:rPr>
            <w:noProof/>
            <w:webHidden/>
          </w:rPr>
          <w:instrText xml:space="preserve"> PAGEREF _Toc379531733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4" w:history="1">
        <w:r w:rsidR="0027509A" w:rsidRPr="00C63187">
          <w:rPr>
            <w:rStyle w:val="Hyperlink"/>
            <w:noProof/>
          </w:rPr>
          <w:t>6.2</w:t>
        </w:r>
        <w:r w:rsidR="0027509A">
          <w:rPr>
            <w:rFonts w:asciiTheme="minorHAnsi" w:eastAsiaTheme="minorEastAsia" w:hAnsiTheme="minorHAnsi" w:cstheme="minorBidi"/>
            <w:noProof/>
            <w:sz w:val="22"/>
            <w:szCs w:val="22"/>
          </w:rPr>
          <w:tab/>
        </w:r>
        <w:r w:rsidR="0027509A" w:rsidRPr="00C63187">
          <w:rPr>
            <w:rStyle w:val="Hyperlink"/>
            <w:noProof/>
          </w:rPr>
          <w:t>Return Statement</w:t>
        </w:r>
        <w:r w:rsidR="0027509A">
          <w:rPr>
            <w:noProof/>
            <w:webHidden/>
          </w:rPr>
          <w:tab/>
        </w:r>
        <w:r w:rsidR="0027509A">
          <w:rPr>
            <w:noProof/>
            <w:webHidden/>
          </w:rPr>
          <w:fldChar w:fldCharType="begin"/>
        </w:r>
        <w:r w:rsidR="0027509A">
          <w:rPr>
            <w:noProof/>
            <w:webHidden/>
          </w:rPr>
          <w:instrText xml:space="preserve"> PAGEREF _Toc379531734 \h </w:instrText>
        </w:r>
        <w:r w:rsidR="0027509A">
          <w:rPr>
            <w:noProof/>
            <w:webHidden/>
          </w:rPr>
        </w:r>
        <w:r w:rsidR="0027509A">
          <w:rPr>
            <w:noProof/>
            <w:webHidden/>
          </w:rPr>
          <w:fldChar w:fldCharType="separate"/>
        </w:r>
        <w:r w:rsidR="0027509A">
          <w:rPr>
            <w:noProof/>
            <w:webHidden/>
          </w:rPr>
          <w:t>15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5" w:history="1">
        <w:r w:rsidR="0027509A" w:rsidRPr="00C63187">
          <w:rPr>
            <w:rStyle w:val="Hyperlink"/>
            <w:noProof/>
          </w:rPr>
          <w:t>6.3</w:t>
        </w:r>
        <w:r w:rsidR="0027509A">
          <w:rPr>
            <w:rFonts w:asciiTheme="minorHAnsi" w:eastAsiaTheme="minorEastAsia" w:hAnsiTheme="minorHAnsi" w:cstheme="minorBidi"/>
            <w:noProof/>
            <w:sz w:val="22"/>
            <w:szCs w:val="22"/>
          </w:rPr>
          <w:tab/>
        </w:r>
        <w:r w:rsidR="0027509A" w:rsidRPr="00C63187">
          <w:rPr>
            <w:rStyle w:val="Hyperlink"/>
            <w:noProof/>
          </w:rPr>
          <w:t>if, if-else, if else-if else Statements</w:t>
        </w:r>
        <w:r w:rsidR="0027509A">
          <w:rPr>
            <w:noProof/>
            <w:webHidden/>
          </w:rPr>
          <w:tab/>
        </w:r>
        <w:r w:rsidR="0027509A">
          <w:rPr>
            <w:noProof/>
            <w:webHidden/>
          </w:rPr>
          <w:fldChar w:fldCharType="begin"/>
        </w:r>
        <w:r w:rsidR="0027509A">
          <w:rPr>
            <w:noProof/>
            <w:webHidden/>
          </w:rPr>
          <w:instrText xml:space="preserve"> PAGEREF _Toc379531735 \h </w:instrText>
        </w:r>
        <w:r w:rsidR="0027509A">
          <w:rPr>
            <w:noProof/>
            <w:webHidden/>
          </w:rPr>
        </w:r>
        <w:r w:rsidR="0027509A">
          <w:rPr>
            <w:noProof/>
            <w:webHidden/>
          </w:rPr>
          <w:fldChar w:fldCharType="separate"/>
        </w:r>
        <w:r w:rsidR="0027509A">
          <w:rPr>
            <w:noProof/>
            <w:webHidden/>
          </w:rPr>
          <w:t>16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6" w:history="1">
        <w:r w:rsidR="0027509A" w:rsidRPr="00C63187">
          <w:rPr>
            <w:rStyle w:val="Hyperlink"/>
            <w:noProof/>
          </w:rPr>
          <w:t>6.4</w:t>
        </w:r>
        <w:r w:rsidR="0027509A">
          <w:rPr>
            <w:rFonts w:asciiTheme="minorHAnsi" w:eastAsiaTheme="minorEastAsia" w:hAnsiTheme="minorHAnsi" w:cstheme="minorBidi"/>
            <w:noProof/>
            <w:sz w:val="22"/>
            <w:szCs w:val="22"/>
          </w:rPr>
          <w:tab/>
        </w:r>
        <w:r w:rsidR="0027509A" w:rsidRPr="00C63187">
          <w:rPr>
            <w:rStyle w:val="Hyperlink"/>
            <w:noProof/>
          </w:rPr>
          <w:t>for Statements</w:t>
        </w:r>
        <w:r w:rsidR="0027509A">
          <w:rPr>
            <w:noProof/>
            <w:webHidden/>
          </w:rPr>
          <w:tab/>
        </w:r>
        <w:r w:rsidR="0027509A">
          <w:rPr>
            <w:noProof/>
            <w:webHidden/>
          </w:rPr>
          <w:fldChar w:fldCharType="begin"/>
        </w:r>
        <w:r w:rsidR="0027509A">
          <w:rPr>
            <w:noProof/>
            <w:webHidden/>
          </w:rPr>
          <w:instrText xml:space="preserve"> PAGEREF _Toc379531736 \h </w:instrText>
        </w:r>
        <w:r w:rsidR="0027509A">
          <w:rPr>
            <w:noProof/>
            <w:webHidden/>
          </w:rPr>
        </w:r>
        <w:r w:rsidR="0027509A">
          <w:rPr>
            <w:noProof/>
            <w:webHidden/>
          </w:rPr>
          <w:fldChar w:fldCharType="separate"/>
        </w:r>
        <w:r w:rsidR="0027509A">
          <w:rPr>
            <w:noProof/>
            <w:webHidden/>
          </w:rPr>
          <w:t>16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7" w:history="1">
        <w:r w:rsidR="0027509A" w:rsidRPr="00C63187">
          <w:rPr>
            <w:rStyle w:val="Hyperlink"/>
            <w:noProof/>
          </w:rPr>
          <w:t>6.5</w:t>
        </w:r>
        <w:r w:rsidR="0027509A">
          <w:rPr>
            <w:rFonts w:asciiTheme="minorHAnsi" w:eastAsiaTheme="minorEastAsia" w:hAnsiTheme="minorHAnsi" w:cstheme="minorBidi"/>
            <w:noProof/>
            <w:sz w:val="22"/>
            <w:szCs w:val="22"/>
          </w:rPr>
          <w:tab/>
        </w:r>
        <w:r w:rsidR="0027509A" w:rsidRPr="00C63187">
          <w:rPr>
            <w:rStyle w:val="Hyperlink"/>
            <w:noProof/>
          </w:rPr>
          <w:t>for-each Statements</w:t>
        </w:r>
        <w:r w:rsidR="0027509A">
          <w:rPr>
            <w:noProof/>
            <w:webHidden/>
          </w:rPr>
          <w:tab/>
        </w:r>
        <w:r w:rsidR="0027509A">
          <w:rPr>
            <w:noProof/>
            <w:webHidden/>
          </w:rPr>
          <w:fldChar w:fldCharType="begin"/>
        </w:r>
        <w:r w:rsidR="0027509A">
          <w:rPr>
            <w:noProof/>
            <w:webHidden/>
          </w:rPr>
          <w:instrText xml:space="preserve"> PAGEREF _Toc379531737 \h </w:instrText>
        </w:r>
        <w:r w:rsidR="0027509A">
          <w:rPr>
            <w:noProof/>
            <w:webHidden/>
          </w:rPr>
        </w:r>
        <w:r w:rsidR="0027509A">
          <w:rPr>
            <w:noProof/>
            <w:webHidden/>
          </w:rPr>
          <w:fldChar w:fldCharType="separate"/>
        </w:r>
        <w:r w:rsidR="0027509A">
          <w:rPr>
            <w:noProof/>
            <w:webHidden/>
          </w:rPr>
          <w:t>17</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8" w:history="1">
        <w:r w:rsidR="0027509A" w:rsidRPr="00C63187">
          <w:rPr>
            <w:rStyle w:val="Hyperlink"/>
            <w:noProof/>
          </w:rPr>
          <w:t>6.6</w:t>
        </w:r>
        <w:r w:rsidR="0027509A">
          <w:rPr>
            <w:rFonts w:asciiTheme="minorHAnsi" w:eastAsiaTheme="minorEastAsia" w:hAnsiTheme="minorHAnsi" w:cstheme="minorBidi"/>
            <w:noProof/>
            <w:sz w:val="22"/>
            <w:szCs w:val="22"/>
          </w:rPr>
          <w:tab/>
        </w:r>
        <w:r w:rsidR="0027509A" w:rsidRPr="00C63187">
          <w:rPr>
            <w:rStyle w:val="Hyperlink"/>
            <w:noProof/>
          </w:rPr>
          <w:t>while Statements</w:t>
        </w:r>
        <w:r w:rsidR="0027509A">
          <w:rPr>
            <w:noProof/>
            <w:webHidden/>
          </w:rPr>
          <w:tab/>
        </w:r>
        <w:r w:rsidR="0027509A">
          <w:rPr>
            <w:noProof/>
            <w:webHidden/>
          </w:rPr>
          <w:fldChar w:fldCharType="begin"/>
        </w:r>
        <w:r w:rsidR="0027509A">
          <w:rPr>
            <w:noProof/>
            <w:webHidden/>
          </w:rPr>
          <w:instrText xml:space="preserve"> PAGEREF _Toc379531738 \h </w:instrText>
        </w:r>
        <w:r w:rsidR="0027509A">
          <w:rPr>
            <w:noProof/>
            <w:webHidden/>
          </w:rPr>
        </w:r>
        <w:r w:rsidR="0027509A">
          <w:rPr>
            <w:noProof/>
            <w:webHidden/>
          </w:rPr>
          <w:fldChar w:fldCharType="separate"/>
        </w:r>
        <w:r w:rsidR="0027509A">
          <w:rPr>
            <w:noProof/>
            <w:webHidden/>
          </w:rPr>
          <w:t>17</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39" w:history="1">
        <w:r w:rsidR="0027509A" w:rsidRPr="00C63187">
          <w:rPr>
            <w:rStyle w:val="Hyperlink"/>
            <w:noProof/>
          </w:rPr>
          <w:t>6.7</w:t>
        </w:r>
        <w:r w:rsidR="0027509A">
          <w:rPr>
            <w:rFonts w:asciiTheme="minorHAnsi" w:eastAsiaTheme="minorEastAsia" w:hAnsiTheme="minorHAnsi" w:cstheme="minorBidi"/>
            <w:noProof/>
            <w:sz w:val="22"/>
            <w:szCs w:val="22"/>
          </w:rPr>
          <w:tab/>
        </w:r>
        <w:r w:rsidR="0027509A" w:rsidRPr="00C63187">
          <w:rPr>
            <w:rStyle w:val="Hyperlink"/>
            <w:noProof/>
          </w:rPr>
          <w:t>do-while Statements</w:t>
        </w:r>
        <w:r w:rsidR="0027509A">
          <w:rPr>
            <w:noProof/>
            <w:webHidden/>
          </w:rPr>
          <w:tab/>
        </w:r>
        <w:r w:rsidR="0027509A">
          <w:rPr>
            <w:noProof/>
            <w:webHidden/>
          </w:rPr>
          <w:fldChar w:fldCharType="begin"/>
        </w:r>
        <w:r w:rsidR="0027509A">
          <w:rPr>
            <w:noProof/>
            <w:webHidden/>
          </w:rPr>
          <w:instrText xml:space="preserve"> PAGEREF _Toc379531739 \h </w:instrText>
        </w:r>
        <w:r w:rsidR="0027509A">
          <w:rPr>
            <w:noProof/>
            <w:webHidden/>
          </w:rPr>
        </w:r>
        <w:r w:rsidR="0027509A">
          <w:rPr>
            <w:noProof/>
            <w:webHidden/>
          </w:rPr>
          <w:fldChar w:fldCharType="separate"/>
        </w:r>
        <w:r w:rsidR="0027509A">
          <w:rPr>
            <w:noProof/>
            <w:webHidden/>
          </w:rPr>
          <w:t>18</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40" w:history="1">
        <w:r w:rsidR="0027509A" w:rsidRPr="00C63187">
          <w:rPr>
            <w:rStyle w:val="Hyperlink"/>
            <w:noProof/>
          </w:rPr>
          <w:t>6.8</w:t>
        </w:r>
        <w:r w:rsidR="0027509A">
          <w:rPr>
            <w:rFonts w:asciiTheme="minorHAnsi" w:eastAsiaTheme="minorEastAsia" w:hAnsiTheme="minorHAnsi" w:cstheme="minorBidi"/>
            <w:noProof/>
            <w:sz w:val="22"/>
            <w:szCs w:val="22"/>
          </w:rPr>
          <w:tab/>
        </w:r>
        <w:r w:rsidR="0027509A" w:rsidRPr="00C63187">
          <w:rPr>
            <w:rStyle w:val="Hyperlink"/>
            <w:noProof/>
          </w:rPr>
          <w:t>switch Statements</w:t>
        </w:r>
        <w:r w:rsidR="0027509A">
          <w:rPr>
            <w:noProof/>
            <w:webHidden/>
          </w:rPr>
          <w:tab/>
        </w:r>
        <w:r w:rsidR="0027509A">
          <w:rPr>
            <w:noProof/>
            <w:webHidden/>
          </w:rPr>
          <w:fldChar w:fldCharType="begin"/>
        </w:r>
        <w:r w:rsidR="0027509A">
          <w:rPr>
            <w:noProof/>
            <w:webHidden/>
          </w:rPr>
          <w:instrText xml:space="preserve"> PAGEREF _Toc379531740 \h </w:instrText>
        </w:r>
        <w:r w:rsidR="0027509A">
          <w:rPr>
            <w:noProof/>
            <w:webHidden/>
          </w:rPr>
        </w:r>
        <w:r w:rsidR="0027509A">
          <w:rPr>
            <w:noProof/>
            <w:webHidden/>
          </w:rPr>
          <w:fldChar w:fldCharType="separate"/>
        </w:r>
        <w:r w:rsidR="0027509A">
          <w:rPr>
            <w:noProof/>
            <w:webHidden/>
          </w:rPr>
          <w:t>18</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41" w:history="1">
        <w:r w:rsidR="0027509A" w:rsidRPr="00C63187">
          <w:rPr>
            <w:rStyle w:val="Hyperlink"/>
            <w:noProof/>
          </w:rPr>
          <w:t>6.9</w:t>
        </w:r>
        <w:r w:rsidR="0027509A">
          <w:rPr>
            <w:rFonts w:asciiTheme="minorHAnsi" w:eastAsiaTheme="minorEastAsia" w:hAnsiTheme="minorHAnsi" w:cstheme="minorBidi"/>
            <w:noProof/>
            <w:sz w:val="22"/>
            <w:szCs w:val="22"/>
          </w:rPr>
          <w:tab/>
        </w:r>
        <w:r w:rsidR="0027509A" w:rsidRPr="00C63187">
          <w:rPr>
            <w:rStyle w:val="Hyperlink"/>
            <w:noProof/>
          </w:rPr>
          <w:t>try-catch Statements</w:t>
        </w:r>
        <w:r w:rsidR="0027509A">
          <w:rPr>
            <w:noProof/>
            <w:webHidden/>
          </w:rPr>
          <w:tab/>
        </w:r>
        <w:r w:rsidR="0027509A">
          <w:rPr>
            <w:noProof/>
            <w:webHidden/>
          </w:rPr>
          <w:fldChar w:fldCharType="begin"/>
        </w:r>
        <w:r w:rsidR="0027509A">
          <w:rPr>
            <w:noProof/>
            <w:webHidden/>
          </w:rPr>
          <w:instrText xml:space="preserve"> PAGEREF _Toc379531741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42" w:history="1">
        <w:r w:rsidR="0027509A" w:rsidRPr="00C63187">
          <w:rPr>
            <w:rStyle w:val="Hyperlink"/>
            <w:noProof/>
          </w:rPr>
          <w:t>6.10</w:t>
        </w:r>
        <w:r w:rsidR="0027509A">
          <w:rPr>
            <w:rFonts w:asciiTheme="minorHAnsi" w:eastAsiaTheme="minorEastAsia" w:hAnsiTheme="minorHAnsi" w:cstheme="minorBidi"/>
            <w:noProof/>
            <w:sz w:val="22"/>
            <w:szCs w:val="22"/>
          </w:rPr>
          <w:tab/>
        </w:r>
        <w:r w:rsidR="0027509A" w:rsidRPr="00C63187">
          <w:rPr>
            <w:rStyle w:val="Hyperlink"/>
            <w:noProof/>
          </w:rPr>
          <w:t>Exceptions</w:t>
        </w:r>
        <w:r w:rsidR="0027509A">
          <w:rPr>
            <w:noProof/>
            <w:webHidden/>
          </w:rPr>
          <w:tab/>
        </w:r>
        <w:r w:rsidR="0027509A">
          <w:rPr>
            <w:noProof/>
            <w:webHidden/>
          </w:rPr>
          <w:fldChar w:fldCharType="begin"/>
        </w:r>
        <w:r w:rsidR="0027509A">
          <w:rPr>
            <w:noProof/>
            <w:webHidden/>
          </w:rPr>
          <w:instrText xml:space="preserve"> PAGEREF _Toc379531742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3" w:history="1">
        <w:r w:rsidR="0027509A" w:rsidRPr="00C63187">
          <w:rPr>
            <w:rStyle w:val="Hyperlink"/>
            <w:noProof/>
          </w:rPr>
          <w:t>6.10.1</w:t>
        </w:r>
        <w:r w:rsidR="0027509A">
          <w:rPr>
            <w:rFonts w:asciiTheme="minorHAnsi" w:eastAsiaTheme="minorEastAsia" w:hAnsiTheme="minorHAnsi" w:cstheme="minorBidi"/>
            <w:noProof/>
            <w:sz w:val="22"/>
            <w:szCs w:val="22"/>
          </w:rPr>
          <w:tab/>
        </w:r>
        <w:r w:rsidR="0027509A" w:rsidRPr="00C63187">
          <w:rPr>
            <w:rStyle w:val="Hyperlink"/>
            <w:noProof/>
          </w:rPr>
          <w:t>Throwing An Exception</w:t>
        </w:r>
        <w:r w:rsidR="0027509A">
          <w:rPr>
            <w:noProof/>
            <w:webHidden/>
          </w:rPr>
          <w:tab/>
        </w:r>
        <w:r w:rsidR="0027509A">
          <w:rPr>
            <w:noProof/>
            <w:webHidden/>
          </w:rPr>
          <w:fldChar w:fldCharType="begin"/>
        </w:r>
        <w:r w:rsidR="0027509A">
          <w:rPr>
            <w:noProof/>
            <w:webHidden/>
          </w:rPr>
          <w:instrText xml:space="preserve"> PAGEREF _Toc379531743 \h </w:instrText>
        </w:r>
        <w:r w:rsidR="0027509A">
          <w:rPr>
            <w:noProof/>
            <w:webHidden/>
          </w:rPr>
        </w:r>
        <w:r w:rsidR="0027509A">
          <w:rPr>
            <w:noProof/>
            <w:webHidden/>
          </w:rPr>
          <w:fldChar w:fldCharType="separate"/>
        </w:r>
        <w:r w:rsidR="0027509A">
          <w:rPr>
            <w:noProof/>
            <w:webHidden/>
          </w:rPr>
          <w:t>19</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4" w:history="1">
        <w:r w:rsidR="0027509A" w:rsidRPr="00C63187">
          <w:rPr>
            <w:rStyle w:val="Hyperlink"/>
            <w:noProof/>
          </w:rPr>
          <w:t>6.10.2</w:t>
        </w:r>
        <w:r w:rsidR="0027509A">
          <w:rPr>
            <w:rFonts w:asciiTheme="minorHAnsi" w:eastAsiaTheme="minorEastAsia" w:hAnsiTheme="minorHAnsi" w:cstheme="minorBidi"/>
            <w:noProof/>
            <w:sz w:val="22"/>
            <w:szCs w:val="22"/>
          </w:rPr>
          <w:tab/>
        </w:r>
        <w:r w:rsidR="0027509A" w:rsidRPr="00C63187">
          <w:rPr>
            <w:rStyle w:val="Hyperlink"/>
            <w:noProof/>
          </w:rPr>
          <w:t>Catching An Exception</w:t>
        </w:r>
        <w:r w:rsidR="0027509A">
          <w:rPr>
            <w:noProof/>
            <w:webHidden/>
          </w:rPr>
          <w:tab/>
        </w:r>
        <w:r w:rsidR="0027509A">
          <w:rPr>
            <w:noProof/>
            <w:webHidden/>
          </w:rPr>
          <w:fldChar w:fldCharType="begin"/>
        </w:r>
        <w:r w:rsidR="0027509A">
          <w:rPr>
            <w:noProof/>
            <w:webHidden/>
          </w:rPr>
          <w:instrText xml:space="preserve"> PAGEREF _Toc379531744 \h </w:instrText>
        </w:r>
        <w:r w:rsidR="0027509A">
          <w:rPr>
            <w:noProof/>
            <w:webHidden/>
          </w:rPr>
        </w:r>
        <w:r w:rsidR="0027509A">
          <w:rPr>
            <w:noProof/>
            <w:webHidden/>
          </w:rPr>
          <w:fldChar w:fldCharType="separate"/>
        </w:r>
        <w:r w:rsidR="0027509A">
          <w:rPr>
            <w:noProof/>
            <w:webHidden/>
          </w:rPr>
          <w:t>20</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5" w:history="1">
        <w:r w:rsidR="0027509A" w:rsidRPr="00C63187">
          <w:rPr>
            <w:rStyle w:val="Hyperlink"/>
            <w:noProof/>
          </w:rPr>
          <w:t>6.10.3</w:t>
        </w:r>
        <w:r w:rsidR="0027509A">
          <w:rPr>
            <w:rFonts w:asciiTheme="minorHAnsi" w:eastAsiaTheme="minorEastAsia" w:hAnsiTheme="minorHAnsi" w:cstheme="minorBidi"/>
            <w:noProof/>
            <w:sz w:val="22"/>
            <w:szCs w:val="22"/>
          </w:rPr>
          <w:tab/>
        </w:r>
        <w:r w:rsidR="0027509A" w:rsidRPr="00C63187">
          <w:rPr>
            <w:rStyle w:val="Hyperlink"/>
            <w:noProof/>
          </w:rPr>
          <w:t>Top-Level Exception</w:t>
        </w:r>
        <w:r w:rsidR="0027509A">
          <w:rPr>
            <w:noProof/>
            <w:webHidden/>
          </w:rPr>
          <w:tab/>
        </w:r>
        <w:r w:rsidR="0027509A">
          <w:rPr>
            <w:noProof/>
            <w:webHidden/>
          </w:rPr>
          <w:fldChar w:fldCharType="begin"/>
        </w:r>
        <w:r w:rsidR="0027509A">
          <w:rPr>
            <w:noProof/>
            <w:webHidden/>
          </w:rPr>
          <w:instrText xml:space="preserve"> PAGEREF _Toc379531745 \h </w:instrText>
        </w:r>
        <w:r w:rsidR="0027509A">
          <w:rPr>
            <w:noProof/>
            <w:webHidden/>
          </w:rPr>
        </w:r>
        <w:r w:rsidR="0027509A">
          <w:rPr>
            <w:noProof/>
            <w:webHidden/>
          </w:rPr>
          <w:fldChar w:fldCharType="separate"/>
        </w:r>
        <w:r w:rsidR="0027509A">
          <w:rPr>
            <w:noProof/>
            <w:webHidden/>
          </w:rPr>
          <w:t>21</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6" w:history="1">
        <w:r w:rsidR="0027509A" w:rsidRPr="00C63187">
          <w:rPr>
            <w:rStyle w:val="Hyperlink"/>
            <w:noProof/>
          </w:rPr>
          <w:t>6.10.4</w:t>
        </w:r>
        <w:r w:rsidR="0027509A">
          <w:rPr>
            <w:rFonts w:asciiTheme="minorHAnsi" w:eastAsiaTheme="minorEastAsia" w:hAnsiTheme="minorHAnsi" w:cstheme="minorBidi"/>
            <w:noProof/>
            <w:sz w:val="22"/>
            <w:szCs w:val="22"/>
          </w:rPr>
          <w:tab/>
        </w:r>
        <w:r w:rsidR="0027509A" w:rsidRPr="00C63187">
          <w:rPr>
            <w:rStyle w:val="Hyperlink"/>
            <w:noProof/>
          </w:rPr>
          <w:t>Best Practices for Exception Handling</w:t>
        </w:r>
        <w:r w:rsidR="0027509A">
          <w:rPr>
            <w:noProof/>
            <w:webHidden/>
          </w:rPr>
          <w:tab/>
        </w:r>
        <w:r w:rsidR="0027509A">
          <w:rPr>
            <w:noProof/>
            <w:webHidden/>
          </w:rPr>
          <w:fldChar w:fldCharType="begin"/>
        </w:r>
        <w:r w:rsidR="0027509A">
          <w:rPr>
            <w:noProof/>
            <w:webHidden/>
          </w:rPr>
          <w:instrText xml:space="preserve"> PAGEREF _Toc379531746 \h </w:instrText>
        </w:r>
        <w:r w:rsidR="0027509A">
          <w:rPr>
            <w:noProof/>
            <w:webHidden/>
          </w:rPr>
        </w:r>
        <w:r w:rsidR="0027509A">
          <w:rPr>
            <w:noProof/>
            <w:webHidden/>
          </w:rPr>
          <w:fldChar w:fldCharType="separate"/>
        </w:r>
        <w:r w:rsidR="0027509A">
          <w:rPr>
            <w:noProof/>
            <w:webHidden/>
          </w:rPr>
          <w:t>22</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7" w:history="1">
        <w:r w:rsidR="0027509A" w:rsidRPr="00C63187">
          <w:rPr>
            <w:rStyle w:val="Hyperlink"/>
            <w:noProof/>
          </w:rPr>
          <w:t>6.10.5</w:t>
        </w:r>
        <w:r w:rsidR="0027509A">
          <w:rPr>
            <w:rFonts w:asciiTheme="minorHAnsi" w:eastAsiaTheme="minorEastAsia" w:hAnsiTheme="minorHAnsi" w:cstheme="minorBidi"/>
            <w:noProof/>
            <w:sz w:val="22"/>
            <w:szCs w:val="22"/>
          </w:rPr>
          <w:tab/>
        </w:r>
        <w:r w:rsidR="0027509A" w:rsidRPr="00C63187">
          <w:rPr>
            <w:rStyle w:val="Hyperlink"/>
            <w:noProof/>
          </w:rPr>
          <w:t>The Nature of Exceptions</w:t>
        </w:r>
        <w:r w:rsidR="0027509A">
          <w:rPr>
            <w:noProof/>
            <w:webHidden/>
          </w:rPr>
          <w:tab/>
        </w:r>
        <w:r w:rsidR="0027509A">
          <w:rPr>
            <w:noProof/>
            <w:webHidden/>
          </w:rPr>
          <w:fldChar w:fldCharType="begin"/>
        </w:r>
        <w:r w:rsidR="0027509A">
          <w:rPr>
            <w:noProof/>
            <w:webHidden/>
          </w:rPr>
          <w:instrText xml:space="preserve"> PAGEREF _Toc379531747 \h </w:instrText>
        </w:r>
        <w:r w:rsidR="0027509A">
          <w:rPr>
            <w:noProof/>
            <w:webHidden/>
          </w:rPr>
        </w:r>
        <w:r w:rsidR="0027509A">
          <w:rPr>
            <w:noProof/>
            <w:webHidden/>
          </w:rPr>
          <w:fldChar w:fldCharType="separate"/>
        </w:r>
        <w:r w:rsidR="0027509A">
          <w:rPr>
            <w:noProof/>
            <w:webHidden/>
          </w:rPr>
          <w:t>23</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8" w:history="1">
        <w:r w:rsidR="0027509A" w:rsidRPr="00C63187">
          <w:rPr>
            <w:rStyle w:val="Hyperlink"/>
            <w:noProof/>
          </w:rPr>
          <w:t>6.10.6</w:t>
        </w:r>
        <w:r w:rsidR="0027509A">
          <w:rPr>
            <w:rFonts w:asciiTheme="minorHAnsi" w:eastAsiaTheme="minorEastAsia" w:hAnsiTheme="minorHAnsi" w:cstheme="minorBidi"/>
            <w:noProof/>
            <w:sz w:val="22"/>
            <w:szCs w:val="22"/>
          </w:rPr>
          <w:tab/>
        </w:r>
        <w:r w:rsidR="0027509A" w:rsidRPr="00C63187">
          <w:rPr>
            <w:rStyle w:val="Hyperlink"/>
            <w:noProof/>
          </w:rPr>
          <w:t>Types of Exceptions in Java</w:t>
        </w:r>
        <w:r w:rsidR="0027509A">
          <w:rPr>
            <w:noProof/>
            <w:webHidden/>
          </w:rPr>
          <w:tab/>
        </w:r>
        <w:r w:rsidR="0027509A">
          <w:rPr>
            <w:noProof/>
            <w:webHidden/>
          </w:rPr>
          <w:fldChar w:fldCharType="begin"/>
        </w:r>
        <w:r w:rsidR="0027509A">
          <w:rPr>
            <w:noProof/>
            <w:webHidden/>
          </w:rPr>
          <w:instrText xml:space="preserve"> PAGEREF _Toc379531748 \h </w:instrText>
        </w:r>
        <w:r w:rsidR="0027509A">
          <w:rPr>
            <w:noProof/>
            <w:webHidden/>
          </w:rPr>
        </w:r>
        <w:r w:rsidR="0027509A">
          <w:rPr>
            <w:noProof/>
            <w:webHidden/>
          </w:rPr>
          <w:fldChar w:fldCharType="separate"/>
        </w:r>
        <w:r w:rsidR="0027509A">
          <w:rPr>
            <w:noProof/>
            <w:webHidden/>
          </w:rPr>
          <w:t>23</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49" w:history="1">
        <w:r w:rsidR="0027509A" w:rsidRPr="00C63187">
          <w:rPr>
            <w:rStyle w:val="Hyperlink"/>
            <w:noProof/>
          </w:rPr>
          <w:t>6.10.7</w:t>
        </w:r>
        <w:r w:rsidR="0027509A">
          <w:rPr>
            <w:rFonts w:asciiTheme="minorHAnsi" w:eastAsiaTheme="minorEastAsia" w:hAnsiTheme="minorHAnsi" w:cstheme="minorBidi"/>
            <w:noProof/>
            <w:sz w:val="22"/>
            <w:szCs w:val="22"/>
          </w:rPr>
          <w:tab/>
        </w:r>
        <w:r w:rsidR="0027509A" w:rsidRPr="00C63187">
          <w:rPr>
            <w:rStyle w:val="Hyperlink"/>
            <w:noProof/>
          </w:rPr>
          <w:t>Best Practices for Designing the API</w:t>
        </w:r>
        <w:r w:rsidR="0027509A">
          <w:rPr>
            <w:noProof/>
            <w:webHidden/>
          </w:rPr>
          <w:tab/>
        </w:r>
        <w:r w:rsidR="0027509A">
          <w:rPr>
            <w:noProof/>
            <w:webHidden/>
          </w:rPr>
          <w:fldChar w:fldCharType="begin"/>
        </w:r>
        <w:r w:rsidR="0027509A">
          <w:rPr>
            <w:noProof/>
            <w:webHidden/>
          </w:rPr>
          <w:instrText xml:space="preserve"> PAGEREF _Toc379531749 \h </w:instrText>
        </w:r>
        <w:r w:rsidR="0027509A">
          <w:rPr>
            <w:noProof/>
            <w:webHidden/>
          </w:rPr>
        </w:r>
        <w:r w:rsidR="0027509A">
          <w:rPr>
            <w:noProof/>
            <w:webHidden/>
          </w:rPr>
          <w:fldChar w:fldCharType="separate"/>
        </w:r>
        <w:r w:rsidR="0027509A">
          <w:rPr>
            <w:noProof/>
            <w:webHidden/>
          </w:rPr>
          <w:t>24</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50" w:history="1">
        <w:r w:rsidR="0027509A" w:rsidRPr="00C63187">
          <w:rPr>
            <w:rStyle w:val="Hyperlink"/>
            <w:noProof/>
          </w:rPr>
          <w:t>6.10.8</w:t>
        </w:r>
        <w:r w:rsidR="0027509A">
          <w:rPr>
            <w:rFonts w:asciiTheme="minorHAnsi" w:eastAsiaTheme="minorEastAsia" w:hAnsiTheme="minorHAnsi" w:cstheme="minorBidi"/>
            <w:noProof/>
            <w:sz w:val="22"/>
            <w:szCs w:val="22"/>
          </w:rPr>
          <w:tab/>
        </w:r>
        <w:r w:rsidR="0027509A" w:rsidRPr="00C63187">
          <w:rPr>
            <w:rStyle w:val="Hyperlink"/>
            <w:noProof/>
          </w:rPr>
          <w:t>Best Practices for Using Exceptions</w:t>
        </w:r>
        <w:r w:rsidR="0027509A">
          <w:rPr>
            <w:noProof/>
            <w:webHidden/>
          </w:rPr>
          <w:tab/>
        </w:r>
        <w:r w:rsidR="0027509A">
          <w:rPr>
            <w:noProof/>
            <w:webHidden/>
          </w:rPr>
          <w:fldChar w:fldCharType="begin"/>
        </w:r>
        <w:r w:rsidR="0027509A">
          <w:rPr>
            <w:noProof/>
            <w:webHidden/>
          </w:rPr>
          <w:instrText xml:space="preserve"> PAGEREF _Toc379531750 \h </w:instrText>
        </w:r>
        <w:r w:rsidR="0027509A">
          <w:rPr>
            <w:noProof/>
            <w:webHidden/>
          </w:rPr>
        </w:r>
        <w:r w:rsidR="0027509A">
          <w:rPr>
            <w:noProof/>
            <w:webHidden/>
          </w:rPr>
          <w:fldChar w:fldCharType="separate"/>
        </w:r>
        <w:r w:rsidR="0027509A">
          <w:rPr>
            <w:noProof/>
            <w:webHidden/>
          </w:rPr>
          <w:t>26</w:t>
        </w:r>
        <w:r w:rsidR="0027509A">
          <w:rPr>
            <w:noProof/>
            <w:webHidden/>
          </w:rPr>
          <w:fldChar w:fldCharType="end"/>
        </w:r>
      </w:hyperlink>
    </w:p>
    <w:p w:rsidR="0027509A" w:rsidRDefault="001F643E">
      <w:pPr>
        <w:pStyle w:val="TOC3"/>
        <w:tabs>
          <w:tab w:val="left" w:pos="2390"/>
          <w:tab w:val="right" w:leader="dot" w:pos="9350"/>
        </w:tabs>
        <w:rPr>
          <w:rFonts w:asciiTheme="minorHAnsi" w:eastAsiaTheme="minorEastAsia" w:hAnsiTheme="minorHAnsi" w:cstheme="minorBidi"/>
          <w:noProof/>
          <w:sz w:val="22"/>
          <w:szCs w:val="22"/>
        </w:rPr>
      </w:pPr>
      <w:hyperlink w:anchor="_Toc379531751" w:history="1">
        <w:r w:rsidR="0027509A" w:rsidRPr="00C63187">
          <w:rPr>
            <w:rStyle w:val="Hyperlink"/>
            <w:noProof/>
          </w:rPr>
          <w:t>6.10.9</w:t>
        </w:r>
        <w:r w:rsidR="0027509A">
          <w:rPr>
            <w:rFonts w:asciiTheme="minorHAnsi" w:eastAsiaTheme="minorEastAsia" w:hAnsiTheme="minorHAnsi" w:cstheme="minorBidi"/>
            <w:noProof/>
            <w:sz w:val="22"/>
            <w:szCs w:val="22"/>
          </w:rPr>
          <w:tab/>
        </w:r>
        <w:r w:rsidR="0027509A" w:rsidRPr="00C63187">
          <w:rPr>
            <w:rStyle w:val="Hyperlink"/>
            <w:noProof/>
          </w:rPr>
          <w:t>Information Exposure Through an Error Message</w:t>
        </w:r>
        <w:r w:rsidR="0027509A">
          <w:rPr>
            <w:noProof/>
            <w:webHidden/>
          </w:rPr>
          <w:tab/>
        </w:r>
        <w:r w:rsidR="0027509A">
          <w:rPr>
            <w:noProof/>
            <w:webHidden/>
          </w:rPr>
          <w:fldChar w:fldCharType="begin"/>
        </w:r>
        <w:r w:rsidR="0027509A">
          <w:rPr>
            <w:noProof/>
            <w:webHidden/>
          </w:rPr>
          <w:instrText xml:space="preserve"> PAGEREF _Toc379531751 \h </w:instrText>
        </w:r>
        <w:r w:rsidR="0027509A">
          <w:rPr>
            <w:noProof/>
            <w:webHidden/>
          </w:rPr>
        </w:r>
        <w:r w:rsidR="0027509A">
          <w:rPr>
            <w:noProof/>
            <w:webHidden/>
          </w:rPr>
          <w:fldChar w:fldCharType="separate"/>
        </w:r>
        <w:r w:rsidR="0027509A">
          <w:rPr>
            <w:noProof/>
            <w:webHidden/>
          </w:rPr>
          <w:t>28</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52" w:history="1">
        <w:r w:rsidR="0027509A" w:rsidRPr="00C63187">
          <w:rPr>
            <w:rStyle w:val="Hyperlink"/>
            <w:noProof/>
          </w:rPr>
          <w:t>7</w:t>
        </w:r>
        <w:r w:rsidR="0027509A">
          <w:rPr>
            <w:rFonts w:asciiTheme="minorHAnsi" w:eastAsiaTheme="minorEastAsia" w:hAnsiTheme="minorHAnsi" w:cstheme="minorBidi"/>
            <w:noProof/>
            <w:sz w:val="22"/>
            <w:szCs w:val="22"/>
          </w:rPr>
          <w:tab/>
        </w:r>
        <w:r w:rsidR="0027509A" w:rsidRPr="00C63187">
          <w:rPr>
            <w:rStyle w:val="Hyperlink"/>
            <w:noProof/>
          </w:rPr>
          <w:t>Resources Management</w:t>
        </w:r>
        <w:r w:rsidR="0027509A">
          <w:rPr>
            <w:noProof/>
            <w:webHidden/>
          </w:rPr>
          <w:tab/>
        </w:r>
        <w:r w:rsidR="0027509A">
          <w:rPr>
            <w:noProof/>
            <w:webHidden/>
          </w:rPr>
          <w:fldChar w:fldCharType="begin"/>
        </w:r>
        <w:r w:rsidR="0027509A">
          <w:rPr>
            <w:noProof/>
            <w:webHidden/>
          </w:rPr>
          <w:instrText xml:space="preserve"> PAGEREF _Toc379531752 \h </w:instrText>
        </w:r>
        <w:r w:rsidR="0027509A">
          <w:rPr>
            <w:noProof/>
            <w:webHidden/>
          </w:rPr>
        </w:r>
        <w:r w:rsidR="0027509A">
          <w:rPr>
            <w:noProof/>
            <w:webHidden/>
          </w:rPr>
          <w:fldChar w:fldCharType="separate"/>
        </w:r>
        <w:r w:rsidR="0027509A">
          <w:rPr>
            <w:noProof/>
            <w:webHidden/>
          </w:rPr>
          <w:t>30</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53" w:history="1">
        <w:r w:rsidR="0027509A" w:rsidRPr="00C63187">
          <w:rPr>
            <w:rStyle w:val="Hyperlink"/>
            <w:noProof/>
          </w:rPr>
          <w:t>8</w:t>
        </w:r>
        <w:r w:rsidR="0027509A">
          <w:rPr>
            <w:rFonts w:asciiTheme="minorHAnsi" w:eastAsiaTheme="minorEastAsia" w:hAnsiTheme="minorHAnsi" w:cstheme="minorBidi"/>
            <w:noProof/>
            <w:sz w:val="22"/>
            <w:szCs w:val="22"/>
          </w:rPr>
          <w:tab/>
        </w:r>
        <w:r w:rsidR="0027509A" w:rsidRPr="00C63187">
          <w:rPr>
            <w:rStyle w:val="Hyperlink"/>
            <w:noProof/>
          </w:rPr>
          <w:t>Code Level Metrics</w:t>
        </w:r>
        <w:r w:rsidR="0027509A">
          <w:rPr>
            <w:noProof/>
            <w:webHidden/>
          </w:rPr>
          <w:tab/>
        </w:r>
        <w:r w:rsidR="0027509A">
          <w:rPr>
            <w:noProof/>
            <w:webHidden/>
          </w:rPr>
          <w:fldChar w:fldCharType="begin"/>
        </w:r>
        <w:r w:rsidR="0027509A">
          <w:rPr>
            <w:noProof/>
            <w:webHidden/>
          </w:rPr>
          <w:instrText xml:space="preserve"> PAGEREF _Toc379531753 \h </w:instrText>
        </w:r>
        <w:r w:rsidR="0027509A">
          <w:rPr>
            <w:noProof/>
            <w:webHidden/>
          </w:rPr>
        </w:r>
        <w:r w:rsidR="0027509A">
          <w:rPr>
            <w:noProof/>
            <w:webHidden/>
          </w:rPr>
          <w:fldChar w:fldCharType="separate"/>
        </w:r>
        <w:r w:rsidR="0027509A">
          <w:rPr>
            <w:noProof/>
            <w:webHidden/>
          </w:rPr>
          <w:t>31</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54" w:history="1">
        <w:r w:rsidR="0027509A" w:rsidRPr="00C63187">
          <w:rPr>
            <w:rStyle w:val="Hyperlink"/>
            <w:noProof/>
          </w:rPr>
          <w:t>9</w:t>
        </w:r>
        <w:r w:rsidR="0027509A">
          <w:rPr>
            <w:rFonts w:asciiTheme="minorHAnsi" w:eastAsiaTheme="minorEastAsia" w:hAnsiTheme="minorHAnsi" w:cstheme="minorBidi"/>
            <w:noProof/>
            <w:sz w:val="22"/>
            <w:szCs w:val="22"/>
          </w:rPr>
          <w:tab/>
        </w:r>
        <w:r w:rsidR="0027509A" w:rsidRPr="00C63187">
          <w:rPr>
            <w:rStyle w:val="Hyperlink"/>
            <w:noProof/>
          </w:rPr>
          <w:t>Security Standards</w:t>
        </w:r>
        <w:r w:rsidR="0027509A">
          <w:rPr>
            <w:noProof/>
            <w:webHidden/>
          </w:rPr>
          <w:tab/>
        </w:r>
        <w:r w:rsidR="0027509A">
          <w:rPr>
            <w:noProof/>
            <w:webHidden/>
          </w:rPr>
          <w:fldChar w:fldCharType="begin"/>
        </w:r>
        <w:r w:rsidR="0027509A">
          <w:rPr>
            <w:noProof/>
            <w:webHidden/>
          </w:rPr>
          <w:instrText xml:space="preserve"> PAGEREF _Toc379531754 \h </w:instrText>
        </w:r>
        <w:r w:rsidR="0027509A">
          <w:rPr>
            <w:noProof/>
            <w:webHidden/>
          </w:rPr>
        </w:r>
        <w:r w:rsidR="0027509A">
          <w:rPr>
            <w:noProof/>
            <w:webHidden/>
          </w:rPr>
          <w:fldChar w:fldCharType="separate"/>
        </w:r>
        <w:r w:rsidR="0027509A">
          <w:rPr>
            <w:noProof/>
            <w:webHidden/>
          </w:rPr>
          <w:t>33</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55" w:history="1">
        <w:r w:rsidR="0027509A" w:rsidRPr="00C63187">
          <w:rPr>
            <w:rStyle w:val="Hyperlink"/>
            <w:noProof/>
          </w:rPr>
          <w:t>9.1</w:t>
        </w:r>
        <w:r w:rsidR="0027509A">
          <w:rPr>
            <w:rFonts w:asciiTheme="minorHAnsi" w:eastAsiaTheme="minorEastAsia" w:hAnsiTheme="minorHAnsi" w:cstheme="minorBidi"/>
            <w:noProof/>
            <w:sz w:val="22"/>
            <w:szCs w:val="22"/>
          </w:rPr>
          <w:tab/>
        </w:r>
        <w:r w:rsidR="0027509A" w:rsidRPr="00C63187">
          <w:rPr>
            <w:rStyle w:val="Hyperlink"/>
            <w:noProof/>
          </w:rPr>
          <w:t>HTML I/O Handling   (XSS)</w:t>
        </w:r>
        <w:r w:rsidR="0027509A">
          <w:rPr>
            <w:noProof/>
            <w:webHidden/>
          </w:rPr>
          <w:tab/>
        </w:r>
        <w:r w:rsidR="0027509A">
          <w:rPr>
            <w:noProof/>
            <w:webHidden/>
          </w:rPr>
          <w:fldChar w:fldCharType="begin"/>
        </w:r>
        <w:r w:rsidR="0027509A">
          <w:rPr>
            <w:noProof/>
            <w:webHidden/>
          </w:rPr>
          <w:instrText xml:space="preserve"> PAGEREF _Toc379531755 \h </w:instrText>
        </w:r>
        <w:r w:rsidR="0027509A">
          <w:rPr>
            <w:noProof/>
            <w:webHidden/>
          </w:rPr>
        </w:r>
        <w:r w:rsidR="0027509A">
          <w:rPr>
            <w:noProof/>
            <w:webHidden/>
          </w:rPr>
          <w:fldChar w:fldCharType="separate"/>
        </w:r>
        <w:r w:rsidR="0027509A">
          <w:rPr>
            <w:noProof/>
            <w:webHidden/>
          </w:rPr>
          <w:t>33</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56" w:history="1">
        <w:r w:rsidR="0027509A" w:rsidRPr="00C63187">
          <w:rPr>
            <w:rStyle w:val="Hyperlink"/>
            <w:noProof/>
          </w:rPr>
          <w:t>9.2</w:t>
        </w:r>
        <w:r w:rsidR="0027509A">
          <w:rPr>
            <w:rFonts w:asciiTheme="minorHAnsi" w:eastAsiaTheme="minorEastAsia" w:hAnsiTheme="minorHAnsi" w:cstheme="minorBidi"/>
            <w:noProof/>
            <w:sz w:val="22"/>
            <w:szCs w:val="22"/>
          </w:rPr>
          <w:tab/>
        </w:r>
        <w:r w:rsidR="0027509A" w:rsidRPr="00C63187">
          <w:rPr>
            <w:rStyle w:val="Hyperlink"/>
            <w:noProof/>
          </w:rPr>
          <w:t>Dynamic SQL</w:t>
        </w:r>
        <w:r w:rsidR="0027509A">
          <w:rPr>
            <w:noProof/>
            <w:webHidden/>
          </w:rPr>
          <w:tab/>
        </w:r>
        <w:r w:rsidR="0027509A">
          <w:rPr>
            <w:noProof/>
            <w:webHidden/>
          </w:rPr>
          <w:fldChar w:fldCharType="begin"/>
        </w:r>
        <w:r w:rsidR="0027509A">
          <w:rPr>
            <w:noProof/>
            <w:webHidden/>
          </w:rPr>
          <w:instrText xml:space="preserve"> PAGEREF _Toc379531756 \h </w:instrText>
        </w:r>
        <w:r w:rsidR="0027509A">
          <w:rPr>
            <w:noProof/>
            <w:webHidden/>
          </w:rPr>
        </w:r>
        <w:r w:rsidR="0027509A">
          <w:rPr>
            <w:noProof/>
            <w:webHidden/>
          </w:rPr>
          <w:fldChar w:fldCharType="separate"/>
        </w:r>
        <w:r w:rsidR="0027509A">
          <w:rPr>
            <w:noProof/>
            <w:webHidden/>
          </w:rPr>
          <w:t>34</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57" w:history="1">
        <w:r w:rsidR="0027509A" w:rsidRPr="00C63187">
          <w:rPr>
            <w:rStyle w:val="Hyperlink"/>
            <w:noProof/>
          </w:rPr>
          <w:t>9.3</w:t>
        </w:r>
        <w:r w:rsidR="0027509A">
          <w:rPr>
            <w:rFonts w:asciiTheme="minorHAnsi" w:eastAsiaTheme="minorEastAsia" w:hAnsiTheme="minorHAnsi" w:cstheme="minorBidi"/>
            <w:noProof/>
            <w:sz w:val="22"/>
            <w:szCs w:val="22"/>
          </w:rPr>
          <w:tab/>
        </w:r>
        <w:r w:rsidR="0027509A" w:rsidRPr="00C63187">
          <w:rPr>
            <w:rStyle w:val="Hyperlink"/>
            <w:noProof/>
          </w:rPr>
          <w:t>Buffer Copy without Checking Size of Input ('Classic Buffer Overflow')</w:t>
        </w:r>
        <w:r w:rsidR="0027509A">
          <w:rPr>
            <w:noProof/>
            <w:webHidden/>
          </w:rPr>
          <w:tab/>
        </w:r>
        <w:r w:rsidR="0027509A">
          <w:rPr>
            <w:noProof/>
            <w:webHidden/>
          </w:rPr>
          <w:fldChar w:fldCharType="begin"/>
        </w:r>
        <w:r w:rsidR="0027509A">
          <w:rPr>
            <w:noProof/>
            <w:webHidden/>
          </w:rPr>
          <w:instrText xml:space="preserve"> PAGEREF _Toc379531757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58" w:history="1">
        <w:r w:rsidR="0027509A" w:rsidRPr="00C63187">
          <w:rPr>
            <w:rStyle w:val="Hyperlink"/>
            <w:noProof/>
          </w:rPr>
          <w:t>9.4</w:t>
        </w:r>
        <w:r w:rsidR="0027509A">
          <w:rPr>
            <w:rFonts w:asciiTheme="minorHAnsi" w:eastAsiaTheme="minorEastAsia" w:hAnsiTheme="minorHAnsi" w:cstheme="minorBidi"/>
            <w:noProof/>
            <w:sz w:val="22"/>
            <w:szCs w:val="22"/>
          </w:rPr>
          <w:tab/>
        </w:r>
        <w:r w:rsidR="0027509A" w:rsidRPr="00C63187">
          <w:rPr>
            <w:rStyle w:val="Hyperlink"/>
            <w:noProof/>
          </w:rPr>
          <w:t>Cross-Site Request Forgery (CSRF)</w:t>
        </w:r>
        <w:r w:rsidR="0027509A">
          <w:rPr>
            <w:noProof/>
            <w:webHidden/>
          </w:rPr>
          <w:tab/>
        </w:r>
        <w:r w:rsidR="0027509A">
          <w:rPr>
            <w:noProof/>
            <w:webHidden/>
          </w:rPr>
          <w:fldChar w:fldCharType="begin"/>
        </w:r>
        <w:r w:rsidR="0027509A">
          <w:rPr>
            <w:noProof/>
            <w:webHidden/>
          </w:rPr>
          <w:instrText xml:space="preserve"> PAGEREF _Toc379531758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59" w:history="1">
        <w:r w:rsidR="0027509A" w:rsidRPr="00C63187">
          <w:rPr>
            <w:rStyle w:val="Hyperlink"/>
            <w:noProof/>
          </w:rPr>
          <w:t>9.5</w:t>
        </w:r>
        <w:r w:rsidR="0027509A">
          <w:rPr>
            <w:rFonts w:asciiTheme="minorHAnsi" w:eastAsiaTheme="minorEastAsia" w:hAnsiTheme="minorHAnsi" w:cstheme="minorBidi"/>
            <w:noProof/>
            <w:sz w:val="22"/>
            <w:szCs w:val="22"/>
          </w:rPr>
          <w:tab/>
        </w:r>
        <w:r w:rsidR="0027509A" w:rsidRPr="00C63187">
          <w:rPr>
            <w:rStyle w:val="Hyperlink"/>
            <w:noProof/>
          </w:rPr>
          <w:t>Improper Access Control (Authorization)</w:t>
        </w:r>
        <w:r w:rsidR="0027509A">
          <w:rPr>
            <w:noProof/>
            <w:webHidden/>
          </w:rPr>
          <w:tab/>
        </w:r>
        <w:r w:rsidR="0027509A">
          <w:rPr>
            <w:noProof/>
            <w:webHidden/>
          </w:rPr>
          <w:fldChar w:fldCharType="begin"/>
        </w:r>
        <w:r w:rsidR="0027509A">
          <w:rPr>
            <w:noProof/>
            <w:webHidden/>
          </w:rPr>
          <w:instrText xml:space="preserve"> PAGEREF _Toc379531759 \h </w:instrText>
        </w:r>
        <w:r w:rsidR="0027509A">
          <w:rPr>
            <w:noProof/>
            <w:webHidden/>
          </w:rPr>
        </w:r>
        <w:r w:rsidR="0027509A">
          <w:rPr>
            <w:noProof/>
            <w:webHidden/>
          </w:rPr>
          <w:fldChar w:fldCharType="separate"/>
        </w:r>
        <w:r w:rsidR="0027509A">
          <w:rPr>
            <w:noProof/>
            <w:webHidden/>
          </w:rPr>
          <w:t>35</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60" w:history="1">
        <w:r w:rsidR="0027509A" w:rsidRPr="00C63187">
          <w:rPr>
            <w:rStyle w:val="Hyperlink"/>
            <w:noProof/>
          </w:rPr>
          <w:t>9.6</w:t>
        </w:r>
        <w:r w:rsidR="0027509A">
          <w:rPr>
            <w:rFonts w:asciiTheme="minorHAnsi" w:eastAsiaTheme="minorEastAsia" w:hAnsiTheme="minorHAnsi" w:cstheme="minorBidi"/>
            <w:noProof/>
            <w:sz w:val="22"/>
            <w:szCs w:val="22"/>
          </w:rPr>
          <w:tab/>
        </w:r>
        <w:r w:rsidR="0027509A" w:rsidRPr="00C63187">
          <w:rPr>
            <w:rStyle w:val="Hyperlink"/>
            <w:noProof/>
          </w:rPr>
          <w:t>Reliance on Un-trusted Inputs in a Security Decision</w:t>
        </w:r>
        <w:r w:rsidR="0027509A">
          <w:rPr>
            <w:noProof/>
            <w:webHidden/>
          </w:rPr>
          <w:tab/>
        </w:r>
        <w:r w:rsidR="0027509A">
          <w:rPr>
            <w:noProof/>
            <w:webHidden/>
          </w:rPr>
          <w:fldChar w:fldCharType="begin"/>
        </w:r>
        <w:r w:rsidR="0027509A">
          <w:rPr>
            <w:noProof/>
            <w:webHidden/>
          </w:rPr>
          <w:instrText xml:space="preserve"> PAGEREF _Toc379531760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61" w:history="1">
        <w:r w:rsidR="0027509A" w:rsidRPr="00C63187">
          <w:rPr>
            <w:rStyle w:val="Hyperlink"/>
            <w:noProof/>
          </w:rPr>
          <w:t>9.7</w:t>
        </w:r>
        <w:r w:rsidR="0027509A">
          <w:rPr>
            <w:rFonts w:asciiTheme="minorHAnsi" w:eastAsiaTheme="minorEastAsia" w:hAnsiTheme="minorHAnsi" w:cstheme="minorBidi"/>
            <w:noProof/>
            <w:sz w:val="22"/>
            <w:szCs w:val="22"/>
          </w:rPr>
          <w:tab/>
        </w:r>
        <w:r w:rsidR="0027509A" w:rsidRPr="00C63187">
          <w:rPr>
            <w:rStyle w:val="Hyperlink"/>
            <w:noProof/>
          </w:rPr>
          <w:t>Path Traversal</w:t>
        </w:r>
        <w:r w:rsidR="0027509A">
          <w:rPr>
            <w:noProof/>
            <w:webHidden/>
          </w:rPr>
          <w:tab/>
        </w:r>
        <w:r w:rsidR="0027509A">
          <w:rPr>
            <w:noProof/>
            <w:webHidden/>
          </w:rPr>
          <w:fldChar w:fldCharType="begin"/>
        </w:r>
        <w:r w:rsidR="0027509A">
          <w:rPr>
            <w:noProof/>
            <w:webHidden/>
          </w:rPr>
          <w:instrText xml:space="preserve"> PAGEREF _Toc379531761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62" w:history="1">
        <w:r w:rsidR="0027509A" w:rsidRPr="00C63187">
          <w:rPr>
            <w:rStyle w:val="Hyperlink"/>
            <w:noProof/>
          </w:rPr>
          <w:t>9.8</w:t>
        </w:r>
        <w:r w:rsidR="0027509A">
          <w:rPr>
            <w:rFonts w:asciiTheme="minorHAnsi" w:eastAsiaTheme="minorEastAsia" w:hAnsiTheme="minorHAnsi" w:cstheme="minorBidi"/>
            <w:noProof/>
            <w:sz w:val="22"/>
            <w:szCs w:val="22"/>
          </w:rPr>
          <w:tab/>
        </w:r>
        <w:r w:rsidR="0027509A" w:rsidRPr="00C63187">
          <w:rPr>
            <w:rStyle w:val="Hyperlink"/>
            <w:noProof/>
          </w:rPr>
          <w:t>Unrestricted Upload of File with Dangerous Type</w:t>
        </w:r>
        <w:r w:rsidR="0027509A">
          <w:rPr>
            <w:noProof/>
            <w:webHidden/>
          </w:rPr>
          <w:tab/>
        </w:r>
        <w:r w:rsidR="0027509A">
          <w:rPr>
            <w:noProof/>
            <w:webHidden/>
          </w:rPr>
          <w:fldChar w:fldCharType="begin"/>
        </w:r>
        <w:r w:rsidR="0027509A">
          <w:rPr>
            <w:noProof/>
            <w:webHidden/>
          </w:rPr>
          <w:instrText xml:space="preserve"> PAGEREF _Toc379531762 \h </w:instrText>
        </w:r>
        <w:r w:rsidR="0027509A">
          <w:rPr>
            <w:noProof/>
            <w:webHidden/>
          </w:rPr>
        </w:r>
        <w:r w:rsidR="0027509A">
          <w:rPr>
            <w:noProof/>
            <w:webHidden/>
          </w:rPr>
          <w:fldChar w:fldCharType="separate"/>
        </w:r>
        <w:r w:rsidR="0027509A">
          <w:rPr>
            <w:noProof/>
            <w:webHidden/>
          </w:rPr>
          <w:t>36</w:t>
        </w:r>
        <w:r w:rsidR="0027509A">
          <w:rPr>
            <w:noProof/>
            <w:webHidden/>
          </w:rPr>
          <w:fldChar w:fldCharType="end"/>
        </w:r>
      </w:hyperlink>
    </w:p>
    <w:p w:rsidR="0027509A" w:rsidRDefault="001F643E">
      <w:pPr>
        <w:pStyle w:val="TOC2"/>
        <w:tabs>
          <w:tab w:val="left" w:pos="965"/>
          <w:tab w:val="right" w:leader="dot" w:pos="9350"/>
        </w:tabs>
        <w:rPr>
          <w:rFonts w:asciiTheme="minorHAnsi" w:eastAsiaTheme="minorEastAsia" w:hAnsiTheme="minorHAnsi" w:cstheme="minorBidi"/>
          <w:noProof/>
          <w:sz w:val="22"/>
          <w:szCs w:val="22"/>
        </w:rPr>
      </w:pPr>
      <w:hyperlink w:anchor="_Toc379531763" w:history="1">
        <w:r w:rsidR="0027509A" w:rsidRPr="00C63187">
          <w:rPr>
            <w:rStyle w:val="Hyperlink"/>
            <w:noProof/>
          </w:rPr>
          <w:t>9.9</w:t>
        </w:r>
        <w:r w:rsidR="0027509A">
          <w:rPr>
            <w:rFonts w:asciiTheme="minorHAnsi" w:eastAsiaTheme="minorEastAsia" w:hAnsiTheme="minorHAnsi" w:cstheme="minorBidi"/>
            <w:noProof/>
            <w:sz w:val="22"/>
            <w:szCs w:val="22"/>
          </w:rPr>
          <w:tab/>
        </w:r>
        <w:r w:rsidR="0027509A" w:rsidRPr="00C63187">
          <w:rPr>
            <w:rStyle w:val="Hyperlink"/>
            <w:noProof/>
          </w:rPr>
          <w:t>Operating System Commands</w:t>
        </w:r>
        <w:r w:rsidR="0027509A">
          <w:rPr>
            <w:noProof/>
            <w:webHidden/>
          </w:rPr>
          <w:tab/>
        </w:r>
        <w:r w:rsidR="0027509A">
          <w:rPr>
            <w:noProof/>
            <w:webHidden/>
          </w:rPr>
          <w:fldChar w:fldCharType="begin"/>
        </w:r>
        <w:r w:rsidR="0027509A">
          <w:rPr>
            <w:noProof/>
            <w:webHidden/>
          </w:rPr>
          <w:instrText xml:space="preserve"> PAGEREF _Toc379531763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4" w:history="1">
        <w:r w:rsidR="0027509A" w:rsidRPr="00C63187">
          <w:rPr>
            <w:rStyle w:val="Hyperlink"/>
            <w:noProof/>
          </w:rPr>
          <w:t>9.10</w:t>
        </w:r>
        <w:r w:rsidR="0027509A">
          <w:rPr>
            <w:rFonts w:asciiTheme="minorHAnsi" w:eastAsiaTheme="minorEastAsia" w:hAnsiTheme="minorHAnsi" w:cstheme="minorBidi"/>
            <w:noProof/>
            <w:sz w:val="22"/>
            <w:szCs w:val="22"/>
          </w:rPr>
          <w:tab/>
        </w:r>
        <w:r w:rsidR="0027509A" w:rsidRPr="00C63187">
          <w:rPr>
            <w:rStyle w:val="Hyperlink"/>
            <w:noProof/>
          </w:rPr>
          <w:t>Missing Encryption of Sensitive Data</w:t>
        </w:r>
        <w:r w:rsidR="0027509A">
          <w:rPr>
            <w:noProof/>
            <w:webHidden/>
          </w:rPr>
          <w:tab/>
        </w:r>
        <w:r w:rsidR="0027509A">
          <w:rPr>
            <w:noProof/>
            <w:webHidden/>
          </w:rPr>
          <w:fldChar w:fldCharType="begin"/>
        </w:r>
        <w:r w:rsidR="0027509A">
          <w:rPr>
            <w:noProof/>
            <w:webHidden/>
          </w:rPr>
          <w:instrText xml:space="preserve"> PAGEREF _Toc379531764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5" w:history="1">
        <w:r w:rsidR="0027509A" w:rsidRPr="00C63187">
          <w:rPr>
            <w:rStyle w:val="Hyperlink"/>
            <w:noProof/>
          </w:rPr>
          <w:t>9.11</w:t>
        </w:r>
        <w:r w:rsidR="0027509A">
          <w:rPr>
            <w:rFonts w:asciiTheme="minorHAnsi" w:eastAsiaTheme="minorEastAsia" w:hAnsiTheme="minorHAnsi" w:cstheme="minorBidi"/>
            <w:noProof/>
            <w:sz w:val="22"/>
            <w:szCs w:val="22"/>
          </w:rPr>
          <w:tab/>
        </w:r>
        <w:r w:rsidR="0027509A" w:rsidRPr="00C63187">
          <w:rPr>
            <w:rStyle w:val="Hyperlink"/>
            <w:noProof/>
          </w:rPr>
          <w:t>Use of Hard-coded Credentials</w:t>
        </w:r>
        <w:r w:rsidR="0027509A">
          <w:rPr>
            <w:noProof/>
            <w:webHidden/>
          </w:rPr>
          <w:tab/>
        </w:r>
        <w:r w:rsidR="0027509A">
          <w:rPr>
            <w:noProof/>
            <w:webHidden/>
          </w:rPr>
          <w:fldChar w:fldCharType="begin"/>
        </w:r>
        <w:r w:rsidR="0027509A">
          <w:rPr>
            <w:noProof/>
            <w:webHidden/>
          </w:rPr>
          <w:instrText xml:space="preserve"> PAGEREF _Toc379531765 \h </w:instrText>
        </w:r>
        <w:r w:rsidR="0027509A">
          <w:rPr>
            <w:noProof/>
            <w:webHidden/>
          </w:rPr>
        </w:r>
        <w:r w:rsidR="0027509A">
          <w:rPr>
            <w:noProof/>
            <w:webHidden/>
          </w:rPr>
          <w:fldChar w:fldCharType="separate"/>
        </w:r>
        <w:r w:rsidR="0027509A">
          <w:rPr>
            <w:noProof/>
            <w:webHidden/>
          </w:rPr>
          <w:t>37</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6" w:history="1">
        <w:r w:rsidR="0027509A" w:rsidRPr="00C63187">
          <w:rPr>
            <w:rStyle w:val="Hyperlink"/>
            <w:noProof/>
          </w:rPr>
          <w:t>9.12</w:t>
        </w:r>
        <w:r w:rsidR="0027509A">
          <w:rPr>
            <w:rFonts w:asciiTheme="minorHAnsi" w:eastAsiaTheme="minorEastAsia" w:hAnsiTheme="minorHAnsi" w:cstheme="minorBidi"/>
            <w:noProof/>
            <w:sz w:val="22"/>
            <w:szCs w:val="22"/>
          </w:rPr>
          <w:tab/>
        </w:r>
        <w:r w:rsidR="0027509A" w:rsidRPr="00C63187">
          <w:rPr>
            <w:rStyle w:val="Hyperlink"/>
            <w:noProof/>
          </w:rPr>
          <w:t>Buffer Access with Incorrect Length Value</w:t>
        </w:r>
        <w:r w:rsidR="0027509A">
          <w:rPr>
            <w:noProof/>
            <w:webHidden/>
          </w:rPr>
          <w:tab/>
        </w:r>
        <w:r w:rsidR="0027509A">
          <w:rPr>
            <w:noProof/>
            <w:webHidden/>
          </w:rPr>
          <w:fldChar w:fldCharType="begin"/>
        </w:r>
        <w:r w:rsidR="0027509A">
          <w:rPr>
            <w:noProof/>
            <w:webHidden/>
          </w:rPr>
          <w:instrText xml:space="preserve"> PAGEREF _Toc379531766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7" w:history="1">
        <w:r w:rsidR="0027509A" w:rsidRPr="00C63187">
          <w:rPr>
            <w:rStyle w:val="Hyperlink"/>
            <w:noProof/>
          </w:rPr>
          <w:t>9.13</w:t>
        </w:r>
        <w:r w:rsidR="0027509A">
          <w:rPr>
            <w:rFonts w:asciiTheme="minorHAnsi" w:eastAsiaTheme="minorEastAsia" w:hAnsiTheme="minorHAnsi" w:cstheme="minorBidi"/>
            <w:noProof/>
            <w:sz w:val="22"/>
            <w:szCs w:val="22"/>
          </w:rPr>
          <w:tab/>
        </w:r>
        <w:r w:rsidR="0027509A" w:rsidRPr="00C63187">
          <w:rPr>
            <w:rStyle w:val="Hyperlink"/>
            <w:noProof/>
          </w:rPr>
          <w:t>Improper Validation of Array Index</w:t>
        </w:r>
        <w:r w:rsidR="0027509A">
          <w:rPr>
            <w:noProof/>
            <w:webHidden/>
          </w:rPr>
          <w:tab/>
        </w:r>
        <w:r w:rsidR="0027509A">
          <w:rPr>
            <w:noProof/>
            <w:webHidden/>
          </w:rPr>
          <w:fldChar w:fldCharType="begin"/>
        </w:r>
        <w:r w:rsidR="0027509A">
          <w:rPr>
            <w:noProof/>
            <w:webHidden/>
          </w:rPr>
          <w:instrText xml:space="preserve"> PAGEREF _Toc379531767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8" w:history="1">
        <w:r w:rsidR="0027509A" w:rsidRPr="00C63187">
          <w:rPr>
            <w:rStyle w:val="Hyperlink"/>
            <w:noProof/>
          </w:rPr>
          <w:t>9.14</w:t>
        </w:r>
        <w:r w:rsidR="0027509A">
          <w:rPr>
            <w:rFonts w:asciiTheme="minorHAnsi" w:eastAsiaTheme="minorEastAsia" w:hAnsiTheme="minorHAnsi" w:cstheme="minorBidi"/>
            <w:noProof/>
            <w:sz w:val="22"/>
            <w:szCs w:val="22"/>
          </w:rPr>
          <w:tab/>
        </w:r>
        <w:r w:rsidR="0027509A" w:rsidRPr="00C63187">
          <w:rPr>
            <w:rStyle w:val="Hyperlink"/>
            <w:noProof/>
          </w:rPr>
          <w:t>Improper Check for Unusual or Exceptional Conditions</w:t>
        </w:r>
        <w:r w:rsidR="0027509A">
          <w:rPr>
            <w:noProof/>
            <w:webHidden/>
          </w:rPr>
          <w:tab/>
        </w:r>
        <w:r w:rsidR="0027509A">
          <w:rPr>
            <w:noProof/>
            <w:webHidden/>
          </w:rPr>
          <w:fldChar w:fldCharType="begin"/>
        </w:r>
        <w:r w:rsidR="0027509A">
          <w:rPr>
            <w:noProof/>
            <w:webHidden/>
          </w:rPr>
          <w:instrText xml:space="preserve"> PAGEREF _Toc379531768 \h </w:instrText>
        </w:r>
        <w:r w:rsidR="0027509A">
          <w:rPr>
            <w:noProof/>
            <w:webHidden/>
          </w:rPr>
        </w:r>
        <w:r w:rsidR="0027509A">
          <w:rPr>
            <w:noProof/>
            <w:webHidden/>
          </w:rPr>
          <w:fldChar w:fldCharType="separate"/>
        </w:r>
        <w:r w:rsidR="0027509A">
          <w:rPr>
            <w:noProof/>
            <w:webHidden/>
          </w:rPr>
          <w:t>38</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69" w:history="1">
        <w:r w:rsidR="0027509A" w:rsidRPr="00C63187">
          <w:rPr>
            <w:rStyle w:val="Hyperlink"/>
            <w:noProof/>
          </w:rPr>
          <w:t>9.15</w:t>
        </w:r>
        <w:r w:rsidR="0027509A">
          <w:rPr>
            <w:rFonts w:asciiTheme="minorHAnsi" w:eastAsiaTheme="minorEastAsia" w:hAnsiTheme="minorHAnsi" w:cstheme="minorBidi"/>
            <w:noProof/>
            <w:sz w:val="22"/>
            <w:szCs w:val="22"/>
          </w:rPr>
          <w:tab/>
        </w:r>
        <w:r w:rsidR="0027509A" w:rsidRPr="00C63187">
          <w:rPr>
            <w:rStyle w:val="Hyperlink"/>
            <w:noProof/>
          </w:rPr>
          <w:t>Error Message Handling</w:t>
        </w:r>
        <w:r w:rsidR="0027509A">
          <w:rPr>
            <w:noProof/>
            <w:webHidden/>
          </w:rPr>
          <w:tab/>
        </w:r>
        <w:r w:rsidR="0027509A">
          <w:rPr>
            <w:noProof/>
            <w:webHidden/>
          </w:rPr>
          <w:fldChar w:fldCharType="begin"/>
        </w:r>
        <w:r w:rsidR="0027509A">
          <w:rPr>
            <w:noProof/>
            <w:webHidden/>
          </w:rPr>
          <w:instrText xml:space="preserve"> PAGEREF _Toc379531769 \h </w:instrText>
        </w:r>
        <w:r w:rsidR="0027509A">
          <w:rPr>
            <w:noProof/>
            <w:webHidden/>
          </w:rPr>
        </w:r>
        <w:r w:rsidR="0027509A">
          <w:rPr>
            <w:noProof/>
            <w:webHidden/>
          </w:rPr>
          <w:fldChar w:fldCharType="separate"/>
        </w:r>
        <w:r w:rsidR="0027509A">
          <w:rPr>
            <w:noProof/>
            <w:webHidden/>
          </w:rPr>
          <w:t>39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0" w:history="1">
        <w:r w:rsidR="0027509A" w:rsidRPr="00C63187">
          <w:rPr>
            <w:rStyle w:val="Hyperlink"/>
            <w:noProof/>
          </w:rPr>
          <w:t>9.16</w:t>
        </w:r>
        <w:r w:rsidR="0027509A">
          <w:rPr>
            <w:rFonts w:asciiTheme="minorHAnsi" w:eastAsiaTheme="minorEastAsia" w:hAnsiTheme="minorHAnsi" w:cstheme="minorBidi"/>
            <w:noProof/>
            <w:sz w:val="22"/>
            <w:szCs w:val="22"/>
          </w:rPr>
          <w:tab/>
        </w:r>
        <w:r w:rsidR="0027509A" w:rsidRPr="00C63187">
          <w:rPr>
            <w:rStyle w:val="Hyperlink"/>
            <w:noProof/>
          </w:rPr>
          <w:t>Integer Overflow or Wraparound</w:t>
        </w:r>
        <w:r w:rsidR="0027509A">
          <w:rPr>
            <w:noProof/>
            <w:webHidden/>
          </w:rPr>
          <w:tab/>
        </w:r>
        <w:r w:rsidR="0027509A">
          <w:rPr>
            <w:noProof/>
            <w:webHidden/>
          </w:rPr>
          <w:fldChar w:fldCharType="begin"/>
        </w:r>
        <w:r w:rsidR="0027509A">
          <w:rPr>
            <w:noProof/>
            <w:webHidden/>
          </w:rPr>
          <w:instrText xml:space="preserve"> PAGEREF _Toc379531770 \h </w:instrText>
        </w:r>
        <w:r w:rsidR="0027509A">
          <w:rPr>
            <w:noProof/>
            <w:webHidden/>
          </w:rPr>
        </w:r>
        <w:r w:rsidR="0027509A">
          <w:rPr>
            <w:noProof/>
            <w:webHidden/>
          </w:rPr>
          <w:fldChar w:fldCharType="separate"/>
        </w:r>
        <w:r w:rsidR="0027509A">
          <w:rPr>
            <w:noProof/>
            <w:webHidden/>
          </w:rPr>
          <w:t>40</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1" w:history="1">
        <w:r w:rsidR="0027509A" w:rsidRPr="00C63187">
          <w:rPr>
            <w:rStyle w:val="Hyperlink"/>
            <w:noProof/>
          </w:rPr>
          <w:t>9.17</w:t>
        </w:r>
        <w:r w:rsidR="0027509A">
          <w:rPr>
            <w:rFonts w:asciiTheme="minorHAnsi" w:eastAsiaTheme="minorEastAsia" w:hAnsiTheme="minorHAnsi" w:cstheme="minorBidi"/>
            <w:noProof/>
            <w:sz w:val="22"/>
            <w:szCs w:val="22"/>
          </w:rPr>
          <w:tab/>
        </w:r>
        <w:r w:rsidR="0027509A" w:rsidRPr="00C63187">
          <w:rPr>
            <w:rStyle w:val="Hyperlink"/>
            <w:noProof/>
          </w:rPr>
          <w:t>Incorrect Calculation of Buffer Size</w:t>
        </w:r>
        <w:r w:rsidR="0027509A">
          <w:rPr>
            <w:noProof/>
            <w:webHidden/>
          </w:rPr>
          <w:tab/>
        </w:r>
        <w:r w:rsidR="0027509A">
          <w:rPr>
            <w:noProof/>
            <w:webHidden/>
          </w:rPr>
          <w:fldChar w:fldCharType="begin"/>
        </w:r>
        <w:r w:rsidR="0027509A">
          <w:rPr>
            <w:noProof/>
            <w:webHidden/>
          </w:rPr>
          <w:instrText xml:space="preserve"> PAGEREF _Toc379531771 \h </w:instrText>
        </w:r>
        <w:r w:rsidR="0027509A">
          <w:rPr>
            <w:noProof/>
            <w:webHidden/>
          </w:rPr>
        </w:r>
        <w:r w:rsidR="0027509A">
          <w:rPr>
            <w:noProof/>
            <w:webHidden/>
          </w:rPr>
          <w:fldChar w:fldCharType="separate"/>
        </w:r>
        <w:r w:rsidR="0027509A">
          <w:rPr>
            <w:noProof/>
            <w:webHidden/>
          </w:rPr>
          <w:t>40</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2" w:history="1">
        <w:r w:rsidR="0027509A" w:rsidRPr="00C63187">
          <w:rPr>
            <w:rStyle w:val="Hyperlink"/>
            <w:noProof/>
          </w:rPr>
          <w:t>9.18</w:t>
        </w:r>
        <w:r w:rsidR="0027509A">
          <w:rPr>
            <w:rFonts w:asciiTheme="minorHAnsi" w:eastAsiaTheme="minorEastAsia" w:hAnsiTheme="minorHAnsi" w:cstheme="minorBidi"/>
            <w:noProof/>
            <w:sz w:val="22"/>
            <w:szCs w:val="22"/>
          </w:rPr>
          <w:tab/>
        </w:r>
        <w:r w:rsidR="0027509A" w:rsidRPr="00C63187">
          <w:rPr>
            <w:rStyle w:val="Hyperlink"/>
            <w:noProof/>
          </w:rPr>
          <w:t>Missing Authentication for Critical Function</w:t>
        </w:r>
        <w:r w:rsidR="0027509A">
          <w:rPr>
            <w:noProof/>
            <w:webHidden/>
          </w:rPr>
          <w:tab/>
        </w:r>
        <w:r w:rsidR="0027509A">
          <w:rPr>
            <w:noProof/>
            <w:webHidden/>
          </w:rPr>
          <w:fldChar w:fldCharType="begin"/>
        </w:r>
        <w:r w:rsidR="0027509A">
          <w:rPr>
            <w:noProof/>
            <w:webHidden/>
          </w:rPr>
          <w:instrText xml:space="preserve"> PAGEREF _Toc379531772 \h </w:instrText>
        </w:r>
        <w:r w:rsidR="0027509A">
          <w:rPr>
            <w:noProof/>
            <w:webHidden/>
          </w:rPr>
        </w:r>
        <w:r w:rsidR="0027509A">
          <w:rPr>
            <w:noProof/>
            <w:webHidden/>
          </w:rPr>
          <w:fldChar w:fldCharType="separate"/>
        </w:r>
        <w:r w:rsidR="0027509A">
          <w:rPr>
            <w:noProof/>
            <w:webHidden/>
          </w:rPr>
          <w:t>41</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3" w:history="1">
        <w:r w:rsidR="0027509A" w:rsidRPr="00C63187">
          <w:rPr>
            <w:rStyle w:val="Hyperlink"/>
            <w:noProof/>
          </w:rPr>
          <w:t>9.19</w:t>
        </w:r>
        <w:r w:rsidR="0027509A">
          <w:rPr>
            <w:rFonts w:asciiTheme="minorHAnsi" w:eastAsiaTheme="minorEastAsia" w:hAnsiTheme="minorHAnsi" w:cstheme="minorBidi"/>
            <w:noProof/>
            <w:sz w:val="22"/>
            <w:szCs w:val="22"/>
          </w:rPr>
          <w:tab/>
        </w:r>
        <w:r w:rsidR="0027509A" w:rsidRPr="00C63187">
          <w:rPr>
            <w:rStyle w:val="Hyperlink"/>
            <w:noProof/>
          </w:rPr>
          <w:t>Download of Code Without Integrity Check</w:t>
        </w:r>
        <w:r w:rsidR="0027509A">
          <w:rPr>
            <w:noProof/>
            <w:webHidden/>
          </w:rPr>
          <w:tab/>
        </w:r>
        <w:r w:rsidR="0027509A">
          <w:rPr>
            <w:noProof/>
            <w:webHidden/>
          </w:rPr>
          <w:fldChar w:fldCharType="begin"/>
        </w:r>
        <w:r w:rsidR="0027509A">
          <w:rPr>
            <w:noProof/>
            <w:webHidden/>
          </w:rPr>
          <w:instrText xml:space="preserve"> PAGEREF _Toc379531773 \h </w:instrText>
        </w:r>
        <w:r w:rsidR="0027509A">
          <w:rPr>
            <w:noProof/>
            <w:webHidden/>
          </w:rPr>
        </w:r>
        <w:r w:rsidR="0027509A">
          <w:rPr>
            <w:noProof/>
            <w:webHidden/>
          </w:rPr>
          <w:fldChar w:fldCharType="separate"/>
        </w:r>
        <w:r w:rsidR="0027509A">
          <w:rPr>
            <w:noProof/>
            <w:webHidden/>
          </w:rPr>
          <w:t>41</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4" w:history="1">
        <w:r w:rsidR="0027509A" w:rsidRPr="00C63187">
          <w:rPr>
            <w:rStyle w:val="Hyperlink"/>
            <w:noProof/>
          </w:rPr>
          <w:t>9.20</w:t>
        </w:r>
        <w:r w:rsidR="0027509A">
          <w:rPr>
            <w:rFonts w:asciiTheme="minorHAnsi" w:eastAsiaTheme="minorEastAsia" w:hAnsiTheme="minorHAnsi" w:cstheme="minorBidi"/>
            <w:noProof/>
            <w:sz w:val="22"/>
            <w:szCs w:val="22"/>
          </w:rPr>
          <w:tab/>
        </w:r>
        <w:r w:rsidR="0027509A" w:rsidRPr="00C63187">
          <w:rPr>
            <w:rStyle w:val="Hyperlink"/>
            <w:noProof/>
          </w:rPr>
          <w:t>Incorrect Permission Assignment for Critical Resource</w:t>
        </w:r>
        <w:r w:rsidR="0027509A">
          <w:rPr>
            <w:noProof/>
            <w:webHidden/>
          </w:rPr>
          <w:tab/>
        </w:r>
        <w:r w:rsidR="0027509A">
          <w:rPr>
            <w:noProof/>
            <w:webHidden/>
          </w:rPr>
          <w:fldChar w:fldCharType="begin"/>
        </w:r>
        <w:r w:rsidR="0027509A">
          <w:rPr>
            <w:noProof/>
            <w:webHidden/>
          </w:rPr>
          <w:instrText xml:space="preserve"> PAGEREF _Toc379531774 \h </w:instrText>
        </w:r>
        <w:r w:rsidR="0027509A">
          <w:rPr>
            <w:noProof/>
            <w:webHidden/>
          </w:rPr>
        </w:r>
        <w:r w:rsidR="0027509A">
          <w:rPr>
            <w:noProof/>
            <w:webHidden/>
          </w:rPr>
          <w:fldChar w:fldCharType="separate"/>
        </w:r>
        <w:r w:rsidR="0027509A">
          <w:rPr>
            <w:noProof/>
            <w:webHidden/>
          </w:rPr>
          <w:t>42</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5" w:history="1">
        <w:r w:rsidR="0027509A" w:rsidRPr="00C63187">
          <w:rPr>
            <w:rStyle w:val="Hyperlink"/>
            <w:noProof/>
          </w:rPr>
          <w:t>9.21</w:t>
        </w:r>
        <w:r w:rsidR="0027509A">
          <w:rPr>
            <w:rFonts w:asciiTheme="minorHAnsi" w:eastAsiaTheme="minorEastAsia" w:hAnsiTheme="minorHAnsi" w:cstheme="minorBidi"/>
            <w:noProof/>
            <w:sz w:val="22"/>
            <w:szCs w:val="22"/>
          </w:rPr>
          <w:tab/>
        </w:r>
        <w:r w:rsidR="0027509A" w:rsidRPr="00C63187">
          <w:rPr>
            <w:rStyle w:val="Hyperlink"/>
            <w:noProof/>
          </w:rPr>
          <w:t>Allocation of Resources Without Limits or Throttling</w:t>
        </w:r>
        <w:r w:rsidR="0027509A">
          <w:rPr>
            <w:noProof/>
            <w:webHidden/>
          </w:rPr>
          <w:tab/>
        </w:r>
        <w:r w:rsidR="0027509A">
          <w:rPr>
            <w:noProof/>
            <w:webHidden/>
          </w:rPr>
          <w:fldChar w:fldCharType="begin"/>
        </w:r>
        <w:r w:rsidR="0027509A">
          <w:rPr>
            <w:noProof/>
            <w:webHidden/>
          </w:rPr>
          <w:instrText xml:space="preserve"> PAGEREF _Toc379531775 \h </w:instrText>
        </w:r>
        <w:r w:rsidR="0027509A">
          <w:rPr>
            <w:noProof/>
            <w:webHidden/>
          </w:rPr>
        </w:r>
        <w:r w:rsidR="0027509A">
          <w:rPr>
            <w:noProof/>
            <w:webHidden/>
          </w:rPr>
          <w:fldChar w:fldCharType="separate"/>
        </w:r>
        <w:r w:rsidR="0027509A">
          <w:rPr>
            <w:noProof/>
            <w:webHidden/>
          </w:rPr>
          <w:t>42</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6" w:history="1">
        <w:r w:rsidR="0027509A" w:rsidRPr="00C63187">
          <w:rPr>
            <w:rStyle w:val="Hyperlink"/>
            <w:noProof/>
          </w:rPr>
          <w:t>9.22</w:t>
        </w:r>
        <w:r w:rsidR="0027509A">
          <w:rPr>
            <w:rFonts w:asciiTheme="minorHAnsi" w:eastAsiaTheme="minorEastAsia" w:hAnsiTheme="minorHAnsi" w:cstheme="minorBidi"/>
            <w:noProof/>
            <w:sz w:val="22"/>
            <w:szCs w:val="22"/>
          </w:rPr>
          <w:tab/>
        </w:r>
        <w:r w:rsidR="0027509A" w:rsidRPr="00C63187">
          <w:rPr>
            <w:rStyle w:val="Hyperlink"/>
            <w:noProof/>
          </w:rPr>
          <w:t>URL Redirection to Un-trusted Site ('Open Redirect')</w:t>
        </w:r>
        <w:r w:rsidR="0027509A">
          <w:rPr>
            <w:noProof/>
            <w:webHidden/>
          </w:rPr>
          <w:tab/>
        </w:r>
        <w:r w:rsidR="0027509A">
          <w:rPr>
            <w:noProof/>
            <w:webHidden/>
          </w:rPr>
          <w:fldChar w:fldCharType="begin"/>
        </w:r>
        <w:r w:rsidR="0027509A">
          <w:rPr>
            <w:noProof/>
            <w:webHidden/>
          </w:rPr>
          <w:instrText xml:space="preserve"> PAGEREF _Toc379531776 \h </w:instrText>
        </w:r>
        <w:r w:rsidR="0027509A">
          <w:rPr>
            <w:noProof/>
            <w:webHidden/>
          </w:rPr>
        </w:r>
        <w:r w:rsidR="0027509A">
          <w:rPr>
            <w:noProof/>
            <w:webHidden/>
          </w:rPr>
          <w:fldChar w:fldCharType="separate"/>
        </w:r>
        <w:r w:rsidR="0027509A">
          <w:rPr>
            <w:noProof/>
            <w:webHidden/>
          </w:rPr>
          <w:t>43</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7" w:history="1">
        <w:r w:rsidR="0027509A" w:rsidRPr="00C63187">
          <w:rPr>
            <w:rStyle w:val="Hyperlink"/>
            <w:noProof/>
          </w:rPr>
          <w:t>9.23</w:t>
        </w:r>
        <w:r w:rsidR="0027509A">
          <w:rPr>
            <w:rFonts w:asciiTheme="minorHAnsi" w:eastAsiaTheme="minorEastAsia" w:hAnsiTheme="minorHAnsi" w:cstheme="minorBidi"/>
            <w:noProof/>
            <w:sz w:val="22"/>
            <w:szCs w:val="22"/>
          </w:rPr>
          <w:tab/>
        </w:r>
        <w:r w:rsidR="0027509A" w:rsidRPr="00C63187">
          <w:rPr>
            <w:rStyle w:val="Hyperlink"/>
            <w:noProof/>
          </w:rPr>
          <w:t>Use of a Broken or Risky Cryptographic Algorithm</w:t>
        </w:r>
        <w:r w:rsidR="0027509A">
          <w:rPr>
            <w:noProof/>
            <w:webHidden/>
          </w:rPr>
          <w:tab/>
        </w:r>
        <w:r w:rsidR="0027509A">
          <w:rPr>
            <w:noProof/>
            <w:webHidden/>
          </w:rPr>
          <w:fldChar w:fldCharType="begin"/>
        </w:r>
        <w:r w:rsidR="0027509A">
          <w:rPr>
            <w:noProof/>
            <w:webHidden/>
          </w:rPr>
          <w:instrText xml:space="preserve"> PAGEREF _Toc379531777 \h </w:instrText>
        </w:r>
        <w:r w:rsidR="0027509A">
          <w:rPr>
            <w:noProof/>
            <w:webHidden/>
          </w:rPr>
        </w:r>
        <w:r w:rsidR="0027509A">
          <w:rPr>
            <w:noProof/>
            <w:webHidden/>
          </w:rPr>
          <w:fldChar w:fldCharType="separate"/>
        </w:r>
        <w:r w:rsidR="0027509A">
          <w:rPr>
            <w:noProof/>
            <w:webHidden/>
          </w:rPr>
          <w:t>43</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78" w:history="1">
        <w:r w:rsidR="0027509A" w:rsidRPr="00C63187">
          <w:rPr>
            <w:rStyle w:val="Hyperlink"/>
            <w:noProof/>
          </w:rPr>
          <w:t>9.24</w:t>
        </w:r>
        <w:r w:rsidR="0027509A">
          <w:rPr>
            <w:rFonts w:asciiTheme="minorHAnsi" w:eastAsiaTheme="minorEastAsia" w:hAnsiTheme="minorHAnsi" w:cstheme="minorBidi"/>
            <w:noProof/>
            <w:sz w:val="22"/>
            <w:szCs w:val="22"/>
          </w:rPr>
          <w:tab/>
        </w:r>
        <w:r w:rsidR="0027509A" w:rsidRPr="00C63187">
          <w:rPr>
            <w:rStyle w:val="Hyperlink"/>
            <w:noProof/>
          </w:rPr>
          <w:t>Race Conditions</w:t>
        </w:r>
        <w:r w:rsidR="0027509A">
          <w:rPr>
            <w:noProof/>
            <w:webHidden/>
          </w:rPr>
          <w:tab/>
        </w:r>
        <w:r w:rsidR="0027509A">
          <w:rPr>
            <w:noProof/>
            <w:webHidden/>
          </w:rPr>
          <w:fldChar w:fldCharType="begin"/>
        </w:r>
        <w:r w:rsidR="0027509A">
          <w:rPr>
            <w:noProof/>
            <w:webHidden/>
          </w:rPr>
          <w:instrText xml:space="preserve"> PAGEREF _Toc379531778 \h </w:instrText>
        </w:r>
        <w:r w:rsidR="0027509A">
          <w:rPr>
            <w:noProof/>
            <w:webHidden/>
          </w:rPr>
        </w:r>
        <w:r w:rsidR="0027509A">
          <w:rPr>
            <w:noProof/>
            <w:webHidden/>
          </w:rPr>
          <w:fldChar w:fldCharType="separate"/>
        </w:r>
        <w:r w:rsidR="0027509A">
          <w:rPr>
            <w:noProof/>
            <w:webHidden/>
          </w:rPr>
          <w:t>44</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79" w:history="1">
        <w:r w:rsidR="0027509A" w:rsidRPr="00C63187">
          <w:rPr>
            <w:rStyle w:val="Hyperlink"/>
            <w:noProof/>
          </w:rPr>
          <w:t>10</w:t>
        </w:r>
        <w:r w:rsidR="0027509A">
          <w:rPr>
            <w:rFonts w:asciiTheme="minorHAnsi" w:eastAsiaTheme="minorEastAsia" w:hAnsiTheme="minorHAnsi" w:cstheme="minorBidi"/>
            <w:noProof/>
            <w:sz w:val="22"/>
            <w:szCs w:val="22"/>
          </w:rPr>
          <w:tab/>
        </w:r>
        <w:r w:rsidR="0027509A" w:rsidRPr="00C63187">
          <w:rPr>
            <w:rStyle w:val="Hyperlink"/>
            <w:noProof/>
          </w:rPr>
          <w:t>Section 508 Compliance</w:t>
        </w:r>
        <w:r w:rsidR="0027509A">
          <w:rPr>
            <w:noProof/>
            <w:webHidden/>
          </w:rPr>
          <w:tab/>
        </w:r>
        <w:r w:rsidR="0027509A">
          <w:rPr>
            <w:noProof/>
            <w:webHidden/>
          </w:rPr>
          <w:fldChar w:fldCharType="begin"/>
        </w:r>
        <w:r w:rsidR="0027509A">
          <w:rPr>
            <w:noProof/>
            <w:webHidden/>
          </w:rPr>
          <w:instrText xml:space="preserve"> PAGEREF _Toc379531779 \h </w:instrText>
        </w:r>
        <w:r w:rsidR="0027509A">
          <w:rPr>
            <w:noProof/>
            <w:webHidden/>
          </w:rPr>
        </w:r>
        <w:r w:rsidR="0027509A">
          <w:rPr>
            <w:noProof/>
            <w:webHidden/>
          </w:rPr>
          <w:fldChar w:fldCharType="separate"/>
        </w:r>
        <w:r w:rsidR="0027509A">
          <w:rPr>
            <w:noProof/>
            <w:webHidden/>
          </w:rPr>
          <w:t>46</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80" w:history="1">
        <w:r w:rsidR="0027509A" w:rsidRPr="00C63187">
          <w:rPr>
            <w:rStyle w:val="Hyperlink"/>
            <w:noProof/>
          </w:rPr>
          <w:t>11</w:t>
        </w:r>
        <w:r w:rsidR="0027509A">
          <w:rPr>
            <w:rFonts w:asciiTheme="minorHAnsi" w:eastAsiaTheme="minorEastAsia" w:hAnsiTheme="minorHAnsi" w:cstheme="minorBidi"/>
            <w:noProof/>
            <w:sz w:val="22"/>
            <w:szCs w:val="22"/>
          </w:rPr>
          <w:tab/>
        </w:r>
        <w:r w:rsidR="0027509A" w:rsidRPr="00C63187">
          <w:rPr>
            <w:rStyle w:val="Hyperlink"/>
            <w:noProof/>
          </w:rPr>
          <w:t>Simple Coding Guidelines</w:t>
        </w:r>
        <w:r w:rsidR="0027509A">
          <w:rPr>
            <w:noProof/>
            <w:webHidden/>
          </w:rPr>
          <w:tab/>
        </w:r>
        <w:r w:rsidR="0027509A">
          <w:rPr>
            <w:noProof/>
            <w:webHidden/>
          </w:rPr>
          <w:fldChar w:fldCharType="begin"/>
        </w:r>
        <w:r w:rsidR="0027509A">
          <w:rPr>
            <w:noProof/>
            <w:webHidden/>
          </w:rPr>
          <w:instrText xml:space="preserve"> PAGEREF _Toc379531780 \h </w:instrText>
        </w:r>
        <w:r w:rsidR="0027509A">
          <w:rPr>
            <w:noProof/>
            <w:webHidden/>
          </w:rPr>
        </w:r>
        <w:r w:rsidR="0027509A">
          <w:rPr>
            <w:noProof/>
            <w:webHidden/>
          </w:rPr>
          <w:fldChar w:fldCharType="separate"/>
        </w:r>
        <w:r w:rsidR="0027509A">
          <w:rPr>
            <w:noProof/>
            <w:webHidden/>
          </w:rPr>
          <w:t>47</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81" w:history="1">
        <w:r w:rsidR="0027509A" w:rsidRPr="00C63187">
          <w:rPr>
            <w:rStyle w:val="Hyperlink"/>
            <w:noProof/>
          </w:rPr>
          <w:t>12</w:t>
        </w:r>
        <w:r w:rsidR="0027509A">
          <w:rPr>
            <w:rFonts w:asciiTheme="minorHAnsi" w:eastAsiaTheme="minorEastAsia" w:hAnsiTheme="minorHAnsi" w:cstheme="minorBidi"/>
            <w:noProof/>
            <w:sz w:val="22"/>
            <w:szCs w:val="22"/>
          </w:rPr>
          <w:tab/>
        </w:r>
        <w:r w:rsidR="0027509A" w:rsidRPr="00C63187">
          <w:rPr>
            <w:rStyle w:val="Hyperlink"/>
            <w:noProof/>
          </w:rPr>
          <w:t>Declarations</w:t>
        </w:r>
        <w:r w:rsidR="0027509A">
          <w:rPr>
            <w:noProof/>
            <w:webHidden/>
          </w:rPr>
          <w:tab/>
        </w:r>
        <w:r w:rsidR="0027509A">
          <w:rPr>
            <w:noProof/>
            <w:webHidden/>
          </w:rPr>
          <w:fldChar w:fldCharType="begin"/>
        </w:r>
        <w:r w:rsidR="0027509A">
          <w:rPr>
            <w:noProof/>
            <w:webHidden/>
          </w:rPr>
          <w:instrText xml:space="preserve"> PAGEREF _Toc379531781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2" w:history="1">
        <w:r w:rsidR="0027509A" w:rsidRPr="00C63187">
          <w:rPr>
            <w:rStyle w:val="Hyperlink"/>
            <w:noProof/>
          </w:rPr>
          <w:t>12.1</w:t>
        </w:r>
        <w:r w:rsidR="0027509A">
          <w:rPr>
            <w:rFonts w:asciiTheme="minorHAnsi" w:eastAsiaTheme="minorEastAsia" w:hAnsiTheme="minorHAnsi" w:cstheme="minorBidi"/>
            <w:noProof/>
            <w:sz w:val="22"/>
            <w:szCs w:val="22"/>
          </w:rPr>
          <w:tab/>
        </w:r>
        <w:r w:rsidR="0027509A" w:rsidRPr="00C63187">
          <w:rPr>
            <w:rStyle w:val="Hyperlink"/>
            <w:noProof/>
          </w:rPr>
          <w:t>Number Per Line</w:t>
        </w:r>
        <w:r w:rsidR="0027509A">
          <w:rPr>
            <w:noProof/>
            <w:webHidden/>
          </w:rPr>
          <w:tab/>
        </w:r>
        <w:r w:rsidR="0027509A">
          <w:rPr>
            <w:noProof/>
            <w:webHidden/>
          </w:rPr>
          <w:fldChar w:fldCharType="begin"/>
        </w:r>
        <w:r w:rsidR="0027509A">
          <w:rPr>
            <w:noProof/>
            <w:webHidden/>
          </w:rPr>
          <w:instrText xml:space="preserve"> PAGEREF _Toc379531782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3" w:history="1">
        <w:r w:rsidR="0027509A" w:rsidRPr="00C63187">
          <w:rPr>
            <w:rStyle w:val="Hyperlink"/>
            <w:noProof/>
          </w:rPr>
          <w:t>12.2</w:t>
        </w:r>
        <w:r w:rsidR="0027509A">
          <w:rPr>
            <w:rFonts w:asciiTheme="minorHAnsi" w:eastAsiaTheme="minorEastAsia" w:hAnsiTheme="minorHAnsi" w:cstheme="minorBidi"/>
            <w:noProof/>
            <w:sz w:val="22"/>
            <w:szCs w:val="22"/>
          </w:rPr>
          <w:tab/>
        </w:r>
        <w:r w:rsidR="0027509A" w:rsidRPr="00C63187">
          <w:rPr>
            <w:rStyle w:val="Hyperlink"/>
            <w:noProof/>
          </w:rPr>
          <w:t>Initialization</w:t>
        </w:r>
        <w:r w:rsidR="0027509A">
          <w:rPr>
            <w:noProof/>
            <w:webHidden/>
          </w:rPr>
          <w:tab/>
        </w:r>
        <w:r w:rsidR="0027509A">
          <w:rPr>
            <w:noProof/>
            <w:webHidden/>
          </w:rPr>
          <w:fldChar w:fldCharType="begin"/>
        </w:r>
        <w:r w:rsidR="0027509A">
          <w:rPr>
            <w:noProof/>
            <w:webHidden/>
          </w:rPr>
          <w:instrText xml:space="preserve"> PAGEREF _Toc379531783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4" w:history="1">
        <w:r w:rsidR="0027509A" w:rsidRPr="00C63187">
          <w:rPr>
            <w:rStyle w:val="Hyperlink"/>
            <w:noProof/>
          </w:rPr>
          <w:t>12.3</w:t>
        </w:r>
        <w:r w:rsidR="0027509A">
          <w:rPr>
            <w:rFonts w:asciiTheme="minorHAnsi" w:eastAsiaTheme="minorEastAsia" w:hAnsiTheme="minorHAnsi" w:cstheme="minorBidi"/>
            <w:noProof/>
            <w:sz w:val="22"/>
            <w:szCs w:val="22"/>
          </w:rPr>
          <w:tab/>
        </w:r>
        <w:r w:rsidR="0027509A" w:rsidRPr="00C63187">
          <w:rPr>
            <w:rStyle w:val="Hyperlink"/>
            <w:noProof/>
          </w:rPr>
          <w:t>Placement</w:t>
        </w:r>
        <w:r w:rsidR="0027509A">
          <w:rPr>
            <w:noProof/>
            <w:webHidden/>
          </w:rPr>
          <w:tab/>
        </w:r>
        <w:r w:rsidR="0027509A">
          <w:rPr>
            <w:noProof/>
            <w:webHidden/>
          </w:rPr>
          <w:fldChar w:fldCharType="begin"/>
        </w:r>
        <w:r w:rsidR="0027509A">
          <w:rPr>
            <w:noProof/>
            <w:webHidden/>
          </w:rPr>
          <w:instrText xml:space="preserve"> PAGEREF _Toc379531784 \h </w:instrText>
        </w:r>
        <w:r w:rsidR="0027509A">
          <w:rPr>
            <w:noProof/>
            <w:webHidden/>
          </w:rPr>
        </w:r>
        <w:r w:rsidR="0027509A">
          <w:rPr>
            <w:noProof/>
            <w:webHidden/>
          </w:rPr>
          <w:fldChar w:fldCharType="separate"/>
        </w:r>
        <w:r w:rsidR="0027509A">
          <w:rPr>
            <w:noProof/>
            <w:webHidden/>
          </w:rPr>
          <w:t>49</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5" w:history="1">
        <w:r w:rsidR="0027509A" w:rsidRPr="00C63187">
          <w:rPr>
            <w:rStyle w:val="Hyperlink"/>
            <w:noProof/>
          </w:rPr>
          <w:t>12.4</w:t>
        </w:r>
        <w:r w:rsidR="0027509A">
          <w:rPr>
            <w:rFonts w:asciiTheme="minorHAnsi" w:eastAsiaTheme="minorEastAsia" w:hAnsiTheme="minorHAnsi" w:cstheme="minorBidi"/>
            <w:noProof/>
            <w:sz w:val="22"/>
            <w:szCs w:val="22"/>
          </w:rPr>
          <w:tab/>
        </w:r>
        <w:r w:rsidR="0027509A" w:rsidRPr="00C63187">
          <w:rPr>
            <w:rStyle w:val="Hyperlink"/>
            <w:noProof/>
          </w:rPr>
          <w:t>Class, Enumeration, and Interface Declarations</w:t>
        </w:r>
        <w:r w:rsidR="0027509A">
          <w:rPr>
            <w:noProof/>
            <w:webHidden/>
          </w:rPr>
          <w:tab/>
        </w:r>
        <w:r w:rsidR="0027509A">
          <w:rPr>
            <w:noProof/>
            <w:webHidden/>
          </w:rPr>
          <w:fldChar w:fldCharType="begin"/>
        </w:r>
        <w:r w:rsidR="0027509A">
          <w:rPr>
            <w:noProof/>
            <w:webHidden/>
          </w:rPr>
          <w:instrText xml:space="preserve"> PAGEREF _Toc379531785 \h </w:instrText>
        </w:r>
        <w:r w:rsidR="0027509A">
          <w:rPr>
            <w:noProof/>
            <w:webHidden/>
          </w:rPr>
        </w:r>
        <w:r w:rsidR="0027509A">
          <w:rPr>
            <w:noProof/>
            <w:webHidden/>
          </w:rPr>
          <w:fldChar w:fldCharType="separate"/>
        </w:r>
        <w:r w:rsidR="0027509A">
          <w:rPr>
            <w:noProof/>
            <w:webHidden/>
          </w:rPr>
          <w:t>50</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6" w:history="1">
        <w:r w:rsidR="0027509A" w:rsidRPr="00C63187">
          <w:rPr>
            <w:rStyle w:val="Hyperlink"/>
            <w:noProof/>
          </w:rPr>
          <w:t>12.5</w:t>
        </w:r>
        <w:r w:rsidR="0027509A">
          <w:rPr>
            <w:rFonts w:asciiTheme="minorHAnsi" w:eastAsiaTheme="minorEastAsia" w:hAnsiTheme="minorHAnsi" w:cstheme="minorBidi"/>
            <w:noProof/>
            <w:sz w:val="22"/>
            <w:szCs w:val="22"/>
          </w:rPr>
          <w:tab/>
        </w:r>
        <w:r w:rsidR="0027509A" w:rsidRPr="00C63187">
          <w:rPr>
            <w:rStyle w:val="Hyperlink"/>
            <w:noProof/>
          </w:rPr>
          <w:t>Visibility</w:t>
        </w:r>
        <w:r w:rsidR="0027509A">
          <w:rPr>
            <w:noProof/>
            <w:webHidden/>
          </w:rPr>
          <w:tab/>
        </w:r>
        <w:r w:rsidR="0027509A">
          <w:rPr>
            <w:noProof/>
            <w:webHidden/>
          </w:rPr>
          <w:fldChar w:fldCharType="begin"/>
        </w:r>
        <w:r w:rsidR="0027509A">
          <w:rPr>
            <w:noProof/>
            <w:webHidden/>
          </w:rPr>
          <w:instrText xml:space="preserve"> PAGEREF _Toc379531786 \h </w:instrText>
        </w:r>
        <w:r w:rsidR="0027509A">
          <w:rPr>
            <w:noProof/>
            <w:webHidden/>
          </w:rPr>
        </w:r>
        <w:r w:rsidR="0027509A">
          <w:rPr>
            <w:noProof/>
            <w:webHidden/>
          </w:rPr>
          <w:fldChar w:fldCharType="separate"/>
        </w:r>
        <w:r w:rsidR="0027509A">
          <w:rPr>
            <w:noProof/>
            <w:webHidden/>
          </w:rPr>
          <w:t>51</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87" w:history="1">
        <w:r w:rsidR="0027509A" w:rsidRPr="00C63187">
          <w:rPr>
            <w:rStyle w:val="Hyperlink"/>
            <w:noProof/>
          </w:rPr>
          <w:t>13</w:t>
        </w:r>
        <w:r w:rsidR="0027509A">
          <w:rPr>
            <w:rFonts w:asciiTheme="minorHAnsi" w:eastAsiaTheme="minorEastAsia" w:hAnsiTheme="minorHAnsi" w:cstheme="minorBidi"/>
            <w:noProof/>
            <w:sz w:val="22"/>
            <w:szCs w:val="22"/>
          </w:rPr>
          <w:tab/>
        </w:r>
        <w:r w:rsidR="0027509A" w:rsidRPr="00C63187">
          <w:rPr>
            <w:rStyle w:val="Hyperlink"/>
            <w:noProof/>
          </w:rPr>
          <w:t>Application Logging</w:t>
        </w:r>
        <w:r w:rsidR="0027509A">
          <w:rPr>
            <w:noProof/>
            <w:webHidden/>
          </w:rPr>
          <w:tab/>
        </w:r>
        <w:r w:rsidR="0027509A">
          <w:rPr>
            <w:noProof/>
            <w:webHidden/>
          </w:rPr>
          <w:fldChar w:fldCharType="begin"/>
        </w:r>
        <w:r w:rsidR="0027509A">
          <w:rPr>
            <w:noProof/>
            <w:webHidden/>
          </w:rPr>
          <w:instrText xml:space="preserve"> PAGEREF _Toc379531787 \h </w:instrText>
        </w:r>
        <w:r w:rsidR="0027509A">
          <w:rPr>
            <w:noProof/>
            <w:webHidden/>
          </w:rPr>
        </w:r>
        <w:r w:rsidR="0027509A">
          <w:rPr>
            <w:noProof/>
            <w:webHidden/>
          </w:rPr>
          <w:fldChar w:fldCharType="separate"/>
        </w:r>
        <w:r w:rsidR="0027509A">
          <w:rPr>
            <w:noProof/>
            <w:webHidden/>
          </w:rPr>
          <w:t>52</w:t>
        </w:r>
        <w:r w:rsidR="0027509A">
          <w:rPr>
            <w:noProof/>
            <w:webHidden/>
          </w:rPr>
          <w:fldChar w:fldCharType="end"/>
        </w:r>
      </w:hyperlink>
    </w:p>
    <w:p w:rsidR="0027509A" w:rsidRDefault="001F643E">
      <w:pPr>
        <w:pStyle w:val="TOC2"/>
        <w:tabs>
          <w:tab w:val="left" w:pos="1656"/>
          <w:tab w:val="right" w:leader="dot" w:pos="9350"/>
        </w:tabs>
        <w:rPr>
          <w:rFonts w:asciiTheme="minorHAnsi" w:eastAsiaTheme="minorEastAsia" w:hAnsiTheme="minorHAnsi" w:cstheme="minorBidi"/>
          <w:noProof/>
          <w:sz w:val="22"/>
          <w:szCs w:val="22"/>
        </w:rPr>
      </w:pPr>
      <w:hyperlink w:anchor="_Toc379531788" w:history="1">
        <w:r w:rsidR="0027509A" w:rsidRPr="00C63187">
          <w:rPr>
            <w:rStyle w:val="Hyperlink"/>
            <w:noProof/>
          </w:rPr>
          <w:t>13.1</w:t>
        </w:r>
        <w:r w:rsidR="0027509A">
          <w:rPr>
            <w:rFonts w:asciiTheme="minorHAnsi" w:eastAsiaTheme="minorEastAsia" w:hAnsiTheme="minorHAnsi" w:cstheme="minorBidi"/>
            <w:noProof/>
            <w:sz w:val="22"/>
            <w:szCs w:val="22"/>
          </w:rPr>
          <w:tab/>
        </w:r>
        <w:r w:rsidR="0027509A" w:rsidRPr="00C63187">
          <w:rPr>
            <w:rStyle w:val="Hyperlink"/>
            <w:noProof/>
          </w:rPr>
          <w:t>Logging Levels</w:t>
        </w:r>
        <w:r w:rsidR="0027509A">
          <w:rPr>
            <w:noProof/>
            <w:webHidden/>
          </w:rPr>
          <w:tab/>
        </w:r>
        <w:r w:rsidR="0027509A">
          <w:rPr>
            <w:noProof/>
            <w:webHidden/>
          </w:rPr>
          <w:fldChar w:fldCharType="begin"/>
        </w:r>
        <w:r w:rsidR="0027509A">
          <w:rPr>
            <w:noProof/>
            <w:webHidden/>
          </w:rPr>
          <w:instrText xml:space="preserve"> PAGEREF _Toc379531788 \h </w:instrText>
        </w:r>
        <w:r w:rsidR="0027509A">
          <w:rPr>
            <w:noProof/>
            <w:webHidden/>
          </w:rPr>
        </w:r>
        <w:r w:rsidR="0027509A">
          <w:rPr>
            <w:noProof/>
            <w:webHidden/>
          </w:rPr>
          <w:fldChar w:fldCharType="separate"/>
        </w:r>
        <w:r w:rsidR="0027509A">
          <w:rPr>
            <w:noProof/>
            <w:webHidden/>
          </w:rPr>
          <w:t>53</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89" w:history="1">
        <w:r w:rsidR="0027509A" w:rsidRPr="00C63187">
          <w:rPr>
            <w:rStyle w:val="Hyperlink"/>
            <w:noProof/>
          </w:rPr>
          <w:t>14</w:t>
        </w:r>
        <w:r w:rsidR="0027509A">
          <w:rPr>
            <w:rFonts w:asciiTheme="minorHAnsi" w:eastAsiaTheme="minorEastAsia" w:hAnsiTheme="minorHAnsi" w:cstheme="minorBidi"/>
            <w:noProof/>
            <w:sz w:val="22"/>
            <w:szCs w:val="22"/>
          </w:rPr>
          <w:tab/>
        </w:r>
        <w:r w:rsidR="0027509A" w:rsidRPr="00C63187">
          <w:rPr>
            <w:rStyle w:val="Hyperlink"/>
            <w:noProof/>
          </w:rPr>
          <w:t>Database JDBC Best Practice</w:t>
        </w:r>
        <w:r w:rsidR="0027509A">
          <w:rPr>
            <w:noProof/>
            <w:webHidden/>
          </w:rPr>
          <w:tab/>
        </w:r>
        <w:r w:rsidR="0027509A">
          <w:rPr>
            <w:noProof/>
            <w:webHidden/>
          </w:rPr>
          <w:fldChar w:fldCharType="begin"/>
        </w:r>
        <w:r w:rsidR="0027509A">
          <w:rPr>
            <w:noProof/>
            <w:webHidden/>
          </w:rPr>
          <w:instrText xml:space="preserve"> PAGEREF _Toc379531789 \h </w:instrText>
        </w:r>
        <w:r w:rsidR="0027509A">
          <w:rPr>
            <w:noProof/>
            <w:webHidden/>
          </w:rPr>
        </w:r>
        <w:r w:rsidR="0027509A">
          <w:rPr>
            <w:noProof/>
            <w:webHidden/>
          </w:rPr>
          <w:fldChar w:fldCharType="separate"/>
        </w:r>
        <w:r w:rsidR="0027509A">
          <w:rPr>
            <w:noProof/>
            <w:webHidden/>
          </w:rPr>
          <w:t>54</w:t>
        </w:r>
        <w:r w:rsidR="0027509A">
          <w:rPr>
            <w:noProof/>
            <w:webHidden/>
          </w:rPr>
          <w:fldChar w:fldCharType="end"/>
        </w:r>
      </w:hyperlink>
    </w:p>
    <w:p w:rsidR="0027509A" w:rsidRDefault="001F643E">
      <w:pPr>
        <w:pStyle w:val="TOC1"/>
        <w:tabs>
          <w:tab w:val="right" w:leader="dot" w:pos="9350"/>
        </w:tabs>
        <w:rPr>
          <w:rFonts w:asciiTheme="minorHAnsi" w:eastAsiaTheme="minorEastAsia" w:hAnsiTheme="minorHAnsi" w:cstheme="minorBidi"/>
          <w:noProof/>
          <w:sz w:val="22"/>
          <w:szCs w:val="22"/>
        </w:rPr>
      </w:pPr>
      <w:hyperlink w:anchor="_Toc379531790" w:history="1">
        <w:r w:rsidR="0027509A" w:rsidRPr="00C63187">
          <w:rPr>
            <w:rStyle w:val="Hyperlink"/>
            <w:noProof/>
          </w:rPr>
          <w:t>15</w:t>
        </w:r>
        <w:r w:rsidR="0027509A">
          <w:rPr>
            <w:rFonts w:asciiTheme="minorHAnsi" w:eastAsiaTheme="minorEastAsia" w:hAnsiTheme="minorHAnsi" w:cstheme="minorBidi"/>
            <w:noProof/>
            <w:sz w:val="22"/>
            <w:szCs w:val="22"/>
          </w:rPr>
          <w:tab/>
        </w:r>
        <w:r w:rsidR="0027509A" w:rsidRPr="00C63187">
          <w:rPr>
            <w:rStyle w:val="Hyperlink"/>
            <w:noProof/>
          </w:rPr>
          <w:t>Code Example</w:t>
        </w:r>
        <w:r w:rsidR="0027509A">
          <w:rPr>
            <w:noProof/>
            <w:webHidden/>
          </w:rPr>
          <w:tab/>
        </w:r>
        <w:r w:rsidR="0027509A">
          <w:rPr>
            <w:noProof/>
            <w:webHidden/>
          </w:rPr>
          <w:fldChar w:fldCharType="begin"/>
        </w:r>
        <w:r w:rsidR="0027509A">
          <w:rPr>
            <w:noProof/>
            <w:webHidden/>
          </w:rPr>
          <w:instrText xml:space="preserve"> PAGEREF _Toc379531790 \h </w:instrText>
        </w:r>
        <w:r w:rsidR="0027509A">
          <w:rPr>
            <w:noProof/>
            <w:webHidden/>
          </w:rPr>
        </w:r>
        <w:r w:rsidR="0027509A">
          <w:rPr>
            <w:noProof/>
            <w:webHidden/>
          </w:rPr>
          <w:fldChar w:fldCharType="separate"/>
        </w:r>
        <w:r w:rsidR="0027509A">
          <w:rPr>
            <w:noProof/>
            <w:webHidden/>
          </w:rPr>
          <w:t>56</w:t>
        </w:r>
        <w:r w:rsidR="0027509A">
          <w:rPr>
            <w:noProof/>
            <w:webHidden/>
          </w:rPr>
          <w:fldChar w:fldCharType="end"/>
        </w:r>
      </w:hyperlink>
    </w:p>
    <w:p w:rsidR="007E4763" w:rsidRDefault="007E4763" w:rsidP="007E4763">
      <w:pPr>
        <w:pStyle w:val="BodyText"/>
      </w:pPr>
      <w:r>
        <w:fldChar w:fldCharType="end"/>
      </w:r>
    </w:p>
    <w:p w:rsidR="007E4763" w:rsidRDefault="007E4763" w:rsidP="007E4763">
      <w:pPr>
        <w:pStyle w:val="FrontMatterHeader"/>
        <w:pageBreakBefore/>
      </w:pPr>
      <w:r w:rsidRPr="006A32F5">
        <w:t>Tables</w:t>
      </w:r>
    </w:p>
    <w:p w:rsidR="007E4763" w:rsidRDefault="007E4763">
      <w:pPr>
        <w:pStyle w:val="TableofFigures"/>
        <w:tabs>
          <w:tab w:val="right" w:leader="dot" w:pos="9350"/>
        </w:tabs>
        <w:rPr>
          <w:noProof/>
          <w:szCs w:val="24"/>
        </w:rPr>
      </w:pPr>
      <w:r>
        <w:fldChar w:fldCharType="begin"/>
      </w:r>
      <w:r>
        <w:instrText xml:space="preserve"> TOC \h \z \c "Table" </w:instrText>
      </w:r>
      <w:r>
        <w:fldChar w:fldCharType="separate"/>
      </w:r>
      <w:hyperlink w:anchor="_Toc273023665" w:history="1">
        <w:r w:rsidRPr="00286B30">
          <w:rPr>
            <w:rStyle w:val="Hyperlink"/>
            <w:noProof/>
          </w:rPr>
          <w:t>Table 4</w:t>
        </w:r>
        <w:r w:rsidRPr="00286B30">
          <w:rPr>
            <w:rStyle w:val="Hyperlink"/>
            <w:noProof/>
          </w:rPr>
          <w:noBreakHyphen/>
          <w:t>1. Identifier Naming Rules</w:t>
        </w:r>
        <w:r>
          <w:rPr>
            <w:noProof/>
            <w:webHidden/>
          </w:rPr>
          <w:tab/>
        </w:r>
        <w:r>
          <w:rPr>
            <w:noProof/>
            <w:webHidden/>
          </w:rPr>
          <w:fldChar w:fldCharType="begin"/>
        </w:r>
        <w:r>
          <w:rPr>
            <w:noProof/>
            <w:webHidden/>
          </w:rPr>
          <w:instrText xml:space="preserve"> PAGEREF _Toc273023665 \h </w:instrText>
        </w:r>
        <w:r>
          <w:rPr>
            <w:noProof/>
            <w:webHidden/>
          </w:rPr>
        </w:r>
        <w:r>
          <w:rPr>
            <w:noProof/>
            <w:webHidden/>
          </w:rPr>
          <w:fldChar w:fldCharType="separate"/>
        </w:r>
        <w:r>
          <w:rPr>
            <w:noProof/>
            <w:webHidden/>
          </w:rPr>
          <w:t>6</w:t>
        </w:r>
        <w:r>
          <w:rPr>
            <w:noProof/>
            <w:webHidden/>
          </w:rPr>
          <w:fldChar w:fldCharType="end"/>
        </w:r>
      </w:hyperlink>
    </w:p>
    <w:p w:rsidR="007E4763" w:rsidRDefault="001F643E">
      <w:pPr>
        <w:pStyle w:val="TableofFigures"/>
        <w:tabs>
          <w:tab w:val="right" w:leader="dot" w:pos="9350"/>
        </w:tabs>
        <w:rPr>
          <w:noProof/>
          <w:szCs w:val="24"/>
        </w:rPr>
      </w:pPr>
      <w:hyperlink w:anchor="_Toc273023666" w:history="1">
        <w:r w:rsidR="007E4763" w:rsidRPr="00286B30">
          <w:rPr>
            <w:rStyle w:val="Hyperlink"/>
            <w:noProof/>
          </w:rPr>
          <w:t>Table 4</w:t>
        </w:r>
        <w:r w:rsidR="007E4763" w:rsidRPr="00286B30">
          <w:rPr>
            <w:rStyle w:val="Hyperlink"/>
            <w:noProof/>
          </w:rPr>
          <w:noBreakHyphen/>
          <w:t>2. Package and File Naming Rules</w:t>
        </w:r>
        <w:r w:rsidR="007E4763">
          <w:rPr>
            <w:noProof/>
            <w:webHidden/>
          </w:rPr>
          <w:tab/>
        </w:r>
        <w:r w:rsidR="007E4763">
          <w:rPr>
            <w:noProof/>
            <w:webHidden/>
          </w:rPr>
          <w:fldChar w:fldCharType="begin"/>
        </w:r>
        <w:r w:rsidR="007E4763">
          <w:rPr>
            <w:noProof/>
            <w:webHidden/>
          </w:rPr>
          <w:instrText xml:space="preserve"> PAGEREF _Toc273023666 \h </w:instrText>
        </w:r>
        <w:r w:rsidR="007E4763">
          <w:rPr>
            <w:noProof/>
            <w:webHidden/>
          </w:rPr>
        </w:r>
        <w:r w:rsidR="007E4763">
          <w:rPr>
            <w:noProof/>
            <w:webHidden/>
          </w:rPr>
          <w:fldChar w:fldCharType="separate"/>
        </w:r>
        <w:r w:rsidR="007E4763">
          <w:rPr>
            <w:noProof/>
            <w:webHidden/>
          </w:rPr>
          <w:t>7</w:t>
        </w:r>
        <w:r w:rsidR="007E4763">
          <w:rPr>
            <w:noProof/>
            <w:webHidden/>
          </w:rPr>
          <w:fldChar w:fldCharType="end"/>
        </w:r>
      </w:hyperlink>
    </w:p>
    <w:p w:rsidR="007E4763" w:rsidRDefault="001F643E">
      <w:pPr>
        <w:pStyle w:val="TableofFigures"/>
        <w:tabs>
          <w:tab w:val="right" w:leader="dot" w:pos="9350"/>
        </w:tabs>
        <w:rPr>
          <w:noProof/>
          <w:szCs w:val="24"/>
        </w:rPr>
      </w:pPr>
      <w:hyperlink w:anchor="_Toc273023667" w:history="1">
        <w:r w:rsidR="007E4763" w:rsidRPr="00286B30">
          <w:rPr>
            <w:rStyle w:val="Hyperlink"/>
            <w:noProof/>
          </w:rPr>
          <w:t>Table 4</w:t>
        </w:r>
        <w:r w:rsidR="007E4763" w:rsidRPr="00286B30">
          <w:rPr>
            <w:rStyle w:val="Hyperlink"/>
            <w:noProof/>
          </w:rPr>
          <w:noBreakHyphen/>
          <w:t>3. File Extensions</w:t>
        </w:r>
        <w:r w:rsidR="007E4763">
          <w:rPr>
            <w:noProof/>
            <w:webHidden/>
          </w:rPr>
          <w:tab/>
        </w:r>
        <w:r w:rsidR="007E4763">
          <w:rPr>
            <w:noProof/>
            <w:webHidden/>
          </w:rPr>
          <w:fldChar w:fldCharType="begin"/>
        </w:r>
        <w:r w:rsidR="007E4763">
          <w:rPr>
            <w:noProof/>
            <w:webHidden/>
          </w:rPr>
          <w:instrText xml:space="preserve"> PAGEREF _Toc273023667 \h </w:instrText>
        </w:r>
        <w:r w:rsidR="007E4763">
          <w:rPr>
            <w:noProof/>
            <w:webHidden/>
          </w:rPr>
        </w:r>
        <w:r w:rsidR="007E4763">
          <w:rPr>
            <w:noProof/>
            <w:webHidden/>
          </w:rPr>
          <w:fldChar w:fldCharType="separate"/>
        </w:r>
        <w:r w:rsidR="007E4763">
          <w:rPr>
            <w:noProof/>
            <w:webHidden/>
          </w:rPr>
          <w:t>7</w:t>
        </w:r>
        <w:r w:rsidR="007E4763">
          <w:rPr>
            <w:noProof/>
            <w:webHidden/>
          </w:rPr>
          <w:fldChar w:fldCharType="end"/>
        </w:r>
      </w:hyperlink>
    </w:p>
    <w:p w:rsidR="007E4763" w:rsidRDefault="001F643E">
      <w:pPr>
        <w:pStyle w:val="TableofFigures"/>
        <w:tabs>
          <w:tab w:val="right" w:leader="dot" w:pos="9350"/>
        </w:tabs>
        <w:rPr>
          <w:noProof/>
          <w:szCs w:val="24"/>
        </w:rPr>
      </w:pPr>
      <w:hyperlink w:anchor="_Toc273023668" w:history="1">
        <w:r w:rsidR="007E4763" w:rsidRPr="00286B30">
          <w:rPr>
            <w:rStyle w:val="Hyperlink"/>
            <w:noProof/>
          </w:rPr>
          <w:t>Table 6</w:t>
        </w:r>
        <w:r w:rsidR="007E4763" w:rsidRPr="00286B30">
          <w:rPr>
            <w:rStyle w:val="Hyperlink"/>
            <w:noProof/>
          </w:rPr>
          <w:noBreakHyphen/>
          <w:t>1. Exceptions</w:t>
        </w:r>
        <w:r w:rsidR="007E4763">
          <w:rPr>
            <w:noProof/>
            <w:webHidden/>
          </w:rPr>
          <w:tab/>
        </w:r>
        <w:r w:rsidR="007E4763">
          <w:rPr>
            <w:noProof/>
            <w:webHidden/>
          </w:rPr>
          <w:fldChar w:fldCharType="begin"/>
        </w:r>
        <w:r w:rsidR="007E4763">
          <w:rPr>
            <w:noProof/>
            <w:webHidden/>
          </w:rPr>
          <w:instrText xml:space="preserve"> PAGEREF _Toc273023668 \h </w:instrText>
        </w:r>
        <w:r w:rsidR="007E4763">
          <w:rPr>
            <w:noProof/>
            <w:webHidden/>
          </w:rPr>
        </w:r>
        <w:r w:rsidR="007E4763">
          <w:rPr>
            <w:noProof/>
            <w:webHidden/>
          </w:rPr>
          <w:fldChar w:fldCharType="separate"/>
        </w:r>
        <w:r w:rsidR="007E4763">
          <w:rPr>
            <w:noProof/>
            <w:webHidden/>
          </w:rPr>
          <w:t>24</w:t>
        </w:r>
        <w:r w:rsidR="007E4763">
          <w:rPr>
            <w:noProof/>
            <w:webHidden/>
          </w:rPr>
          <w:fldChar w:fldCharType="end"/>
        </w:r>
      </w:hyperlink>
    </w:p>
    <w:p w:rsidR="007E4763" w:rsidRDefault="001F643E">
      <w:pPr>
        <w:pStyle w:val="TableofFigures"/>
        <w:tabs>
          <w:tab w:val="right" w:leader="dot" w:pos="9350"/>
        </w:tabs>
        <w:rPr>
          <w:noProof/>
          <w:szCs w:val="24"/>
        </w:rPr>
      </w:pPr>
      <w:hyperlink w:anchor="_Toc273023669" w:history="1">
        <w:r w:rsidR="007E4763" w:rsidRPr="00286B30">
          <w:rPr>
            <w:rStyle w:val="Hyperlink"/>
            <w:noProof/>
          </w:rPr>
          <w:t>Table 8</w:t>
        </w:r>
        <w:r w:rsidR="007E4763" w:rsidRPr="00286B30">
          <w:rPr>
            <w:rStyle w:val="Hyperlink"/>
            <w:noProof/>
          </w:rPr>
          <w:noBreakHyphen/>
          <w:t>1. Code level metrics</w:t>
        </w:r>
        <w:r w:rsidR="007E4763">
          <w:rPr>
            <w:noProof/>
            <w:webHidden/>
          </w:rPr>
          <w:tab/>
        </w:r>
        <w:r w:rsidR="007E4763">
          <w:rPr>
            <w:noProof/>
            <w:webHidden/>
          </w:rPr>
          <w:fldChar w:fldCharType="begin"/>
        </w:r>
        <w:r w:rsidR="007E4763">
          <w:rPr>
            <w:noProof/>
            <w:webHidden/>
          </w:rPr>
          <w:instrText xml:space="preserve"> PAGEREF _Toc273023669 \h </w:instrText>
        </w:r>
        <w:r w:rsidR="007E4763">
          <w:rPr>
            <w:noProof/>
            <w:webHidden/>
          </w:rPr>
        </w:r>
        <w:r w:rsidR="007E4763">
          <w:rPr>
            <w:noProof/>
            <w:webHidden/>
          </w:rPr>
          <w:fldChar w:fldCharType="separate"/>
        </w:r>
        <w:r w:rsidR="007E4763">
          <w:rPr>
            <w:noProof/>
            <w:webHidden/>
          </w:rPr>
          <w:t>31</w:t>
        </w:r>
        <w:r w:rsidR="007E4763">
          <w:rPr>
            <w:noProof/>
            <w:webHidden/>
          </w:rPr>
          <w:fldChar w:fldCharType="end"/>
        </w:r>
      </w:hyperlink>
    </w:p>
    <w:p w:rsidR="007E4763" w:rsidRDefault="001F643E">
      <w:pPr>
        <w:pStyle w:val="TableofFigures"/>
        <w:tabs>
          <w:tab w:val="right" w:leader="dot" w:pos="9350"/>
        </w:tabs>
        <w:rPr>
          <w:noProof/>
          <w:szCs w:val="24"/>
        </w:rPr>
      </w:pPr>
      <w:hyperlink w:anchor="_Toc273023670" w:history="1">
        <w:r w:rsidR="007E4763" w:rsidRPr="00286B30">
          <w:rPr>
            <w:rStyle w:val="Hyperlink"/>
            <w:noProof/>
          </w:rPr>
          <w:t>Table 9</w:t>
        </w:r>
        <w:r w:rsidR="007E4763" w:rsidRPr="00286B30">
          <w:rPr>
            <w:rStyle w:val="Hyperlink"/>
            <w:noProof/>
          </w:rPr>
          <w:noBreakHyphen/>
          <w:t>1. HTML characters to replace</w:t>
        </w:r>
        <w:r w:rsidR="007E4763">
          <w:rPr>
            <w:noProof/>
            <w:webHidden/>
          </w:rPr>
          <w:tab/>
        </w:r>
        <w:r w:rsidR="007E4763">
          <w:rPr>
            <w:noProof/>
            <w:webHidden/>
          </w:rPr>
          <w:fldChar w:fldCharType="begin"/>
        </w:r>
        <w:r w:rsidR="007E4763">
          <w:rPr>
            <w:noProof/>
            <w:webHidden/>
          </w:rPr>
          <w:instrText xml:space="preserve"> PAGEREF _Toc273023670 \h </w:instrText>
        </w:r>
        <w:r w:rsidR="007E4763">
          <w:rPr>
            <w:noProof/>
            <w:webHidden/>
          </w:rPr>
        </w:r>
        <w:r w:rsidR="007E4763">
          <w:rPr>
            <w:noProof/>
            <w:webHidden/>
          </w:rPr>
          <w:fldChar w:fldCharType="separate"/>
        </w:r>
        <w:r w:rsidR="007E4763">
          <w:rPr>
            <w:noProof/>
            <w:webHidden/>
          </w:rPr>
          <w:t>34</w:t>
        </w:r>
        <w:r w:rsidR="007E4763">
          <w:rPr>
            <w:noProof/>
            <w:webHidden/>
          </w:rPr>
          <w:fldChar w:fldCharType="end"/>
        </w:r>
      </w:hyperlink>
    </w:p>
    <w:p w:rsidR="007E4763" w:rsidRDefault="001F643E">
      <w:pPr>
        <w:pStyle w:val="TableofFigures"/>
        <w:tabs>
          <w:tab w:val="right" w:leader="dot" w:pos="9350"/>
        </w:tabs>
        <w:rPr>
          <w:noProof/>
          <w:szCs w:val="24"/>
        </w:rPr>
      </w:pPr>
      <w:hyperlink w:anchor="_Toc273023671" w:history="1">
        <w:r w:rsidR="007E4763" w:rsidRPr="00286B30">
          <w:rPr>
            <w:rStyle w:val="Hyperlink"/>
            <w:noProof/>
          </w:rPr>
          <w:t>Table 13</w:t>
        </w:r>
        <w:r w:rsidR="007E4763" w:rsidRPr="00286B30">
          <w:rPr>
            <w:rStyle w:val="Hyperlink"/>
            <w:noProof/>
          </w:rPr>
          <w:noBreakHyphen/>
          <w:t>1. Log levels</w:t>
        </w:r>
        <w:r w:rsidR="007E4763">
          <w:rPr>
            <w:noProof/>
            <w:webHidden/>
          </w:rPr>
          <w:tab/>
        </w:r>
        <w:r w:rsidR="007E4763">
          <w:rPr>
            <w:noProof/>
            <w:webHidden/>
          </w:rPr>
          <w:fldChar w:fldCharType="begin"/>
        </w:r>
        <w:r w:rsidR="007E4763">
          <w:rPr>
            <w:noProof/>
            <w:webHidden/>
          </w:rPr>
          <w:instrText xml:space="preserve"> PAGEREF _Toc273023671 \h </w:instrText>
        </w:r>
        <w:r w:rsidR="007E4763">
          <w:rPr>
            <w:noProof/>
            <w:webHidden/>
          </w:rPr>
        </w:r>
        <w:r w:rsidR="007E4763">
          <w:rPr>
            <w:noProof/>
            <w:webHidden/>
          </w:rPr>
          <w:fldChar w:fldCharType="separate"/>
        </w:r>
        <w:r w:rsidR="007E4763">
          <w:rPr>
            <w:noProof/>
            <w:webHidden/>
          </w:rPr>
          <w:t>53</w:t>
        </w:r>
        <w:r w:rsidR="007E4763">
          <w:rPr>
            <w:noProof/>
            <w:webHidden/>
          </w:rPr>
          <w:fldChar w:fldCharType="end"/>
        </w:r>
      </w:hyperlink>
    </w:p>
    <w:p w:rsidR="007E4763" w:rsidRDefault="007E4763" w:rsidP="007E4763">
      <w:pPr>
        <w:pStyle w:val="FrontMatterHeader"/>
      </w:pPr>
      <w:r>
        <w:fldChar w:fldCharType="end"/>
      </w:r>
      <w:r>
        <w:t>Figures</w:t>
      </w:r>
    </w:p>
    <w:p w:rsidR="007E4763" w:rsidRDefault="007E4763">
      <w:pPr>
        <w:pStyle w:val="TableofFigures"/>
        <w:tabs>
          <w:tab w:val="right" w:leader="dot" w:pos="9350"/>
        </w:tabs>
        <w:rPr>
          <w:noProof/>
          <w:szCs w:val="24"/>
        </w:rPr>
      </w:pPr>
      <w:r>
        <w:fldChar w:fldCharType="begin"/>
      </w:r>
      <w:r>
        <w:instrText xml:space="preserve"> TOC \h \z \t "Figure Caption" \c </w:instrText>
      </w:r>
      <w:r>
        <w:fldChar w:fldCharType="separate"/>
      </w:r>
      <w:hyperlink w:anchor="_Toc273023672" w:history="1">
        <w:r w:rsidRPr="004D4FF6">
          <w:rPr>
            <w:rStyle w:val="Hyperlink"/>
            <w:noProof/>
          </w:rPr>
          <w:t>Figure 6-1. NullPointerException hierarchy</w:t>
        </w:r>
        <w:r>
          <w:rPr>
            <w:noProof/>
            <w:webHidden/>
          </w:rPr>
          <w:tab/>
        </w:r>
        <w:r>
          <w:rPr>
            <w:noProof/>
            <w:webHidden/>
          </w:rPr>
          <w:fldChar w:fldCharType="begin"/>
        </w:r>
        <w:r>
          <w:rPr>
            <w:noProof/>
            <w:webHidden/>
          </w:rPr>
          <w:instrText xml:space="preserve"> PAGEREF _Toc273023672 \h </w:instrText>
        </w:r>
        <w:r>
          <w:rPr>
            <w:noProof/>
            <w:webHidden/>
          </w:rPr>
        </w:r>
        <w:r>
          <w:rPr>
            <w:noProof/>
            <w:webHidden/>
          </w:rPr>
          <w:fldChar w:fldCharType="separate"/>
        </w:r>
        <w:r>
          <w:rPr>
            <w:noProof/>
            <w:webHidden/>
          </w:rPr>
          <w:t>23</w:t>
        </w:r>
        <w:r>
          <w:rPr>
            <w:noProof/>
            <w:webHidden/>
          </w:rPr>
          <w:fldChar w:fldCharType="end"/>
        </w:r>
      </w:hyperlink>
    </w:p>
    <w:p w:rsidR="007E4763" w:rsidRDefault="007E4763" w:rsidP="007E4763">
      <w:pPr>
        <w:spacing w:after="60"/>
      </w:pPr>
      <w:r>
        <w:fldChar w:fldCharType="end"/>
      </w:r>
    </w:p>
    <w:p w:rsidR="007E4763" w:rsidRDefault="007E4763"/>
    <w:p w:rsidR="007E4763" w:rsidRDefault="007E4763">
      <w:pPr>
        <w:sectPr w:rsidR="007E4763" w:rsidSect="007E4763">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start="1"/>
          <w:cols w:space="720"/>
          <w:docGrid w:linePitch="360"/>
        </w:sectPr>
      </w:pPr>
    </w:p>
    <w:p w:rsidR="007E4763" w:rsidRDefault="007E4763" w:rsidP="007E4763">
      <w:pPr>
        <w:pStyle w:val="Heading1"/>
      </w:pPr>
      <w:bookmarkStart w:id="1" w:name="_Toc379531712"/>
      <w:r>
        <w:t>Introduction</w:t>
      </w:r>
      <w:bookmarkEnd w:id="1"/>
    </w:p>
    <w:p w:rsidR="007E4763" w:rsidRDefault="007E4763" w:rsidP="007E4763">
      <w:pPr>
        <w:pStyle w:val="BodyText"/>
      </w:pPr>
      <w:r>
        <w:t xml:space="preserve">This document </w:t>
      </w:r>
      <w:r w:rsidR="00445553">
        <w:t xml:space="preserve">is derived from </w:t>
      </w:r>
      <w:r>
        <w:t xml:space="preserve">the </w:t>
      </w:r>
      <w:ins w:id="2" w:author="JohnsonJA" w:date="2014-02-07T10:24:00Z">
        <w:r w:rsidR="0027509A">
          <w:t xml:space="preserve">Office of Biometric Information Management (OBIM) </w:t>
        </w:r>
      </w:ins>
      <w:r>
        <w:t xml:space="preserve">Java coding standards </w:t>
      </w:r>
      <w:ins w:id="3" w:author="JohnsonJA" w:date="2014-02-07T10:23:00Z">
        <w:r w:rsidR="0027509A">
          <w:t xml:space="preserve">developed and </w:t>
        </w:r>
      </w:ins>
      <w:r w:rsidR="00445553">
        <w:t xml:space="preserve">leveraged by </w:t>
      </w:r>
      <w:r>
        <w:t xml:space="preserve">the United States Visitor and Immigrant Status Indicator Technology (US-VISIT) program </w:t>
      </w:r>
      <w:r w:rsidR="0027509A">
        <w:t>team during</w:t>
      </w:r>
      <w:r>
        <w:t xml:space="preserve"> the course of all Java development activities. </w:t>
      </w:r>
    </w:p>
    <w:p w:rsidR="007E4763" w:rsidRDefault="007E4763" w:rsidP="007E4763">
      <w:pPr>
        <w:pStyle w:val="Heading2"/>
      </w:pPr>
      <w:bookmarkStart w:id="4" w:name="_Toc379531713"/>
      <w:commentRangeStart w:id="5"/>
      <w:r>
        <w:t>Purpose</w:t>
      </w:r>
      <w:bookmarkEnd w:id="4"/>
      <w:commentRangeEnd w:id="5"/>
      <w:r w:rsidR="0027509A">
        <w:rPr>
          <w:rStyle w:val="CommentReference"/>
          <w:rFonts w:ascii="Times New Roman" w:hAnsi="Times New Roman" w:cs="Times New Roman"/>
          <w:b w:val="0"/>
          <w:iCs w:val="0"/>
        </w:rPr>
        <w:commentReference w:id="5"/>
      </w:r>
    </w:p>
    <w:p w:rsidR="007E4763" w:rsidRDefault="007E4763" w:rsidP="007E4763">
      <w:pPr>
        <w:pStyle w:val="BodyText"/>
      </w:pPr>
      <w:r>
        <w:t xml:space="preserve">Coding conventions help make sure that project code has a consistent structure and style. They are intended to make the code easier to read, understand, review, and maintain and further reduce the complexity of the code. </w:t>
      </w:r>
    </w:p>
    <w:p w:rsidR="007E4763" w:rsidRDefault="007E4763" w:rsidP="007E4763">
      <w:pPr>
        <w:pStyle w:val="BodyText"/>
      </w:pPr>
      <w:r>
        <w:t xml:space="preserve">Additional coding guidelines in the form of code metrics (measurements) and coding rules are provided in this document for developers to use. The code metrics guidelines consist of “hand-calculable” measurements within each method and each class. The coding rules are based on information gathered from multiple sources to enhance the security, reliability, maintainability, testability and performance of the code.  </w:t>
      </w:r>
    </w:p>
    <w:p w:rsidR="007E4763" w:rsidRDefault="007E4763" w:rsidP="007E4763">
      <w:pPr>
        <w:pStyle w:val="BodyText"/>
      </w:pPr>
      <w:r>
        <w:t>This document is intended for the following uses:</w:t>
      </w:r>
    </w:p>
    <w:p w:rsidR="007E4763" w:rsidRDefault="007E4763" w:rsidP="007E4763">
      <w:pPr>
        <w:pStyle w:val="Bullet1"/>
      </w:pPr>
      <w:r>
        <w:t xml:space="preserve">Desk-side reference for </w:t>
      </w:r>
      <w:r w:rsidR="005F713E">
        <w:t>CA/CST</w:t>
      </w:r>
      <w:r>
        <w:t xml:space="preserve"> Java Web Services developers during coding.</w:t>
      </w:r>
    </w:p>
    <w:p w:rsidR="007E4763" w:rsidRDefault="007E4763" w:rsidP="007E4763">
      <w:pPr>
        <w:pStyle w:val="Bullet1"/>
      </w:pPr>
      <w:r>
        <w:t xml:space="preserve">Source for </w:t>
      </w:r>
      <w:r w:rsidR="005F713E">
        <w:t xml:space="preserve">GTM </w:t>
      </w:r>
      <w:r>
        <w:t>code review checklists and criteria.</w:t>
      </w:r>
    </w:p>
    <w:p w:rsidR="007E4763" w:rsidRDefault="007E4763" w:rsidP="007E4763">
      <w:pPr>
        <w:pStyle w:val="Bullet1"/>
      </w:pPr>
      <w:r>
        <w:t xml:space="preserve">Reference for developers who must </w:t>
      </w:r>
      <w:r w:rsidR="005F713E">
        <w:t xml:space="preserve">develop </w:t>
      </w:r>
      <w:r>
        <w:t xml:space="preserve">extend and maintain the </w:t>
      </w:r>
      <w:r w:rsidR="005F713E">
        <w:t>CA/CST</w:t>
      </w:r>
      <w:r>
        <w:t xml:space="preserve"> Java Web Services.</w:t>
      </w:r>
    </w:p>
    <w:p w:rsidR="007E4763" w:rsidRDefault="007E4763" w:rsidP="007E4763">
      <w:pPr>
        <w:pStyle w:val="Bullet1"/>
      </w:pPr>
      <w:r>
        <w:t xml:space="preserve">As a Governance Tool for </w:t>
      </w:r>
      <w:r w:rsidR="005F713E">
        <w:t>CA/CST GTM’s</w:t>
      </w:r>
      <w:r>
        <w:t>.</w:t>
      </w:r>
    </w:p>
    <w:p w:rsidR="007E4763" w:rsidRDefault="007E4763" w:rsidP="007E4763">
      <w:pPr>
        <w:pStyle w:val="Heading2"/>
      </w:pPr>
      <w:bookmarkStart w:id="6" w:name="_Toc379531714"/>
      <w:r>
        <w:t>Scope</w:t>
      </w:r>
      <w:bookmarkEnd w:id="6"/>
    </w:p>
    <w:p w:rsidR="007E4763" w:rsidRDefault="007E4763" w:rsidP="007E4763">
      <w:pPr>
        <w:pStyle w:val="BodyText"/>
      </w:pPr>
      <w:r>
        <w:t xml:space="preserve">This document describes the following for the </w:t>
      </w:r>
      <w:r w:rsidR="005F713E">
        <w:t>CA/CST</w:t>
      </w:r>
      <w:r>
        <w:t>:</w:t>
      </w:r>
    </w:p>
    <w:p w:rsidR="007E4763" w:rsidRDefault="007E4763" w:rsidP="007E4763">
      <w:pPr>
        <w:pStyle w:val="Bullet1"/>
      </w:pPr>
      <w:r>
        <w:t>Naming conventions for projects, files, objects, variables, and other code constructs.</w:t>
      </w:r>
    </w:p>
    <w:p w:rsidR="007E4763" w:rsidRDefault="007E4763" w:rsidP="007E4763">
      <w:pPr>
        <w:pStyle w:val="Bullet1"/>
      </w:pPr>
      <w:r>
        <w:t>Formatting conventions for code modules and their comments.</w:t>
      </w:r>
    </w:p>
    <w:p w:rsidR="007E4763" w:rsidRDefault="007E4763" w:rsidP="007E4763">
      <w:pPr>
        <w:pStyle w:val="Bullet1"/>
      </w:pPr>
      <w:r>
        <w:t>Error handling conventions.</w:t>
      </w:r>
    </w:p>
    <w:p w:rsidR="007E4763" w:rsidRDefault="007E4763" w:rsidP="007E4763">
      <w:pPr>
        <w:pStyle w:val="Bullet1"/>
      </w:pPr>
      <w:r>
        <w:t>Complexity conventions.</w:t>
      </w:r>
    </w:p>
    <w:p w:rsidR="007E4763" w:rsidRDefault="007E4763" w:rsidP="007E4763">
      <w:pPr>
        <w:pStyle w:val="Bullet1"/>
      </w:pPr>
      <w:r>
        <w:t>Section 508 compliance.</w:t>
      </w:r>
    </w:p>
    <w:p w:rsidR="007E4763" w:rsidRDefault="007E4763" w:rsidP="007E4763">
      <w:pPr>
        <w:pStyle w:val="Bullet1"/>
      </w:pPr>
      <w:r>
        <w:t>Security standards.</w:t>
      </w:r>
    </w:p>
    <w:p w:rsidR="007E4763" w:rsidRDefault="007E4763" w:rsidP="007E4763">
      <w:pPr>
        <w:pStyle w:val="Bullet1"/>
      </w:pPr>
      <w:r>
        <w:t>Logging conventions.</w:t>
      </w:r>
    </w:p>
    <w:p w:rsidR="007E4763" w:rsidRDefault="007E4763" w:rsidP="007E4763">
      <w:pPr>
        <w:pStyle w:val="Bullet1"/>
      </w:pPr>
      <w:r>
        <w:t>Coding practices and recommendations.</w:t>
      </w:r>
    </w:p>
    <w:p w:rsidR="007E4763" w:rsidRDefault="007E4763" w:rsidP="007E4763">
      <w:pPr>
        <w:pStyle w:val="Heading2"/>
      </w:pPr>
      <w:bookmarkStart w:id="7" w:name="_Toc379531715"/>
      <w:r>
        <w:t>Code Change Scope</w:t>
      </w:r>
      <w:bookmarkEnd w:id="7"/>
    </w:p>
    <w:p w:rsidR="007E4763" w:rsidRDefault="007E4763" w:rsidP="007E4763">
      <w:pPr>
        <w:pStyle w:val="BodyText"/>
      </w:pPr>
      <w:r>
        <w:t>The Java coding standards described in this document apply to new applications (new code) and existing code in the following ways:</w:t>
      </w:r>
    </w:p>
    <w:p w:rsidR="007E4763" w:rsidRDefault="007E4763" w:rsidP="007E4763">
      <w:pPr>
        <w:pStyle w:val="Bullet1"/>
      </w:pPr>
      <w:r>
        <w:t xml:space="preserve">New code in the middle of an existing file should follow new coding standards with explanations regarding the change being made to be consistent with new guidelines, ensuring no disruption to the existing code structure. Exceptions can be made to this rule if following new guidelines creates significant and unnecessary and potentially dangerous re-work. </w:t>
      </w:r>
    </w:p>
    <w:p w:rsidR="007E4763" w:rsidRDefault="007E4763" w:rsidP="007E4763">
      <w:pPr>
        <w:pStyle w:val="Bullet1"/>
      </w:pPr>
      <w:r>
        <w:t>New files within existing application must follow the Java coding standards documented in this document.</w:t>
      </w:r>
    </w:p>
    <w:p w:rsidR="007E4763" w:rsidRDefault="007E4763" w:rsidP="007E4763">
      <w:pPr>
        <w:pStyle w:val="Bullet1"/>
      </w:pPr>
      <w:r>
        <w:t>New applications must follow the Java coding standards documented in this document.</w:t>
      </w:r>
    </w:p>
    <w:p w:rsidR="007E4763" w:rsidRDefault="007E4763" w:rsidP="007E4763">
      <w:pPr>
        <w:pStyle w:val="Heading1"/>
        <w:pageBreakBefore/>
      </w:pPr>
      <w:bookmarkStart w:id="8" w:name="_Toc379531716"/>
      <w:r>
        <w:t>References</w:t>
      </w:r>
      <w:bookmarkEnd w:id="8"/>
    </w:p>
    <w:p w:rsidR="007E4763" w:rsidRDefault="007E4763" w:rsidP="007E4763">
      <w:pPr>
        <w:pStyle w:val="BodyText"/>
      </w:pPr>
      <w:r>
        <w:t>The following sources were used in creation of the original version of this standard.</w:t>
      </w:r>
    </w:p>
    <w:p w:rsidR="005F713E" w:rsidRPr="00DB2AFE" w:rsidRDefault="005F713E" w:rsidP="00DB2AFE">
      <w:pPr>
        <w:pStyle w:val="BodyText"/>
        <w:numPr>
          <w:ilvl w:val="0"/>
          <w:numId w:val="34"/>
        </w:numPr>
        <w:rPr>
          <w:color w:val="000000"/>
          <w:szCs w:val="24"/>
        </w:rPr>
      </w:pPr>
      <w:r w:rsidRPr="00DB2AFE">
        <w:rPr>
          <w:color w:val="000000"/>
          <w:szCs w:val="24"/>
        </w:rPr>
        <w:t>US-VISIT Java Coding Standards Version 1.1 November 19, 2010 CI: USVISIT-TO027-CSD01555-SE-Coding_Standard-001-F</w:t>
      </w:r>
    </w:p>
    <w:p w:rsidR="007E4763" w:rsidRDefault="007E4763" w:rsidP="0027509A">
      <w:pPr>
        <w:pStyle w:val="Bullet1"/>
      </w:pPr>
      <w:r>
        <w:t xml:space="preserve">Coding Conventions for the Java Programming Language, </w:t>
      </w:r>
      <w:ins w:id="9" w:author="JohnsonJA" w:date="2014-02-07T10:28:00Z">
        <w:r w:rsidR="0027509A" w:rsidRPr="0027509A">
          <w:t>http://www.oracle.com/technetwork/java/codeconvtoc-136057.html</w:t>
        </w:r>
      </w:ins>
      <w:del w:id="10" w:author="JohnsonJA" w:date="2014-02-07T10:28:00Z">
        <w:r w:rsidDel="0027509A">
          <w:fldChar w:fldCharType="begin"/>
        </w:r>
        <w:r w:rsidDel="0027509A">
          <w:delInstrText xml:space="preserve"> HYPERLINK "http://java.sun.com/docs/codeconv/html/CodeConvTOC.doc.html%20" </w:delInstrText>
        </w:r>
        <w:r w:rsidDel="0027509A">
          <w:fldChar w:fldCharType="separate"/>
        </w:r>
        <w:r w:rsidRPr="006E65E4" w:rsidDel="0027509A">
          <w:rPr>
            <w:rStyle w:val="Hyperlink"/>
          </w:rPr>
          <w:delText>http://java.sun.com/docs/codeconv/html/CodeConvTOC.doc.html</w:delText>
        </w:r>
        <w:r w:rsidDel="0027509A">
          <w:fldChar w:fldCharType="end"/>
        </w:r>
      </w:del>
      <w:r>
        <w:t xml:space="preserve"> </w:t>
      </w:r>
    </w:p>
    <w:p w:rsidR="007E4763" w:rsidRDefault="007E4763" w:rsidP="007E4763">
      <w:pPr>
        <w:pStyle w:val="Bullet1"/>
      </w:pPr>
      <w:r>
        <w:t xml:space="preserve">Draft Coding Standard, </w:t>
      </w:r>
      <w:hyperlink r:id="rId22" w:history="1">
        <w:r w:rsidRPr="006E65E4">
          <w:rPr>
            <w:rStyle w:val="Hyperlink"/>
          </w:rPr>
          <w:t>http://g.oswego.edu/dl/html/javaCodingStd.html</w:t>
        </w:r>
      </w:hyperlink>
      <w:r>
        <w:t xml:space="preserve"> </w:t>
      </w:r>
    </w:p>
    <w:p w:rsidR="007E4763" w:rsidRDefault="007E4763" w:rsidP="007E4763">
      <w:pPr>
        <w:pStyle w:val="Bullet1"/>
      </w:pPr>
      <w:r>
        <w:t xml:space="preserve">Exception Handling, </w:t>
      </w:r>
      <w:hyperlink r:id="rId23" w:history="1">
        <w:r w:rsidRPr="006E65E4">
          <w:rPr>
            <w:rStyle w:val="Hyperlink"/>
          </w:rPr>
          <w:t>http://www.onjava.com/lpt/a/4345</w:t>
        </w:r>
      </w:hyperlink>
    </w:p>
    <w:p w:rsidR="007E4763" w:rsidRDefault="007E4763" w:rsidP="007E4763">
      <w:pPr>
        <w:pStyle w:val="Bullet1"/>
      </w:pPr>
      <w:r>
        <w:t xml:space="preserve">Maven 1.x Best Practice, </w:t>
      </w:r>
      <w:hyperlink r:id="rId24" w:history="1">
        <w:r w:rsidRPr="006E65E4">
          <w:rPr>
            <w:rStyle w:val="Hyperlink"/>
          </w:rPr>
          <w:t>http://maven.apache.org/maven-1.x/using/bestpractices.html</w:t>
        </w:r>
      </w:hyperlink>
    </w:p>
    <w:p w:rsidR="007E4763" w:rsidRDefault="007E4763" w:rsidP="007E4763">
      <w:pPr>
        <w:pStyle w:val="Bullet1"/>
      </w:pPr>
      <w:r>
        <w:t xml:space="preserve">Javadoc Information, </w:t>
      </w:r>
      <w:hyperlink r:id="rId25" w:history="1">
        <w:r w:rsidRPr="006E65E4">
          <w:rPr>
            <w:rStyle w:val="Hyperlink"/>
          </w:rPr>
          <w:t>http://java.sun.com/j2se/javadoc/writingdoccomments/</w:t>
        </w:r>
      </w:hyperlink>
    </w:p>
    <w:p w:rsidR="007E4763" w:rsidRDefault="007E4763" w:rsidP="007E4763">
      <w:pPr>
        <w:pStyle w:val="Bullet1"/>
      </w:pPr>
      <w:r>
        <w:t xml:space="preserve">Javadoc Tool Information, </w:t>
      </w:r>
      <w:ins w:id="11" w:author="JohnsonJA" w:date="2014-02-07T10:29:00Z">
        <w:r w:rsidR="0027509A" w:rsidRPr="0027509A">
          <w:rPr>
            <w:color w:val="auto"/>
            <w:szCs w:val="20"/>
          </w:rPr>
          <w:fldChar w:fldCharType="begin"/>
        </w:r>
        <w:r w:rsidR="0027509A" w:rsidRPr="0027509A">
          <w:rPr>
            <w:color w:val="auto"/>
            <w:szCs w:val="20"/>
          </w:rPr>
          <w:instrText xml:space="preserve"> HYPERLINK "http://www.oracle.com/technetwork/java/index.html" </w:instrText>
        </w:r>
        <w:r w:rsidR="0027509A" w:rsidRPr="0027509A">
          <w:rPr>
            <w:color w:val="auto"/>
            <w:szCs w:val="20"/>
          </w:rPr>
          <w:fldChar w:fldCharType="separate"/>
        </w:r>
        <w:r w:rsidR="0027509A" w:rsidRPr="0027509A">
          <w:rPr>
            <w:color w:val="0000FF"/>
            <w:szCs w:val="20"/>
            <w:u w:val="single"/>
          </w:rPr>
          <w:t>http://www.oracle.com/technetwork/java/index.html</w:t>
        </w:r>
        <w:r w:rsidR="0027509A" w:rsidRPr="0027509A">
          <w:rPr>
            <w:color w:val="auto"/>
            <w:szCs w:val="20"/>
          </w:rPr>
          <w:fldChar w:fldCharType="end"/>
        </w:r>
      </w:ins>
      <w:del w:id="12" w:author="JohnsonJA" w:date="2014-02-07T10:29:00Z">
        <w:r w:rsidDel="0027509A">
          <w:fldChar w:fldCharType="begin"/>
        </w:r>
        <w:r w:rsidDel="0027509A">
          <w:delInstrText xml:space="preserve"> HYPERLINK "http://java.sun.com/j2se/javadoc/index.html" </w:delInstrText>
        </w:r>
        <w:r w:rsidDel="0027509A">
          <w:fldChar w:fldCharType="separate"/>
        </w:r>
        <w:r w:rsidRPr="006E65E4" w:rsidDel="0027509A">
          <w:rPr>
            <w:rStyle w:val="Hyperlink"/>
          </w:rPr>
          <w:delText>http://java.sun.com/j2se/javadoc/index.html</w:delText>
        </w:r>
        <w:r w:rsidDel="0027509A">
          <w:fldChar w:fldCharType="end"/>
        </w:r>
      </w:del>
    </w:p>
    <w:p w:rsidR="007E4763" w:rsidRDefault="007E4763" w:rsidP="0062373C">
      <w:pPr>
        <w:pStyle w:val="Bullet1"/>
      </w:pPr>
      <w:r w:rsidRPr="0062373C">
        <w:rPr>
          <w:rPrChange w:id="13" w:author="JohnsonJA" w:date="2014-02-07T10:36:00Z">
            <w:rPr>
              <w:lang w:val="de-DE"/>
            </w:rPr>
          </w:rPrChange>
        </w:rPr>
        <w:t>JUnit Information,</w:t>
      </w:r>
      <w:ins w:id="14" w:author="JohnsonJA" w:date="2014-02-07T10:35:00Z">
        <w:r w:rsidR="0062373C" w:rsidRPr="0062373C">
          <w:rPr>
            <w:rPrChange w:id="15" w:author="JohnsonJA" w:date="2014-02-07T10:36:00Z">
              <w:rPr>
                <w:lang w:val="de-DE"/>
              </w:rPr>
            </w:rPrChange>
          </w:rPr>
          <w:t xml:space="preserve"> </w:t>
        </w:r>
      </w:ins>
      <w:del w:id="16" w:author="JohnsonJA" w:date="2014-02-07T10:34:00Z">
        <w:r w:rsidRPr="0062373C" w:rsidDel="0062373C">
          <w:rPr>
            <w:rPrChange w:id="17" w:author="JohnsonJA" w:date="2014-02-07T10:36:00Z">
              <w:rPr>
                <w:lang w:val="de-DE"/>
              </w:rPr>
            </w:rPrChange>
          </w:rPr>
          <w:delText xml:space="preserve"> </w:delText>
        </w:r>
      </w:del>
      <w:ins w:id="18" w:author="JohnsonJA" w:date="2014-02-07T10:35:00Z">
        <w:r w:rsidR="0062373C" w:rsidRPr="0062373C">
          <w:rPr>
            <w:rPrChange w:id="19" w:author="JohnsonJA" w:date="2014-02-07T10:36:00Z">
              <w:rPr>
                <w:color w:val="auto"/>
                <w:szCs w:val="20"/>
              </w:rPr>
            </w:rPrChange>
          </w:rPr>
          <w:fldChar w:fldCharType="begin"/>
        </w:r>
        <w:r w:rsidR="0062373C" w:rsidRPr="0062373C">
          <w:rPr>
            <w:rPrChange w:id="20" w:author="JohnsonJA" w:date="2014-02-07T10:36:00Z">
              <w:rPr>
                <w:color w:val="auto"/>
                <w:szCs w:val="20"/>
              </w:rPr>
            </w:rPrChange>
          </w:rPr>
          <w:instrText xml:space="preserve"> HYPERLINK "</w:instrText>
        </w:r>
      </w:ins>
      <w:ins w:id="21" w:author="JohnsonJA" w:date="2014-02-07T10:34:00Z">
        <w:r w:rsidR="0062373C" w:rsidRPr="0062373C">
          <w:rPr>
            <w:rPrChange w:id="22" w:author="JohnsonJA" w:date="2014-02-07T10:36:00Z">
              <w:rPr>
                <w:color w:val="auto"/>
                <w:szCs w:val="20"/>
              </w:rPr>
            </w:rPrChange>
          </w:rPr>
          <w:instrText>ftp://ftp.sei.cmu.edu/public/documents/97.reports/ps/97hb001.ps</w:instrText>
        </w:r>
      </w:ins>
      <w:ins w:id="23" w:author="JohnsonJA" w:date="2014-02-07T10:35:00Z">
        <w:r w:rsidR="0062373C" w:rsidRPr="0062373C">
          <w:rPr>
            <w:rPrChange w:id="24" w:author="JohnsonJA" w:date="2014-02-07T10:36:00Z">
              <w:rPr>
                <w:color w:val="auto"/>
                <w:szCs w:val="20"/>
              </w:rPr>
            </w:rPrChange>
          </w:rPr>
          <w:instrText xml:space="preserve">" </w:instrText>
        </w:r>
        <w:r w:rsidR="0062373C" w:rsidRPr="0062373C">
          <w:rPr>
            <w:rPrChange w:id="25" w:author="JohnsonJA" w:date="2014-02-07T10:36:00Z">
              <w:rPr>
                <w:color w:val="auto"/>
                <w:szCs w:val="20"/>
              </w:rPr>
            </w:rPrChange>
          </w:rPr>
          <w:fldChar w:fldCharType="separate"/>
        </w:r>
      </w:ins>
      <w:ins w:id="26" w:author="JohnsonJA" w:date="2014-02-07T10:34:00Z">
        <w:r w:rsidR="0062373C" w:rsidRPr="0062373C">
          <w:rPr>
            <w:rPrChange w:id="27" w:author="JohnsonJA" w:date="2014-02-07T10:36:00Z">
              <w:rPr>
                <w:rStyle w:val="Hyperlink"/>
                <w:szCs w:val="20"/>
              </w:rPr>
            </w:rPrChange>
          </w:rPr>
          <w:t>ftp://ftp.sei.cmu.edu/public/documents/97.reports/ps/97hb001.ps</w:t>
        </w:r>
      </w:ins>
      <w:ins w:id="28" w:author="JohnsonJA" w:date="2014-02-07T10:35:00Z">
        <w:r w:rsidR="0062373C" w:rsidRPr="0062373C">
          <w:rPr>
            <w:rPrChange w:id="29" w:author="JohnsonJA" w:date="2014-02-07T10:36:00Z">
              <w:rPr>
                <w:color w:val="auto"/>
                <w:szCs w:val="20"/>
              </w:rPr>
            </w:rPrChange>
          </w:rPr>
          <w:fldChar w:fldCharType="end"/>
        </w:r>
        <w:r w:rsidR="0062373C" w:rsidRPr="0062373C">
          <w:rPr>
            <w:rPrChange w:id="30" w:author="JohnsonJA" w:date="2014-02-07T10:36:00Z">
              <w:rPr>
                <w:color w:val="auto"/>
                <w:szCs w:val="20"/>
              </w:rPr>
            </w:rPrChange>
          </w:rPr>
          <w:t xml:space="preserve"> </w:t>
        </w:r>
      </w:ins>
      <w:del w:id="31" w:author="JohnsonJA" w:date="2014-02-07T10:30:00Z">
        <w:r w:rsidRPr="0062373C" w:rsidDel="0062373C">
          <w:rPr>
            <w:rPrChange w:id="32" w:author="JohnsonJA" w:date="2014-02-07T10:36:00Z">
              <w:rPr>
                <w:lang w:val="de-DE"/>
              </w:rPr>
            </w:rPrChange>
          </w:rPr>
          <w:fldChar w:fldCharType="begin"/>
        </w:r>
        <w:r w:rsidRPr="0062373C" w:rsidDel="0062373C">
          <w:rPr>
            <w:rPrChange w:id="33" w:author="JohnsonJA" w:date="2014-02-07T10:36:00Z">
              <w:rPr>
                <w:lang w:val="de-DE"/>
              </w:rPr>
            </w:rPrChange>
          </w:rPr>
          <w:delInstrText xml:space="preserve"> HYPERLINK "http://www.junit.org/index.htm" </w:delInstrText>
        </w:r>
        <w:r w:rsidRPr="0062373C" w:rsidDel="0062373C">
          <w:rPr>
            <w:rPrChange w:id="34" w:author="JohnsonJA" w:date="2014-02-07T10:36:00Z">
              <w:rPr>
                <w:lang w:val="de-DE"/>
              </w:rPr>
            </w:rPrChange>
          </w:rPr>
          <w:fldChar w:fldCharType="separate"/>
        </w:r>
        <w:r w:rsidRPr="0062373C" w:rsidDel="0062373C">
          <w:rPr>
            <w:rPrChange w:id="35" w:author="JohnsonJA" w:date="2014-02-07T10:36:00Z">
              <w:rPr>
                <w:rStyle w:val="Hyperlink"/>
                <w:szCs w:val="20"/>
                <w:lang w:val="de-DE"/>
              </w:rPr>
            </w:rPrChange>
          </w:rPr>
          <w:delText>http://www.junit.org/index.htm</w:delText>
        </w:r>
        <w:r w:rsidRPr="0062373C" w:rsidDel="0062373C">
          <w:rPr>
            <w:rPrChange w:id="36" w:author="JohnsonJA" w:date="2014-02-07T10:36:00Z">
              <w:rPr>
                <w:lang w:val="de-DE"/>
              </w:rPr>
            </w:rPrChange>
          </w:rPr>
          <w:fldChar w:fldCharType="end"/>
        </w:r>
        <w:r w:rsidRPr="0062373C" w:rsidDel="0062373C">
          <w:rPr>
            <w:rPrChange w:id="37" w:author="JohnsonJA" w:date="2014-02-07T10:36:00Z">
              <w:rPr>
                <w:lang w:val="de-DE"/>
              </w:rPr>
            </w:rPrChange>
          </w:rPr>
          <w:delText xml:space="preserve"> </w:delText>
        </w:r>
      </w:del>
      <w:r w:rsidRPr="0062373C">
        <w:rPr>
          <w:rPrChange w:id="38" w:author="JohnsonJA" w:date="2014-02-07T10:36:00Z">
            <w:rPr>
              <w:lang w:val="de-DE"/>
            </w:rPr>
          </w:rPrChange>
        </w:rPr>
        <w:t xml:space="preserve">Handbook: CMU/SEI-97-HB-001. </w:t>
      </w:r>
      <w:r>
        <w:t>January 1997. C4 Software Technology Reference Guide —A Prototype, Software Engineering Institute, Carnegie Mellon University, Pittsburgh, Pennsylvania 15213</w:t>
      </w:r>
    </w:p>
    <w:p w:rsidR="007E4763" w:rsidRDefault="007E4763" w:rsidP="007E4763">
      <w:pPr>
        <w:pStyle w:val="Bullet1"/>
      </w:pPr>
      <w:r>
        <w:t>A Proposed Taxonomy for Software Development Risks for High-Performance Computing (HPC) Scientific/Engineering Applications, TECHNICAL NOTE, CMU/SEI-2006-TN-039 January 2007, Software Engineering Institute, Carnegie Mellon University, Pittsburgh, Pennsylvania 15213</w:t>
      </w:r>
    </w:p>
    <w:p w:rsidR="007E4763" w:rsidRDefault="006E1645" w:rsidP="006E1645">
      <w:pPr>
        <w:pStyle w:val="Bullet1"/>
      </w:pPr>
      <w:ins w:id="39" w:author="JohnsonJA" w:date="2014-02-07T10:43:00Z">
        <w:r w:rsidRPr="006E1645">
          <w:t>Applying and Interpreting Object Oriented Metrics</w:t>
        </w:r>
        <w:r>
          <w:t xml:space="preserve">, Presenter </w:t>
        </w:r>
        <w:r w:rsidRPr="006E1645">
          <w:t>Dr. Linda H. Rosenberg</w:t>
        </w:r>
        <w:r w:rsidRPr="006E1645">
          <w:cr/>
        </w:r>
      </w:ins>
      <w:del w:id="40" w:author="JohnsonJA" w:date="2014-02-07T10:43:00Z">
        <w:r w:rsidR="007E4763" w:rsidDel="006E1645">
          <w:delText>Applying and Interpreting Object Oriented Metrics, NASA Software Assurance Technology Center (SATC)</w:delText>
        </w:r>
      </w:del>
      <w:r w:rsidR="007E4763">
        <w:t xml:space="preserve">, </w:t>
      </w:r>
      <w:ins w:id="41" w:author="JohnsonJA" w:date="2014-02-07T10:42:00Z">
        <w:r w:rsidR="0062373C" w:rsidRPr="0062373C">
          <w:rPr>
            <w:color w:val="auto"/>
            <w:szCs w:val="20"/>
          </w:rPr>
          <w:fldChar w:fldCharType="begin"/>
        </w:r>
        <w:r w:rsidR="0062373C" w:rsidRPr="0062373C">
          <w:rPr>
            <w:color w:val="auto"/>
            <w:szCs w:val="20"/>
          </w:rPr>
          <w:instrText xml:space="preserve"> HYPERLINK "http://www.literateprogramming.com/ooapply.pdf" </w:instrText>
        </w:r>
        <w:r w:rsidR="0062373C" w:rsidRPr="0062373C">
          <w:rPr>
            <w:color w:val="auto"/>
            <w:szCs w:val="20"/>
          </w:rPr>
          <w:fldChar w:fldCharType="separate"/>
        </w:r>
        <w:r w:rsidR="0062373C" w:rsidRPr="0062373C">
          <w:rPr>
            <w:color w:val="0000FF"/>
            <w:szCs w:val="20"/>
            <w:u w:val="single"/>
          </w:rPr>
          <w:t>http://www.literateprogramming.com/ooapply.pdf</w:t>
        </w:r>
        <w:r w:rsidR="0062373C" w:rsidRPr="0062373C">
          <w:rPr>
            <w:color w:val="auto"/>
            <w:szCs w:val="20"/>
          </w:rPr>
          <w:fldChar w:fldCharType="end"/>
        </w:r>
      </w:ins>
      <w:del w:id="42" w:author="JohnsonJA" w:date="2014-02-07T10:42:00Z">
        <w:r w:rsidR="007E4763" w:rsidDel="0062373C">
          <w:fldChar w:fldCharType="begin"/>
        </w:r>
        <w:r w:rsidR="007E4763" w:rsidDel="0062373C">
          <w:delInstrText xml:space="preserve"> HYPERLINK "http://satc.gsfc.nasa.gov/support/STC_APR98/apply_oo/apply_oo.html" </w:delInstrText>
        </w:r>
        <w:r w:rsidR="007E4763" w:rsidDel="0062373C">
          <w:fldChar w:fldCharType="separate"/>
        </w:r>
        <w:r w:rsidR="007E4763" w:rsidRPr="006E65E4" w:rsidDel="0062373C">
          <w:rPr>
            <w:rStyle w:val="Hyperlink"/>
          </w:rPr>
          <w:delText>http://satc.gsfc.nasa.gov/support/STC_APR98/apply_oo/apply_oo.html</w:delText>
        </w:r>
        <w:r w:rsidR="007E4763" w:rsidDel="0062373C">
          <w:fldChar w:fldCharType="end"/>
        </w:r>
      </w:del>
    </w:p>
    <w:p w:rsidR="007E4763" w:rsidRDefault="007E4763" w:rsidP="007E4763">
      <w:pPr>
        <w:pStyle w:val="Bullet1"/>
      </w:pPr>
      <w:r>
        <w:t xml:space="preserve">Minimizing code defects to improve software quality and lower development costs, Development Solutions White paper, October 2008, IBM/Rational </w:t>
      </w:r>
    </w:p>
    <w:p w:rsidR="007E4763" w:rsidRDefault="007E4763" w:rsidP="007E4763">
      <w:pPr>
        <w:pStyle w:val="Bullet1"/>
      </w:pPr>
      <w:r>
        <w:t xml:space="preserve">Managing Software Risks in Software Intensive Systems with Metrics and Measures, Robert A. Martin, MITRE, presentation to SEI/CMU Conference on the Acquisition of Software-Intensive Systems 2003, 30 January 2003. </w:t>
      </w:r>
    </w:p>
    <w:p w:rsidR="007E4763" w:rsidRDefault="007E4763" w:rsidP="007E4763">
      <w:pPr>
        <w:pStyle w:val="Bullet1"/>
      </w:pPr>
      <w:r>
        <w:t xml:space="preserve">NIST Special Publication 500-235, Structured Testing: A Testing Methodology Using the Cyclomatic Complexity Metric, Arthur H. Watson, Thomas J. McCabe, Prepared under NIST Contract 43NANB517266 , Dolores R. Wallace, Editor Computer Systems Laboratory, National Institute of Standards and Technology, Gaithersburg, MD 20899-0001, August 1996 </w:t>
      </w:r>
    </w:p>
    <w:p w:rsidR="007E4763" w:rsidRDefault="007E4763" w:rsidP="007E4763">
      <w:pPr>
        <w:pStyle w:val="Bullet1"/>
      </w:pPr>
      <w:r>
        <w:t xml:space="preserve">Shyam R. Chidamber, Chris F. Kemerer. A Metrics suite for Object Oriented design. M.I.T. Sloan School of Management E53-315. 1993. </w:t>
      </w:r>
      <w:ins w:id="43" w:author="JohnsonJA" w:date="2014-02-07T10:45:00Z">
        <w:r w:rsidR="006E1645" w:rsidRPr="006E1645">
          <w:rPr>
            <w:color w:val="auto"/>
            <w:szCs w:val="20"/>
          </w:rPr>
          <w:fldChar w:fldCharType="begin"/>
        </w:r>
        <w:r w:rsidR="006E1645" w:rsidRPr="006E1645">
          <w:rPr>
            <w:color w:val="auto"/>
            <w:szCs w:val="20"/>
          </w:rPr>
          <w:instrText xml:space="preserve"> HYPERLINK "http://maisqual.squoring.com/wiki/images/5/5c/Chid_kem_metrics.pdf" </w:instrText>
        </w:r>
        <w:r w:rsidR="006E1645" w:rsidRPr="006E1645">
          <w:rPr>
            <w:color w:val="auto"/>
            <w:szCs w:val="20"/>
          </w:rPr>
          <w:fldChar w:fldCharType="separate"/>
        </w:r>
        <w:r w:rsidR="006E1645" w:rsidRPr="006E1645">
          <w:rPr>
            <w:color w:val="0000FF"/>
            <w:szCs w:val="20"/>
            <w:u w:val="single"/>
          </w:rPr>
          <w:t>http://maisqual.squoring.com/wiki/images/5/5c/Chid_kem_metrics.pdf</w:t>
        </w:r>
        <w:r w:rsidR="006E1645" w:rsidRPr="006E1645">
          <w:rPr>
            <w:color w:val="auto"/>
            <w:szCs w:val="20"/>
          </w:rPr>
          <w:fldChar w:fldCharType="end"/>
        </w:r>
      </w:ins>
      <w:del w:id="44" w:author="JohnsonJA" w:date="2014-02-07T10:45:00Z">
        <w:r w:rsidDel="006E1645">
          <w:fldChar w:fldCharType="begin"/>
        </w:r>
        <w:r w:rsidDel="006E1645">
          <w:delInstrText xml:space="preserve"> HYPERLINK "http://uweb.txstate.edu/~mg43/CS5391/Papers/Metrics/OOMetrics.pdf" </w:delInstrText>
        </w:r>
        <w:r w:rsidDel="006E1645">
          <w:fldChar w:fldCharType="separate"/>
        </w:r>
        <w:r w:rsidRPr="006E65E4" w:rsidDel="006E1645">
          <w:rPr>
            <w:rStyle w:val="Hyperlink"/>
          </w:rPr>
          <w:delText>http://uweb.txstate.edu/~mg43/CS5391/Papers/Metrics/OOMetrics.pdf</w:delText>
        </w:r>
        <w:r w:rsidDel="006E1645">
          <w:fldChar w:fldCharType="end"/>
        </w:r>
      </w:del>
    </w:p>
    <w:p w:rsidR="007E4763" w:rsidRDefault="007E4763" w:rsidP="007E4763">
      <w:pPr>
        <w:pStyle w:val="Bullet1"/>
      </w:pPr>
      <w:r>
        <w:t xml:space="preserve">Victor Basili, Lionel Briand and Walcelio Melo. A Validation of Object-Oriented Design Metrics as Quality Indicators. IEEE Transactions on Software Engineering. Vol. 22, No. 10, October 1996. </w:t>
      </w:r>
      <w:hyperlink r:id="rId26" w:history="1">
        <w:r w:rsidRPr="006E65E4">
          <w:rPr>
            <w:rStyle w:val="Hyperlink"/>
          </w:rPr>
          <w:t>http://www.cs.umd.edu/users/basili/publications/journals/J60.pdf</w:t>
        </w:r>
      </w:hyperlink>
    </w:p>
    <w:p w:rsidR="007E4763" w:rsidRPr="006E65E4" w:rsidRDefault="007E4763" w:rsidP="007E4763">
      <w:pPr>
        <w:pStyle w:val="Bullet1"/>
        <w:rPr>
          <w:lang w:val="de-DE"/>
        </w:rPr>
      </w:pPr>
      <w:r>
        <w:t xml:space="preserve">Laing, Victor &amp; Coleman, Charles: Principal Components of Orthogonal Object-Oriented Metrics. White Paper Analyzing Results of NASA Object-Oriented Data. </w:t>
      </w:r>
      <w:r w:rsidRPr="00CA20FC">
        <w:t xml:space="preserve">SATC, NASA, 2001. </w:t>
      </w:r>
      <w:ins w:id="45" w:author="JohnsonJA" w:date="2014-02-07T10:46:00Z">
        <w:r w:rsidR="006E1645" w:rsidRPr="006E1645">
          <w:rPr>
            <w:color w:val="auto"/>
            <w:szCs w:val="20"/>
          </w:rPr>
          <w:fldChar w:fldCharType="begin"/>
        </w:r>
        <w:r w:rsidR="006E1645" w:rsidRPr="006E1645">
          <w:rPr>
            <w:color w:val="auto"/>
            <w:szCs w:val="20"/>
          </w:rPr>
          <w:instrText xml:space="preserve"> HYPERLINK "http://citeseerx.ist.psu.edu/viewdoc/download;jsessionid=CB520F14993302E2669C6BD3F4C0AC90?doi=10.1.1.95.6760&amp;rep=rep1&amp;type=pdf" </w:instrText>
        </w:r>
        <w:r w:rsidR="006E1645" w:rsidRPr="006E1645">
          <w:rPr>
            <w:color w:val="auto"/>
            <w:szCs w:val="20"/>
          </w:rPr>
          <w:fldChar w:fldCharType="separate"/>
        </w:r>
        <w:r w:rsidR="006E1645" w:rsidRPr="006E1645">
          <w:rPr>
            <w:color w:val="0000FF"/>
            <w:szCs w:val="20"/>
            <w:u w:val="single"/>
          </w:rPr>
          <w:t>http://citeseerx.ist.psu.edu/viewdoc/download;jsessionid=CB520F14993302E2669C6BD3F4C0AC90?doi=10.1.1.95.6760&amp;rep=rep1&amp;type=pdf</w:t>
        </w:r>
        <w:r w:rsidR="006E1645" w:rsidRPr="006E1645">
          <w:rPr>
            <w:color w:val="auto"/>
            <w:szCs w:val="20"/>
          </w:rPr>
          <w:fldChar w:fldCharType="end"/>
        </w:r>
      </w:ins>
      <w:del w:id="46" w:author="JohnsonJA" w:date="2014-02-07T10:46:00Z">
        <w:r w:rsidDel="006E1645">
          <w:rPr>
            <w:lang w:val="de-DE"/>
          </w:rPr>
          <w:fldChar w:fldCharType="begin"/>
        </w:r>
        <w:r w:rsidRPr="00CA20FC" w:rsidDel="006E1645">
          <w:delInstrText xml:space="preserve"> HYPERLINK "http://satc.gsfc.nasa.gov/support/OSMASAS_SEP01/Principal_Components_of_Orthogonal_Object_Oriented_Metrics.pdf" </w:delInstrText>
        </w:r>
        <w:r w:rsidDel="006E1645">
          <w:rPr>
            <w:lang w:val="de-DE"/>
          </w:rPr>
          <w:fldChar w:fldCharType="separate"/>
        </w:r>
        <w:r w:rsidRPr="006E65E4" w:rsidDel="006E1645">
          <w:rPr>
            <w:rStyle w:val="Hyperlink"/>
            <w:lang w:val="de-DE"/>
          </w:rPr>
          <w:delText>http://satc.gsfc.nasa.gov/support/OSMASAS_SEP01/Principal_Components_of_Orthogonal_Object_Oriented_Metrics.pdf</w:delText>
        </w:r>
        <w:r w:rsidDel="006E1645">
          <w:rPr>
            <w:lang w:val="de-DE"/>
          </w:rPr>
          <w:fldChar w:fldCharType="end"/>
        </w:r>
      </w:del>
    </w:p>
    <w:p w:rsidR="007E4763" w:rsidRDefault="007E4763" w:rsidP="007E4763">
      <w:pPr>
        <w:pStyle w:val="Bullet1"/>
      </w:pPr>
      <w:r>
        <w:t xml:space="preserve">O’Rielly on Java.com;  </w:t>
      </w:r>
      <w:ins w:id="47" w:author="JohnsonJA" w:date="2014-02-07T10:47:00Z">
        <w:r w:rsidR="006E1645" w:rsidRPr="006E1645">
          <w:rPr>
            <w:color w:val="auto"/>
            <w:szCs w:val="20"/>
          </w:rPr>
          <w:fldChar w:fldCharType="begin"/>
        </w:r>
        <w:r w:rsidR="006E1645" w:rsidRPr="006E1645">
          <w:rPr>
            <w:color w:val="auto"/>
            <w:szCs w:val="20"/>
          </w:rPr>
          <w:instrText xml:space="preserve"> HYPERLINK "http://www.onjava.com/" </w:instrText>
        </w:r>
        <w:r w:rsidR="006E1645" w:rsidRPr="006E1645">
          <w:rPr>
            <w:color w:val="auto"/>
            <w:szCs w:val="20"/>
          </w:rPr>
          <w:fldChar w:fldCharType="separate"/>
        </w:r>
        <w:r w:rsidR="006E1645" w:rsidRPr="006E1645">
          <w:rPr>
            <w:color w:val="0000FF"/>
            <w:szCs w:val="20"/>
            <w:u w:val="single"/>
          </w:rPr>
          <w:t>http://www.onjava.com/</w:t>
        </w:r>
        <w:r w:rsidR="006E1645" w:rsidRPr="006E1645">
          <w:rPr>
            <w:color w:val="auto"/>
            <w:szCs w:val="20"/>
          </w:rPr>
          <w:fldChar w:fldCharType="end"/>
        </w:r>
      </w:ins>
      <w:del w:id="48" w:author="JohnsonJA" w:date="2014-02-07T10:47:00Z">
        <w:r w:rsidDel="006E1645">
          <w:fldChar w:fldCharType="begin"/>
        </w:r>
        <w:r w:rsidR="00C10D34" w:rsidDel="006E1645">
          <w:delInstrText>HYPERLINK "../../../../Users/Robin/AppData/Roaming/Microsoft/Word/www.onjava.com"</w:delInstrText>
        </w:r>
        <w:r w:rsidDel="006E1645">
          <w:fldChar w:fldCharType="separate"/>
        </w:r>
        <w:r w:rsidRPr="006E65E4" w:rsidDel="006E1645">
          <w:rPr>
            <w:rStyle w:val="Hyperlink"/>
          </w:rPr>
          <w:delText>www.onjava.com</w:delText>
        </w:r>
        <w:r w:rsidDel="006E1645">
          <w:fldChar w:fldCharType="end"/>
        </w:r>
      </w:del>
    </w:p>
    <w:p w:rsidR="007E4763" w:rsidRDefault="007E4763" w:rsidP="007E4763">
      <w:pPr>
        <w:pStyle w:val="Bullet1"/>
      </w:pPr>
      <w:r>
        <w:t>"Does Java need Checked Exceptions?" by Bruce Eckel</w:t>
      </w:r>
    </w:p>
    <w:p w:rsidR="007E4763" w:rsidRDefault="007E4763" w:rsidP="007E4763">
      <w:pPr>
        <w:pStyle w:val="Bullet1"/>
      </w:pPr>
      <w:r>
        <w:t>"Exceptional Java," by Alan Griffiths</w:t>
      </w:r>
    </w:p>
    <w:p w:rsidR="007E4763" w:rsidRDefault="007E4763" w:rsidP="007E4763">
      <w:pPr>
        <w:pStyle w:val="Bullet1"/>
      </w:pPr>
      <w:r>
        <w:t>"The trouble with checked exceptions: A conversation with Anders Hejlsberg, Part II" on Artima.com</w:t>
      </w:r>
    </w:p>
    <w:p w:rsidR="007E4763" w:rsidRDefault="007E4763" w:rsidP="007E4763">
      <w:pPr>
        <w:pStyle w:val="Bullet1"/>
      </w:pPr>
      <w:r>
        <w:t>"Checked exceptions are of dubious value," on C2.com</w:t>
      </w:r>
    </w:p>
    <w:p w:rsidR="007E4763" w:rsidRDefault="007E4763" w:rsidP="007E4763">
      <w:pPr>
        <w:pStyle w:val="Heading1"/>
        <w:pageBreakBefore/>
      </w:pPr>
      <w:bookmarkStart w:id="49" w:name="_Toc379531717"/>
      <w:r>
        <w:t>Java Best Practices</w:t>
      </w:r>
      <w:bookmarkEnd w:id="49"/>
    </w:p>
    <w:p w:rsidR="007E4763" w:rsidRDefault="007E4763" w:rsidP="007E4763">
      <w:pPr>
        <w:pStyle w:val="BodyText"/>
      </w:pPr>
      <w:r>
        <w:t>This section describes Java coding best practices and the resources used to support the best practices.  For more information on the tools, refer to the links provided.</w:t>
      </w:r>
    </w:p>
    <w:p w:rsidR="007E4763" w:rsidRDefault="00AF046E" w:rsidP="007E4763">
      <w:pPr>
        <w:pStyle w:val="Bullet1"/>
      </w:pPr>
      <w:r>
        <w:t xml:space="preserve">Use </w:t>
      </w:r>
      <w:r w:rsidRPr="00965207">
        <w:t xml:space="preserve">Logback </w:t>
      </w:r>
      <w:r>
        <w:t xml:space="preserve">for logging when developing code. For more information on </w:t>
      </w:r>
      <w:r w:rsidRPr="00965207">
        <w:t xml:space="preserve">Logback </w:t>
      </w:r>
      <w:r>
        <w:t xml:space="preserve">logging, please check the </w:t>
      </w:r>
      <w:r>
        <w:rPr>
          <w:color w:val="1F497D"/>
        </w:rPr>
        <w:t xml:space="preserve">Logback library at URL: </w:t>
      </w:r>
      <w:r w:rsidRPr="00965207">
        <w:rPr>
          <w:color w:val="1F497D"/>
        </w:rPr>
        <w:t>http://Logback.qos.ch/index.html</w:t>
      </w:r>
      <w:r>
        <w:t xml:space="preserve">. Logback </w:t>
      </w:r>
      <w:r w:rsidRPr="00965207">
        <w:t>implements the SLF4J API and is very flexible</w:t>
      </w:r>
      <w:r>
        <w:t xml:space="preserve">. It can, </w:t>
      </w:r>
      <w:r>
        <w:rPr>
          <w:color w:val="1F497D"/>
        </w:rPr>
        <w:t>via a configuration file, select log events and filtered content may be sent to different destinations</w:t>
      </w:r>
      <w:commentRangeStart w:id="50"/>
      <w:commentRangeStart w:id="51"/>
      <w:r w:rsidR="007E4763">
        <w:t>.</w:t>
      </w:r>
      <w:commentRangeEnd w:id="50"/>
      <w:r w:rsidR="002741E8">
        <w:rPr>
          <w:rStyle w:val="CommentReference"/>
          <w:color w:val="auto"/>
        </w:rPr>
        <w:commentReference w:id="50"/>
      </w:r>
      <w:commentRangeEnd w:id="51"/>
      <w:r w:rsidR="006E1645">
        <w:rPr>
          <w:rStyle w:val="CommentReference"/>
          <w:color w:val="auto"/>
        </w:rPr>
        <w:commentReference w:id="51"/>
      </w:r>
      <w:r w:rsidR="007E4763">
        <w:t xml:space="preserve">  Proper error logging quickly helps find application errors and business logic issues in development, test, and production environments.  Logging should have several levels of detail and each level should be configurable at run-time.</w:t>
      </w:r>
    </w:p>
    <w:p w:rsidR="007E4763" w:rsidRDefault="007E4763" w:rsidP="007E4763">
      <w:pPr>
        <w:pStyle w:val="Bullet1"/>
      </w:pPr>
      <w:r>
        <w:t xml:space="preserve">Use Javadoc tool or if not possible, Javadoc comment style for documenting comments within Java programs.  Properly commenting the Java Application Programming Interface (API) allows for easier maintenance of the code.  </w:t>
      </w:r>
    </w:p>
    <w:p w:rsidR="007E4763" w:rsidRDefault="007E4763" w:rsidP="007E4763">
      <w:pPr>
        <w:pStyle w:val="NumberedList"/>
        <w:tabs>
          <w:tab w:val="clear" w:pos="317"/>
          <w:tab w:val="clear" w:pos="432"/>
          <w:tab w:val="left" w:pos="1080"/>
        </w:tabs>
        <w:ind w:left="1080" w:hanging="180"/>
      </w:pPr>
      <w:r>
        <w:t>Comment any complex and hard-to-understand code constructions, workarounds or assumptions made by the code.</w:t>
      </w:r>
    </w:p>
    <w:p w:rsidR="007E4763" w:rsidRDefault="007E4763" w:rsidP="007E4763">
      <w:pPr>
        <w:pStyle w:val="NumberedList"/>
        <w:tabs>
          <w:tab w:val="clear" w:pos="317"/>
          <w:tab w:val="clear" w:pos="432"/>
          <w:tab w:val="left" w:pos="1080"/>
        </w:tabs>
        <w:ind w:left="1080" w:hanging="180"/>
      </w:pPr>
      <w:r>
        <w:t>Remove dead code rather than comment it out.</w:t>
      </w:r>
    </w:p>
    <w:p w:rsidR="007E4763" w:rsidRDefault="007E4763" w:rsidP="007E4763">
      <w:pPr>
        <w:pStyle w:val="NumberedList"/>
        <w:tabs>
          <w:tab w:val="clear" w:pos="317"/>
          <w:tab w:val="clear" w:pos="432"/>
          <w:tab w:val="left" w:pos="1080"/>
        </w:tabs>
        <w:ind w:left="1080" w:hanging="180"/>
      </w:pPr>
      <w:r>
        <w:t xml:space="preserve">Use @TODO task tag to comment unfinished tasks or that code requires additional work.  </w:t>
      </w:r>
    </w:p>
    <w:p w:rsidR="007E4763" w:rsidRDefault="007E4763" w:rsidP="007E4763">
      <w:pPr>
        <w:pStyle w:val="NumberedList"/>
        <w:tabs>
          <w:tab w:val="clear" w:pos="317"/>
          <w:tab w:val="clear" w:pos="432"/>
          <w:tab w:val="left" w:pos="1080"/>
        </w:tabs>
        <w:ind w:left="1080" w:hanging="180"/>
      </w:pPr>
      <w:r>
        <w:t xml:space="preserve">Use FIXME task tag to document issues.  </w:t>
      </w:r>
    </w:p>
    <w:p w:rsidR="007E4763" w:rsidRDefault="007E4763" w:rsidP="007E4763">
      <w:pPr>
        <w:pStyle w:val="NumberedList"/>
        <w:tabs>
          <w:tab w:val="clear" w:pos="317"/>
          <w:tab w:val="clear" w:pos="432"/>
          <w:tab w:val="left" w:pos="1080"/>
        </w:tabs>
        <w:ind w:left="1080" w:hanging="180"/>
      </w:pPr>
      <w:r>
        <w:t xml:space="preserve">Use XXX task tag to comment any content that may not be appropriate.  </w:t>
      </w:r>
    </w:p>
    <w:p w:rsidR="007E4763" w:rsidRDefault="007E4763" w:rsidP="007E4763">
      <w:pPr>
        <w:pStyle w:val="NumberedList"/>
        <w:tabs>
          <w:tab w:val="clear" w:pos="317"/>
          <w:tab w:val="clear" w:pos="432"/>
          <w:tab w:val="left" w:pos="1080"/>
        </w:tabs>
        <w:ind w:left="1080" w:hanging="180"/>
      </w:pPr>
      <w:r>
        <w:t xml:space="preserve">All task tags should be handled and removed prior to </w:t>
      </w:r>
      <w:r w:rsidR="009B6F19">
        <w:t>IV&amp;V</w:t>
      </w:r>
      <w:r>
        <w:t xml:space="preserve"> Test</w:t>
      </w:r>
      <w:r w:rsidR="009B6F19">
        <w:t>ing</w:t>
      </w:r>
      <w:r>
        <w:t>.</w:t>
      </w:r>
    </w:p>
    <w:p w:rsidR="007E4763" w:rsidRDefault="007E4763" w:rsidP="007E4763">
      <w:pPr>
        <w:pStyle w:val="NumberedList"/>
        <w:tabs>
          <w:tab w:val="clear" w:pos="317"/>
          <w:tab w:val="clear" w:pos="432"/>
          <w:tab w:val="left" w:pos="1080"/>
        </w:tabs>
        <w:ind w:left="1080" w:hanging="180"/>
      </w:pPr>
      <w:r>
        <w:t>To add to the traceability of the system you are working on, use class-level comments to point to the system requirements and design that the code implements or the individual enhancement or defect report request that requires the change or update you are working on</w:t>
      </w:r>
    </w:p>
    <w:p w:rsidR="007E4763" w:rsidRDefault="007E4763" w:rsidP="007E4763">
      <w:pPr>
        <w:pStyle w:val="NumberedList"/>
        <w:tabs>
          <w:tab w:val="clear" w:pos="317"/>
          <w:tab w:val="clear" w:pos="432"/>
          <w:tab w:val="left" w:pos="1080"/>
        </w:tabs>
        <w:ind w:left="1080" w:hanging="180"/>
      </w:pPr>
      <w:r>
        <w:t>Suppress or handle all compiler warnings prior to Test Readiness Review (TRR).</w:t>
      </w:r>
    </w:p>
    <w:p w:rsidR="007E4763" w:rsidRDefault="007E4763" w:rsidP="007E4763">
      <w:pPr>
        <w:pStyle w:val="Bullet1"/>
      </w:pPr>
      <w:r>
        <w:t xml:space="preserve">If your project compiles with the latest Java release, and you have no need to support previous versions of Java, you are encouraged to use the new release features.  New projects are encouraged to use the latest </w:t>
      </w:r>
      <w:r w:rsidR="009B6F19">
        <w:t xml:space="preserve">IT CCB </w:t>
      </w:r>
      <w:r>
        <w:t>approved release to take advantage of new features, as well as implement improved performance.</w:t>
      </w:r>
    </w:p>
    <w:p w:rsidR="007E4763" w:rsidRDefault="007E4763" w:rsidP="007E4763">
      <w:pPr>
        <w:pStyle w:val="Bullet1"/>
      </w:pPr>
      <w:r>
        <w:t xml:space="preserve">Follow proper Exception Handling best practices.  All exception handling should be logged to the application log.  All log files should contain identifiable exceptions for operational debugging purposes.  Errors should never be silently ignored.  At a minimum, the condition should be logged.  </w:t>
      </w:r>
    </w:p>
    <w:p w:rsidR="007E4763" w:rsidRDefault="007E4763" w:rsidP="007E4763">
      <w:pPr>
        <w:pStyle w:val="Bullet1"/>
      </w:pPr>
      <w:r>
        <w:t>Please refer to our policy on exception handling.  Specific exceptions should be used whenever useful, as they allow other code to catch and handle specific problems without falsely handling unrelated issues.  If a specific exception does not exist, creating one is encouraged, even if it does not carry data.</w:t>
      </w:r>
    </w:p>
    <w:p w:rsidR="007E4763" w:rsidRDefault="007E4763" w:rsidP="007E4763">
      <w:pPr>
        <w:pStyle w:val="Heading1"/>
      </w:pPr>
      <w:bookmarkStart w:id="52" w:name="_Toc379531718"/>
      <w:r>
        <w:t>Naming Conventions</w:t>
      </w:r>
      <w:bookmarkEnd w:id="52"/>
    </w:p>
    <w:p w:rsidR="007E4763" w:rsidRDefault="007E4763" w:rsidP="007E4763">
      <w:pPr>
        <w:pStyle w:val="BodyText"/>
      </w:pPr>
      <w:r>
        <w:t xml:space="preserve">The section below contains naming conventions for packages, class names, directory paths and public method names that apply to new applications.  Do not change existing applications since there will be large impact to the existing software. This means new code in the middle of an existing file must follow new guidelines as much as possible without </w:t>
      </w:r>
      <w:r w:rsidR="009B6F19">
        <w:t>disrupting the</w:t>
      </w:r>
      <w:r>
        <w:t xml:space="preserve"> existing code.  However, new files within existing application must follow these new naming conventions.</w:t>
      </w:r>
    </w:p>
    <w:p w:rsidR="007E4763" w:rsidRDefault="007E4763" w:rsidP="007E4763">
      <w:pPr>
        <w:pStyle w:val="BodyText"/>
      </w:pPr>
      <w:r>
        <w:t xml:space="preserve">Meaningful names are important for maintaining understandable and high-quality code. Developers should take the time to choose names that are descriptive and unambiguous. </w:t>
      </w:r>
    </w:p>
    <w:p w:rsidR="007E4763" w:rsidRDefault="007E4763" w:rsidP="007E4763">
      <w:pPr>
        <w:pStyle w:val="BodyText"/>
      </w:pPr>
      <w:r>
        <w:t>Except for user-defined constants, all identifier names should be written as a mix of upper and lower case letters. This coding standard uses the following rules for formatting identifier names:</w:t>
      </w:r>
    </w:p>
    <w:p w:rsidR="007E4763" w:rsidRDefault="007E4763" w:rsidP="007E4763">
      <w:pPr>
        <w:pStyle w:val="TableCaption"/>
      </w:pPr>
      <w:bookmarkStart w:id="53" w:name="_Toc273023665"/>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r>
        <w:t xml:space="preserve">. </w:t>
      </w:r>
      <w:r w:rsidRPr="00991E01">
        <w:t>Identifier Naming Rules</w:t>
      </w:r>
      <w:bookmarkEnd w:id="53"/>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648"/>
        <w:gridCol w:w="4459"/>
        <w:gridCol w:w="3253"/>
      </w:tblGrid>
      <w:tr w:rsidR="007E4763" w:rsidRPr="00794EB7">
        <w:trPr>
          <w:cantSplit/>
          <w:tblHeader/>
          <w:jc w:val="center"/>
        </w:trPr>
        <w:tc>
          <w:tcPr>
            <w:tcW w:w="1648" w:type="dxa"/>
            <w:shd w:val="clear" w:color="auto" w:fill="E6E6E6"/>
          </w:tcPr>
          <w:p w:rsidR="007E4763" w:rsidRPr="00794EB7" w:rsidRDefault="007E4763" w:rsidP="007E4763">
            <w:pPr>
              <w:pStyle w:val="TableHeader"/>
            </w:pPr>
            <w:r w:rsidRPr="00794EB7">
              <w:t>Identifier Type</w:t>
            </w:r>
          </w:p>
        </w:tc>
        <w:tc>
          <w:tcPr>
            <w:tcW w:w="4459" w:type="dxa"/>
            <w:shd w:val="clear" w:color="auto" w:fill="E6E6E6"/>
          </w:tcPr>
          <w:p w:rsidR="007E4763" w:rsidRPr="00794EB7" w:rsidRDefault="007E4763" w:rsidP="007E4763">
            <w:pPr>
              <w:pStyle w:val="TableHeader"/>
            </w:pPr>
            <w:r w:rsidRPr="00794EB7">
              <w:t>Naming Rules</w:t>
            </w:r>
          </w:p>
        </w:tc>
        <w:tc>
          <w:tcPr>
            <w:tcW w:w="3253" w:type="dxa"/>
            <w:shd w:val="clear" w:color="auto" w:fill="E6E6E6"/>
          </w:tcPr>
          <w:p w:rsidR="007E4763" w:rsidRPr="00794EB7" w:rsidRDefault="007E4763" w:rsidP="007E4763">
            <w:pPr>
              <w:pStyle w:val="TableHeader"/>
            </w:pPr>
            <w:r w:rsidRPr="00794EB7">
              <w:t>Example</w:t>
            </w:r>
          </w:p>
        </w:tc>
      </w:tr>
      <w:tr w:rsidR="007E4763">
        <w:trPr>
          <w:cantSplit/>
          <w:jc w:val="center"/>
        </w:trPr>
        <w:tc>
          <w:tcPr>
            <w:tcW w:w="1648" w:type="dxa"/>
            <w:shd w:val="clear" w:color="auto" w:fill="auto"/>
          </w:tcPr>
          <w:p w:rsidR="007E4763" w:rsidRDefault="007E4763" w:rsidP="007E4763">
            <w:pPr>
              <w:pStyle w:val="TableText"/>
            </w:pPr>
            <w:r>
              <w:t>Variables</w:t>
            </w:r>
          </w:p>
        </w:tc>
        <w:tc>
          <w:tcPr>
            <w:tcW w:w="4459" w:type="dxa"/>
            <w:shd w:val="clear" w:color="auto" w:fill="auto"/>
          </w:tcPr>
          <w:p w:rsidR="007E4763" w:rsidRDefault="007E4763" w:rsidP="007E4763">
            <w:pPr>
              <w:pStyle w:val="TableText"/>
            </w:pPr>
            <w:r>
              <w:t xml:space="preserve">Variables are in mixed case with a lowercase first letter. Internal words start with capital letters. </w:t>
            </w:r>
          </w:p>
          <w:p w:rsidR="007E4763" w:rsidRDefault="007E4763" w:rsidP="007E4763">
            <w:pPr>
              <w:pStyle w:val="TableText"/>
            </w:pPr>
            <w:r>
              <w:t>Variable names should not start with underscore ‘_’ or dollar sign ‘$’ characters, even though both are allowed.</w:t>
            </w:r>
          </w:p>
          <w:p w:rsidR="007E4763" w:rsidRDefault="007E4763" w:rsidP="007E4763">
            <w:pPr>
              <w:pStyle w:val="TableText"/>
            </w:pPr>
            <w: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 i, j, k, m, and n for integers; c, d, and e for characters.</w:t>
            </w:r>
          </w:p>
          <w:p w:rsidR="007E4763" w:rsidRDefault="007E4763" w:rsidP="007E4763">
            <w:pPr>
              <w:pStyle w:val="TableText"/>
            </w:pPr>
            <w:r>
              <w:t>No instance variables should be declared as public; getters and setters should be preferred.</w:t>
            </w:r>
          </w:p>
        </w:tc>
        <w:tc>
          <w:tcPr>
            <w:tcW w:w="3253" w:type="dxa"/>
            <w:shd w:val="clear" w:color="auto" w:fill="auto"/>
          </w:tcPr>
          <w:p w:rsidR="007E4763" w:rsidRPr="00B324B0" w:rsidRDefault="007E4763" w:rsidP="007E4763">
            <w:pPr>
              <w:pStyle w:val="TableText"/>
            </w:pPr>
            <w:r w:rsidRPr="00B324B0">
              <w:t>int     I = 0;</w:t>
            </w:r>
          </w:p>
          <w:p w:rsidR="007E4763" w:rsidRPr="00B324B0" w:rsidRDefault="007E4763" w:rsidP="007E4763">
            <w:pPr>
              <w:pStyle w:val="TableText"/>
            </w:pPr>
            <w:r w:rsidRPr="00B324B0">
              <w:t>String  xmlDoc = 0;</w:t>
            </w:r>
          </w:p>
          <w:p w:rsidR="007E4763" w:rsidRPr="00B324B0" w:rsidRDefault="007E4763" w:rsidP="007E4763">
            <w:pPr>
              <w:pStyle w:val="TableText"/>
            </w:pPr>
            <w:r w:rsidRPr="00B324B0">
              <w:t>float   price = 0;</w:t>
            </w:r>
          </w:p>
          <w:p w:rsidR="007E4763" w:rsidRDefault="007E4763" w:rsidP="007E4763">
            <w:pPr>
              <w:pStyle w:val="TableText"/>
            </w:pPr>
          </w:p>
        </w:tc>
      </w:tr>
      <w:tr w:rsidR="007E4763">
        <w:trPr>
          <w:cantSplit/>
          <w:jc w:val="center"/>
        </w:trPr>
        <w:tc>
          <w:tcPr>
            <w:tcW w:w="1648" w:type="dxa"/>
            <w:shd w:val="clear" w:color="auto" w:fill="auto"/>
          </w:tcPr>
          <w:p w:rsidR="007E4763" w:rsidRDefault="007E4763" w:rsidP="007E4763">
            <w:pPr>
              <w:pStyle w:val="TableText"/>
            </w:pPr>
            <w:r>
              <w:t xml:space="preserve">Packages </w:t>
            </w:r>
          </w:p>
        </w:tc>
        <w:tc>
          <w:tcPr>
            <w:tcW w:w="4459" w:type="dxa"/>
            <w:shd w:val="clear" w:color="auto" w:fill="auto"/>
          </w:tcPr>
          <w:p w:rsidR="007E4763" w:rsidRDefault="007E4763" w:rsidP="007E4763">
            <w:pPr>
              <w:pStyle w:val="TableText"/>
            </w:pPr>
            <w:r>
              <w:t>The prefix of a unique package name is always written in all-lowercase ASCII letters and should be one of the top-level domain names, currently com, edu, gov, mil, net, org, or one of the English two-letter codes identifying countries as specified in ISO Standard 3166, 1981.</w:t>
            </w:r>
          </w:p>
          <w:p w:rsidR="007E4763" w:rsidRDefault="007E4763" w:rsidP="007E4763">
            <w:pPr>
              <w:pStyle w:val="TableText"/>
            </w:pPr>
            <w:r>
              <w:t>Subsequent components of the package name vary according to an organization's own internal naming conventions. Such conventions might specify that certain directory name components be division, department, project, machine, or login names.</w:t>
            </w:r>
          </w:p>
          <w:p w:rsidR="007E4763" w:rsidRDefault="007E4763" w:rsidP="00246E4D">
            <w:pPr>
              <w:pStyle w:val="TableText"/>
            </w:pPr>
            <w:r>
              <w:t xml:space="preserve">The prefix for an </w:t>
            </w:r>
            <w:r w:rsidR="005F713E">
              <w:t>CA/CST</w:t>
            </w:r>
            <w:r>
              <w:t xml:space="preserve"> package will be (for example) gov.</w:t>
            </w:r>
            <w:r w:rsidR="00246E4D">
              <w:t>state</w:t>
            </w:r>
            <w:r>
              <w:t>.</w:t>
            </w:r>
            <w:r w:rsidR="00246E4D">
              <w:t>ca</w:t>
            </w:r>
            <w:r w:rsidR="00187B8B">
              <w:t>1</w:t>
            </w:r>
            <w:r>
              <w:t>.</w:t>
            </w:r>
            <w:r w:rsidR="00187B8B">
              <w:t>portal</w:t>
            </w:r>
            <w:r>
              <w:t>.</w:t>
            </w:r>
          </w:p>
        </w:tc>
        <w:tc>
          <w:tcPr>
            <w:tcW w:w="3253" w:type="dxa"/>
            <w:shd w:val="clear" w:color="auto" w:fill="auto"/>
          </w:tcPr>
          <w:p w:rsidR="007E4763" w:rsidRDefault="007E4763" w:rsidP="007E4763">
            <w:pPr>
              <w:pStyle w:val="TableText"/>
            </w:pPr>
            <w:r w:rsidRPr="00B324B0">
              <w:t>gov.</w:t>
            </w:r>
            <w:r w:rsidR="00246E4D">
              <w:t>state</w:t>
            </w:r>
            <w:r w:rsidRPr="00B324B0">
              <w:t>.</w:t>
            </w:r>
            <w:r w:rsidR="00187B8B">
              <w:t>ca1</w:t>
            </w:r>
            <w:r w:rsidRPr="00B324B0">
              <w:t>.</w:t>
            </w:r>
            <w:r w:rsidR="00187B8B" w:rsidRPr="00B324B0" w:rsidDel="00187B8B">
              <w:t xml:space="preserve"> </w:t>
            </w:r>
            <w:r w:rsidRPr="00B324B0">
              <w:t>Interface.daos</w:t>
            </w:r>
          </w:p>
          <w:p w:rsidR="007E4763" w:rsidRPr="00B324B0" w:rsidRDefault="007E4763" w:rsidP="007E4763">
            <w:pPr>
              <w:pStyle w:val="TableText"/>
            </w:pPr>
          </w:p>
          <w:p w:rsidR="007E4763" w:rsidRDefault="00187B8B" w:rsidP="007E4763">
            <w:pPr>
              <w:pStyle w:val="TableText"/>
            </w:pPr>
            <w:r w:rsidRPr="00B324B0">
              <w:t>gov.</w:t>
            </w:r>
            <w:r w:rsidR="00246E4D">
              <w:t>state</w:t>
            </w:r>
            <w:r w:rsidRPr="00B324B0">
              <w:t>.</w:t>
            </w:r>
            <w:r>
              <w:t>ca1</w:t>
            </w:r>
            <w:r w:rsidR="007E4763" w:rsidRPr="00B324B0">
              <w:t>.generic.captureapplet.app</w:t>
            </w:r>
          </w:p>
          <w:p w:rsidR="007E4763" w:rsidRPr="00B324B0" w:rsidRDefault="007E4763" w:rsidP="007E4763">
            <w:pPr>
              <w:pStyle w:val="TableText"/>
            </w:pPr>
          </w:p>
          <w:p w:rsidR="007E4763" w:rsidRDefault="00187B8B" w:rsidP="003875AF">
            <w:pPr>
              <w:pStyle w:val="TableText"/>
            </w:pPr>
            <w:r w:rsidRPr="00B324B0">
              <w:t>gov.</w:t>
            </w:r>
            <w:r w:rsidR="00246E4D">
              <w:t>state</w:t>
            </w:r>
            <w:r w:rsidRPr="00B324B0">
              <w:t>.</w:t>
            </w:r>
            <w:r>
              <w:t>ca1</w:t>
            </w:r>
            <w:r w:rsidRPr="00B324B0">
              <w:t>.generic</w:t>
            </w:r>
            <w:r w:rsidR="007E4763" w:rsidRPr="00B324B0">
              <w:t>.interfaces</w:t>
            </w:r>
          </w:p>
        </w:tc>
      </w:tr>
      <w:tr w:rsidR="007E4763" w:rsidRPr="002D03A5">
        <w:trPr>
          <w:cantSplit/>
          <w:jc w:val="center"/>
        </w:trPr>
        <w:tc>
          <w:tcPr>
            <w:tcW w:w="1648" w:type="dxa"/>
            <w:shd w:val="clear" w:color="auto" w:fill="auto"/>
          </w:tcPr>
          <w:p w:rsidR="007E4763" w:rsidRDefault="007E4763" w:rsidP="007E4763">
            <w:pPr>
              <w:pStyle w:val="TableText"/>
            </w:pPr>
            <w:r>
              <w:t>Classes and Enumerations</w:t>
            </w:r>
          </w:p>
        </w:tc>
        <w:tc>
          <w:tcPr>
            <w:tcW w:w="4459" w:type="dxa"/>
            <w:shd w:val="clear" w:color="auto" w:fill="auto"/>
          </w:tcPr>
          <w:p w:rsidR="007E4763" w:rsidRDefault="007E4763" w:rsidP="007E4763">
            <w:pPr>
              <w:pStyle w:val="TableText"/>
            </w:pPr>
            <w:r>
              <w:t>Class names and enumeration names should be nouns, in mixed case with the first letter of each internal word capitalized. Try to keep your class names simple and descriptive. Use whole words. Avoid acronyms and abbreviations (unless the abbreviation is much more widely used than the long form, such as URL or HTML).  Acronym should be capitalized.</w:t>
            </w:r>
          </w:p>
        </w:tc>
        <w:tc>
          <w:tcPr>
            <w:tcW w:w="3253" w:type="dxa"/>
            <w:shd w:val="clear" w:color="auto" w:fill="auto"/>
          </w:tcPr>
          <w:p w:rsidR="007E4763" w:rsidRPr="00B324B0" w:rsidRDefault="007E4763" w:rsidP="007E4763">
            <w:pPr>
              <w:pStyle w:val="TableText"/>
            </w:pPr>
            <w:r w:rsidRPr="00B324B0">
              <w:t>class ReqReqDAO</w:t>
            </w:r>
            <w:r w:rsidRPr="00B324B0">
              <w:br/>
              <w:t xml:space="preserve">class ResReqHome </w:t>
            </w:r>
          </w:p>
          <w:p w:rsidR="007E4763" w:rsidRPr="002D03A5" w:rsidRDefault="007E4763" w:rsidP="007E4763">
            <w:pPr>
              <w:pStyle w:val="TableText"/>
              <w:rPr>
                <w:szCs w:val="16"/>
              </w:rPr>
            </w:pPr>
          </w:p>
        </w:tc>
      </w:tr>
      <w:tr w:rsidR="007E4763">
        <w:trPr>
          <w:cantSplit/>
          <w:jc w:val="center"/>
        </w:trPr>
        <w:tc>
          <w:tcPr>
            <w:tcW w:w="1648" w:type="dxa"/>
            <w:shd w:val="clear" w:color="auto" w:fill="auto"/>
          </w:tcPr>
          <w:p w:rsidR="007E4763" w:rsidRDefault="007E4763" w:rsidP="007E4763">
            <w:pPr>
              <w:pStyle w:val="TableText"/>
            </w:pPr>
            <w:r>
              <w:t>Constants (user defined)</w:t>
            </w:r>
          </w:p>
        </w:tc>
        <w:tc>
          <w:tcPr>
            <w:tcW w:w="4459" w:type="dxa"/>
            <w:shd w:val="clear" w:color="auto" w:fill="auto"/>
          </w:tcPr>
          <w:p w:rsidR="007E4763" w:rsidRDefault="007E4763" w:rsidP="007E4763">
            <w:pPr>
              <w:pStyle w:val="TableText"/>
            </w:pPr>
            <w:r>
              <w:t>Capitalize all letters in each word.</w:t>
            </w:r>
          </w:p>
          <w:p w:rsidR="007E4763" w:rsidRDefault="007E4763" w:rsidP="007E4763">
            <w:pPr>
              <w:pStyle w:val="TableText"/>
            </w:pPr>
            <w:r>
              <w:t>Use underscores in place of spaces.</w:t>
            </w:r>
          </w:p>
        </w:tc>
        <w:tc>
          <w:tcPr>
            <w:tcW w:w="3253" w:type="dxa"/>
            <w:shd w:val="clear" w:color="auto" w:fill="auto"/>
          </w:tcPr>
          <w:p w:rsidR="007E4763" w:rsidRPr="00B324B0" w:rsidRDefault="007E4763" w:rsidP="007E4763">
            <w:pPr>
              <w:pStyle w:val="TableText"/>
            </w:pPr>
            <w:r w:rsidRPr="00B324B0">
              <w:t xml:space="preserve">static final int MIN_WIDTH = 4; </w:t>
            </w:r>
          </w:p>
        </w:tc>
      </w:tr>
      <w:tr w:rsidR="007E4763">
        <w:trPr>
          <w:cantSplit/>
          <w:jc w:val="center"/>
        </w:trPr>
        <w:tc>
          <w:tcPr>
            <w:tcW w:w="1648" w:type="dxa"/>
            <w:shd w:val="clear" w:color="auto" w:fill="auto"/>
          </w:tcPr>
          <w:p w:rsidR="007E4763" w:rsidRDefault="007E4763" w:rsidP="007E4763">
            <w:pPr>
              <w:pStyle w:val="TableText"/>
            </w:pPr>
            <w:r>
              <w:t xml:space="preserve">Methods </w:t>
            </w:r>
          </w:p>
        </w:tc>
        <w:tc>
          <w:tcPr>
            <w:tcW w:w="4459" w:type="dxa"/>
            <w:shd w:val="clear" w:color="auto" w:fill="auto"/>
          </w:tcPr>
          <w:p w:rsidR="007E4763" w:rsidRDefault="007E4763" w:rsidP="007E4763">
            <w:pPr>
              <w:pStyle w:val="TableText"/>
            </w:pPr>
            <w:r>
              <w:t>Methods should be verbs, in mixed case with the first letter lowercase, with the first letter of each internal word capitalized. Variables in methods should be public only at last resort; getters and setters should be preferred.</w:t>
            </w:r>
          </w:p>
        </w:tc>
        <w:tc>
          <w:tcPr>
            <w:tcW w:w="3253" w:type="dxa"/>
            <w:shd w:val="clear" w:color="auto" w:fill="auto"/>
          </w:tcPr>
          <w:p w:rsidR="007E4763" w:rsidRPr="00B324B0" w:rsidRDefault="007E4763" w:rsidP="007E4763">
            <w:pPr>
              <w:pStyle w:val="TableText"/>
            </w:pPr>
            <w:r w:rsidRPr="00B324B0">
              <w:t>getCustomerData();</w:t>
            </w:r>
            <w:r w:rsidRPr="00B324B0">
              <w:br/>
              <w:t>setCustomerData(int data);</w:t>
            </w:r>
          </w:p>
        </w:tc>
      </w:tr>
      <w:tr w:rsidR="007E4763">
        <w:trPr>
          <w:cantSplit/>
          <w:jc w:val="center"/>
        </w:trPr>
        <w:tc>
          <w:tcPr>
            <w:tcW w:w="1648" w:type="dxa"/>
            <w:shd w:val="clear" w:color="auto" w:fill="auto"/>
          </w:tcPr>
          <w:p w:rsidR="007E4763" w:rsidRDefault="007E4763" w:rsidP="007E4763">
            <w:pPr>
              <w:pStyle w:val="TableText"/>
            </w:pPr>
            <w:r>
              <w:t xml:space="preserve">Interfaces </w:t>
            </w:r>
          </w:p>
          <w:p w:rsidR="007E4763" w:rsidRDefault="007E4763" w:rsidP="007E4763">
            <w:pPr>
              <w:pStyle w:val="TableText"/>
            </w:pPr>
          </w:p>
        </w:tc>
        <w:tc>
          <w:tcPr>
            <w:tcW w:w="4459" w:type="dxa"/>
            <w:shd w:val="clear" w:color="auto" w:fill="auto"/>
          </w:tcPr>
          <w:p w:rsidR="007E4763" w:rsidRDefault="007E4763" w:rsidP="007E4763">
            <w:pPr>
              <w:pStyle w:val="TableText"/>
            </w:pPr>
            <w:r>
              <w:t xml:space="preserve">Interface names should be capitalized like class names. </w:t>
            </w:r>
          </w:p>
        </w:tc>
        <w:tc>
          <w:tcPr>
            <w:tcW w:w="3253" w:type="dxa"/>
            <w:shd w:val="clear" w:color="auto" w:fill="auto"/>
          </w:tcPr>
          <w:p w:rsidR="007E4763" w:rsidRPr="00B324B0" w:rsidRDefault="007E4763" w:rsidP="007E4763">
            <w:pPr>
              <w:pStyle w:val="TableText"/>
            </w:pPr>
            <w:r w:rsidRPr="00B324B0">
              <w:t>interface Storing</w:t>
            </w:r>
          </w:p>
        </w:tc>
      </w:tr>
    </w:tbl>
    <w:p w:rsidR="007E4763" w:rsidRDefault="007E4763" w:rsidP="007E4763">
      <w:pPr>
        <w:pStyle w:val="Heading2"/>
      </w:pPr>
      <w:bookmarkStart w:id="54" w:name="_Toc379531719"/>
      <w:r>
        <w:t>Packages and Files</w:t>
      </w:r>
      <w:bookmarkEnd w:id="54"/>
    </w:p>
    <w:p w:rsidR="007E4763" w:rsidRDefault="007E4763" w:rsidP="007E4763">
      <w:pPr>
        <w:pStyle w:val="BodyText"/>
      </w:pPr>
      <w:r>
        <w:t>This section describes the naming conventions for development files created in the Java project.  These files will be named according to the following rules:</w:t>
      </w:r>
    </w:p>
    <w:p w:rsidR="007E4763" w:rsidRDefault="007E4763" w:rsidP="007E4763">
      <w:pPr>
        <w:pStyle w:val="TableCaption"/>
      </w:pPr>
      <w:bookmarkStart w:id="55" w:name="_Toc273023666"/>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r>
        <w:t xml:space="preserve">. </w:t>
      </w:r>
      <w:r w:rsidRPr="007C066F">
        <w:t>Package and File Naming Rules</w:t>
      </w:r>
      <w:bookmarkEnd w:id="55"/>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610"/>
        <w:gridCol w:w="4680"/>
        <w:gridCol w:w="2070"/>
      </w:tblGrid>
      <w:tr w:rsidR="007E4763" w:rsidRPr="00B324B0">
        <w:trPr>
          <w:jc w:val="center"/>
        </w:trPr>
        <w:tc>
          <w:tcPr>
            <w:tcW w:w="2610" w:type="dxa"/>
            <w:shd w:val="clear" w:color="auto" w:fill="E6E6E6"/>
          </w:tcPr>
          <w:p w:rsidR="007E4763" w:rsidRPr="00B324B0" w:rsidRDefault="007E4763" w:rsidP="007E4763">
            <w:pPr>
              <w:pStyle w:val="TableHeader"/>
            </w:pPr>
            <w:r w:rsidRPr="00B324B0">
              <w:t>File type</w:t>
            </w:r>
          </w:p>
        </w:tc>
        <w:tc>
          <w:tcPr>
            <w:tcW w:w="4680" w:type="dxa"/>
            <w:shd w:val="clear" w:color="auto" w:fill="E6E6E6"/>
          </w:tcPr>
          <w:p w:rsidR="007E4763" w:rsidRPr="00B324B0" w:rsidRDefault="007E4763" w:rsidP="007E4763">
            <w:pPr>
              <w:pStyle w:val="TableHeader"/>
            </w:pPr>
            <w:r w:rsidRPr="00B324B0">
              <w:t xml:space="preserve">Naming </w:t>
            </w:r>
            <w:r>
              <w:t>R</w:t>
            </w:r>
            <w:r w:rsidRPr="00B324B0">
              <w:t>ules</w:t>
            </w:r>
          </w:p>
        </w:tc>
        <w:tc>
          <w:tcPr>
            <w:tcW w:w="2070" w:type="dxa"/>
            <w:shd w:val="clear" w:color="auto" w:fill="E6E6E6"/>
          </w:tcPr>
          <w:p w:rsidR="007E4763" w:rsidRPr="00B324B0" w:rsidRDefault="007E4763" w:rsidP="007E4763">
            <w:pPr>
              <w:pStyle w:val="TableHeader"/>
            </w:pPr>
            <w:r w:rsidRPr="00B324B0">
              <w:t>Example</w:t>
            </w:r>
          </w:p>
        </w:tc>
      </w:tr>
      <w:tr w:rsidR="007E4763" w:rsidRPr="00FD55BF">
        <w:trPr>
          <w:cantSplit/>
          <w:trHeight w:val="80"/>
          <w:jc w:val="center"/>
        </w:trPr>
        <w:tc>
          <w:tcPr>
            <w:tcW w:w="2610" w:type="dxa"/>
            <w:shd w:val="clear" w:color="auto" w:fill="auto"/>
          </w:tcPr>
          <w:p w:rsidR="007E4763" w:rsidRDefault="007E4763" w:rsidP="007E4763">
            <w:pPr>
              <w:pStyle w:val="TableText"/>
            </w:pPr>
            <w:r>
              <w:t>Source files</w:t>
            </w:r>
          </w:p>
        </w:tc>
        <w:tc>
          <w:tcPr>
            <w:tcW w:w="4680" w:type="dxa"/>
            <w:shd w:val="clear" w:color="auto" w:fill="auto"/>
          </w:tcPr>
          <w:p w:rsidR="007E4763" w:rsidRDefault="007E4763" w:rsidP="007E4763">
            <w:pPr>
              <w:pStyle w:val="TableText"/>
            </w:pPr>
            <w:r>
              <w:t>The same as the class name in the file.</w:t>
            </w:r>
          </w:p>
        </w:tc>
        <w:tc>
          <w:tcPr>
            <w:tcW w:w="2070" w:type="dxa"/>
            <w:shd w:val="clear" w:color="auto" w:fill="auto"/>
          </w:tcPr>
          <w:p w:rsidR="007E4763" w:rsidRPr="00FD55BF" w:rsidRDefault="007E4763" w:rsidP="007E4763">
            <w:pPr>
              <w:pStyle w:val="TableText"/>
            </w:pPr>
            <w:r w:rsidRPr="00FD55BF">
              <w:t>Transaction.java</w:t>
            </w:r>
          </w:p>
        </w:tc>
      </w:tr>
      <w:tr w:rsidR="007E4763" w:rsidRPr="00FD55BF">
        <w:trPr>
          <w:cantSplit/>
          <w:jc w:val="center"/>
        </w:trPr>
        <w:tc>
          <w:tcPr>
            <w:tcW w:w="2610" w:type="dxa"/>
            <w:shd w:val="clear" w:color="auto" w:fill="auto"/>
          </w:tcPr>
          <w:p w:rsidR="007E4763" w:rsidRDefault="007E4763" w:rsidP="007E4763">
            <w:pPr>
              <w:pStyle w:val="TableText"/>
            </w:pPr>
            <w:r>
              <w:t>Compressed package files</w:t>
            </w:r>
          </w:p>
        </w:tc>
        <w:tc>
          <w:tcPr>
            <w:tcW w:w="4680" w:type="dxa"/>
            <w:shd w:val="clear" w:color="auto" w:fill="auto"/>
          </w:tcPr>
          <w:p w:rsidR="007E4763" w:rsidRDefault="007E4763" w:rsidP="007E4763">
            <w:pPr>
              <w:pStyle w:val="TableText"/>
            </w:pPr>
            <w:r>
              <w:t>Name should not be capitalized like class names.</w:t>
            </w:r>
          </w:p>
        </w:tc>
        <w:tc>
          <w:tcPr>
            <w:tcW w:w="2070" w:type="dxa"/>
            <w:shd w:val="clear" w:color="auto" w:fill="auto"/>
          </w:tcPr>
          <w:p w:rsidR="007E4763" w:rsidRPr="00FD55BF" w:rsidRDefault="00187B8B" w:rsidP="007E4763">
            <w:pPr>
              <w:pStyle w:val="TableText"/>
            </w:pPr>
            <w:r>
              <w:t>ca1</w:t>
            </w:r>
            <w:r w:rsidR="007E4763">
              <w:t>-dal-jpa-2.0.jar</w:t>
            </w:r>
          </w:p>
        </w:tc>
      </w:tr>
    </w:tbl>
    <w:p w:rsidR="007E4763" w:rsidRPr="00F650D5" w:rsidRDefault="007E4763" w:rsidP="007E4763">
      <w:pPr>
        <w:pStyle w:val="BodyText"/>
      </w:pPr>
      <w:r w:rsidRPr="00F650D5">
        <w:t xml:space="preserve">The following file extensions will be used for all </w:t>
      </w:r>
      <w:r w:rsidR="005F713E">
        <w:t>CA/CST</w:t>
      </w:r>
      <w:r w:rsidRPr="00F650D5">
        <w:t xml:space="preserve"> files:</w:t>
      </w:r>
    </w:p>
    <w:p w:rsidR="007E4763" w:rsidRDefault="007E4763" w:rsidP="007E4763">
      <w:pPr>
        <w:pStyle w:val="TableCaption"/>
      </w:pPr>
      <w:bookmarkStart w:id="56" w:name="_Toc273023667"/>
      <w:r>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3</w:t>
      </w:r>
      <w:r>
        <w:fldChar w:fldCharType="end"/>
      </w:r>
      <w:r>
        <w:t xml:space="preserve">. </w:t>
      </w:r>
      <w:r w:rsidRPr="00B17953">
        <w:t>File Extensions</w:t>
      </w:r>
      <w:bookmarkEnd w:id="56"/>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93"/>
        <w:gridCol w:w="3267"/>
      </w:tblGrid>
      <w:tr w:rsidR="007E4763" w:rsidRPr="00BE1037">
        <w:trPr>
          <w:jc w:val="center"/>
        </w:trPr>
        <w:tc>
          <w:tcPr>
            <w:tcW w:w="6093" w:type="dxa"/>
            <w:shd w:val="clear" w:color="auto" w:fill="E6E6E6"/>
          </w:tcPr>
          <w:p w:rsidR="007E4763" w:rsidRPr="00BE1037" w:rsidRDefault="007E4763" w:rsidP="007E4763">
            <w:pPr>
              <w:pStyle w:val="TableHeader"/>
            </w:pPr>
            <w:r w:rsidRPr="00BE1037">
              <w:t>File Type</w:t>
            </w:r>
          </w:p>
        </w:tc>
        <w:tc>
          <w:tcPr>
            <w:tcW w:w="3267" w:type="dxa"/>
            <w:shd w:val="clear" w:color="auto" w:fill="E6E6E6"/>
          </w:tcPr>
          <w:p w:rsidR="007E4763" w:rsidRPr="00BE1037" w:rsidRDefault="007E4763" w:rsidP="007E4763">
            <w:pPr>
              <w:pStyle w:val="TableHeader"/>
            </w:pPr>
            <w:r w:rsidRPr="00BE1037">
              <w:t>Extension</w:t>
            </w:r>
          </w:p>
        </w:tc>
      </w:tr>
      <w:tr w:rsidR="007E4763" w:rsidRPr="00BE1037">
        <w:trPr>
          <w:cantSplit/>
          <w:jc w:val="center"/>
        </w:trPr>
        <w:tc>
          <w:tcPr>
            <w:tcW w:w="6093" w:type="dxa"/>
            <w:shd w:val="clear" w:color="auto" w:fill="auto"/>
          </w:tcPr>
          <w:p w:rsidR="007E4763" w:rsidRPr="00BE1037" w:rsidRDefault="007E4763" w:rsidP="007E4763">
            <w:pPr>
              <w:pStyle w:val="TableText"/>
            </w:pPr>
            <w:r w:rsidRPr="00BE1037">
              <w:t>Java source file</w:t>
            </w:r>
          </w:p>
        </w:tc>
        <w:tc>
          <w:tcPr>
            <w:tcW w:w="3267" w:type="dxa"/>
            <w:shd w:val="clear" w:color="auto" w:fill="auto"/>
          </w:tcPr>
          <w:p w:rsidR="007E4763" w:rsidRPr="00BE1037" w:rsidRDefault="007E4763" w:rsidP="007E4763">
            <w:pPr>
              <w:pStyle w:val="TableText"/>
            </w:pPr>
            <w:r w:rsidRPr="00BE1037">
              <w:t>.java</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class file</w:t>
            </w:r>
            <w:r w:rsidRPr="00BE1037">
              <w:tab/>
            </w:r>
          </w:p>
        </w:tc>
        <w:tc>
          <w:tcPr>
            <w:tcW w:w="3267" w:type="dxa"/>
            <w:shd w:val="clear" w:color="auto" w:fill="auto"/>
          </w:tcPr>
          <w:p w:rsidR="007E4763" w:rsidRPr="00BE1037" w:rsidRDefault="007E4763" w:rsidP="007E4763">
            <w:pPr>
              <w:pStyle w:val="TableText"/>
            </w:pPr>
            <w:r w:rsidRPr="00BE1037">
              <w:t>.class</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compressed package file</w:t>
            </w:r>
          </w:p>
        </w:tc>
        <w:tc>
          <w:tcPr>
            <w:tcW w:w="3267" w:type="dxa"/>
            <w:shd w:val="clear" w:color="auto" w:fill="auto"/>
          </w:tcPr>
          <w:p w:rsidR="007E4763" w:rsidRPr="00BE1037" w:rsidRDefault="007E4763" w:rsidP="007E4763">
            <w:pPr>
              <w:pStyle w:val="TableText"/>
            </w:pPr>
            <w:r w:rsidRPr="00BE1037">
              <w:t>.jar</w:t>
            </w:r>
          </w:p>
        </w:tc>
      </w:tr>
      <w:tr w:rsidR="007E4763" w:rsidRPr="00BE1037" w:rsidTr="0027509A">
        <w:trPr>
          <w:jc w:val="center"/>
        </w:trPr>
        <w:tc>
          <w:tcPr>
            <w:tcW w:w="6093" w:type="dxa"/>
            <w:shd w:val="clear" w:color="auto" w:fill="auto"/>
          </w:tcPr>
          <w:p w:rsidR="007E4763" w:rsidRPr="00BE1037" w:rsidRDefault="007E4763" w:rsidP="007E4763">
            <w:pPr>
              <w:pStyle w:val="TableText"/>
            </w:pPr>
            <w:r w:rsidRPr="00BE1037">
              <w:t>Java Web Archive file</w:t>
            </w:r>
          </w:p>
        </w:tc>
        <w:tc>
          <w:tcPr>
            <w:tcW w:w="3267" w:type="dxa"/>
            <w:shd w:val="clear" w:color="auto" w:fill="auto"/>
          </w:tcPr>
          <w:p w:rsidR="007E4763" w:rsidRPr="00BE1037" w:rsidRDefault="007E4763" w:rsidP="007E4763">
            <w:pPr>
              <w:pStyle w:val="TableText"/>
            </w:pPr>
            <w:r w:rsidRPr="00BE1037">
              <w:t>.war</w:t>
            </w:r>
          </w:p>
        </w:tc>
      </w:tr>
      <w:tr w:rsidR="007E4763" w:rsidRPr="00BE1037">
        <w:trPr>
          <w:jc w:val="center"/>
        </w:trPr>
        <w:tc>
          <w:tcPr>
            <w:tcW w:w="6093" w:type="dxa"/>
            <w:shd w:val="clear" w:color="auto" w:fill="auto"/>
          </w:tcPr>
          <w:p w:rsidR="007E4763" w:rsidRPr="00BE1037" w:rsidRDefault="007E4763" w:rsidP="007E4763">
            <w:pPr>
              <w:pStyle w:val="TableText"/>
            </w:pPr>
            <w:r w:rsidRPr="00BE1037">
              <w:t>Java Enterprise Application Archive file</w:t>
            </w:r>
          </w:p>
        </w:tc>
        <w:tc>
          <w:tcPr>
            <w:tcW w:w="3267" w:type="dxa"/>
            <w:shd w:val="clear" w:color="auto" w:fill="auto"/>
          </w:tcPr>
          <w:p w:rsidR="007E4763" w:rsidRPr="00BE1037" w:rsidRDefault="007E4763" w:rsidP="007E4763">
            <w:pPr>
              <w:pStyle w:val="TableText"/>
            </w:pPr>
            <w:r w:rsidRPr="00BE1037">
              <w:t>.ear</w:t>
            </w:r>
          </w:p>
        </w:tc>
      </w:tr>
      <w:tr w:rsidR="007E4763" w:rsidRPr="00BE1037">
        <w:trPr>
          <w:jc w:val="center"/>
        </w:trPr>
        <w:tc>
          <w:tcPr>
            <w:tcW w:w="6093" w:type="dxa"/>
            <w:shd w:val="clear" w:color="auto" w:fill="auto"/>
          </w:tcPr>
          <w:p w:rsidR="007E4763" w:rsidRPr="00BE1037" w:rsidRDefault="007E4763" w:rsidP="007E4763">
            <w:pPr>
              <w:pStyle w:val="TableText"/>
            </w:pPr>
            <w:r w:rsidRPr="00BE1037">
              <w:t>Property files in XML format</w:t>
            </w:r>
            <w:r w:rsidRPr="00BE1037">
              <w:tab/>
            </w:r>
          </w:p>
        </w:tc>
        <w:tc>
          <w:tcPr>
            <w:tcW w:w="3267" w:type="dxa"/>
            <w:shd w:val="clear" w:color="auto" w:fill="auto"/>
          </w:tcPr>
          <w:p w:rsidR="007E4763" w:rsidRPr="00BE1037" w:rsidRDefault="007E4763" w:rsidP="007E4763">
            <w:pPr>
              <w:pStyle w:val="TableText"/>
            </w:pPr>
            <w:r w:rsidRPr="00BE1037">
              <w:t>.xml</w:t>
            </w:r>
          </w:p>
        </w:tc>
      </w:tr>
      <w:tr w:rsidR="007E4763" w:rsidRPr="00BE1037">
        <w:trPr>
          <w:jc w:val="center"/>
        </w:trPr>
        <w:tc>
          <w:tcPr>
            <w:tcW w:w="6093" w:type="dxa"/>
            <w:shd w:val="clear" w:color="auto" w:fill="auto"/>
          </w:tcPr>
          <w:p w:rsidR="007E4763" w:rsidRPr="00BE1037" w:rsidRDefault="007E4763" w:rsidP="00AF046E">
            <w:pPr>
              <w:pStyle w:val="TableText"/>
            </w:pPr>
            <w:r w:rsidRPr="00BE1037">
              <w:t>Resource file</w:t>
            </w:r>
          </w:p>
        </w:tc>
        <w:tc>
          <w:tcPr>
            <w:tcW w:w="3267" w:type="dxa"/>
            <w:shd w:val="clear" w:color="auto" w:fill="auto"/>
          </w:tcPr>
          <w:p w:rsidR="007E4763" w:rsidRPr="00BE1037" w:rsidRDefault="007E4763" w:rsidP="007E4763">
            <w:pPr>
              <w:pStyle w:val="TableText"/>
            </w:pPr>
            <w:r w:rsidRPr="00BE1037">
              <w:t>.rar</w:t>
            </w:r>
          </w:p>
        </w:tc>
      </w:tr>
      <w:tr w:rsidR="007E4763" w:rsidRPr="00BE1037" w:rsidTr="0027509A">
        <w:trPr>
          <w:jc w:val="center"/>
        </w:trPr>
        <w:tc>
          <w:tcPr>
            <w:tcW w:w="6093" w:type="dxa"/>
            <w:shd w:val="clear" w:color="auto" w:fill="auto"/>
          </w:tcPr>
          <w:p w:rsidR="007E4763" w:rsidRPr="00BE1037" w:rsidRDefault="007E4763" w:rsidP="00AF046E">
            <w:pPr>
              <w:pStyle w:val="TableText"/>
            </w:pPr>
            <w:r w:rsidRPr="00BE1037">
              <w:t>Property file</w:t>
            </w:r>
          </w:p>
        </w:tc>
        <w:tc>
          <w:tcPr>
            <w:tcW w:w="3267" w:type="dxa"/>
            <w:shd w:val="clear" w:color="auto" w:fill="auto"/>
          </w:tcPr>
          <w:p w:rsidR="007E4763" w:rsidRPr="00BE1037" w:rsidRDefault="007E4763" w:rsidP="007E4763">
            <w:pPr>
              <w:pStyle w:val="TableText"/>
            </w:pPr>
            <w:r w:rsidRPr="00BE1037">
              <w:t>.properties</w:t>
            </w:r>
          </w:p>
        </w:tc>
      </w:tr>
    </w:tbl>
    <w:p w:rsidR="007E4763" w:rsidRDefault="007E4763" w:rsidP="007E4763">
      <w:pPr>
        <w:pStyle w:val="Heading2"/>
        <w:pageBreakBefore/>
      </w:pPr>
      <w:bookmarkStart w:id="57" w:name="_Toc379531720"/>
      <w:r>
        <w:t>Constants</w:t>
      </w:r>
      <w:bookmarkEnd w:id="57"/>
    </w:p>
    <w:p w:rsidR="007E4763" w:rsidRDefault="007E4763" w:rsidP="007E4763">
      <w:pPr>
        <w:pStyle w:val="Bullet1"/>
      </w:pPr>
      <w:r>
        <w:t>Use keywords enum and static final to declare constants.</w:t>
      </w:r>
    </w:p>
    <w:p w:rsidR="007E4763" w:rsidRDefault="007E4763" w:rsidP="007E4763">
      <w:pPr>
        <w:pStyle w:val="Bullet1"/>
      </w:pPr>
      <w:r>
        <w:t>Use constants to avoid hard-coded values in the code.</w:t>
      </w:r>
    </w:p>
    <w:p w:rsidR="007E4763" w:rsidRDefault="007E4763" w:rsidP="007E4763">
      <w:pPr>
        <w:pStyle w:val="Bullet1"/>
      </w:pPr>
      <w:r>
        <w:t>Use uppercase letters and replace spaces with underscores to format the name of the constant for user-defined constants.</w:t>
      </w:r>
    </w:p>
    <w:p w:rsidR="007E4763" w:rsidRDefault="007E4763" w:rsidP="007E4763">
      <w:pPr>
        <w:pStyle w:val="Bullet1"/>
      </w:pPr>
      <w:r>
        <w:t>Use common sense and provide meaningful constant names (not e, var, io, etc).</w:t>
      </w:r>
    </w:p>
    <w:p w:rsidR="007E4763" w:rsidRDefault="007E4763" w:rsidP="007E4763">
      <w:pPr>
        <w:pStyle w:val="Bullet1"/>
      </w:pPr>
      <w:r>
        <w:t>If there are several related values, use a type-safe enumeration or a class implementing some interface to group the constants rather than statics.</w:t>
      </w:r>
    </w:p>
    <w:p w:rsidR="007E4763" w:rsidRDefault="007E4763" w:rsidP="007E4763">
      <w:pPr>
        <w:pStyle w:val="Bullet1"/>
      </w:pPr>
      <w:r>
        <w:t>Constants used over multiple files (classes) should be placed in a separate constants file with a meaningful name.</w:t>
      </w:r>
    </w:p>
    <w:p w:rsidR="007E4763" w:rsidRDefault="007E4763" w:rsidP="007E4763">
      <w:pPr>
        <w:pStyle w:val="Bullet1"/>
      </w:pPr>
      <w:r>
        <w:t>Constants which may need to be modified over the lifetime of the project should be placed in properties files or configuration files where they can be modified without recompiling the code.</w:t>
      </w:r>
    </w:p>
    <w:p w:rsidR="007E4763" w:rsidRDefault="007E4763" w:rsidP="007E4763">
      <w:pPr>
        <w:pStyle w:val="BodyText"/>
      </w:pPr>
      <w:r>
        <w:t>The following is an example of specifying a constant:</w:t>
      </w:r>
    </w:p>
    <w:p w:rsidR="007E4763" w:rsidRDefault="007E4763" w:rsidP="007E4763">
      <w:pPr>
        <w:pStyle w:val="BodyText"/>
      </w:pPr>
    </w:p>
    <w:p w:rsidR="007E4763" w:rsidRDefault="007E4763" w:rsidP="007E4763">
      <w:pPr>
        <w:pStyle w:val="CodeListing"/>
      </w:pPr>
      <w:r>
        <w:t>static final String APP_CODE = "RES";</w:t>
      </w:r>
    </w:p>
    <w:p w:rsidR="007E4763" w:rsidRDefault="007E4763" w:rsidP="007E4763">
      <w:pPr>
        <w:pStyle w:val="CodeListing"/>
      </w:pPr>
      <w:r>
        <w:t>…</w:t>
      </w:r>
    </w:p>
    <w:p w:rsidR="007E4763" w:rsidRDefault="007E4763" w:rsidP="007E4763">
      <w:pPr>
        <w:pStyle w:val="CodeListing"/>
      </w:pPr>
      <w:r>
        <w:t xml:space="preserve">    application_code = APP_CODE;</w:t>
      </w:r>
    </w:p>
    <w:p w:rsidR="007E4763" w:rsidRDefault="007E4763" w:rsidP="007E4763">
      <w:pPr>
        <w:pStyle w:val="BodyText"/>
      </w:pPr>
    </w:p>
    <w:p w:rsidR="007E4763" w:rsidRDefault="007E4763" w:rsidP="007E4763">
      <w:pPr>
        <w:pStyle w:val="BodyText"/>
      </w:pPr>
      <w:r>
        <w:t>The following is an example of using type-safe enumeration to specify a group of related constants: (change example)</w:t>
      </w:r>
    </w:p>
    <w:p w:rsidR="007E4763" w:rsidRDefault="007E4763" w:rsidP="007E4763">
      <w:pPr>
        <w:pStyle w:val="BodyText"/>
      </w:pPr>
    </w:p>
    <w:p w:rsidR="007E4763" w:rsidRDefault="007E4763" w:rsidP="007E4763">
      <w:pPr>
        <w:pStyle w:val="CodeListing"/>
      </w:pPr>
      <w:r>
        <w:tab/>
        <w:t>public enum Direction {</w:t>
      </w:r>
    </w:p>
    <w:p w:rsidR="007E4763" w:rsidRDefault="007E4763" w:rsidP="007E4763">
      <w:pPr>
        <w:pStyle w:val="CodeListing"/>
      </w:pPr>
      <w:r>
        <w:tab/>
      </w:r>
      <w:r>
        <w:tab/>
        <w:t>EAST(0),</w:t>
      </w:r>
    </w:p>
    <w:p w:rsidR="007E4763" w:rsidRDefault="007E4763" w:rsidP="007E4763">
      <w:pPr>
        <w:pStyle w:val="CodeListing"/>
      </w:pPr>
      <w:r>
        <w:tab/>
      </w:r>
      <w:r>
        <w:tab/>
        <w:t>SOUTH(1),</w:t>
      </w:r>
    </w:p>
    <w:p w:rsidR="007E4763" w:rsidRDefault="007E4763" w:rsidP="007E4763">
      <w:pPr>
        <w:pStyle w:val="CodeListing"/>
      </w:pPr>
      <w:r>
        <w:tab/>
      </w:r>
      <w:r>
        <w:tab/>
        <w:t>WEST(2),</w:t>
      </w:r>
    </w:p>
    <w:p w:rsidR="007E4763" w:rsidRDefault="007E4763" w:rsidP="007E4763">
      <w:pPr>
        <w:pStyle w:val="CodeListing"/>
      </w:pPr>
      <w:r>
        <w:tab/>
      </w:r>
      <w:r>
        <w:tab/>
        <w:t>NORTH(3);</w:t>
      </w:r>
    </w:p>
    <w:p w:rsidR="007E4763" w:rsidRDefault="007E4763" w:rsidP="007E4763">
      <w:pPr>
        <w:pStyle w:val="CodeListing"/>
      </w:pPr>
      <w:r>
        <w:tab/>
        <w:t>private int code;</w:t>
      </w:r>
    </w:p>
    <w:p w:rsidR="007E4763" w:rsidRDefault="007E4763" w:rsidP="007E4763">
      <w:pPr>
        <w:pStyle w:val="CodeListing"/>
      </w:pPr>
      <w:r>
        <w:t xml:space="preserve"> private Direction(int code) {</w:t>
      </w:r>
    </w:p>
    <w:p w:rsidR="007E4763" w:rsidRDefault="007E4763" w:rsidP="007E4763">
      <w:pPr>
        <w:pStyle w:val="CodeListing"/>
      </w:pPr>
      <w:r>
        <w:tab/>
      </w:r>
      <w:r>
        <w:tab/>
        <w:t>this.code = code;</w:t>
      </w:r>
    </w:p>
    <w:p w:rsidR="007E4763" w:rsidRDefault="007E4763" w:rsidP="007E4763">
      <w:pPr>
        <w:pStyle w:val="CodeListing"/>
      </w:pPr>
      <w:r>
        <w:tab/>
        <w:t>}</w:t>
      </w:r>
    </w:p>
    <w:p w:rsidR="007E4763" w:rsidRDefault="007E4763" w:rsidP="007E4763">
      <w:pPr>
        <w:pStyle w:val="CodeListing"/>
      </w:pPr>
      <w:r>
        <w:tab/>
        <w:t>private int getCode() {</w:t>
      </w:r>
    </w:p>
    <w:p w:rsidR="007E4763" w:rsidRDefault="007E4763" w:rsidP="007E4763">
      <w:pPr>
        <w:pStyle w:val="CodeListing"/>
      </w:pPr>
      <w:r>
        <w:tab/>
      </w:r>
      <w:r>
        <w:tab/>
        <w:t>return code;</w:t>
      </w:r>
    </w:p>
    <w:p w:rsidR="007E4763" w:rsidRDefault="007E4763" w:rsidP="007E4763">
      <w:pPr>
        <w:pStyle w:val="CodeListing"/>
      </w:pPr>
      <w:r>
        <w:tab/>
        <w:t xml:space="preserve">} </w:t>
      </w:r>
    </w:p>
    <w:p w:rsidR="007E4763" w:rsidRDefault="007E4763" w:rsidP="007E4763">
      <w:pPr>
        <w:pStyle w:val="BodyText"/>
      </w:pPr>
      <w:r>
        <w:t>The following is an example of using interface to specify a group of related constants:</w:t>
      </w:r>
    </w:p>
    <w:p w:rsidR="007E4763" w:rsidRDefault="007E4763" w:rsidP="007E4763">
      <w:pPr>
        <w:pStyle w:val="BodyText"/>
      </w:pPr>
    </w:p>
    <w:p w:rsidR="007E4763" w:rsidRDefault="007E4763" w:rsidP="007E4763">
      <w:pPr>
        <w:pStyle w:val="CodeListing"/>
      </w:pPr>
      <w:r>
        <w:tab/>
        <w:t>public interface Direction {</w:t>
      </w:r>
    </w:p>
    <w:p w:rsidR="007E4763" w:rsidRDefault="007E4763" w:rsidP="007E4763">
      <w:pPr>
        <w:pStyle w:val="CodeListing"/>
      </w:pPr>
      <w:r>
        <w:tab/>
      </w:r>
      <w:r>
        <w:tab/>
        <w:t>final int EAST = 0;</w:t>
      </w:r>
    </w:p>
    <w:p w:rsidR="007E4763" w:rsidRDefault="007E4763" w:rsidP="007E4763">
      <w:pPr>
        <w:pStyle w:val="CodeListing"/>
      </w:pPr>
      <w:r>
        <w:tab/>
      </w:r>
      <w:r>
        <w:tab/>
        <w:t>final int SOUTH = 1;</w:t>
      </w:r>
    </w:p>
    <w:p w:rsidR="007E4763" w:rsidRDefault="007E4763" w:rsidP="007E4763">
      <w:pPr>
        <w:pStyle w:val="CodeListing"/>
      </w:pPr>
      <w:r>
        <w:tab/>
      </w:r>
      <w:r>
        <w:tab/>
        <w:t>final int WEST = 2;</w:t>
      </w:r>
    </w:p>
    <w:p w:rsidR="007E4763" w:rsidRDefault="007E4763" w:rsidP="007E4763">
      <w:pPr>
        <w:pStyle w:val="CodeListing"/>
      </w:pPr>
      <w:r>
        <w:tab/>
      </w:r>
      <w:r>
        <w:tab/>
        <w:t>final int NORTH = 3;</w:t>
      </w:r>
    </w:p>
    <w:p w:rsidR="007E4763" w:rsidRDefault="007E4763" w:rsidP="007E4763">
      <w:pPr>
        <w:pStyle w:val="CodeListing"/>
      </w:pPr>
      <w:r>
        <w:tab/>
        <w:t>}</w:t>
      </w:r>
    </w:p>
    <w:p w:rsidR="007E4763" w:rsidRDefault="007E4763" w:rsidP="007E4763">
      <w:pPr>
        <w:pStyle w:val="BodyText"/>
      </w:pPr>
      <w:del w:id="58" w:author="JohnsonJA" w:date="2014-02-07T11:09:00Z">
        <w:r w:rsidDel="00CB62E0">
          <w:delText xml:space="preserve"> </w:delText>
        </w:r>
      </w:del>
    </w:p>
    <w:p w:rsidR="007E4763" w:rsidRDefault="007E4763" w:rsidP="007E4763">
      <w:pPr>
        <w:pStyle w:val="Heading1"/>
        <w:pageBreakBefore/>
      </w:pPr>
      <w:bookmarkStart w:id="59" w:name="_Toc379531721"/>
      <w:r>
        <w:t>Formatting Conventions</w:t>
      </w:r>
      <w:bookmarkEnd w:id="59"/>
    </w:p>
    <w:p w:rsidR="007E4763" w:rsidRDefault="007E4763" w:rsidP="007E4763">
      <w:pPr>
        <w:pStyle w:val="BodyText"/>
      </w:pPr>
      <w:r>
        <w:t>The length of Java source lines, including comments, should not exceed 79 characters.  This ensures that any monitor or printer is useable.</w:t>
      </w:r>
    </w:p>
    <w:p w:rsidR="007E4763" w:rsidRDefault="007E4763" w:rsidP="007E4763">
      <w:pPr>
        <w:pStyle w:val="BodyText"/>
      </w:pPr>
      <w:r>
        <w:t>Use liberal amounts of white space to improve code readability.</w:t>
      </w:r>
    </w:p>
    <w:p w:rsidR="007E4763" w:rsidRDefault="007E4763" w:rsidP="007E4763">
      <w:pPr>
        <w:pStyle w:val="BodyText"/>
      </w:pPr>
      <w:r>
        <w:t xml:space="preserve">When a complete statement or an expression will not fit on a single line, break it according to these general principles:  </w:t>
      </w:r>
    </w:p>
    <w:p w:rsidR="007E4763" w:rsidRDefault="007E4763" w:rsidP="007E4763">
      <w:pPr>
        <w:pStyle w:val="BodyText"/>
        <w:ind w:left="540" w:hanging="270"/>
      </w:pPr>
      <w:r>
        <w:t>1.</w:t>
      </w:r>
      <w:r>
        <w:tab/>
        <w:t xml:space="preserve">Break after a comma.  </w:t>
      </w:r>
    </w:p>
    <w:p w:rsidR="007E4763" w:rsidRDefault="007E4763" w:rsidP="007E4763">
      <w:pPr>
        <w:pStyle w:val="BodyText"/>
        <w:ind w:left="540" w:hanging="270"/>
      </w:pPr>
      <w:r>
        <w:t>2.</w:t>
      </w:r>
      <w:r>
        <w:tab/>
        <w:t xml:space="preserve">Break before an operator.  </w:t>
      </w:r>
    </w:p>
    <w:p w:rsidR="007E4763" w:rsidRDefault="007E4763" w:rsidP="007E4763">
      <w:pPr>
        <w:pStyle w:val="BodyText"/>
        <w:ind w:left="540" w:hanging="270"/>
      </w:pPr>
      <w:r>
        <w:t>3.</w:t>
      </w:r>
      <w:r>
        <w:tab/>
        <w:t xml:space="preserve">Prefer higher-level breaks to lower-level breaks.  </w:t>
      </w:r>
    </w:p>
    <w:p w:rsidR="007E4763" w:rsidRDefault="007E4763" w:rsidP="007E4763">
      <w:pPr>
        <w:pStyle w:val="BodyText"/>
        <w:ind w:left="540" w:hanging="270"/>
      </w:pPr>
      <w:r>
        <w:t>4.</w:t>
      </w:r>
      <w:r>
        <w:tab/>
        <w:t xml:space="preserve">Align the new line with the beginning of the expression at the same level on the previous line.  </w:t>
      </w:r>
    </w:p>
    <w:p w:rsidR="007E4763" w:rsidRDefault="007E4763" w:rsidP="007E4763">
      <w:pPr>
        <w:pStyle w:val="BodyText"/>
        <w:ind w:left="540" w:hanging="270"/>
      </w:pPr>
      <w:r>
        <w:t>5.</w:t>
      </w:r>
      <w:r>
        <w:tab/>
        <w:t xml:space="preserve">If the above rules lead to confusing code or to code that is too flushed against the right margin, </w:t>
      </w:r>
      <w:r w:rsidR="007A7299">
        <w:t xml:space="preserve">outdent </w:t>
      </w:r>
      <w:r>
        <w:t xml:space="preserve">one additional level.  </w:t>
      </w:r>
    </w:p>
    <w:p w:rsidR="007E4763" w:rsidRDefault="007E4763" w:rsidP="007E4763">
      <w:pPr>
        <w:pStyle w:val="Heading2"/>
      </w:pPr>
      <w:bookmarkStart w:id="60" w:name="_Toc379531722"/>
      <w:r>
        <w:t>Class File Structure</w:t>
      </w:r>
      <w:bookmarkEnd w:id="60"/>
    </w:p>
    <w:p w:rsidR="007E4763" w:rsidRDefault="007E4763" w:rsidP="007E4763">
      <w:pPr>
        <w:pStyle w:val="BodyText"/>
      </w:pPr>
      <w:r>
        <w:t xml:space="preserve">The elements of a class or interface file should appear in the following order: </w:t>
      </w:r>
    </w:p>
    <w:p w:rsidR="007E4763" w:rsidRDefault="007E4763" w:rsidP="007E4763">
      <w:pPr>
        <w:pStyle w:val="BodyText"/>
        <w:ind w:left="540" w:hanging="270"/>
      </w:pPr>
      <w:r>
        <w:t>1.</w:t>
      </w:r>
      <w:r>
        <w:tab/>
        <w:t xml:space="preserve">Class (static) variables </w:t>
      </w:r>
    </w:p>
    <w:p w:rsidR="007E4763" w:rsidRDefault="007E4763" w:rsidP="007E4763">
      <w:pPr>
        <w:pStyle w:val="BodyText"/>
        <w:ind w:left="540" w:hanging="270"/>
      </w:pPr>
      <w:r>
        <w:t>2.</w:t>
      </w:r>
      <w:r>
        <w:tab/>
        <w:t xml:space="preserve">Instance variables  </w:t>
      </w:r>
    </w:p>
    <w:p w:rsidR="007E4763" w:rsidRDefault="007E4763" w:rsidP="007E4763">
      <w:pPr>
        <w:pStyle w:val="BodyText"/>
        <w:ind w:left="540" w:hanging="270"/>
      </w:pPr>
      <w:r>
        <w:t>3.</w:t>
      </w:r>
      <w:r>
        <w:tab/>
        <w:t xml:space="preserve">Constructors  </w:t>
      </w:r>
    </w:p>
    <w:p w:rsidR="007E4763" w:rsidRDefault="007E4763" w:rsidP="007E4763">
      <w:pPr>
        <w:pStyle w:val="BodyText"/>
        <w:ind w:left="540" w:hanging="270"/>
      </w:pPr>
      <w:r>
        <w:t>4.</w:t>
      </w:r>
      <w:r>
        <w:tab/>
        <w:t>Methods grouped by functionality</w:t>
      </w:r>
    </w:p>
    <w:p w:rsidR="007E4763" w:rsidRDefault="007E4763" w:rsidP="007E4763">
      <w:pPr>
        <w:pStyle w:val="Heading2"/>
      </w:pPr>
      <w:bookmarkStart w:id="61" w:name="_Toc379531723"/>
      <w:r>
        <w:t>Comments</w:t>
      </w:r>
      <w:bookmarkEnd w:id="61"/>
    </w:p>
    <w:p w:rsidR="007E4763" w:rsidRDefault="007E4763" w:rsidP="007E4763">
      <w:pPr>
        <w:pStyle w:val="BodyText"/>
      </w:pPr>
      <w:r>
        <w:t xml:space="preserve">A good metric for comments is that comments should account for minimum 20 percent (ideally more) of the total Lines of Code (LOC).  </w:t>
      </w:r>
    </w:p>
    <w:p w:rsidR="007E4763" w:rsidRDefault="007E4763" w:rsidP="007E4763">
      <w:pPr>
        <w:pStyle w:val="BodyText"/>
      </w:pPr>
      <w:r>
        <w:t xml:space="preserve">The formatting for class, method, and member comments follow the requirements of the JavaDoc Tool. A documentation comment is made up of two parts -- a description followed by zero or more tags, with a blank line (containing a single asterisk "*") between these two sections:  </w:t>
      </w:r>
    </w:p>
    <w:p w:rsidR="007E4763" w:rsidRDefault="007E4763" w:rsidP="007E4763">
      <w:pPr>
        <w:pStyle w:val="BodyText"/>
      </w:pPr>
    </w:p>
    <w:p w:rsidR="007E4763" w:rsidRDefault="007E4763" w:rsidP="007E4763">
      <w:pPr>
        <w:pStyle w:val="CodeListing"/>
      </w:pPr>
      <w:r>
        <w:t>/**</w:t>
      </w:r>
    </w:p>
    <w:p w:rsidR="007E4763" w:rsidRDefault="007E4763" w:rsidP="007E4763">
      <w:pPr>
        <w:pStyle w:val="CodeListing"/>
      </w:pPr>
      <w:r>
        <w:t xml:space="preserve"> * This is the description part of a doc comment</w:t>
      </w:r>
    </w:p>
    <w:p w:rsidR="007E4763" w:rsidRDefault="007E4763" w:rsidP="007E4763">
      <w:pPr>
        <w:pStyle w:val="CodeListing"/>
      </w:pPr>
      <w:r>
        <w:t xml:space="preserve"> *</w:t>
      </w:r>
    </w:p>
    <w:p w:rsidR="007E4763" w:rsidRDefault="007E4763" w:rsidP="007E4763">
      <w:pPr>
        <w:pStyle w:val="CodeListing"/>
      </w:pPr>
      <w:r>
        <w:t xml:space="preserve"> * @tag    Comment for the tag</w:t>
      </w:r>
    </w:p>
    <w:p w:rsidR="007E4763" w:rsidRDefault="007E4763" w:rsidP="007E4763">
      <w:pPr>
        <w:pStyle w:val="CodeListing"/>
      </w:pPr>
      <w:r>
        <w:t xml:space="preserve"> */</w:t>
      </w:r>
    </w:p>
    <w:p w:rsidR="007E4763" w:rsidRDefault="007E4763" w:rsidP="007E4763">
      <w:pPr>
        <w:pStyle w:val="BodyText"/>
      </w:pPr>
      <w:r>
        <w:t xml:space="preserve">The first line is indented to line up with the code below the comment, and starts with the begin-comment symbol (/**) followed by a return.  </w:t>
      </w:r>
    </w:p>
    <w:p w:rsidR="007E4763" w:rsidRDefault="007E4763" w:rsidP="007E4763">
      <w:pPr>
        <w:pStyle w:val="BodyText"/>
      </w:pPr>
      <w:r>
        <w:t xml:space="preserve">Subsequent lines start with an asterisk *. They are indented an additional space so the asterisks line up. A space separates the asterisk from the descriptive text or tag that follows it.  </w:t>
      </w:r>
    </w:p>
    <w:p w:rsidR="007E4763" w:rsidRDefault="007E4763" w:rsidP="007E4763">
      <w:pPr>
        <w:pStyle w:val="BodyText"/>
      </w:pPr>
      <w:r>
        <w:t xml:space="preserve">Insert a blank comment line between the description and the list of tags.  </w:t>
      </w:r>
    </w:p>
    <w:p w:rsidR="007E4763" w:rsidRDefault="007E4763" w:rsidP="007E4763">
      <w:pPr>
        <w:pStyle w:val="BodyText"/>
      </w:pPr>
      <w:r>
        <w:t xml:space="preserve">Insert additional blank lines to create "blocks" of related tags.  </w:t>
      </w:r>
    </w:p>
    <w:p w:rsidR="007E4763" w:rsidRDefault="007E4763" w:rsidP="007E4763">
      <w:pPr>
        <w:pStyle w:val="BodyText"/>
      </w:pPr>
      <w:r>
        <w:t xml:space="preserve">The last line begins with the end-comment symbol (*/) indented so the asterisks line up and followed by a return. Note that the end-comment symbol contains only a single asterisk (*).  </w:t>
      </w:r>
    </w:p>
    <w:p w:rsidR="007E4763" w:rsidRDefault="007E4763" w:rsidP="007E4763">
      <w:pPr>
        <w:pStyle w:val="BodyText"/>
      </w:pPr>
      <w:r>
        <w:t xml:space="preserve">A blank line should precede and follow the comment block. </w:t>
      </w:r>
    </w:p>
    <w:p w:rsidR="007E4763" w:rsidRDefault="007E4763" w:rsidP="007E4763">
      <w:pPr>
        <w:pStyle w:val="Heading3"/>
      </w:pPr>
      <w:bookmarkStart w:id="62" w:name="_Toc379531724"/>
      <w:r>
        <w:t>Comments: Class Header</w:t>
      </w:r>
      <w:bookmarkEnd w:id="62"/>
    </w:p>
    <w:p w:rsidR="007E4763" w:rsidRDefault="007E4763" w:rsidP="007E4763">
      <w:pPr>
        <w:pStyle w:val="BodyText"/>
      </w:pPr>
      <w:r>
        <w:t>The following comments will appear before the definition of every class.</w:t>
      </w:r>
    </w:p>
    <w:p w:rsidR="007E4763" w:rsidRDefault="007E4763" w:rsidP="007E4763">
      <w:pPr>
        <w:pStyle w:val="BodyText"/>
      </w:pPr>
    </w:p>
    <w:p w:rsidR="007E4763" w:rsidRDefault="007E4763" w:rsidP="007E4763">
      <w:pPr>
        <w:pStyle w:val="CodeListing"/>
      </w:pPr>
      <w:r>
        <w:t xml:space="preserve">/** </w:t>
      </w:r>
    </w:p>
    <w:p w:rsidR="007E4763" w:rsidRDefault="007E4763" w:rsidP="007E4763">
      <w:pPr>
        <w:pStyle w:val="CodeListing"/>
      </w:pPr>
      <w:r>
        <w:t xml:space="preserve"> * A description of what the class does. </w:t>
      </w:r>
    </w:p>
    <w:p w:rsidR="007E4763" w:rsidRDefault="007E4763" w:rsidP="007E4763">
      <w:pPr>
        <w:pStyle w:val="CodeListing"/>
      </w:pPr>
      <w:r>
        <w:t xml:space="preserve"> * </w:t>
      </w:r>
    </w:p>
    <w:p w:rsidR="007E4763" w:rsidRDefault="007E4763" w:rsidP="007E4763">
      <w:pPr>
        <w:pStyle w:val="CodeListing"/>
      </w:pPr>
      <w:r>
        <w:t xml:space="preserve"> * @author      Author name </w:t>
      </w:r>
    </w:p>
    <w:p w:rsidR="007E4763" w:rsidRDefault="007E4763" w:rsidP="007E4763">
      <w:pPr>
        <w:pStyle w:val="CodeListing"/>
      </w:pPr>
      <w:r>
        <w:t xml:space="preserve"> * @author      Contributor 1 </w:t>
      </w:r>
    </w:p>
    <w:p w:rsidR="007E4763" w:rsidRDefault="007E4763" w:rsidP="007E4763">
      <w:pPr>
        <w:pStyle w:val="CodeListing"/>
      </w:pPr>
      <w:r>
        <w:t xml:space="preserve"> * @author      Contributor 2 </w:t>
      </w:r>
    </w:p>
    <w:p w:rsidR="007E4763" w:rsidRDefault="007E4763" w:rsidP="007E4763">
      <w:pPr>
        <w:pStyle w:val="CodeListing"/>
      </w:pPr>
      <w:r>
        <w:t xml:space="preserve">                . </w:t>
      </w:r>
    </w:p>
    <w:p w:rsidR="007E4763" w:rsidRDefault="007E4763" w:rsidP="007E4763">
      <w:pPr>
        <w:pStyle w:val="CodeListing"/>
      </w:pPr>
      <w:r>
        <w:t xml:space="preserve">                . </w:t>
      </w:r>
    </w:p>
    <w:p w:rsidR="007E4763" w:rsidRDefault="007E4763" w:rsidP="007E4763">
      <w:pPr>
        <w:pStyle w:val="CodeListing"/>
      </w:pPr>
      <w:r>
        <w:t xml:space="preserve"> * @author      Contributor n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3"/>
      </w:pPr>
      <w:bookmarkStart w:id="63" w:name="_Toc379531725"/>
      <w:r>
        <w:t>Comments: Method Header</w:t>
      </w:r>
      <w:bookmarkEnd w:id="63"/>
    </w:p>
    <w:p w:rsidR="007E4763" w:rsidRDefault="007E4763" w:rsidP="007E4763">
      <w:pPr>
        <w:pStyle w:val="BodyText"/>
      </w:pPr>
      <w:r>
        <w:t>The following comments will appear before every method (including main).</w:t>
      </w:r>
    </w:p>
    <w:p w:rsidR="007E4763" w:rsidRDefault="007E4763" w:rsidP="007E4763">
      <w:pPr>
        <w:pStyle w:val="BodyText"/>
      </w:pPr>
    </w:p>
    <w:p w:rsidR="007E4763" w:rsidRDefault="007E4763" w:rsidP="007E4763">
      <w:pPr>
        <w:pStyle w:val="CodeListing"/>
      </w:pPr>
      <w:r>
        <w:t>/**</w:t>
      </w:r>
    </w:p>
    <w:p w:rsidR="007E4763" w:rsidRDefault="007E4763" w:rsidP="007E4763">
      <w:pPr>
        <w:pStyle w:val="CodeListing"/>
      </w:pPr>
      <w:r>
        <w:t xml:space="preserve"> * A description of what the method does</w:t>
      </w:r>
    </w:p>
    <w:p w:rsidR="007E4763" w:rsidRDefault="007E4763" w:rsidP="007E4763">
      <w:pPr>
        <w:pStyle w:val="CodeListing"/>
      </w:pPr>
      <w:r>
        <w:t xml:space="preserve"> *</w:t>
      </w:r>
    </w:p>
    <w:p w:rsidR="007E4763" w:rsidRDefault="007E4763" w:rsidP="007E4763">
      <w:pPr>
        <w:pStyle w:val="CodeListing"/>
      </w:pPr>
      <w:r>
        <w:t xml:space="preserve"> * @param       name    description</w:t>
      </w:r>
    </w:p>
    <w:p w:rsidR="007E4763" w:rsidRDefault="007E4763" w:rsidP="007E4763">
      <w:pPr>
        <w:pStyle w:val="CodeListing"/>
      </w:pPr>
      <w:r>
        <w:t xml:space="preserve"> * @param       name    description</w:t>
      </w:r>
    </w:p>
    <w:p w:rsidR="007E4763" w:rsidRDefault="007E4763" w:rsidP="007E4763">
      <w:pPr>
        <w:pStyle w:val="CodeListing"/>
      </w:pPr>
      <w:r>
        <w:t xml:space="preserve">               .</w:t>
      </w:r>
    </w:p>
    <w:p w:rsidR="007E4763" w:rsidRDefault="007E4763" w:rsidP="007E4763">
      <w:pPr>
        <w:pStyle w:val="CodeListing"/>
      </w:pPr>
      <w:r>
        <w:t xml:space="preserve"> * @param       name    description</w:t>
      </w:r>
    </w:p>
    <w:p w:rsidR="007E4763" w:rsidRDefault="007E4763" w:rsidP="007E4763">
      <w:pPr>
        <w:pStyle w:val="CodeListing"/>
      </w:pPr>
      <w:r>
        <w:t xml:space="preserve"> *</w:t>
      </w:r>
    </w:p>
    <w:p w:rsidR="007E4763" w:rsidRDefault="007E4763" w:rsidP="007E4763">
      <w:pPr>
        <w:pStyle w:val="CodeListing"/>
      </w:pPr>
      <w:r>
        <w:t xml:space="preserve"> * @return              description</w:t>
      </w:r>
    </w:p>
    <w:p w:rsidR="007E4763" w:rsidRDefault="007E4763" w:rsidP="007E4763">
      <w:pPr>
        <w:pStyle w:val="CodeListing"/>
      </w:pPr>
      <w:r>
        <w:t xml:space="preserve"> *</w:t>
      </w:r>
    </w:p>
    <w:p w:rsidR="007E4763" w:rsidRDefault="007E4763" w:rsidP="007E4763">
      <w:pPr>
        <w:pStyle w:val="CodeListing"/>
      </w:pPr>
      <w:r>
        <w:t xml:space="preserve"> * @exception   name    description</w:t>
      </w:r>
    </w:p>
    <w:p w:rsidR="007E4763" w:rsidRDefault="007E4763" w:rsidP="007E4763">
      <w:pPr>
        <w:pStyle w:val="CodeListing"/>
      </w:pPr>
      <w:r>
        <w:t xml:space="preserve"> * @exception   name    description</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 @exception   name    description</w:t>
      </w:r>
    </w:p>
    <w:p w:rsidR="007E4763" w:rsidRDefault="007E4763" w:rsidP="007E4763">
      <w:pPr>
        <w:pStyle w:val="CodeListing"/>
      </w:pPr>
      <w:r>
        <w:t xml:space="preserve"> *</w:t>
      </w:r>
    </w:p>
    <w:p w:rsidR="007E4763" w:rsidRDefault="007E4763" w:rsidP="007E4763">
      <w:pPr>
        <w:pStyle w:val="CodeListing"/>
      </w:pPr>
      <w:r>
        <w:t xml:space="preserve"> * @pre         precondition before execution</w:t>
      </w:r>
    </w:p>
    <w:p w:rsidR="007E4763" w:rsidRDefault="007E4763" w:rsidP="007E4763">
      <w:pPr>
        <w:pStyle w:val="CodeListing"/>
      </w:pPr>
      <w:r>
        <w:t xml:space="preserve"> * @post        postcondition after execution</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3"/>
      </w:pPr>
      <w:bookmarkStart w:id="64" w:name="_Toc379531726"/>
      <w:r>
        <w:t>Definition of Comments</w:t>
      </w:r>
      <w:bookmarkEnd w:id="64"/>
    </w:p>
    <w:p w:rsidR="007E4763" w:rsidRPr="008E1DAD" w:rsidRDefault="007E4763" w:rsidP="007E4763">
      <w:pPr>
        <w:pStyle w:val="BodyText"/>
        <w:rPr>
          <w:b/>
        </w:rPr>
      </w:pPr>
      <w:r w:rsidRPr="008E1DAD">
        <w:rPr>
          <w:b/>
        </w:rPr>
        <w:t>@param</w:t>
      </w:r>
    </w:p>
    <w:p w:rsidR="007E4763" w:rsidRDefault="007E4763" w:rsidP="007E4763">
      <w:pPr>
        <w:pStyle w:val="BodyText"/>
      </w:pPr>
      <w:r>
        <w:t xml:space="preserve">The @param tag is followed by the name (not type) of the parameter, followed by a description of the parameter. Additional spaces should be inserted between the name and description so that comments line up in a block. Dashes or other punctuation should not be inserted before the description. The name always starts with a lowercase letter. The description is most usually a phrase, starting with a lowercase letter and ending without a period, unless it contains a complete sentence.  </w:t>
      </w:r>
    </w:p>
    <w:p w:rsidR="007E4763" w:rsidRPr="008E1DAD" w:rsidRDefault="007E4763" w:rsidP="007E4763">
      <w:pPr>
        <w:pStyle w:val="BodyText"/>
        <w:rPr>
          <w:b/>
        </w:rPr>
      </w:pPr>
      <w:r w:rsidRPr="008E1DAD">
        <w:rPr>
          <w:b/>
        </w:rPr>
        <w:t xml:space="preserve">@return  </w:t>
      </w:r>
    </w:p>
    <w:p w:rsidR="007E4763" w:rsidRDefault="007E4763" w:rsidP="007E4763">
      <w:pPr>
        <w:pStyle w:val="BodyText"/>
      </w:pPr>
      <w:r>
        <w:t xml:space="preserve">The @return tag is followed by a description of the return value. Whenever possible, detailed information (such as returns -1 when an out-of-bounds argument is supplied) should be provided. Spaces should be used to line the description up with the rest of the comments in the method.  </w:t>
      </w:r>
    </w:p>
    <w:p w:rsidR="007E4763" w:rsidRPr="008E1DAD" w:rsidRDefault="007E4763" w:rsidP="007E4763">
      <w:pPr>
        <w:pStyle w:val="BodyText"/>
        <w:rPr>
          <w:b/>
        </w:rPr>
      </w:pPr>
      <w:r w:rsidRPr="008E1DAD">
        <w:rPr>
          <w:b/>
        </w:rPr>
        <w:t xml:space="preserve">@exception  </w:t>
      </w:r>
    </w:p>
    <w:p w:rsidR="007E4763" w:rsidRDefault="007E4763" w:rsidP="007E4763">
      <w:pPr>
        <w:pStyle w:val="BodyText"/>
      </w:pPr>
      <w:r>
        <w:t xml:space="preserve">An @exception tag should be included for at least any declared (checked) exceptions. It can also document any non-declared exceptions that can be thrown by the method, (normally those that appear directly in the implementation, rather than those that are indirectly thrown).  </w:t>
      </w:r>
    </w:p>
    <w:p w:rsidR="007E4763" w:rsidRPr="008E1DAD" w:rsidRDefault="007E4763" w:rsidP="007E4763">
      <w:pPr>
        <w:pStyle w:val="BodyText"/>
        <w:rPr>
          <w:b/>
        </w:rPr>
      </w:pPr>
      <w:r w:rsidRPr="008E1DAD">
        <w:rPr>
          <w:b/>
        </w:rPr>
        <w:t>@pre</w:t>
      </w:r>
    </w:p>
    <w:p w:rsidR="007E4763" w:rsidRDefault="007E4763" w:rsidP="007E4763">
      <w:pPr>
        <w:pStyle w:val="BodyText"/>
      </w:pPr>
      <w:r>
        <w:t>JavaDoc does not have a tag for preconditions, so the above tag is used. Preconditions should be expressed in prose or in a formal language if it is more appropriate for the situation.</w:t>
      </w:r>
    </w:p>
    <w:p w:rsidR="007E4763" w:rsidRPr="008E1DAD" w:rsidRDefault="007E4763" w:rsidP="007E4763">
      <w:pPr>
        <w:pStyle w:val="BodyText"/>
        <w:keepNext/>
        <w:rPr>
          <w:b/>
        </w:rPr>
      </w:pPr>
      <w:r w:rsidRPr="008E1DAD">
        <w:rPr>
          <w:b/>
        </w:rPr>
        <w:t>@post</w:t>
      </w:r>
    </w:p>
    <w:p w:rsidR="007E4763" w:rsidRDefault="007E4763" w:rsidP="007E4763">
      <w:pPr>
        <w:pStyle w:val="BodyText"/>
      </w:pPr>
      <w:r>
        <w:t>JavaDoc does not have a tag for postconditions, so the above tag is used. Postconditions should be expressed in prose or in a formal language if it is more appropriate.</w:t>
      </w:r>
    </w:p>
    <w:p w:rsidR="007E4763" w:rsidRDefault="007E4763" w:rsidP="007E4763">
      <w:pPr>
        <w:pStyle w:val="Heading3"/>
      </w:pPr>
      <w:bookmarkStart w:id="65" w:name="_Toc379531727"/>
      <w:r>
        <w:t>Non-Javadoc Comment</w:t>
      </w:r>
      <w:bookmarkEnd w:id="65"/>
    </w:p>
    <w:p w:rsidR="007E4763" w:rsidRDefault="007E4763" w:rsidP="007E4763">
      <w:pPr>
        <w:pStyle w:val="BodyText"/>
      </w:pPr>
      <w:r>
        <w:t>Use // for non-Javadoc comments, including multi-line comments.</w:t>
      </w:r>
    </w:p>
    <w:p w:rsidR="007E4763" w:rsidRDefault="007E4763" w:rsidP="007E4763">
      <w:pPr>
        <w:pStyle w:val="Heading2"/>
      </w:pPr>
      <w:bookmarkStart w:id="66" w:name="_Toc379531728"/>
      <w:r>
        <w:t>Indentation</w:t>
      </w:r>
      <w:bookmarkEnd w:id="66"/>
    </w:p>
    <w:p w:rsidR="007E4763" w:rsidRDefault="007E4763" w:rsidP="007E4763">
      <w:pPr>
        <w:pStyle w:val="BodyText"/>
      </w:pPr>
      <w:r>
        <w:t>Four spaces should be used as the unit of indentation. Do not use Tab for indentation.</w:t>
      </w:r>
    </w:p>
    <w:p w:rsidR="007E4763" w:rsidRDefault="007E4763" w:rsidP="007E4763">
      <w:pPr>
        <w:pStyle w:val="Heading2"/>
      </w:pPr>
      <w:bookmarkStart w:id="67" w:name="_Toc379531729"/>
      <w:r>
        <w:t>White Space</w:t>
      </w:r>
      <w:bookmarkEnd w:id="67"/>
    </w:p>
    <w:p w:rsidR="007E4763" w:rsidRDefault="007E4763" w:rsidP="007E4763">
      <w:pPr>
        <w:pStyle w:val="Heading3"/>
      </w:pPr>
      <w:bookmarkStart w:id="68" w:name="_Toc379531730"/>
      <w:r>
        <w:t>Blank Lines</w:t>
      </w:r>
      <w:bookmarkEnd w:id="68"/>
    </w:p>
    <w:p w:rsidR="007E4763" w:rsidRDefault="007E4763" w:rsidP="007E4763">
      <w:pPr>
        <w:pStyle w:val="BodyText"/>
      </w:pPr>
      <w:r>
        <w:t xml:space="preserve">Blank lines improve readability by setting off sections of code that are logically related. </w:t>
      </w:r>
    </w:p>
    <w:p w:rsidR="007E4763" w:rsidRDefault="007E4763" w:rsidP="007E4763">
      <w:pPr>
        <w:pStyle w:val="BodyText"/>
      </w:pPr>
      <w:r>
        <w:t xml:space="preserve">Two blank lines should always be used in the following circumstances: </w:t>
      </w:r>
    </w:p>
    <w:p w:rsidR="007E4763" w:rsidRDefault="007E4763" w:rsidP="007E4763">
      <w:pPr>
        <w:pStyle w:val="Bullet1"/>
      </w:pPr>
      <w:r>
        <w:t>Between sections of a source file.</w:t>
      </w:r>
    </w:p>
    <w:p w:rsidR="007E4763" w:rsidRDefault="007E4763" w:rsidP="007E4763">
      <w:pPr>
        <w:pStyle w:val="Bullet1"/>
      </w:pPr>
      <w:r>
        <w:t xml:space="preserve">Between class and interface definitions. </w:t>
      </w:r>
    </w:p>
    <w:p w:rsidR="007E4763" w:rsidRDefault="007E4763" w:rsidP="007E4763">
      <w:pPr>
        <w:pStyle w:val="BodyText"/>
      </w:pPr>
      <w:r>
        <w:t xml:space="preserve">One blank line should always be used in the following circumstances: </w:t>
      </w:r>
    </w:p>
    <w:p w:rsidR="007E4763" w:rsidRDefault="007E4763" w:rsidP="007E4763">
      <w:pPr>
        <w:pStyle w:val="Bullet1"/>
      </w:pPr>
      <w:r>
        <w:t>Between methods.</w:t>
      </w:r>
    </w:p>
    <w:p w:rsidR="007E4763" w:rsidRDefault="007E4763" w:rsidP="007E4763">
      <w:pPr>
        <w:pStyle w:val="Bullet1"/>
      </w:pPr>
      <w:r>
        <w:t>Between the local variables in a method and its first statement.</w:t>
      </w:r>
    </w:p>
    <w:p w:rsidR="007E4763" w:rsidRDefault="007E4763" w:rsidP="007E4763">
      <w:pPr>
        <w:pStyle w:val="Bullet1"/>
      </w:pPr>
      <w:r>
        <w:t>Before a block or single-line comment.</w:t>
      </w:r>
    </w:p>
    <w:p w:rsidR="007E4763" w:rsidRDefault="007E4763" w:rsidP="007E4763">
      <w:pPr>
        <w:pStyle w:val="Bullet1"/>
      </w:pPr>
      <w:r>
        <w:t xml:space="preserve">Between logical sections inside a method to improve readability. </w:t>
      </w:r>
    </w:p>
    <w:p w:rsidR="007E4763" w:rsidRDefault="007E4763" w:rsidP="007E4763">
      <w:pPr>
        <w:pStyle w:val="Heading3"/>
      </w:pPr>
      <w:bookmarkStart w:id="69" w:name="_Toc379531731"/>
      <w:r>
        <w:t>Blank Spaces</w:t>
      </w:r>
      <w:bookmarkEnd w:id="69"/>
    </w:p>
    <w:p w:rsidR="007E4763" w:rsidRDefault="007E4763" w:rsidP="007E4763">
      <w:pPr>
        <w:pStyle w:val="BodyText"/>
      </w:pPr>
      <w:r>
        <w:t xml:space="preserve">Blank spaces should be used in the following circumstances: </w:t>
      </w:r>
    </w:p>
    <w:p w:rsidR="007E4763" w:rsidRDefault="007E4763" w:rsidP="007E4763">
      <w:pPr>
        <w:pStyle w:val="Bullet1"/>
      </w:pPr>
      <w:r>
        <w:t xml:space="preserve">A keyword followed by a parenthesis should be separated by a space. Example: </w:t>
      </w:r>
    </w:p>
    <w:p w:rsidR="007E4763" w:rsidRDefault="007E4763" w:rsidP="007E4763">
      <w:pPr>
        <w:pStyle w:val="BodyText"/>
      </w:pPr>
    </w:p>
    <w:p w:rsidR="007E4763" w:rsidRDefault="007E4763" w:rsidP="007E4763">
      <w:pPr>
        <w:pStyle w:val="CodeListing"/>
      </w:pPr>
      <w:r>
        <w:t>while (true)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ullet1"/>
      </w:pPr>
      <w:r>
        <w:t>Note that a blank space should not be used between a method name and its opening parenthesis. This helps to distinguish keywords from method calls.</w:t>
      </w:r>
    </w:p>
    <w:p w:rsidR="007E4763" w:rsidRDefault="007E4763" w:rsidP="007E4763">
      <w:pPr>
        <w:pStyle w:val="Bullet1"/>
      </w:pPr>
      <w:r>
        <w:t xml:space="preserve">A blank space should appear after commas in argument lists. </w:t>
      </w:r>
    </w:p>
    <w:p w:rsidR="007E4763" w:rsidRDefault="007E4763" w:rsidP="007E4763">
      <w:pPr>
        <w:pStyle w:val="Bullet1"/>
      </w:pPr>
      <w:r>
        <w:t>All binary operators should be separated from their operands by spaces. Blank spaces should never separate unary operators such as unary minus, increment ("++"), and decrement ("--") from their operands. Example:</w:t>
      </w:r>
    </w:p>
    <w:p w:rsidR="007E4763" w:rsidRDefault="007E4763" w:rsidP="007E4763">
      <w:pPr>
        <w:pStyle w:val="BodyText"/>
      </w:pPr>
    </w:p>
    <w:p w:rsidR="007E4763" w:rsidRDefault="007E4763" w:rsidP="007E4763">
      <w:pPr>
        <w:pStyle w:val="CodeListing"/>
      </w:pPr>
      <w:r>
        <w:t>a += c + d;</w:t>
      </w:r>
    </w:p>
    <w:p w:rsidR="007E4763" w:rsidRDefault="007E4763" w:rsidP="007E4763">
      <w:pPr>
        <w:pStyle w:val="CodeListing"/>
      </w:pPr>
      <w:r>
        <w:t xml:space="preserve">    a = (a + b) / (c * d);</w:t>
      </w:r>
    </w:p>
    <w:p w:rsidR="007E4763" w:rsidRDefault="007E4763" w:rsidP="007E4763">
      <w:pPr>
        <w:pStyle w:val="CodeListing"/>
      </w:pPr>
      <w:r>
        <w:t xml:space="preserve">    </w:t>
      </w:r>
    </w:p>
    <w:p w:rsidR="007E4763" w:rsidRDefault="007E4763" w:rsidP="007E4763">
      <w:pPr>
        <w:pStyle w:val="CodeListing"/>
      </w:pPr>
      <w:r>
        <w:t xml:space="preserve">    while (d++ == s++) {</w:t>
      </w:r>
    </w:p>
    <w:p w:rsidR="007E4763" w:rsidRDefault="007E4763" w:rsidP="007E4763">
      <w:pPr>
        <w:pStyle w:val="CodeListing"/>
      </w:pPr>
      <w:r>
        <w:t xml:space="preserve">        n++;</w:t>
      </w:r>
    </w:p>
    <w:p w:rsidR="007E4763" w:rsidRDefault="007E4763" w:rsidP="007E4763">
      <w:pPr>
        <w:pStyle w:val="CodeListing"/>
      </w:pPr>
      <w:r>
        <w:t xml:space="preserve">    }</w:t>
      </w:r>
    </w:p>
    <w:p w:rsidR="007E4763" w:rsidRDefault="007E4763" w:rsidP="007E4763">
      <w:pPr>
        <w:pStyle w:val="CodeListing"/>
      </w:pPr>
      <w:r>
        <w:t xml:space="preserve">    printSize("size is " + foo + "\n");</w:t>
      </w:r>
    </w:p>
    <w:p w:rsidR="007E4763" w:rsidRDefault="007E4763" w:rsidP="007E4763">
      <w:pPr>
        <w:pStyle w:val="BodyText"/>
      </w:pPr>
    </w:p>
    <w:p w:rsidR="007E4763" w:rsidRDefault="007E4763" w:rsidP="007E4763">
      <w:pPr>
        <w:pStyle w:val="Bullet1"/>
      </w:pPr>
      <w:r>
        <w:t xml:space="preserve">The expressions in a </w:t>
      </w:r>
      <w:r w:rsidR="00187B8B">
        <w:t>“</w:t>
      </w:r>
      <w:r>
        <w:t>for</w:t>
      </w:r>
      <w:r w:rsidR="00187B8B">
        <w:t>”</w:t>
      </w:r>
      <w:r>
        <w:t xml:space="preserve"> statement should be separated by blank spaces. Example:</w:t>
      </w:r>
    </w:p>
    <w:p w:rsidR="007E4763" w:rsidRDefault="007E4763" w:rsidP="007E4763">
      <w:pPr>
        <w:pStyle w:val="BodyText"/>
      </w:pPr>
    </w:p>
    <w:p w:rsidR="007E4763" w:rsidRDefault="007E4763" w:rsidP="007E4763">
      <w:pPr>
        <w:pStyle w:val="CodeListing"/>
      </w:pPr>
      <w:r>
        <w:t>for (expr1; expr2; expr3)</w:t>
      </w:r>
    </w:p>
    <w:p w:rsidR="007E4763" w:rsidRDefault="007E4763" w:rsidP="007E4763">
      <w:pPr>
        <w:pStyle w:val="BodyText"/>
      </w:pPr>
    </w:p>
    <w:p w:rsidR="007E4763" w:rsidRDefault="007E4763" w:rsidP="007E4763">
      <w:pPr>
        <w:pStyle w:val="Bullet1"/>
      </w:pPr>
      <w:r>
        <w:t>Casts should be followed by a blank space. Examples:</w:t>
      </w:r>
    </w:p>
    <w:p w:rsidR="007E4763" w:rsidRDefault="007E4763" w:rsidP="007E4763">
      <w:pPr>
        <w:pStyle w:val="BodyText"/>
      </w:pPr>
    </w:p>
    <w:p w:rsidR="007E4763" w:rsidRDefault="007E4763" w:rsidP="007E4763">
      <w:pPr>
        <w:pStyle w:val="CodeListing"/>
      </w:pPr>
      <w:r>
        <w:t>myMethod((byte) aNum, (Object) x);</w:t>
      </w:r>
    </w:p>
    <w:p w:rsidR="007E4763" w:rsidRDefault="007E4763" w:rsidP="007E4763">
      <w:pPr>
        <w:pStyle w:val="CodeListing"/>
      </w:pPr>
      <w:r>
        <w:t>myMethod((int) (cp + 5), ((int) (i + 3))  + 1);</w:t>
      </w:r>
    </w:p>
    <w:p w:rsidR="007E4763" w:rsidRDefault="007E4763" w:rsidP="007E4763">
      <w:pPr>
        <w:pStyle w:val="BodyText"/>
      </w:pPr>
      <w:r>
        <w:t xml:space="preserve"> </w:t>
      </w:r>
    </w:p>
    <w:p w:rsidR="007E4763" w:rsidRDefault="007E4763" w:rsidP="007E4763">
      <w:pPr>
        <w:pStyle w:val="Heading1"/>
        <w:pageBreakBefore/>
      </w:pPr>
      <w:bookmarkStart w:id="70" w:name="_Toc379531732"/>
      <w:r>
        <w:t>Statements</w:t>
      </w:r>
      <w:bookmarkEnd w:id="70"/>
    </w:p>
    <w:p w:rsidR="007E4763" w:rsidRDefault="007E4763" w:rsidP="007E4763">
      <w:pPr>
        <w:pStyle w:val="BodyText"/>
      </w:pPr>
      <w:r>
        <w:t>Each line should contain at most one statement. Example:</w:t>
      </w:r>
    </w:p>
    <w:p w:rsidR="007E4763" w:rsidRDefault="007E4763" w:rsidP="007E4763">
      <w:pPr>
        <w:pStyle w:val="BodyText"/>
      </w:pPr>
    </w:p>
    <w:p w:rsidR="007E4763" w:rsidRDefault="007E4763" w:rsidP="007E4763">
      <w:pPr>
        <w:pStyle w:val="CodeListing"/>
      </w:pPr>
      <w:r>
        <w:t xml:space="preserve">argv++;       </w:t>
      </w:r>
      <w:r>
        <w:tab/>
      </w:r>
      <w:r w:rsidR="00187B8B">
        <w:t xml:space="preserve"> </w:t>
      </w:r>
      <w:r>
        <w:t>// Correct</w:t>
      </w:r>
    </w:p>
    <w:p w:rsidR="007E4763" w:rsidRDefault="007E4763" w:rsidP="007E4763">
      <w:pPr>
        <w:pStyle w:val="CodeListing"/>
      </w:pPr>
      <w:r>
        <w:t xml:space="preserve">argc--;       </w:t>
      </w:r>
      <w:r>
        <w:tab/>
      </w:r>
      <w:r w:rsidR="00187B8B">
        <w:t xml:space="preserve"> </w:t>
      </w:r>
      <w:r>
        <w:t xml:space="preserve">// Correct  </w:t>
      </w:r>
    </w:p>
    <w:p w:rsidR="007E4763" w:rsidRDefault="007E4763" w:rsidP="007E4763">
      <w:pPr>
        <w:pStyle w:val="CodeListing"/>
      </w:pPr>
      <w:r>
        <w:t>argv++; argc--;    // INCORRECT!</w:t>
      </w:r>
    </w:p>
    <w:p w:rsidR="007E4763" w:rsidRDefault="007E4763" w:rsidP="007E4763">
      <w:pPr>
        <w:pStyle w:val="BodyText"/>
      </w:pPr>
    </w:p>
    <w:p w:rsidR="007E4763" w:rsidRDefault="007E4763" w:rsidP="007E4763">
      <w:pPr>
        <w:pStyle w:val="Heading2"/>
      </w:pPr>
      <w:bookmarkStart w:id="71" w:name="_Toc379531733"/>
      <w:r>
        <w:t>Compound Statements</w:t>
      </w:r>
      <w:bookmarkEnd w:id="71"/>
    </w:p>
    <w:p w:rsidR="007E4763" w:rsidRDefault="007E4763" w:rsidP="007E4763">
      <w:pPr>
        <w:pStyle w:val="BodyText"/>
      </w:pPr>
      <w:r>
        <w:t>Compound statements are statements that contain lists of statements enclosed in braces "{ statements }". For example:</w:t>
      </w:r>
    </w:p>
    <w:p w:rsidR="007E4763" w:rsidRDefault="007E4763" w:rsidP="007E4763">
      <w:pPr>
        <w:pStyle w:val="BodyText"/>
      </w:pPr>
    </w:p>
    <w:p w:rsidR="007E4763" w:rsidRDefault="007E4763" w:rsidP="007E4763">
      <w:pPr>
        <w:pStyle w:val="CodeListing"/>
      </w:pPr>
      <w:r>
        <w:tab/>
        <w:t>while (!done) {</w:t>
      </w:r>
    </w:p>
    <w:p w:rsidR="007E4763" w:rsidRDefault="007E4763" w:rsidP="007E4763">
      <w:pPr>
        <w:pStyle w:val="CodeListing"/>
      </w:pPr>
      <w:r>
        <w:tab/>
        <w:t xml:space="preserve">    doSomething();</w:t>
      </w:r>
    </w:p>
    <w:p w:rsidR="007E4763" w:rsidRDefault="007E4763" w:rsidP="007E4763">
      <w:pPr>
        <w:pStyle w:val="CodeListing"/>
      </w:pPr>
      <w:r>
        <w:tab/>
        <w:t xml:space="preserve">    doMoreThing();</w:t>
      </w:r>
    </w:p>
    <w:p w:rsidR="007E4763" w:rsidRDefault="007E4763" w:rsidP="007E4763">
      <w:pPr>
        <w:pStyle w:val="CodeListing"/>
      </w:pPr>
      <w:r>
        <w:tab/>
        <w:t>}</w:t>
      </w:r>
    </w:p>
    <w:p w:rsidR="007E4763" w:rsidRDefault="007E4763" w:rsidP="007E4763">
      <w:pPr>
        <w:pStyle w:val="BodyText"/>
      </w:pPr>
    </w:p>
    <w:p w:rsidR="007E4763" w:rsidRDefault="007E4763" w:rsidP="007E4763">
      <w:pPr>
        <w:pStyle w:val="Bullet1"/>
      </w:pPr>
      <w:r>
        <w:t xml:space="preserve">The enclosed statements should be indented one more level than the compound statement. </w:t>
      </w:r>
    </w:p>
    <w:p w:rsidR="007E4763" w:rsidRDefault="007E4763" w:rsidP="007E4763">
      <w:pPr>
        <w:pStyle w:val="Bullet1"/>
      </w:pPr>
      <w:r>
        <w:t xml:space="preserve">The opening brace should be at the end of the line that begins the compound statement; the closing brace should begin a line and be indented to the beginning of the compound statement. </w:t>
      </w:r>
    </w:p>
    <w:p w:rsidR="007E4763" w:rsidRDefault="007E4763" w:rsidP="007E4763">
      <w:pPr>
        <w:pStyle w:val="Bullet1"/>
      </w:pPr>
      <w:r>
        <w:t>Braces are used around all statements, even single statements, when they are part of a control structure, such as an if-else or for statement. This makes it easier to add statements without accidentally introducing bugs due to forgetting to add braces.</w:t>
      </w:r>
    </w:p>
    <w:p w:rsidR="007E4763" w:rsidRDefault="007E4763" w:rsidP="007E4763">
      <w:pPr>
        <w:pStyle w:val="Heading2"/>
      </w:pPr>
      <w:bookmarkStart w:id="72" w:name="_Toc379531734"/>
      <w:r>
        <w:t>Return Statement</w:t>
      </w:r>
      <w:bookmarkEnd w:id="72"/>
    </w:p>
    <w:p w:rsidR="007E4763" w:rsidRDefault="007E4763" w:rsidP="007E4763">
      <w:pPr>
        <w:pStyle w:val="BodyText"/>
      </w:pPr>
      <w:r>
        <w:t>A return statement with a value should not use parentheses unless it is an expression that requires parentheses or the parentheses provide clarity. Example:</w:t>
      </w:r>
    </w:p>
    <w:p w:rsidR="007E4763" w:rsidRDefault="007E4763" w:rsidP="007E4763">
      <w:pPr>
        <w:pStyle w:val="BodyText"/>
      </w:pPr>
    </w:p>
    <w:p w:rsidR="007E4763" w:rsidRDefault="007E4763" w:rsidP="007E4763">
      <w:pPr>
        <w:pStyle w:val="CodeListing"/>
      </w:pPr>
      <w:r>
        <w:t>return;</w:t>
      </w:r>
    </w:p>
    <w:p w:rsidR="007E4763" w:rsidRDefault="007E4763" w:rsidP="007E4763">
      <w:pPr>
        <w:pStyle w:val="CodeListing"/>
      </w:pPr>
      <w:r>
        <w:t>return myDisk.size();</w:t>
      </w:r>
    </w:p>
    <w:p w:rsidR="007E4763" w:rsidRDefault="007E4763" w:rsidP="007E4763">
      <w:pPr>
        <w:pStyle w:val="CodeListing"/>
      </w:pPr>
      <w:r>
        <w:t>return (size ? size : defaultSize);</w:t>
      </w:r>
    </w:p>
    <w:p w:rsidR="007E4763" w:rsidRDefault="007E4763" w:rsidP="007E4763">
      <w:pPr>
        <w:pStyle w:val="BodyText"/>
      </w:pPr>
    </w:p>
    <w:p w:rsidR="007E4763" w:rsidRDefault="007E4763" w:rsidP="00B978C8">
      <w:pPr>
        <w:pStyle w:val="Heading2"/>
      </w:pPr>
      <w:bookmarkStart w:id="73" w:name="_Toc379531735"/>
      <w:r>
        <w:t xml:space="preserve">if, if-else, if else-if else </w:t>
      </w:r>
      <w:ins w:id="74" w:author="JohnsonJA" w:date="2014-02-07T11:07:00Z">
        <w:r w:rsidR="00B978C8">
          <w:t>conditional operator ?</w:t>
        </w:r>
        <w:r w:rsidR="00B978C8" w:rsidRPr="00B978C8">
          <w:t xml:space="preserve"> </w:t>
        </w:r>
      </w:ins>
      <w:r>
        <w:t>Statements</w:t>
      </w:r>
      <w:bookmarkEnd w:id="73"/>
    </w:p>
    <w:p w:rsidR="007E4763" w:rsidRDefault="007E4763" w:rsidP="007E4763">
      <w:pPr>
        <w:pStyle w:val="BodyText"/>
      </w:pPr>
      <w:r>
        <w:t>The if-else class of statements should have the following form:</w:t>
      </w:r>
    </w:p>
    <w:p w:rsidR="007E4763" w:rsidRDefault="007E4763" w:rsidP="007E4763">
      <w:pPr>
        <w:pStyle w:val="BodyText"/>
      </w:pPr>
    </w:p>
    <w:p w:rsidR="007E4763" w:rsidRDefault="007E4763" w:rsidP="007E4763">
      <w:pPr>
        <w:pStyle w:val="CodeListing"/>
      </w:pPr>
      <w:r>
        <w:t>if (condition)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r>
        <w:t>if (condition) {</w:t>
      </w:r>
    </w:p>
    <w:p w:rsidR="007E4763" w:rsidRDefault="007E4763" w:rsidP="007E4763">
      <w:pPr>
        <w:pStyle w:val="CodeListing"/>
      </w:pPr>
      <w:r>
        <w:t xml:space="preserve">    statements;</w:t>
      </w:r>
    </w:p>
    <w:p w:rsidR="007E4763" w:rsidRDefault="007E4763" w:rsidP="007E4763">
      <w:pPr>
        <w:pStyle w:val="CodeListing"/>
      </w:pPr>
      <w:r>
        <w:t>} else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r>
        <w:t>if (condition) {</w:t>
      </w:r>
    </w:p>
    <w:p w:rsidR="007E4763" w:rsidRDefault="007E4763" w:rsidP="007E4763">
      <w:pPr>
        <w:pStyle w:val="CodeListing"/>
      </w:pPr>
      <w:r>
        <w:t xml:space="preserve">    statements;</w:t>
      </w:r>
    </w:p>
    <w:p w:rsidR="007E4763" w:rsidRDefault="007E4763" w:rsidP="007E4763">
      <w:pPr>
        <w:pStyle w:val="CodeListing"/>
      </w:pPr>
      <w:r>
        <w:t>} else if (condition) {</w:t>
      </w:r>
    </w:p>
    <w:p w:rsidR="007E4763" w:rsidRDefault="007E4763" w:rsidP="007E4763">
      <w:pPr>
        <w:pStyle w:val="CodeListing"/>
      </w:pPr>
      <w:r>
        <w:t xml:space="preserve">    statements;</w:t>
      </w:r>
    </w:p>
    <w:p w:rsidR="007E4763" w:rsidRDefault="007E4763" w:rsidP="007E4763">
      <w:pPr>
        <w:pStyle w:val="CodeListing"/>
      </w:pPr>
      <w:r>
        <w:t>} else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Note: if statements always use braces {}. Avoid the following error-prone form:</w:t>
      </w:r>
    </w:p>
    <w:p w:rsidR="007E4763" w:rsidRDefault="007E4763" w:rsidP="007E4763">
      <w:pPr>
        <w:pStyle w:val="BodyText"/>
      </w:pPr>
    </w:p>
    <w:p w:rsidR="007E4763" w:rsidRDefault="007E4763" w:rsidP="007E4763">
      <w:pPr>
        <w:pStyle w:val="CodeListing"/>
      </w:pPr>
      <w:r>
        <w:t xml:space="preserve">if (condition) </w:t>
      </w:r>
      <w:r>
        <w:tab/>
        <w:t>//INCORRECT !!</w:t>
      </w:r>
    </w:p>
    <w:p w:rsidR="007E4763" w:rsidRDefault="007E4763" w:rsidP="007E4763">
      <w:pPr>
        <w:pStyle w:val="CodeListing"/>
      </w:pPr>
      <w:r>
        <w:t>statement;</w:t>
      </w:r>
    </w:p>
    <w:p w:rsidR="00B978C8" w:rsidRDefault="00B978C8" w:rsidP="001F643E">
      <w:pPr>
        <w:pStyle w:val="BodyText"/>
        <w:rPr>
          <w:ins w:id="75" w:author="JohnsonJA" w:date="2014-02-07T11:01:00Z"/>
        </w:rPr>
      </w:pPr>
      <w:ins w:id="76" w:author="JohnsonJA" w:date="2014-02-07T11:01:00Z">
        <w:r>
          <w:t xml:space="preserve">Note: </w:t>
        </w:r>
      </w:ins>
      <w:ins w:id="77" w:author="JohnsonJA" w:date="2014-02-07T11:02:00Z">
        <w:r>
          <w:t xml:space="preserve">the conditional operator “?” may be used to replace an “if” statement if there are only </w:t>
        </w:r>
      </w:ins>
      <w:ins w:id="78" w:author="JohnsonJA" w:date="2014-02-07T11:03:00Z">
        <w:r>
          <w:t>two</w:t>
        </w:r>
      </w:ins>
      <w:ins w:id="79" w:author="JohnsonJA" w:date="2014-02-07T11:02:00Z">
        <w:r>
          <w:t xml:space="preserve"> conditions</w:t>
        </w:r>
      </w:ins>
      <w:ins w:id="80" w:author="JohnsonJA" w:date="2014-02-07T11:01:00Z">
        <w:r>
          <w:t xml:space="preserve"> </w:t>
        </w:r>
      </w:ins>
      <w:ins w:id="81" w:author="JohnsonJA" w:date="2014-02-07T11:05:00Z">
        <w:r w:rsidRPr="00B978C8">
          <w:t>“?”</w:t>
        </w:r>
        <w:r>
          <w:t xml:space="preserve"> </w:t>
        </w:r>
      </w:ins>
      <w:ins w:id="82" w:author="JohnsonJA" w:date="2014-02-07T11:01:00Z">
        <w:r>
          <w:t xml:space="preserve">statements </w:t>
        </w:r>
      </w:ins>
      <w:ins w:id="83" w:author="JohnsonJA" w:date="2014-02-07T11:05:00Z">
        <w:r>
          <w:t>use</w:t>
        </w:r>
        <w:r w:rsidRPr="00B978C8">
          <w:t xml:space="preserve"> the Boolean value of one expression to decide which of two other expressions should be evaluated.</w:t>
        </w:r>
      </w:ins>
      <w:ins w:id="84" w:author="JohnsonJA" w:date="2014-02-07T11:01:00Z">
        <w:r>
          <w:t>:</w:t>
        </w:r>
      </w:ins>
    </w:p>
    <w:p w:rsidR="00B978C8" w:rsidRDefault="00B978C8" w:rsidP="001F643E">
      <w:pPr>
        <w:pStyle w:val="BodyText"/>
        <w:rPr>
          <w:ins w:id="85" w:author="JohnsonJA" w:date="2014-02-07T11:01:00Z"/>
        </w:rPr>
      </w:pPr>
    </w:p>
    <w:p w:rsidR="00B978C8" w:rsidRPr="00B978C8" w:rsidRDefault="00B978C8">
      <w:pPr>
        <w:pStyle w:val="CodeListing"/>
        <w:rPr>
          <w:ins w:id="86" w:author="JohnsonJA" w:date="2014-02-07T11:06:00Z"/>
        </w:rPr>
        <w:pPrChange w:id="87" w:author="JohnsonJA" w:date="2014-02-07T11:06:00Z">
          <w:pPr>
            <w:pStyle w:val="BodyText"/>
          </w:pPr>
        </w:pPrChange>
      </w:pPr>
      <w:ins w:id="88" w:author="JohnsonJA" w:date="2014-02-07T11:06:00Z">
        <w:r w:rsidRPr="00B978C8">
          <w:t>ConditionalExpression:</w:t>
        </w:r>
      </w:ins>
    </w:p>
    <w:p w:rsidR="00B978C8" w:rsidRPr="00B978C8" w:rsidRDefault="00B978C8">
      <w:pPr>
        <w:pStyle w:val="CodeListing"/>
        <w:rPr>
          <w:ins w:id="89" w:author="JohnsonJA" w:date="2014-02-07T11:06:00Z"/>
        </w:rPr>
        <w:pPrChange w:id="90" w:author="JohnsonJA" w:date="2014-02-07T11:06:00Z">
          <w:pPr>
            <w:pStyle w:val="BodyText"/>
          </w:pPr>
        </w:pPrChange>
      </w:pPr>
      <w:ins w:id="91" w:author="JohnsonJA" w:date="2014-02-07T11:06:00Z">
        <w:r w:rsidRPr="00B978C8">
          <w:t xml:space="preserve">    ConditionalOrExpression</w:t>
        </w:r>
      </w:ins>
    </w:p>
    <w:p w:rsidR="007E4763" w:rsidRDefault="00B978C8">
      <w:pPr>
        <w:pStyle w:val="CodeListing"/>
        <w:pPrChange w:id="92" w:author="JohnsonJA" w:date="2014-02-07T11:06:00Z">
          <w:pPr>
            <w:pStyle w:val="BodyText"/>
          </w:pPr>
        </w:pPrChange>
      </w:pPr>
      <w:ins w:id="93" w:author="JohnsonJA" w:date="2014-02-07T11:06:00Z">
        <w:r w:rsidRPr="00B978C8">
          <w:t xml:space="preserve">    ConditionalOrExpression ? Expression : ConditionalExpression</w:t>
        </w:r>
      </w:ins>
      <w:del w:id="94" w:author="JohnsonJA" w:date="2014-02-07T11:01:00Z">
        <w:r w:rsidR="002741E8" w:rsidRPr="00B978C8" w:rsidDel="00B978C8">
          <w:rPr>
            <w:rPrChange w:id="95" w:author="JohnsonJA" w:date="2014-02-07T11:06:00Z">
              <w:rPr>
                <w:rStyle w:val="CommentReference"/>
              </w:rPr>
            </w:rPrChange>
          </w:rPr>
          <w:commentReference w:id="96"/>
        </w:r>
        <w:r w:rsidR="006E1645" w:rsidRPr="00B978C8" w:rsidDel="00B978C8">
          <w:rPr>
            <w:rPrChange w:id="97" w:author="JohnsonJA" w:date="2014-02-07T11:06:00Z">
              <w:rPr>
                <w:rStyle w:val="CommentReference"/>
              </w:rPr>
            </w:rPrChange>
          </w:rPr>
          <w:commentReference w:id="98"/>
        </w:r>
      </w:del>
      <w:ins w:id="99" w:author="JohnsonJA" w:date="2014-02-07T11:01:00Z">
        <w:r w:rsidRPr="00B978C8" w:rsidDel="00B978C8">
          <w:rPr>
            <w:rPrChange w:id="100" w:author="JohnsonJA" w:date="2014-02-07T11:06:00Z">
              <w:rPr>
                <w:rStyle w:val="CommentReference"/>
              </w:rPr>
            </w:rPrChange>
          </w:rPr>
          <w:t xml:space="preserve"> </w:t>
        </w:r>
      </w:ins>
    </w:p>
    <w:p w:rsidR="007E4763" w:rsidRDefault="007E4763">
      <w:pPr>
        <w:pStyle w:val="Heading2"/>
        <w:pPrChange w:id="101" w:author="JohnsonJA" w:date="2014-02-07T11:11:00Z">
          <w:pPr>
            <w:pStyle w:val="Heading2"/>
            <w:numPr>
              <w:numId w:val="37"/>
            </w:numPr>
          </w:pPr>
        </w:pPrChange>
      </w:pPr>
      <w:bookmarkStart w:id="102" w:name="_Toc379531736"/>
      <w:r>
        <w:t>for Statements</w:t>
      </w:r>
      <w:bookmarkEnd w:id="102"/>
    </w:p>
    <w:p w:rsidR="007E4763" w:rsidRDefault="007E4763" w:rsidP="00B978C8">
      <w:pPr>
        <w:pStyle w:val="BodyText"/>
      </w:pPr>
      <w:r>
        <w:t xml:space="preserve">A </w:t>
      </w:r>
      <w:r w:rsidR="00187B8B">
        <w:t>“</w:t>
      </w:r>
      <w:r>
        <w:t>for</w:t>
      </w:r>
      <w:r w:rsidR="00187B8B">
        <w:t>”</w:t>
      </w:r>
      <w:r>
        <w:t xml:space="preserve"> statement should have the following form: </w:t>
      </w:r>
    </w:p>
    <w:p w:rsidR="007E4763" w:rsidRDefault="007E4763" w:rsidP="00B978C8">
      <w:pPr>
        <w:pStyle w:val="BodyText"/>
      </w:pPr>
    </w:p>
    <w:p w:rsidR="007E4763" w:rsidRDefault="007E4763" w:rsidP="00B978C8">
      <w:pPr>
        <w:pStyle w:val="CodeListing"/>
      </w:pPr>
      <w:r>
        <w:t>for (initialization; condition; update) {</w:t>
      </w:r>
    </w:p>
    <w:p w:rsidR="007E4763" w:rsidRDefault="007E4763" w:rsidP="00B978C8">
      <w:pPr>
        <w:pStyle w:val="CodeListing"/>
      </w:pPr>
      <w:r>
        <w:t xml:space="preserve">    statements;</w:t>
      </w:r>
    </w:p>
    <w:p w:rsidR="007E4763" w:rsidRDefault="007E4763" w:rsidP="007E4763">
      <w:pPr>
        <w:pStyle w:val="CodeListing"/>
      </w:pPr>
      <w:r>
        <w:t>}</w:t>
      </w:r>
    </w:p>
    <w:p w:rsidR="007E4763" w:rsidRDefault="007E4763" w:rsidP="007E4763">
      <w:pPr>
        <w:pStyle w:val="BodyText"/>
      </w:pPr>
      <w:r>
        <w:t xml:space="preserve">An empty for statement (one in which all the work is done in the initialization, condition, and update clauses) should have the following form: </w:t>
      </w:r>
    </w:p>
    <w:p w:rsidR="007E4763" w:rsidRDefault="007E4763" w:rsidP="007E4763">
      <w:pPr>
        <w:pStyle w:val="BodyText"/>
      </w:pPr>
    </w:p>
    <w:p w:rsidR="007E4763" w:rsidRDefault="007E4763" w:rsidP="007E4763">
      <w:pPr>
        <w:pStyle w:val="CodeListing"/>
      </w:pPr>
      <w:r>
        <w:t>for (initialization; condition; update);</w:t>
      </w:r>
    </w:p>
    <w:p w:rsidR="007E4763" w:rsidRDefault="007E4763" w:rsidP="007E4763">
      <w:pPr>
        <w:pStyle w:val="BodyText"/>
      </w:pPr>
    </w:p>
    <w:p w:rsidR="007E4763" w:rsidRDefault="007E4763" w:rsidP="007E4763">
      <w:pPr>
        <w:pStyle w:val="BodyText"/>
      </w:pPr>
      <w:r>
        <w:t xml:space="preserve">When using the comma operator in the initialization or update clause of a </w:t>
      </w:r>
      <w:r w:rsidR="00187B8B">
        <w:t>“</w:t>
      </w:r>
      <w:r>
        <w:t>for</w:t>
      </w:r>
      <w:r w:rsidR="00187B8B">
        <w:t>”</w:t>
      </w:r>
      <w:r>
        <w:t xml:space="preserve"> statement, avoid the complexity of using more than three variables. If needed, use separate statements before the </w:t>
      </w:r>
      <w:r w:rsidR="00187B8B">
        <w:t>“</w:t>
      </w:r>
      <w:r>
        <w:t>for</w:t>
      </w:r>
      <w:r w:rsidR="00187B8B">
        <w:t>”</w:t>
      </w:r>
      <w:r>
        <w:t xml:space="preserve"> loop (for the initialization clause) or at the end of the loop (for the update clause). </w:t>
      </w:r>
    </w:p>
    <w:p w:rsidR="007E4763" w:rsidRDefault="007E4763" w:rsidP="007E4763">
      <w:pPr>
        <w:pStyle w:val="Heading2"/>
      </w:pPr>
      <w:bookmarkStart w:id="103" w:name="_Toc379531737"/>
      <w:r>
        <w:t>for-each Statements</w:t>
      </w:r>
      <w:bookmarkEnd w:id="103"/>
    </w:p>
    <w:p w:rsidR="007E4763" w:rsidRDefault="007E4763" w:rsidP="007E4763">
      <w:pPr>
        <w:pStyle w:val="BodyText"/>
      </w:pPr>
      <w:r>
        <w:t xml:space="preserve">A </w:t>
      </w:r>
      <w:r w:rsidR="00187B8B">
        <w:t>“</w:t>
      </w:r>
      <w:r>
        <w:t>for-each</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r>
        <w:t>for (type var : array or collection)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104" w:name="_Toc379531738"/>
      <w:r>
        <w:t>while Statements</w:t>
      </w:r>
      <w:bookmarkEnd w:id="104"/>
    </w:p>
    <w:p w:rsidR="007E4763" w:rsidRDefault="007E4763" w:rsidP="007E4763">
      <w:pPr>
        <w:pStyle w:val="BodyText"/>
      </w:pPr>
      <w:r>
        <w:t xml:space="preserve">A </w:t>
      </w:r>
      <w:r w:rsidR="00187B8B">
        <w:t>“</w:t>
      </w:r>
      <w:r>
        <w:t>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r>
        <w:t>while (condition)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An empty </w:t>
      </w:r>
      <w:r w:rsidR="00187B8B">
        <w:t>“</w:t>
      </w:r>
      <w:r>
        <w:t>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r>
        <w:t>while (condition);</w:t>
      </w:r>
    </w:p>
    <w:p w:rsidR="007E4763" w:rsidRDefault="007E4763" w:rsidP="007E4763">
      <w:pPr>
        <w:pStyle w:val="Heading2"/>
        <w:pageBreakBefore/>
      </w:pPr>
      <w:bookmarkStart w:id="105" w:name="_Toc379531739"/>
      <w:r>
        <w:t>do-while Statements</w:t>
      </w:r>
      <w:bookmarkEnd w:id="105"/>
    </w:p>
    <w:p w:rsidR="007E4763" w:rsidRDefault="007E4763" w:rsidP="007E4763">
      <w:pPr>
        <w:pStyle w:val="BodyText"/>
      </w:pPr>
      <w:r>
        <w:t xml:space="preserve">A </w:t>
      </w:r>
      <w:r w:rsidR="00187B8B">
        <w:t>“</w:t>
      </w:r>
      <w:r>
        <w:t>do-while</w:t>
      </w:r>
      <w:r w:rsidR="00187B8B">
        <w:t>”</w:t>
      </w:r>
      <w:r>
        <w:t xml:space="preserve"> statement should have the following form: </w:t>
      </w:r>
    </w:p>
    <w:p w:rsidR="007E4763" w:rsidRDefault="007E4763" w:rsidP="007E4763">
      <w:pPr>
        <w:pStyle w:val="BodyText"/>
      </w:pPr>
    </w:p>
    <w:p w:rsidR="007E4763" w:rsidRDefault="007E4763" w:rsidP="007E4763">
      <w:pPr>
        <w:pStyle w:val="CodeListing"/>
      </w:pPr>
      <w:r>
        <w:t>do {</w:t>
      </w:r>
    </w:p>
    <w:p w:rsidR="007E4763" w:rsidRDefault="007E4763" w:rsidP="007E4763">
      <w:pPr>
        <w:pStyle w:val="CodeListing"/>
      </w:pPr>
      <w:r>
        <w:t xml:space="preserve">    statements;</w:t>
      </w:r>
    </w:p>
    <w:p w:rsidR="007E4763" w:rsidRDefault="007E4763" w:rsidP="007E4763">
      <w:pPr>
        <w:pStyle w:val="CodeListing"/>
      </w:pPr>
      <w:r>
        <w:t>} while (condition);</w:t>
      </w:r>
    </w:p>
    <w:p w:rsidR="007E4763" w:rsidRDefault="007E4763" w:rsidP="007E4763">
      <w:pPr>
        <w:pStyle w:val="BodyText"/>
      </w:pPr>
    </w:p>
    <w:p w:rsidR="007E4763" w:rsidRDefault="007E4763" w:rsidP="007E4763">
      <w:pPr>
        <w:pStyle w:val="Heading2"/>
      </w:pPr>
      <w:bookmarkStart w:id="106" w:name="_Toc379531740"/>
      <w:r>
        <w:t>switch Statements</w:t>
      </w:r>
      <w:bookmarkEnd w:id="106"/>
    </w:p>
    <w:p w:rsidR="007E4763" w:rsidRDefault="007E4763" w:rsidP="007E4763">
      <w:pPr>
        <w:pStyle w:val="BodyText"/>
      </w:pPr>
      <w:r>
        <w:t xml:space="preserve">A </w:t>
      </w:r>
      <w:r w:rsidR="001938E1">
        <w:t>“</w:t>
      </w:r>
      <w:r>
        <w:t>switch</w:t>
      </w:r>
      <w:r w:rsidR="001938E1">
        <w:t>”</w:t>
      </w:r>
      <w:r>
        <w:t xml:space="preserve"> statement should have the following form: </w:t>
      </w:r>
    </w:p>
    <w:p w:rsidR="007E4763" w:rsidRDefault="007E4763" w:rsidP="007E4763">
      <w:pPr>
        <w:pStyle w:val="BodyText"/>
      </w:pPr>
    </w:p>
    <w:p w:rsidR="007E4763" w:rsidRDefault="007E4763" w:rsidP="007E4763">
      <w:pPr>
        <w:pStyle w:val="CodeListing"/>
      </w:pPr>
      <w:r>
        <w:t>switch (condition) {</w:t>
      </w:r>
    </w:p>
    <w:p w:rsidR="007E4763" w:rsidRDefault="007E4763" w:rsidP="007E4763">
      <w:pPr>
        <w:pStyle w:val="CodeListing"/>
      </w:pPr>
      <w:r>
        <w:t>case ABC:</w:t>
      </w:r>
    </w:p>
    <w:p w:rsidR="007E4763" w:rsidRDefault="007E4763" w:rsidP="007E4763">
      <w:pPr>
        <w:pStyle w:val="CodeListing"/>
      </w:pPr>
      <w:r>
        <w:t xml:space="preserve">    statements;</w:t>
      </w:r>
    </w:p>
    <w:p w:rsidR="007E4763" w:rsidRDefault="007E4763" w:rsidP="007E4763">
      <w:pPr>
        <w:pStyle w:val="CodeListing"/>
      </w:pPr>
      <w:r>
        <w:t xml:space="preserve">    /* falls through */</w:t>
      </w:r>
    </w:p>
    <w:p w:rsidR="007E4763" w:rsidRDefault="007E4763" w:rsidP="007E4763">
      <w:pPr>
        <w:pStyle w:val="CodeListing"/>
      </w:pPr>
    </w:p>
    <w:p w:rsidR="007E4763" w:rsidRDefault="007E4763" w:rsidP="007E4763">
      <w:pPr>
        <w:pStyle w:val="CodeListing"/>
      </w:pPr>
      <w:r>
        <w:t>case DEF:</w:t>
      </w:r>
    </w:p>
    <w:p w:rsidR="007E4763" w:rsidRDefault="007E4763" w:rsidP="007E4763">
      <w:pPr>
        <w:pStyle w:val="CodeListing"/>
      </w:pPr>
      <w:r>
        <w:t xml:space="preserve">    statements;</w:t>
      </w:r>
    </w:p>
    <w:p w:rsidR="007E4763" w:rsidRDefault="007E4763" w:rsidP="007E4763">
      <w:pPr>
        <w:pStyle w:val="CodeListing"/>
      </w:pPr>
      <w:r>
        <w:t xml:space="preserve">    break;</w:t>
      </w:r>
    </w:p>
    <w:p w:rsidR="007E4763" w:rsidRDefault="007E4763" w:rsidP="007E4763">
      <w:pPr>
        <w:pStyle w:val="CodeListing"/>
      </w:pPr>
    </w:p>
    <w:p w:rsidR="007E4763" w:rsidRDefault="007E4763" w:rsidP="007E4763">
      <w:pPr>
        <w:pStyle w:val="CodeListing"/>
      </w:pPr>
      <w:r>
        <w:t>case XYZ:</w:t>
      </w:r>
    </w:p>
    <w:p w:rsidR="007E4763" w:rsidRDefault="007E4763" w:rsidP="007E4763">
      <w:pPr>
        <w:pStyle w:val="CodeListing"/>
      </w:pPr>
      <w:r>
        <w:t xml:space="preserve">    statements;</w:t>
      </w:r>
    </w:p>
    <w:p w:rsidR="007E4763" w:rsidRDefault="007E4763" w:rsidP="007E4763">
      <w:pPr>
        <w:pStyle w:val="CodeListing"/>
      </w:pPr>
      <w:r>
        <w:t xml:space="preserve">    break;</w:t>
      </w:r>
    </w:p>
    <w:p w:rsidR="007E4763" w:rsidRDefault="007E4763" w:rsidP="007E4763">
      <w:pPr>
        <w:pStyle w:val="CodeListing"/>
      </w:pPr>
    </w:p>
    <w:p w:rsidR="007E4763" w:rsidRDefault="007E4763" w:rsidP="007E4763">
      <w:pPr>
        <w:pStyle w:val="CodeListing"/>
      </w:pPr>
      <w:r>
        <w:t>default:</w:t>
      </w:r>
    </w:p>
    <w:p w:rsidR="007E4763" w:rsidRDefault="007E4763" w:rsidP="007E4763">
      <w:pPr>
        <w:pStyle w:val="CodeListing"/>
      </w:pPr>
      <w:r>
        <w:t xml:space="preserve">    statements;</w:t>
      </w:r>
    </w:p>
    <w:p w:rsidR="007E4763" w:rsidRDefault="007E4763" w:rsidP="007E4763">
      <w:pPr>
        <w:pStyle w:val="CodeListing"/>
      </w:pPr>
      <w:r>
        <w:t xml:space="preserve">    break;</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Every time a case falls through (does not include a break statement), add a comment where the break statement would normally be. This is shown in the preceding code example with the /* falls through */ comment. </w:t>
      </w:r>
    </w:p>
    <w:p w:rsidR="007E4763" w:rsidRDefault="007E4763" w:rsidP="007E4763">
      <w:pPr>
        <w:pStyle w:val="BodyText"/>
      </w:pPr>
      <w:r>
        <w:t xml:space="preserve">Every switch statement should include a default case. The break in the default case is redundant, but it prevents a fall-through error if later another case is added. </w:t>
      </w:r>
    </w:p>
    <w:p w:rsidR="007E4763" w:rsidRDefault="007E4763" w:rsidP="007E4763">
      <w:pPr>
        <w:pStyle w:val="Heading2"/>
      </w:pPr>
      <w:bookmarkStart w:id="107" w:name="_Toc379531741"/>
      <w:r>
        <w:t>try-catch Statements</w:t>
      </w:r>
      <w:bookmarkEnd w:id="107"/>
    </w:p>
    <w:p w:rsidR="007E4763" w:rsidRDefault="007E4763" w:rsidP="007E4763">
      <w:pPr>
        <w:pStyle w:val="BodyText"/>
      </w:pPr>
      <w:r>
        <w:t xml:space="preserve">A </w:t>
      </w:r>
      <w:r w:rsidR="001938E1">
        <w:t>“</w:t>
      </w:r>
      <w:r>
        <w:t>try-catch</w:t>
      </w:r>
      <w:r w:rsidR="001938E1">
        <w:t>”</w:t>
      </w:r>
      <w:r>
        <w:t xml:space="preserve"> statement should have the following format: </w:t>
      </w:r>
    </w:p>
    <w:p w:rsidR="007E4763" w:rsidRDefault="007E4763" w:rsidP="007E4763">
      <w:pPr>
        <w:pStyle w:val="BodyText"/>
      </w:pPr>
    </w:p>
    <w:p w:rsidR="007E4763" w:rsidRDefault="007E4763" w:rsidP="007E4763">
      <w:pPr>
        <w:pStyle w:val="CodeListing"/>
      </w:pPr>
      <w:r>
        <w:t>try {</w:t>
      </w:r>
    </w:p>
    <w:p w:rsidR="007E4763" w:rsidRDefault="007E4763" w:rsidP="007E4763">
      <w:pPr>
        <w:pStyle w:val="CodeListing"/>
      </w:pPr>
      <w:r>
        <w:t xml:space="preserve">    statements;</w:t>
      </w:r>
    </w:p>
    <w:p w:rsidR="007E4763" w:rsidRDefault="007E4763" w:rsidP="007E4763">
      <w:pPr>
        <w:pStyle w:val="CodeListing"/>
      </w:pPr>
      <w:r>
        <w:t>} catch (ExceptionClass e)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A </w:t>
      </w:r>
      <w:r w:rsidR="001938E1">
        <w:t>“</w:t>
      </w:r>
      <w:r>
        <w:t>try-catch</w:t>
      </w:r>
      <w:r w:rsidR="001938E1">
        <w:t>”</w:t>
      </w:r>
      <w:r>
        <w:t xml:space="preserve"> statement may also be followed by finally, which executes regardless of whether or not the try block has completed successfully. </w:t>
      </w:r>
    </w:p>
    <w:p w:rsidR="007E4763" w:rsidRDefault="007E4763" w:rsidP="007E4763">
      <w:pPr>
        <w:pStyle w:val="BodyText"/>
      </w:pPr>
    </w:p>
    <w:p w:rsidR="007E4763" w:rsidRDefault="007E4763" w:rsidP="007E4763">
      <w:pPr>
        <w:pStyle w:val="CodeListing"/>
      </w:pPr>
      <w:r>
        <w:t>try {</w:t>
      </w:r>
    </w:p>
    <w:p w:rsidR="007E4763" w:rsidRDefault="007E4763" w:rsidP="007E4763">
      <w:pPr>
        <w:pStyle w:val="CodeListing"/>
      </w:pPr>
      <w:r>
        <w:t xml:space="preserve">    statements;</w:t>
      </w:r>
    </w:p>
    <w:p w:rsidR="007E4763" w:rsidRDefault="007E4763" w:rsidP="007E4763">
      <w:pPr>
        <w:pStyle w:val="CodeListing"/>
      </w:pPr>
      <w:r>
        <w:t>} catch (ExceptionClass e) {</w:t>
      </w:r>
    </w:p>
    <w:p w:rsidR="007E4763" w:rsidRDefault="007E4763" w:rsidP="007E4763">
      <w:pPr>
        <w:pStyle w:val="CodeListing"/>
      </w:pPr>
      <w:r>
        <w:t xml:space="preserve">    statements;</w:t>
      </w:r>
    </w:p>
    <w:p w:rsidR="007E4763" w:rsidRDefault="007E4763" w:rsidP="007E4763">
      <w:pPr>
        <w:pStyle w:val="CodeListing"/>
      </w:pPr>
      <w:r>
        <w:t>} finally {</w:t>
      </w:r>
    </w:p>
    <w:p w:rsidR="007E4763" w:rsidRDefault="007E4763" w:rsidP="007E4763">
      <w:pPr>
        <w:pStyle w:val="CodeListing"/>
      </w:pPr>
      <w:r>
        <w:t xml:space="preserve">    statements;</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108" w:name="_Toc379531742"/>
      <w:r>
        <w:t>Exceptions</w:t>
      </w:r>
      <w:bookmarkEnd w:id="108"/>
      <w:r>
        <w:t xml:space="preserve"> </w:t>
      </w:r>
    </w:p>
    <w:p w:rsidR="007E4763" w:rsidRDefault="007E4763" w:rsidP="007E4763">
      <w:pPr>
        <w:pStyle w:val="Heading3"/>
      </w:pPr>
      <w:bookmarkStart w:id="109" w:name="_Toc379531743"/>
      <w:r>
        <w:t>Throwing An Exception</w:t>
      </w:r>
      <w:bookmarkEnd w:id="109"/>
    </w:p>
    <w:p w:rsidR="007E4763" w:rsidRDefault="007E4763" w:rsidP="007E4763">
      <w:pPr>
        <w:pStyle w:val="BodyText"/>
      </w:pPr>
      <w:r>
        <w:t>When throwing an exception, the statement should have the following sample format:</w:t>
      </w:r>
    </w:p>
    <w:p w:rsidR="007E4763" w:rsidRDefault="007E4763" w:rsidP="007E4763">
      <w:pPr>
        <w:pStyle w:val="BodyText"/>
      </w:pPr>
    </w:p>
    <w:p w:rsidR="007E4763" w:rsidRDefault="007E4763" w:rsidP="007E4763">
      <w:pPr>
        <w:pStyle w:val="CodeListing"/>
      </w:pPr>
      <w:r>
        <w:t xml:space="preserve">    public void getCustomerData(String xmlDoc) </w:t>
      </w:r>
    </w:p>
    <w:p w:rsidR="007E4763" w:rsidRDefault="007E4763" w:rsidP="007E4763">
      <w:pPr>
        <w:pStyle w:val="CodeListing"/>
      </w:pPr>
      <w:r>
        <w:t xml:space="preserve">                             throws RemoteException {</w:t>
      </w:r>
    </w:p>
    <w:p w:rsidR="007E4763" w:rsidRDefault="007E4763" w:rsidP="007E4763">
      <w:pPr>
        <w:pStyle w:val="CodeListing"/>
      </w:pPr>
      <w:r>
        <w:t xml:space="preserve">        </w:t>
      </w:r>
    </w:p>
    <w:p w:rsidR="007E4763" w:rsidRDefault="007E4763" w:rsidP="007E4763">
      <w:pPr>
        <w:pStyle w:val="CodeListing"/>
      </w:pPr>
      <w:r>
        <w:t xml:space="preserve">        CustomerData customerData = new CustomerData();</w:t>
      </w:r>
    </w:p>
    <w:p w:rsidR="007E4763" w:rsidRDefault="007E4763" w:rsidP="007E4763">
      <w:pPr>
        <w:pStyle w:val="CodeListing"/>
      </w:pPr>
    </w:p>
    <w:p w:rsidR="007E4763" w:rsidRDefault="007E4763" w:rsidP="007E4763">
      <w:pPr>
        <w:pStyle w:val="CodeListing"/>
      </w:pPr>
      <w:r>
        <w:t xml:space="preserve">        try {</w:t>
      </w:r>
    </w:p>
    <w:p w:rsidR="007E4763" w:rsidRDefault="007E4763" w:rsidP="007E4763">
      <w:pPr>
        <w:pStyle w:val="CodeListing"/>
      </w:pPr>
      <w:r>
        <w:t xml:space="preserve">            customerData.checkXMLDocument(xmlDoc);</w:t>
      </w:r>
    </w:p>
    <w:p w:rsidR="007E4763" w:rsidRDefault="007E4763" w:rsidP="007E4763">
      <w:pPr>
        <w:pStyle w:val="CodeListing"/>
      </w:pPr>
      <w:r>
        <w:t xml:space="preserve">        } catch (RemoteException ex) {</w:t>
      </w:r>
    </w:p>
    <w:p w:rsidR="007E4763" w:rsidRDefault="007E4763" w:rsidP="007E4763">
      <w:pPr>
        <w:pStyle w:val="CodeListing"/>
      </w:pPr>
      <w:r>
        <w:t xml:space="preserve">            </w:t>
      </w:r>
      <w:r>
        <w:tab/>
        <w:t xml:space="preserve">throw new </w:t>
      </w:r>
    </w:p>
    <w:p w:rsidR="007E4763" w:rsidRDefault="007E4763" w:rsidP="007E4763">
      <w:pPr>
        <w:pStyle w:val="CodeListing"/>
      </w:pPr>
      <w:r>
        <w:tab/>
        <w:t>RemoteException("XML is not found.”);</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odyText"/>
      </w:pPr>
      <w:r>
        <w:t>A description of the exception should be included while throwing an exception. The text should be as simple and direct as possible, and end with a period. Uppercase is mandatory in the first word of the sentence, and should be used inside the sentence only when required.</w:t>
      </w:r>
    </w:p>
    <w:p w:rsidR="007E4763" w:rsidRDefault="007E4763" w:rsidP="007E4763">
      <w:pPr>
        <w:pStyle w:val="BodyText"/>
      </w:pPr>
      <w:r>
        <w:t>Examples of correct exception text are:</w:t>
      </w:r>
    </w:p>
    <w:p w:rsidR="007E4763" w:rsidRDefault="007E4763" w:rsidP="007E4763">
      <w:pPr>
        <w:pStyle w:val="BodyText"/>
      </w:pPr>
    </w:p>
    <w:p w:rsidR="007E4763" w:rsidRDefault="007E4763" w:rsidP="007E4763">
      <w:pPr>
        <w:pStyle w:val="BodyText"/>
      </w:pPr>
      <w:r>
        <w:t>“Capability for checking XML document not implemented yet.”</w:t>
      </w:r>
    </w:p>
    <w:p w:rsidR="007E4763" w:rsidRDefault="007E4763" w:rsidP="007E4763">
      <w:pPr>
        <w:pStyle w:val="BodyText"/>
      </w:pPr>
      <w:r>
        <w:t>“Incorrect XML document is provided.”</w:t>
      </w:r>
    </w:p>
    <w:p w:rsidR="007E4763" w:rsidRDefault="007E4763" w:rsidP="007E4763">
      <w:pPr>
        <w:pStyle w:val="BodyText"/>
      </w:pPr>
      <w:r>
        <w:t>“XML file not found in given path.”</w:t>
      </w:r>
    </w:p>
    <w:p w:rsidR="007E4763" w:rsidRDefault="007E4763" w:rsidP="007E4763">
      <w:pPr>
        <w:pStyle w:val="BodyText"/>
      </w:pPr>
      <w:r>
        <w:t>Examples of incorrect exception text:</w:t>
      </w:r>
    </w:p>
    <w:p w:rsidR="007E4763" w:rsidRDefault="007E4763" w:rsidP="007E4763">
      <w:pPr>
        <w:pStyle w:val="BodyText"/>
      </w:pPr>
      <w:r>
        <w:t>“We’re sorry, but we have not implemented the capability to delete entries at the moment.”</w:t>
      </w:r>
    </w:p>
    <w:p w:rsidR="007E4763" w:rsidRDefault="007E4763" w:rsidP="007E4763">
      <w:pPr>
        <w:pStyle w:val="BodyText"/>
      </w:pPr>
      <w:r>
        <w:t>“Incorrect password.”</w:t>
      </w:r>
    </w:p>
    <w:p w:rsidR="007E4763" w:rsidRDefault="007E4763" w:rsidP="007E4763">
      <w:pPr>
        <w:pStyle w:val="BodyText"/>
      </w:pPr>
      <w:r>
        <w:t>“Certificate file not there.</w:t>
      </w:r>
    </w:p>
    <w:p w:rsidR="007E4763" w:rsidRDefault="007E4763" w:rsidP="007E4763">
      <w:pPr>
        <w:pStyle w:val="BodyText"/>
      </w:pPr>
    </w:p>
    <w:p w:rsidR="007E4763" w:rsidRDefault="007E4763" w:rsidP="007E4763">
      <w:pPr>
        <w:pStyle w:val="Heading3"/>
      </w:pPr>
      <w:bookmarkStart w:id="110" w:name="_Toc379531744"/>
      <w:r>
        <w:t>Catching An Exception</w:t>
      </w:r>
      <w:bookmarkEnd w:id="110"/>
    </w:p>
    <w:p w:rsidR="007E4763" w:rsidRDefault="007E4763" w:rsidP="007E4763">
      <w:pPr>
        <w:pStyle w:val="BodyText"/>
      </w:pPr>
      <w:r>
        <w:t>When catching an exception, the statement should have the following sample format:</w:t>
      </w:r>
    </w:p>
    <w:p w:rsidR="007E4763" w:rsidRDefault="007E4763" w:rsidP="007E4763">
      <w:pPr>
        <w:pStyle w:val="BodyText"/>
      </w:pPr>
    </w:p>
    <w:p w:rsidR="007E4763" w:rsidRDefault="007E4763" w:rsidP="007E4763">
      <w:pPr>
        <w:pStyle w:val="CodeListing"/>
      </w:pPr>
      <w:r>
        <w:t xml:space="preserve">    try {</w:t>
      </w:r>
    </w:p>
    <w:p w:rsidR="007E4763" w:rsidRDefault="007E4763" w:rsidP="007E4763">
      <w:pPr>
        <w:pStyle w:val="CodeListing"/>
      </w:pPr>
      <w:r>
        <w:t xml:space="preserve">        OpenXMLDocument(“c:\\</w:t>
      </w:r>
      <w:r w:rsidR="001938E1">
        <w:t>CA1</w:t>
      </w:r>
      <w:r>
        <w:t>\\”);</w:t>
      </w:r>
    </w:p>
    <w:p w:rsidR="007E4763" w:rsidRDefault="007E4763" w:rsidP="007E4763">
      <w:pPr>
        <w:pStyle w:val="CodeListing"/>
      </w:pPr>
      <w:r>
        <w:t xml:space="preserve">    } catch (java.io.IOException ioe) {</w:t>
      </w:r>
    </w:p>
    <w:p w:rsidR="007E4763" w:rsidRDefault="007E4763" w:rsidP="007E4763">
      <w:pPr>
        <w:pStyle w:val="CodeListing"/>
      </w:pPr>
      <w:r>
        <w:t xml:space="preserve">        log.error(ioe.getMessage());</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BodyText"/>
      </w:pPr>
      <w:r>
        <w:t>The catch statement should only print the message supplied by the method throwing the exception.</w:t>
      </w:r>
    </w:p>
    <w:p w:rsidR="007E4763" w:rsidRDefault="007E4763" w:rsidP="007E4763">
      <w:pPr>
        <w:pStyle w:val="Heading3"/>
      </w:pPr>
      <w:bookmarkStart w:id="111" w:name="_Toc379531745"/>
      <w:r>
        <w:t>Top-Level Exception</w:t>
      </w:r>
      <w:bookmarkEnd w:id="111"/>
    </w:p>
    <w:p w:rsidR="007E4763" w:rsidRDefault="007E4763" w:rsidP="007E4763">
      <w:pPr>
        <w:pStyle w:val="BodyText"/>
      </w:pPr>
      <w:r>
        <w:t>Top-level java.lang.Exception can be caught in MDB onMessage() method to log all checked and runtime exceptions.</w:t>
      </w:r>
    </w:p>
    <w:p w:rsidR="007E4763" w:rsidRDefault="007E4763" w:rsidP="007E4763">
      <w:pPr>
        <w:pStyle w:val="BodyText"/>
      </w:pPr>
      <w:r>
        <w:t>For example:</w:t>
      </w:r>
    </w:p>
    <w:p w:rsidR="007E4763" w:rsidRDefault="007E4763" w:rsidP="007E4763">
      <w:pPr>
        <w:pStyle w:val="BodyText"/>
      </w:pPr>
    </w:p>
    <w:p w:rsidR="007E4763" w:rsidRDefault="007E4763" w:rsidP="007E4763">
      <w:pPr>
        <w:pStyle w:val="CodeListing"/>
      </w:pPr>
      <w:r>
        <w:tab/>
        <w:t>@Resource</w:t>
      </w:r>
    </w:p>
    <w:p w:rsidR="007E4763" w:rsidRDefault="007E4763" w:rsidP="007E4763">
      <w:pPr>
        <w:pStyle w:val="CodeListing"/>
      </w:pPr>
      <w:r>
        <w:t>private MessageDriveContext</w:t>
      </w:r>
      <w:r>
        <w:tab/>
        <w:t>mdc;</w:t>
      </w:r>
    </w:p>
    <w:p w:rsidR="007E4763" w:rsidRDefault="007E4763" w:rsidP="007E4763">
      <w:pPr>
        <w:pStyle w:val="CodeListing"/>
      </w:pPr>
    </w:p>
    <w:p w:rsidR="007E4763" w:rsidRDefault="007E4763" w:rsidP="007E4763">
      <w:pPr>
        <w:pStyle w:val="CodeListing"/>
      </w:pPr>
      <w:r>
        <w:t>public void onMessage(final Message msg) {</w:t>
      </w:r>
    </w:p>
    <w:p w:rsidR="007E4763" w:rsidRDefault="007E4763" w:rsidP="007E4763">
      <w:pPr>
        <w:pStyle w:val="CodeListing"/>
      </w:pPr>
      <w:r>
        <w:tab/>
      </w:r>
      <w:r>
        <w:tab/>
        <w:t>if (logger.isLoggable(Level.FINER)) {</w:t>
      </w:r>
    </w:p>
    <w:p w:rsidR="007E4763" w:rsidRDefault="007E4763" w:rsidP="007E4763">
      <w:pPr>
        <w:pStyle w:val="CodeListing"/>
      </w:pPr>
      <w:r>
        <w:tab/>
      </w:r>
      <w:r>
        <w:tab/>
      </w:r>
      <w:r>
        <w:tab/>
        <w:t>logger.entering(CLASSNAME, "onMessage", msg.toString());</w:t>
      </w:r>
    </w:p>
    <w:p w:rsidR="007E4763" w:rsidRDefault="007E4763" w:rsidP="007E4763">
      <w:pPr>
        <w:pStyle w:val="CodeListing"/>
      </w:pPr>
      <w:r>
        <w:tab/>
      </w:r>
      <w:r>
        <w:tab/>
        <w:t>}</w:t>
      </w:r>
    </w:p>
    <w:p w:rsidR="007E4763" w:rsidRDefault="007E4763" w:rsidP="007E4763">
      <w:pPr>
        <w:pStyle w:val="CodeListing"/>
      </w:pPr>
    </w:p>
    <w:p w:rsidR="007E4763" w:rsidRDefault="007E4763" w:rsidP="007E4763">
      <w:pPr>
        <w:pStyle w:val="CodeListing"/>
      </w:pPr>
      <w:r>
        <w:tab/>
      </w:r>
      <w:r>
        <w:tab/>
        <w:t>try {</w:t>
      </w:r>
    </w:p>
    <w:p w:rsidR="007E4763" w:rsidRDefault="007E4763" w:rsidP="007E4763">
      <w:pPr>
        <w:pStyle w:val="CodeListing"/>
      </w:pPr>
      <w:r>
        <w:tab/>
      </w:r>
      <w:r>
        <w:tab/>
        <w:t xml:space="preserve">    // Log the receipt of the message.</w:t>
      </w:r>
    </w:p>
    <w:p w:rsidR="007E4763" w:rsidRDefault="007E4763" w:rsidP="007E4763">
      <w:pPr>
        <w:pStyle w:val="CodeListing"/>
      </w:pPr>
      <w:r>
        <w:tab/>
      </w:r>
      <w:r>
        <w:tab/>
        <w:t xml:space="preserve">    logger.fine("Message id = " + msg.getJMSMessageID());</w:t>
      </w:r>
    </w:p>
    <w:p w:rsidR="007E4763" w:rsidRDefault="007E4763" w:rsidP="007E4763">
      <w:pPr>
        <w:pStyle w:val="CodeListing"/>
      </w:pPr>
    </w:p>
    <w:p w:rsidR="007E4763" w:rsidRDefault="007E4763" w:rsidP="007E4763">
      <w:pPr>
        <w:pStyle w:val="CodeListing"/>
      </w:pPr>
      <w:r>
        <w:tab/>
      </w:r>
      <w:r>
        <w:tab/>
        <w:t xml:space="preserve">    BytesMessage bytesMessage = (BytesMessage) msg;</w:t>
      </w:r>
    </w:p>
    <w:p w:rsidR="007E4763" w:rsidRDefault="007E4763" w:rsidP="007E4763">
      <w:pPr>
        <w:pStyle w:val="CodeListing"/>
      </w:pPr>
      <w:r>
        <w:tab/>
      </w:r>
      <w:r>
        <w:tab/>
      </w:r>
      <w:r>
        <w:tab/>
      </w:r>
    </w:p>
    <w:p w:rsidR="007E4763" w:rsidRDefault="007E4763" w:rsidP="007E4763">
      <w:pPr>
        <w:pStyle w:val="CodeListing"/>
      </w:pPr>
      <w:r>
        <w:tab/>
      </w:r>
      <w:r>
        <w:tab/>
        <w:t xml:space="preserve">    byte[] body = new byte[(int)bytesMessage.getBodyLength()];</w:t>
      </w:r>
    </w:p>
    <w:p w:rsidR="007E4763" w:rsidRDefault="007E4763" w:rsidP="007E4763">
      <w:pPr>
        <w:pStyle w:val="CodeListing"/>
      </w:pPr>
      <w:r>
        <w:tab/>
      </w:r>
      <w:r>
        <w:tab/>
        <w:t xml:space="preserve">    bytesMessage.readBytes(body);</w:t>
      </w:r>
    </w:p>
    <w:p w:rsidR="007E4763" w:rsidRDefault="007E4763" w:rsidP="007E4763">
      <w:pPr>
        <w:pStyle w:val="CodeListing"/>
      </w:pPr>
      <w:r>
        <w:tab/>
      </w:r>
      <w:r>
        <w:tab/>
        <w:t xml:space="preserve">    String </w:t>
      </w:r>
      <w:r w:rsidR="001938E1">
        <w:t xml:space="preserve">BiographicHistPayloadMg </w:t>
      </w:r>
      <w:r>
        <w:t>= new String(body);</w:t>
      </w:r>
    </w:p>
    <w:p w:rsidR="007E4763" w:rsidRDefault="007E4763" w:rsidP="007E4763">
      <w:pPr>
        <w:pStyle w:val="CodeListing"/>
      </w:pPr>
      <w:r>
        <w:tab/>
      </w:r>
      <w:r>
        <w:tab/>
      </w:r>
      <w:r>
        <w:tab/>
      </w:r>
    </w:p>
    <w:p w:rsidR="007E4763" w:rsidRDefault="007E4763" w:rsidP="007E4763">
      <w:pPr>
        <w:pStyle w:val="CodeListing"/>
      </w:pPr>
      <w:r>
        <w:tab/>
      </w:r>
      <w:r>
        <w:tab/>
        <w:t xml:space="preserve">    // call submit </w:t>
      </w:r>
      <w:r w:rsidR="001938E1">
        <w:t>Biographic</w:t>
      </w:r>
      <w:r>
        <w:t>HistRequest.submit method</w:t>
      </w:r>
    </w:p>
    <w:p w:rsidR="007E4763" w:rsidRDefault="007E4763" w:rsidP="007E4763">
      <w:pPr>
        <w:pStyle w:val="CodeListing"/>
      </w:pPr>
      <w:r>
        <w:tab/>
      </w:r>
      <w:r>
        <w:tab/>
        <w:t xml:space="preserve">    </w:t>
      </w:r>
      <w:r w:rsidR="001938E1">
        <w:t>Biographic</w:t>
      </w:r>
      <w:r>
        <w:t xml:space="preserve">HistRequest myReq = new </w:t>
      </w:r>
      <w:r w:rsidR="001938E1">
        <w:t>Biographic</w:t>
      </w:r>
      <w:r>
        <w:t>HistRequest();</w:t>
      </w:r>
    </w:p>
    <w:p w:rsidR="007E4763" w:rsidRDefault="007E4763" w:rsidP="007E4763">
      <w:pPr>
        <w:pStyle w:val="CodeListing"/>
      </w:pPr>
    </w:p>
    <w:p w:rsidR="007E4763" w:rsidRDefault="007E4763" w:rsidP="007E4763">
      <w:pPr>
        <w:pStyle w:val="CodeListing"/>
      </w:pPr>
      <w:r>
        <w:t xml:space="preserve">          logger.fine("search request = " + </w:t>
      </w:r>
      <w:r w:rsidR="001938E1">
        <w:t>Biographic</w:t>
      </w:r>
      <w:r>
        <w:t>HistPayloadMg);</w:t>
      </w:r>
    </w:p>
    <w:p w:rsidR="007E4763" w:rsidRDefault="007E4763" w:rsidP="007E4763">
      <w:pPr>
        <w:pStyle w:val="CodeListing"/>
      </w:pPr>
    </w:p>
    <w:p w:rsidR="007E4763" w:rsidRDefault="007E4763" w:rsidP="007E4763">
      <w:pPr>
        <w:pStyle w:val="CodeListing"/>
      </w:pPr>
      <w:r>
        <w:tab/>
      </w:r>
      <w:r>
        <w:tab/>
        <w:t xml:space="preserve">    myReq.submit(</w:t>
      </w:r>
      <w:r w:rsidR="001938E1">
        <w:t>Biographic</w:t>
      </w:r>
      <w:r>
        <w:t>HistPayloadMg);</w:t>
      </w:r>
    </w:p>
    <w:p w:rsidR="007E4763" w:rsidRDefault="007E4763" w:rsidP="007E4763">
      <w:pPr>
        <w:pStyle w:val="CodeListing"/>
      </w:pPr>
      <w:r>
        <w:t xml:space="preserve">            } catch (</w:t>
      </w:r>
      <w:r w:rsidR="001938E1">
        <w:t xml:space="preserve">InvalidRequestException </w:t>
      </w:r>
      <w:r>
        <w:t>e) {</w:t>
      </w:r>
    </w:p>
    <w:p w:rsidR="007E4763" w:rsidRDefault="007E4763" w:rsidP="007E4763">
      <w:pPr>
        <w:pStyle w:val="CodeListing"/>
      </w:pPr>
      <w:r>
        <w:tab/>
      </w:r>
      <w:r>
        <w:tab/>
        <w:t xml:space="preserve">    logger.log(Level.SEVERE, "Not submitting to </w:t>
      </w:r>
      <w:r w:rsidR="001938E1">
        <w:t>CCD</w:t>
      </w:r>
      <w:r>
        <w:t xml:space="preserve"> " </w:t>
      </w:r>
    </w:p>
    <w:p w:rsidR="007E4763" w:rsidRDefault="007E4763" w:rsidP="007E4763">
      <w:pPr>
        <w:pStyle w:val="CodeListing"/>
      </w:pPr>
      <w:r>
        <w:t xml:space="preserve">                    + e.toString());</w:t>
      </w:r>
    </w:p>
    <w:p w:rsidR="007E4763" w:rsidRDefault="007E4763" w:rsidP="007E4763">
      <w:pPr>
        <w:pStyle w:val="CodeListing"/>
      </w:pPr>
      <w:r>
        <w:tab/>
      </w:r>
      <w:r>
        <w:tab/>
        <w:t xml:space="preserve">    mdc.setRollbackOnly();</w:t>
      </w:r>
    </w:p>
    <w:p w:rsidR="007E4763" w:rsidRDefault="007E4763" w:rsidP="007E4763">
      <w:pPr>
        <w:pStyle w:val="CodeListing"/>
      </w:pPr>
      <w:r>
        <w:t xml:space="preserve">                throw new IllegalStateException(e);</w:t>
      </w:r>
    </w:p>
    <w:p w:rsidR="007E4763" w:rsidRDefault="007E4763" w:rsidP="007E4763">
      <w:pPr>
        <w:pStyle w:val="CodeListing"/>
      </w:pPr>
      <w:r>
        <w:tab/>
      </w:r>
      <w:r>
        <w:tab/>
        <w:t>} catch (Exception unexpectedFailure) {</w:t>
      </w:r>
    </w:p>
    <w:p w:rsidR="007E4763" w:rsidRDefault="007E4763" w:rsidP="007E4763">
      <w:pPr>
        <w:pStyle w:val="CodeListing"/>
      </w:pPr>
      <w:r>
        <w:tab/>
      </w:r>
      <w:r>
        <w:tab/>
        <w:t xml:space="preserve">    logger.log(Level.SEVERE, "Unexpected Failure, rolling back the transaction", unexpectedFailure);</w:t>
      </w:r>
    </w:p>
    <w:p w:rsidR="007E4763" w:rsidRDefault="007E4763" w:rsidP="007E4763">
      <w:pPr>
        <w:pStyle w:val="CodeListing"/>
      </w:pPr>
      <w:r>
        <w:t xml:space="preserve">    mdc.setRollbackOnly();</w:t>
      </w:r>
    </w:p>
    <w:p w:rsidR="007E4763" w:rsidRDefault="007E4763" w:rsidP="007E4763">
      <w:pPr>
        <w:pStyle w:val="CodeListing"/>
      </w:pPr>
      <w:r>
        <w:t xml:space="preserve">                throw new </w:t>
      </w:r>
      <w:r w:rsidR="001938E1">
        <w:t>ESBException</w:t>
      </w:r>
      <w:r>
        <w:t>(unexpectedFailure);</w:t>
      </w:r>
    </w:p>
    <w:p w:rsidR="007E4763" w:rsidRDefault="007E4763" w:rsidP="007E4763">
      <w:pPr>
        <w:pStyle w:val="CodeListing"/>
      </w:pPr>
      <w:r>
        <w:tab/>
      </w:r>
      <w:r>
        <w:tab/>
        <w:t>}</w:t>
      </w:r>
    </w:p>
    <w:p w:rsidR="007E4763" w:rsidRDefault="007E4763" w:rsidP="007E4763">
      <w:pPr>
        <w:pStyle w:val="CodeListing"/>
      </w:pPr>
      <w:r>
        <w:tab/>
        <w:t>}</w:t>
      </w:r>
    </w:p>
    <w:p w:rsidR="007E4763" w:rsidRDefault="007E4763" w:rsidP="007E4763">
      <w:pPr>
        <w:pStyle w:val="BodyText"/>
      </w:pPr>
    </w:p>
    <w:p w:rsidR="007E4763" w:rsidRDefault="007E4763" w:rsidP="007E4763">
      <w:pPr>
        <w:pStyle w:val="Heading3"/>
      </w:pPr>
      <w:bookmarkStart w:id="112" w:name="_Toc379531746"/>
      <w:r>
        <w:t>Best Practices for Exception Handling</w:t>
      </w:r>
      <w:bookmarkEnd w:id="112"/>
    </w:p>
    <w:p w:rsidR="007E4763" w:rsidRDefault="007E4763" w:rsidP="007E4763">
      <w:pPr>
        <w:pStyle w:val="BodyText"/>
      </w:pPr>
      <w:r>
        <w:t xml:space="preserve">One of the problems with exception handling is knowing when and how to use it. This section covers some of the best practices for exception handling. </w:t>
      </w:r>
      <w:r w:rsidR="003875AF">
        <w:t>P</w:t>
      </w:r>
      <w:r>
        <w:t>rogrammers want to write quality code that solves problems.  Unfortunately, exceptions come as side effects of code.  Examine the following code:</w:t>
      </w:r>
    </w:p>
    <w:p w:rsidR="007E4763" w:rsidRDefault="007E4763" w:rsidP="007E4763">
      <w:pPr>
        <w:pStyle w:val="BodyText"/>
      </w:pPr>
    </w:p>
    <w:p w:rsidR="007E4763" w:rsidRDefault="007E4763" w:rsidP="007E4763">
      <w:pPr>
        <w:pStyle w:val="CodeListing"/>
      </w:pPr>
      <w:r>
        <w:t>public void consumeAndForgetAllExceptions(){</w:t>
      </w:r>
    </w:p>
    <w:p w:rsidR="007E4763" w:rsidRDefault="007E4763" w:rsidP="007E4763">
      <w:pPr>
        <w:pStyle w:val="CodeListing"/>
      </w:pPr>
      <w:r>
        <w:t xml:space="preserve">    try {</w:t>
      </w:r>
    </w:p>
    <w:p w:rsidR="007E4763" w:rsidRDefault="007E4763" w:rsidP="007E4763">
      <w:pPr>
        <w:pStyle w:val="CodeListing"/>
      </w:pPr>
      <w:r>
        <w:t xml:space="preserve">        ...some code that throws exceptions</w:t>
      </w:r>
    </w:p>
    <w:p w:rsidR="007E4763" w:rsidRDefault="007E4763" w:rsidP="007E4763">
      <w:pPr>
        <w:pStyle w:val="CodeListing"/>
      </w:pPr>
      <w:r>
        <w:t xml:space="preserve">    } catch (Exception ex){</w:t>
      </w:r>
    </w:p>
    <w:p w:rsidR="007E4763" w:rsidRDefault="007E4763" w:rsidP="007E4763">
      <w:pPr>
        <w:pStyle w:val="CodeListing"/>
      </w:pPr>
      <w:r>
        <w:t xml:space="preserve">        ex.printStacktrace();</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What is wrong with the code above? </w:t>
      </w:r>
    </w:p>
    <w:p w:rsidR="007E4763" w:rsidRDefault="007E4763" w:rsidP="007E4763">
      <w:pPr>
        <w:pStyle w:val="BodyText"/>
      </w:pPr>
      <w:r>
        <w:t>Once an exception is thrown, normal program execution is suspended and control is transferred to the catch block. The catch block catches the exception and just suppresses it.  Execution of the program continues after the catch block, as if nothing had happened.</w:t>
      </w:r>
    </w:p>
    <w:p w:rsidR="007E4763" w:rsidRDefault="007E4763" w:rsidP="007E4763">
      <w:pPr>
        <w:pStyle w:val="BodyText"/>
      </w:pPr>
      <w:r>
        <w:t xml:space="preserve">It took the C++ community several years to decide on how to use exceptions.  This </w:t>
      </w:r>
      <w:r w:rsidR="003875AF">
        <w:t>is ongoing</w:t>
      </w:r>
      <w:r>
        <w:t xml:space="preserve"> in the Java community.  If not used correctly, exceptions can slow down programs, as it takes memory and CPU power to create, throw, and catch exceptions. If overused, exceptions make the code difficult to read and frustrating for the programmers using the API.  </w:t>
      </w:r>
    </w:p>
    <w:p w:rsidR="007E4763" w:rsidRDefault="007E4763" w:rsidP="007E4763">
      <w:pPr>
        <w:pStyle w:val="Heading3"/>
      </w:pPr>
      <w:bookmarkStart w:id="113" w:name="_Toc379531747"/>
      <w:r>
        <w:t>The Nature of Exceptions</w:t>
      </w:r>
      <w:bookmarkEnd w:id="113"/>
    </w:p>
    <w:p w:rsidR="007E4763" w:rsidRDefault="007E4763" w:rsidP="007E4763">
      <w:pPr>
        <w:pStyle w:val="BodyText"/>
      </w:pPr>
      <w:r>
        <w:t>There are three different situations that cause exceptions to be thrown:</w:t>
      </w:r>
    </w:p>
    <w:p w:rsidR="007E4763" w:rsidRDefault="007E4763" w:rsidP="007E4763">
      <w:pPr>
        <w:pStyle w:val="Bullet1"/>
      </w:pPr>
      <w:r>
        <w:t>Exceptions due to programming errors: In this category, exceptions are generated due to programming errors (e.g., NullPointerException and IllegalArgumentException). The client code usually cannot do anything about programming errors.</w:t>
      </w:r>
    </w:p>
    <w:p w:rsidR="007E4763" w:rsidRDefault="007E4763" w:rsidP="007E4763">
      <w:pPr>
        <w:pStyle w:val="Bullet1"/>
      </w:pPr>
      <w:r>
        <w:t>Exceptions due to client code errors: Client code attempts something not allowed by the API, and thereby violates its contract. The client can take some alternative course of action, if there is useful information provided in the exception. For example: an exception is thrown while parsing an XML document that is not well-formed. The exception contains useful information about the location in the XML document that causes the problem. The client can use this information to take recovery steps.</w:t>
      </w:r>
    </w:p>
    <w:p w:rsidR="007E4763" w:rsidRDefault="007E4763" w:rsidP="007E4763">
      <w:pPr>
        <w:pStyle w:val="Bullet1"/>
      </w:pPr>
      <w:r>
        <w:t>Exceptions due to resource failures: Exceptions that get generated when resources fail. For example: the system runs out of memory or a network connection fails. The client's response to resource failures is context-driven. The client can retry the operation after some time or just log the resource failure and bring the application to a halt.</w:t>
      </w:r>
    </w:p>
    <w:p w:rsidR="007E4763" w:rsidRDefault="007E4763" w:rsidP="007E4763">
      <w:pPr>
        <w:pStyle w:val="Heading3"/>
      </w:pPr>
      <w:bookmarkStart w:id="114" w:name="_Toc379531748"/>
      <w:r>
        <w:t>Types of Exceptions in Java</w:t>
      </w:r>
      <w:bookmarkEnd w:id="114"/>
    </w:p>
    <w:p w:rsidR="007E4763" w:rsidRDefault="007E4763" w:rsidP="007E4763">
      <w:pPr>
        <w:pStyle w:val="BodyText"/>
      </w:pPr>
      <w:r>
        <w:t>Java defines two kinds of exceptions:</w:t>
      </w:r>
    </w:p>
    <w:p w:rsidR="007E4763" w:rsidRDefault="007E4763" w:rsidP="007E4763">
      <w:pPr>
        <w:pStyle w:val="Bullet1"/>
      </w:pPr>
      <w:r>
        <w:t>Checked exceptions: Exceptions that inherit from the Exception class are checked exceptions. Client code has to handle the checked exceptions thrown by the API, either in a catch clause or by forwarding it outward with the throws clause.</w:t>
      </w:r>
    </w:p>
    <w:p w:rsidR="007E4763" w:rsidRDefault="007E4763" w:rsidP="007E4763">
      <w:pPr>
        <w:pStyle w:val="Bullet1"/>
      </w:pPr>
      <w:r>
        <w:t>Unchecked exceptions: RuntimeException also extends from Exception. However, all of the exceptions that inherit from RuntimeException get special treatment. There is no requirement for the client code to deal with them, and hence they are called unchecked exceptions.</w:t>
      </w:r>
    </w:p>
    <w:p w:rsidR="007E4763" w:rsidRDefault="007E4763" w:rsidP="007E4763">
      <w:pPr>
        <w:pStyle w:val="BodyText"/>
      </w:pPr>
      <w:r>
        <w:t>By way of example, the following shows the hierarchy for NullPointerException:</w:t>
      </w:r>
    </w:p>
    <w:p w:rsidR="007E4763" w:rsidRPr="002348F5" w:rsidRDefault="001F643E" w:rsidP="007E4763">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95pt;height:180pt" o:allowoverlap="f">
            <v:imagedata r:id="rId27" o:title=""/>
          </v:shape>
        </w:pict>
      </w:r>
    </w:p>
    <w:p w:rsidR="007E4763" w:rsidRDefault="007E4763" w:rsidP="007E4763">
      <w:pPr>
        <w:pStyle w:val="FigureCaption"/>
      </w:pPr>
      <w:bookmarkStart w:id="115" w:name="_Toc273023672"/>
      <w:r>
        <w:t>Figure 6-1. NullPointerException hierarchy</w:t>
      </w:r>
      <w:bookmarkEnd w:id="115"/>
    </w:p>
    <w:p w:rsidR="007E4763" w:rsidRDefault="007E4763" w:rsidP="007E4763">
      <w:pPr>
        <w:pStyle w:val="BodyText"/>
      </w:pPr>
      <w:r>
        <w:t>In this diagram, NullPointerException extends from RuntimeException and hence is an unchecked exception.</w:t>
      </w:r>
    </w:p>
    <w:p w:rsidR="007E4763" w:rsidRDefault="007E4763" w:rsidP="007E4763">
      <w:pPr>
        <w:pStyle w:val="BodyText"/>
      </w:pPr>
      <w:r>
        <w:t>A checked exception thrown by a lower layer is a forced contract on the invoking layer to catch or throw it. The checked exception contract between the API and its client soon changes into an unwanted burden if the client code is unable to deal with the exception effectively. Programmers of the client code may start taking shortcuts by suppressing the exception in an empty catch block or just throwing it and, in effect, placing the burden on the client's invoker.</w:t>
      </w:r>
    </w:p>
    <w:p w:rsidR="007E4763" w:rsidRDefault="007E4763" w:rsidP="007E4763">
      <w:pPr>
        <w:pStyle w:val="BodyText"/>
      </w:pPr>
      <w:r>
        <w:t xml:space="preserve">Checked exceptions are also accused of breaking encapsulation. Consider the following: </w:t>
      </w:r>
    </w:p>
    <w:p w:rsidR="007E4763" w:rsidRDefault="007E4763" w:rsidP="007E4763">
      <w:pPr>
        <w:pStyle w:val="BodyText"/>
      </w:pPr>
    </w:p>
    <w:p w:rsidR="007E4763" w:rsidRDefault="007E4763" w:rsidP="007E4763">
      <w:pPr>
        <w:pStyle w:val="CodeListing"/>
      </w:pPr>
      <w:r>
        <w:t>public List getAllAccounts() throws</w:t>
      </w:r>
    </w:p>
    <w:p w:rsidR="007E4763" w:rsidRDefault="007E4763" w:rsidP="007E4763">
      <w:pPr>
        <w:pStyle w:val="CodeListing"/>
      </w:pPr>
      <w:r>
        <w:t xml:space="preserve">    FileNotFoundException, SQLException{</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method getAllAccounts() throws two checked exceptions. The client of this method has to explicitly deal with the implementation-specific exceptions, even if it has no idea what file or database call has failed within getAllAccounts(), or has no business providing filesystem or database logic. Thus, the exception handling forces an inappropriately tight coupling between the method and its callers. </w:t>
      </w:r>
    </w:p>
    <w:p w:rsidR="007E4763" w:rsidRDefault="007E4763" w:rsidP="007E4763">
      <w:pPr>
        <w:pStyle w:val="Heading3"/>
      </w:pPr>
      <w:bookmarkStart w:id="116" w:name="_Toc379531749"/>
      <w:r>
        <w:t>Best Practices for Designing the API</w:t>
      </w:r>
      <w:bookmarkEnd w:id="116"/>
    </w:p>
    <w:p w:rsidR="007E4763" w:rsidRDefault="007E4763" w:rsidP="007E4763">
      <w:pPr>
        <w:pStyle w:val="BodyText"/>
      </w:pPr>
      <w:r>
        <w:t>When deciding on checked exceptions vs. unchecked exceptions, ask yourself, "What action can the client code take when the exception occurs?"</w:t>
      </w:r>
    </w:p>
    <w:p w:rsidR="007E4763" w:rsidRDefault="007E4763" w:rsidP="007E4763">
      <w:pPr>
        <w:pStyle w:val="BodyText"/>
      </w:pPr>
      <w:r>
        <w:t>If the client can take some alternate action to recover from the exception, make it a checked exception.  If the client cannot do anything useful, then make the exception unchecked. Take steps to recover from the exception and not just logging the exception. To summarize:</w:t>
      </w:r>
    </w:p>
    <w:p w:rsidR="007E4763" w:rsidRDefault="007E4763" w:rsidP="007E4763">
      <w:pPr>
        <w:pStyle w:val="TableCaption"/>
      </w:pPr>
      <w:bookmarkStart w:id="117" w:name="_Toc273023668"/>
      <w:r>
        <w:t xml:space="preserve">Table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Table \* ARABIC \s 1 </w:instrText>
      </w:r>
      <w:r>
        <w:fldChar w:fldCharType="separate"/>
      </w:r>
      <w:r>
        <w:rPr>
          <w:noProof/>
        </w:rPr>
        <w:t>1</w:t>
      </w:r>
      <w:r>
        <w:fldChar w:fldCharType="end"/>
      </w:r>
      <w:r>
        <w:t>. Exceptions</w:t>
      </w:r>
      <w:bookmarkEnd w:id="117"/>
    </w:p>
    <w:tbl>
      <w:tblPr>
        <w:tblW w:w="9360" w:type="dxa"/>
        <w:jc w:val="center"/>
        <w:tblBorders>
          <w:top w:val="outset" w:sz="6" w:space="0" w:color="auto"/>
          <w:left w:val="outset" w:sz="6" w:space="0" w:color="auto"/>
          <w:bottom w:val="outset" w:sz="6" w:space="0" w:color="auto"/>
          <w:right w:val="outset" w:sz="6" w:space="0" w:color="auto"/>
        </w:tblBorders>
        <w:tblLayout w:type="fixed"/>
        <w:tblCellMar>
          <w:left w:w="115" w:type="dxa"/>
          <w:right w:w="115" w:type="dxa"/>
        </w:tblCellMar>
        <w:tblLook w:val="0000" w:firstRow="0" w:lastRow="0" w:firstColumn="0" w:lastColumn="0" w:noHBand="0" w:noVBand="0"/>
      </w:tblPr>
      <w:tblGrid>
        <w:gridCol w:w="5580"/>
        <w:gridCol w:w="3780"/>
      </w:tblGrid>
      <w:tr w:rsidR="007E4763">
        <w:trPr>
          <w:jc w:val="center"/>
        </w:trPr>
        <w:tc>
          <w:tcPr>
            <w:tcW w:w="5580" w:type="dxa"/>
            <w:tcBorders>
              <w:top w:val="outset" w:sz="6" w:space="0" w:color="auto"/>
              <w:left w:val="outset" w:sz="6" w:space="0" w:color="auto"/>
              <w:bottom w:val="outset" w:sz="6" w:space="0" w:color="auto"/>
              <w:right w:val="outset" w:sz="6" w:space="0" w:color="auto"/>
            </w:tcBorders>
            <w:shd w:val="clear" w:color="auto" w:fill="E6E6E6"/>
            <w:vAlign w:val="center"/>
          </w:tcPr>
          <w:p w:rsidR="007E4763" w:rsidRDefault="007E4763" w:rsidP="007E4763">
            <w:pPr>
              <w:pStyle w:val="TableHeader"/>
            </w:pPr>
            <w:r>
              <w:t>Client's reaction when exception happens</w:t>
            </w:r>
          </w:p>
        </w:tc>
        <w:tc>
          <w:tcPr>
            <w:tcW w:w="3780" w:type="dxa"/>
            <w:tcBorders>
              <w:top w:val="outset" w:sz="6" w:space="0" w:color="auto"/>
              <w:left w:val="outset" w:sz="6" w:space="0" w:color="auto"/>
              <w:bottom w:val="outset" w:sz="6" w:space="0" w:color="auto"/>
              <w:right w:val="outset" w:sz="6" w:space="0" w:color="auto"/>
            </w:tcBorders>
            <w:shd w:val="clear" w:color="auto" w:fill="E6E6E6"/>
            <w:vAlign w:val="center"/>
          </w:tcPr>
          <w:p w:rsidR="007E4763" w:rsidRDefault="007E4763" w:rsidP="007E4763">
            <w:pPr>
              <w:pStyle w:val="TableHeader"/>
            </w:pPr>
            <w:r>
              <w:t>Exception type</w:t>
            </w:r>
          </w:p>
        </w:tc>
      </w:tr>
      <w:tr w:rsidR="007E4763">
        <w:trPr>
          <w:jc w:val="center"/>
        </w:trPr>
        <w:tc>
          <w:tcPr>
            <w:tcW w:w="55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Client code cannot do anything</w:t>
            </w:r>
          </w:p>
        </w:tc>
        <w:tc>
          <w:tcPr>
            <w:tcW w:w="37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Make it an unchecked exception</w:t>
            </w:r>
          </w:p>
        </w:tc>
      </w:tr>
      <w:tr w:rsidR="007E4763">
        <w:trPr>
          <w:jc w:val="center"/>
        </w:trPr>
        <w:tc>
          <w:tcPr>
            <w:tcW w:w="55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Client code will take some useful recovery action based on information in exception</w:t>
            </w:r>
          </w:p>
        </w:tc>
        <w:tc>
          <w:tcPr>
            <w:tcW w:w="3780" w:type="dxa"/>
            <w:tcBorders>
              <w:top w:val="outset" w:sz="6" w:space="0" w:color="auto"/>
              <w:left w:val="outset" w:sz="6" w:space="0" w:color="auto"/>
              <w:bottom w:val="outset" w:sz="6" w:space="0" w:color="auto"/>
              <w:right w:val="outset" w:sz="6" w:space="0" w:color="auto"/>
            </w:tcBorders>
          </w:tcPr>
          <w:p w:rsidR="007E4763" w:rsidRDefault="007E4763" w:rsidP="007E4763">
            <w:pPr>
              <w:pStyle w:val="TableText"/>
            </w:pPr>
            <w:r>
              <w:t xml:space="preserve">Make it a checked exception </w:t>
            </w:r>
          </w:p>
        </w:tc>
      </w:tr>
    </w:tbl>
    <w:p w:rsidR="007E4763" w:rsidRDefault="007E4763" w:rsidP="007E4763">
      <w:pPr>
        <w:pStyle w:val="BodyText"/>
        <w:rPr>
          <w:ins w:id="118" w:author="JohnsonJA" w:date="2014-02-07T11:12:00Z"/>
        </w:rPr>
      </w:pPr>
      <w:r>
        <w:t xml:space="preserve">Moreover, prefer unchecked exceptions for all programming errors:  unchecked exceptions have the benefit of not forcing the client API to explicitly deal with them.  They propagate to where you want to catch them, or they go all the way out and get reported.  The Java API has many unchecked exceptions, such as NullPointerException, IllegalArgumentException, and IllegalStateException.  Work with standard exceptions provided in Java rather than creating my own. They make my code easy to understand and avoid increasing the memory footprint of code. </w:t>
      </w:r>
    </w:p>
    <w:p w:rsidR="00CB62E0" w:rsidRDefault="00CB62E0" w:rsidP="007E4763">
      <w:pPr>
        <w:pStyle w:val="BodyText"/>
      </w:pPr>
    </w:p>
    <w:p w:rsidR="007E4763" w:rsidRPr="00E94F05" w:rsidRDefault="007E4763">
      <w:pPr>
        <w:pStyle w:val="Heading3"/>
        <w:pPrChange w:id="119" w:author="JohnsonJA" w:date="2014-02-07T11:14:00Z">
          <w:pPr>
            <w:pStyle w:val="BodyText"/>
          </w:pPr>
        </w:pPrChange>
      </w:pPr>
      <w:r w:rsidRPr="00E94F05">
        <w:t>Preserve encapsulation</w:t>
      </w:r>
    </w:p>
    <w:p w:rsidR="007E4763" w:rsidRDefault="007E4763" w:rsidP="007E4763">
      <w:pPr>
        <w:pStyle w:val="BodyText"/>
      </w:pPr>
      <w:r>
        <w:t>Never let implementation-specific checked exceptions escalate to the higher layers.  For example, do not propagate SQLException from data access code to the business objects layer.  Business objects layer do not need to know about SQLException.  You have two options:</w:t>
      </w:r>
    </w:p>
    <w:p w:rsidR="007E4763" w:rsidRDefault="007E4763" w:rsidP="007E4763">
      <w:pPr>
        <w:pStyle w:val="Bullet1"/>
      </w:pPr>
      <w:r>
        <w:t>Convert SQLException into another checked exception, if the client code is expected to recuperate from the exception.</w:t>
      </w:r>
    </w:p>
    <w:p w:rsidR="007E4763" w:rsidRDefault="007E4763" w:rsidP="007E4763">
      <w:pPr>
        <w:pStyle w:val="Bullet1"/>
      </w:pPr>
      <w:r>
        <w:t>Convert SQLException into an unchecked exception, if the client code cannot do anything about it.</w:t>
      </w:r>
    </w:p>
    <w:p w:rsidR="007E4763" w:rsidRDefault="007E4763" w:rsidP="007E4763">
      <w:pPr>
        <w:pStyle w:val="BodyText"/>
      </w:pPr>
      <w:r>
        <w:t>Most of the time, client code cannot do anything about SQLExceptions.  Do not hesitate to convert them into unchecked exceptions. Consider the following piece of code:</w:t>
      </w:r>
    </w:p>
    <w:p w:rsidR="007E4763" w:rsidRDefault="007E4763" w:rsidP="007E4763">
      <w:pPr>
        <w:pStyle w:val="BodyText"/>
      </w:pPr>
    </w:p>
    <w:p w:rsidR="007E4763" w:rsidRDefault="007E4763" w:rsidP="007E4763">
      <w:pPr>
        <w:pStyle w:val="CodeListing"/>
      </w:pPr>
      <w:r>
        <w:t>public void dataAccessCode(){</w:t>
      </w:r>
    </w:p>
    <w:p w:rsidR="007E4763" w:rsidRDefault="007E4763" w:rsidP="007E4763">
      <w:pPr>
        <w:pStyle w:val="CodeListing"/>
      </w:pPr>
      <w:r>
        <w:t xml:space="preserve">    try{</w:t>
      </w:r>
    </w:p>
    <w:p w:rsidR="007E4763" w:rsidRDefault="007E4763" w:rsidP="007E4763">
      <w:pPr>
        <w:pStyle w:val="CodeListing"/>
      </w:pPr>
      <w:r>
        <w:t xml:space="preserve">        ..some code that throws SQLException</w:t>
      </w:r>
    </w:p>
    <w:p w:rsidR="007E4763" w:rsidRDefault="007E4763" w:rsidP="007E4763">
      <w:pPr>
        <w:pStyle w:val="CodeListing"/>
      </w:pPr>
      <w:r>
        <w:t xml:space="preserve">    }catch(SQLException ex){</w:t>
      </w:r>
    </w:p>
    <w:p w:rsidR="007E4763" w:rsidRDefault="007E4763" w:rsidP="007E4763">
      <w:pPr>
        <w:pStyle w:val="CodeListing"/>
      </w:pPr>
      <w:r>
        <w:t xml:space="preserve">        ex.printStacktrace();</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This catch block just suppresses the exception and does nothing.  The justification is that there is nothing the client could do about an SQLException.  It can be handled as follows:</w:t>
      </w:r>
    </w:p>
    <w:p w:rsidR="007E4763" w:rsidRDefault="007E4763" w:rsidP="007E4763">
      <w:pPr>
        <w:pStyle w:val="BodyText"/>
      </w:pPr>
    </w:p>
    <w:p w:rsidR="007E4763" w:rsidRDefault="007E4763" w:rsidP="007E4763">
      <w:pPr>
        <w:pStyle w:val="CodeListing"/>
      </w:pPr>
      <w:r>
        <w:t>public void dataAccessCode(){</w:t>
      </w:r>
    </w:p>
    <w:p w:rsidR="007E4763" w:rsidRDefault="007E4763" w:rsidP="007E4763">
      <w:pPr>
        <w:pStyle w:val="CodeListing"/>
      </w:pPr>
      <w:r>
        <w:t xml:space="preserve">    try{</w:t>
      </w:r>
    </w:p>
    <w:p w:rsidR="007E4763" w:rsidRDefault="007E4763" w:rsidP="007E4763">
      <w:pPr>
        <w:pStyle w:val="CodeListing"/>
      </w:pPr>
      <w:r>
        <w:t xml:space="preserve">        ..some code that throws SQLException</w:t>
      </w:r>
    </w:p>
    <w:p w:rsidR="007E4763" w:rsidRDefault="007E4763" w:rsidP="007E4763">
      <w:pPr>
        <w:pStyle w:val="CodeListing"/>
      </w:pPr>
      <w:r>
        <w:t xml:space="preserve">    }catch(SQLException ex){</w:t>
      </w:r>
    </w:p>
    <w:p w:rsidR="007E4763" w:rsidRDefault="007E4763" w:rsidP="007E4763">
      <w:pPr>
        <w:pStyle w:val="CodeListing"/>
      </w:pPr>
      <w:r>
        <w:t xml:space="preserve">        throw new RuntimeException(ex);</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This converts SQLException to RuntimeException. If SQLException occurs, the catch clause throws a new RuntimeException. The execution thread is suspended and the exception gets reported. However, the business object layer is not corrupted layer with unnecessary exception handling, especially since it cannot do anything about an SQLException.  If the catch needs the root exception cause, make use of the getCause() method available in all exception. </w:t>
      </w:r>
    </w:p>
    <w:p w:rsidR="007E4763" w:rsidRDefault="007E4763" w:rsidP="007E4763">
      <w:pPr>
        <w:pStyle w:val="BodyText"/>
      </w:pPr>
      <w:r>
        <w:t xml:space="preserve">If you are confident that the business layer can take some recovery action when SQLException occurs, you can convert it into a more meaningful checked exception. </w:t>
      </w:r>
    </w:p>
    <w:p w:rsidR="007E4763" w:rsidRPr="00E94F05" w:rsidRDefault="007E4763">
      <w:pPr>
        <w:pStyle w:val="Heading3"/>
        <w:pPrChange w:id="120" w:author="JohnsonJA" w:date="2014-02-07T11:15:00Z">
          <w:pPr>
            <w:pStyle w:val="BodyText"/>
          </w:pPr>
        </w:pPrChange>
      </w:pPr>
      <w:r w:rsidRPr="00E94F05">
        <w:t>Document exceptions</w:t>
      </w:r>
    </w:p>
    <w:p w:rsidR="007E4763" w:rsidRDefault="007E4763" w:rsidP="007E4763">
      <w:pPr>
        <w:pStyle w:val="BodyText"/>
      </w:pPr>
      <w:r>
        <w:t>Use Javadoc's @throws tag to document both checked and unchecked exceptions that the API throws.  Have some way by which the client code can learn of the exceptions that your API throws.  Here is a sample unit test that tests for IndexOutOfBoundsException:</w:t>
      </w:r>
    </w:p>
    <w:p w:rsidR="007E4763" w:rsidRDefault="007E4763" w:rsidP="007E4763">
      <w:pPr>
        <w:pStyle w:val="BodyText"/>
      </w:pPr>
    </w:p>
    <w:p w:rsidR="007E4763" w:rsidRDefault="007E4763" w:rsidP="007E4763">
      <w:pPr>
        <w:pStyle w:val="CodeListing"/>
      </w:pPr>
      <w:r>
        <w:t>public void testIndexOutOfBoundsException() {</w:t>
      </w:r>
    </w:p>
    <w:p w:rsidR="007E4763" w:rsidRDefault="007E4763" w:rsidP="007E4763">
      <w:pPr>
        <w:pStyle w:val="CodeListing"/>
      </w:pPr>
      <w:r>
        <w:t xml:space="preserve">    ArrayList blankList = new ArrayList();</w:t>
      </w:r>
    </w:p>
    <w:p w:rsidR="007E4763" w:rsidRDefault="007E4763" w:rsidP="007E4763">
      <w:pPr>
        <w:pStyle w:val="CodeListing"/>
      </w:pPr>
      <w:r>
        <w:t xml:space="preserve">    try {</w:t>
      </w:r>
    </w:p>
    <w:p w:rsidR="007E4763" w:rsidRDefault="007E4763" w:rsidP="007E4763">
      <w:pPr>
        <w:pStyle w:val="CodeListing"/>
      </w:pPr>
      <w:r>
        <w:t xml:space="preserve">        blankList.get(10);</w:t>
      </w:r>
    </w:p>
    <w:p w:rsidR="007E4763" w:rsidRDefault="007E4763" w:rsidP="007E4763">
      <w:pPr>
        <w:pStyle w:val="CodeListing"/>
      </w:pPr>
      <w:r>
        <w:t xml:space="preserve">        fail("Should raise an IndexOutOfBoundsException");</w:t>
      </w:r>
    </w:p>
    <w:p w:rsidR="007E4763" w:rsidRDefault="007E4763" w:rsidP="007E4763">
      <w:pPr>
        <w:pStyle w:val="CodeListing"/>
      </w:pPr>
      <w:r>
        <w:t xml:space="preserve">    } catch (IndexOutOfBoundsException success)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The code above should throw an IndexOutOfBoundsException when blankList.get(10) is invoked. If it does not, the fail ("Should raise an IndexOutOfBoundsException") statement explicitly fails the test.  By writing unit tests for exceptions, it not only documents how the exceptions work, but also make the code robust by testing for exceptional scenarios.</w:t>
      </w:r>
    </w:p>
    <w:p w:rsidR="007E4763" w:rsidRDefault="007E4763" w:rsidP="007E4763">
      <w:pPr>
        <w:pStyle w:val="Heading3"/>
      </w:pPr>
      <w:bookmarkStart w:id="121" w:name="_Toc379531750"/>
      <w:r>
        <w:t>Best Practices for Using Exceptions</w:t>
      </w:r>
      <w:bookmarkEnd w:id="121"/>
    </w:p>
    <w:p w:rsidR="007E4763" w:rsidRDefault="007E4763" w:rsidP="007E4763">
      <w:pPr>
        <w:pStyle w:val="BodyText"/>
      </w:pPr>
      <w:r>
        <w:t>The next set of best practices show how the client code should deal with an API that throws checked exceptions.</w:t>
      </w:r>
    </w:p>
    <w:p w:rsidR="007E4763" w:rsidRPr="00E94F05" w:rsidRDefault="007E4763">
      <w:pPr>
        <w:pStyle w:val="Bullet1"/>
        <w:pPrChange w:id="122" w:author="JohnsonJA" w:date="2014-02-07T11:15:00Z">
          <w:pPr>
            <w:pStyle w:val="BodyText"/>
          </w:pPr>
        </w:pPrChange>
      </w:pPr>
      <w:r w:rsidRPr="00E94F05">
        <w:t>Always clean up after yourself</w:t>
      </w:r>
    </w:p>
    <w:p w:rsidR="007E4763" w:rsidRDefault="007E4763" w:rsidP="007E4763">
      <w:pPr>
        <w:pStyle w:val="BodyText"/>
      </w:pPr>
      <w:r>
        <w:t>Make sure resources like database connections or network connections are cleaned-up.  If the API you are invoking uses only unchecked exceptions, clean up resources after use, with try - finally blocks.</w:t>
      </w:r>
    </w:p>
    <w:p w:rsidR="007E4763" w:rsidRDefault="007E4763" w:rsidP="007E4763">
      <w:pPr>
        <w:pStyle w:val="BodyText"/>
      </w:pPr>
    </w:p>
    <w:p w:rsidR="007E4763" w:rsidRDefault="007E4763" w:rsidP="007E4763">
      <w:pPr>
        <w:pStyle w:val="CodeListing"/>
      </w:pPr>
      <w:r>
        <w:t>public void dataAccessCode(){</w:t>
      </w:r>
    </w:p>
    <w:p w:rsidR="007E4763" w:rsidRDefault="007E4763" w:rsidP="007E4763">
      <w:pPr>
        <w:pStyle w:val="CodeListing"/>
      </w:pPr>
      <w:r>
        <w:t xml:space="preserve">    Connection conn = null;</w:t>
      </w:r>
    </w:p>
    <w:p w:rsidR="007E4763" w:rsidRDefault="007E4763" w:rsidP="007E4763">
      <w:pPr>
        <w:pStyle w:val="CodeListing"/>
      </w:pPr>
      <w:r>
        <w:t xml:space="preserve">    try{</w:t>
      </w:r>
    </w:p>
    <w:p w:rsidR="007E4763" w:rsidRDefault="007E4763" w:rsidP="007E4763">
      <w:pPr>
        <w:pStyle w:val="CodeListing"/>
      </w:pPr>
      <w:r>
        <w:t xml:space="preserve">        conn = getConnection();</w:t>
      </w:r>
    </w:p>
    <w:p w:rsidR="007E4763" w:rsidRDefault="007E4763" w:rsidP="007E4763">
      <w:pPr>
        <w:pStyle w:val="CodeListing"/>
      </w:pPr>
      <w:r>
        <w:t xml:space="preserve">        ..some code that throws SQLException</w:t>
      </w:r>
    </w:p>
    <w:p w:rsidR="007E4763" w:rsidRDefault="007E4763" w:rsidP="007E4763">
      <w:pPr>
        <w:pStyle w:val="CodeListing"/>
      </w:pPr>
      <w:r>
        <w:t xml:space="preserve">    }catch(SQLException ex){</w:t>
      </w:r>
    </w:p>
    <w:p w:rsidR="007E4763" w:rsidRDefault="007E4763" w:rsidP="007E4763">
      <w:pPr>
        <w:pStyle w:val="CodeListing"/>
      </w:pPr>
      <w:r>
        <w:t xml:space="preserve">        ex.printStacktrace();</w:t>
      </w:r>
    </w:p>
    <w:p w:rsidR="007E4763" w:rsidRDefault="007E4763" w:rsidP="007E4763">
      <w:pPr>
        <w:pStyle w:val="CodeListing"/>
      </w:pPr>
      <w:r>
        <w:t xml:space="preserve">    } finally{</w:t>
      </w:r>
    </w:p>
    <w:p w:rsidR="007E4763" w:rsidRDefault="007E4763" w:rsidP="007E4763">
      <w:pPr>
        <w:pStyle w:val="CodeListing"/>
      </w:pPr>
      <w:r>
        <w:t xml:space="preserve">        DBUtil.closeConnection(conn);</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r>
        <w:t>class DBUtil{</w:t>
      </w:r>
    </w:p>
    <w:p w:rsidR="007E4763" w:rsidRDefault="007E4763" w:rsidP="007E4763">
      <w:pPr>
        <w:pStyle w:val="CodeListing"/>
      </w:pPr>
      <w:r>
        <w:t xml:space="preserve">    public static void closeConnection</w:t>
      </w:r>
    </w:p>
    <w:p w:rsidR="007E4763" w:rsidRDefault="007E4763" w:rsidP="007E4763">
      <w:pPr>
        <w:pStyle w:val="CodeListing"/>
      </w:pPr>
      <w:r>
        <w:t xml:space="preserve">        (Connection conn){</w:t>
      </w:r>
    </w:p>
    <w:p w:rsidR="007E4763" w:rsidRDefault="007E4763" w:rsidP="007E4763">
      <w:pPr>
        <w:pStyle w:val="CodeListing"/>
      </w:pPr>
      <w:r>
        <w:t xml:space="preserve">        try{</w:t>
      </w:r>
    </w:p>
    <w:p w:rsidR="007E4763" w:rsidRDefault="007E4763" w:rsidP="007E4763">
      <w:pPr>
        <w:pStyle w:val="CodeListing"/>
      </w:pPr>
      <w:r>
        <w:t xml:space="preserve">            conn.close();</w:t>
      </w:r>
    </w:p>
    <w:p w:rsidR="007E4763" w:rsidRDefault="007E4763" w:rsidP="007E4763">
      <w:pPr>
        <w:pStyle w:val="CodeListing"/>
      </w:pPr>
      <w:r>
        <w:t xml:space="preserve">        } catch(SQLException ex){</w:t>
      </w:r>
    </w:p>
    <w:p w:rsidR="007E4763" w:rsidRDefault="007E4763" w:rsidP="007E4763">
      <w:pPr>
        <w:pStyle w:val="CodeListing"/>
      </w:pPr>
      <w:r>
        <w:t xml:space="preserve">            logger.error("Cannot close connection");</w:t>
      </w:r>
    </w:p>
    <w:p w:rsidR="007E4763" w:rsidRDefault="007E4763" w:rsidP="007E4763">
      <w:pPr>
        <w:pStyle w:val="CodeListing"/>
      </w:pPr>
      <w:r>
        <w:t xml:space="preserve">            throw new RuntimeException(ex);</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DBUtil is a utility class that closes the Connection. The important point is the use of finally block, which executes whether or not an exception is caught. In this example, the finally closes the connection and throws a RuntimeException if there is problem with closing the connection.</w:t>
      </w:r>
    </w:p>
    <w:p w:rsidR="007E4763" w:rsidRPr="00E94F05" w:rsidRDefault="007E4763">
      <w:pPr>
        <w:pStyle w:val="Bullet1"/>
        <w:pPrChange w:id="123" w:author="JohnsonJA" w:date="2014-02-07T11:15:00Z">
          <w:pPr>
            <w:pStyle w:val="BodyText"/>
          </w:pPr>
        </w:pPrChange>
      </w:pPr>
      <w:r w:rsidRPr="00E94F05">
        <w:t>Never use exceptions for flow control</w:t>
      </w:r>
    </w:p>
    <w:p w:rsidR="007E4763" w:rsidRDefault="007E4763" w:rsidP="007E4763">
      <w:pPr>
        <w:pStyle w:val="BodyText"/>
      </w:pPr>
      <w:r>
        <w:t xml:space="preserve">Generating stack traces is expensive and the value of a stack trace is in debugging. In a flow-control situation, the stack trace would be ignored, since the client just wants to know how to proceed. </w:t>
      </w:r>
    </w:p>
    <w:p w:rsidR="007E4763" w:rsidRDefault="007E4763" w:rsidP="007E4763">
      <w:pPr>
        <w:pStyle w:val="BodyText"/>
      </w:pPr>
      <w:r>
        <w:t>In the code below, a custom exception, MaximumCountReachedException, is used to control the flow.</w:t>
      </w:r>
    </w:p>
    <w:p w:rsidR="007E4763" w:rsidRDefault="007E4763" w:rsidP="007E4763">
      <w:pPr>
        <w:pStyle w:val="BodyText"/>
      </w:pPr>
    </w:p>
    <w:p w:rsidR="007E4763" w:rsidRDefault="007E4763" w:rsidP="007E4763">
      <w:pPr>
        <w:pStyle w:val="CodeListing"/>
      </w:pPr>
      <w:r>
        <w:t>public void useExceptionsForFlowControl() {</w:t>
      </w:r>
    </w:p>
    <w:p w:rsidR="007E4763" w:rsidRDefault="007E4763" w:rsidP="007E4763">
      <w:pPr>
        <w:pStyle w:val="CodeListing"/>
      </w:pPr>
      <w:r>
        <w:t xml:space="preserve">    try {</w:t>
      </w:r>
    </w:p>
    <w:p w:rsidR="007E4763" w:rsidRDefault="007E4763" w:rsidP="007E4763">
      <w:pPr>
        <w:pStyle w:val="CodeListing"/>
      </w:pPr>
      <w:r>
        <w:t xml:space="preserve">        while (true) {</w:t>
      </w:r>
    </w:p>
    <w:p w:rsidR="007E4763" w:rsidRDefault="007E4763" w:rsidP="007E4763">
      <w:pPr>
        <w:pStyle w:val="CodeListing"/>
      </w:pPr>
      <w:r>
        <w:t xml:space="preserve">            increaseCount();</w:t>
      </w:r>
    </w:p>
    <w:p w:rsidR="007E4763" w:rsidRDefault="007E4763" w:rsidP="007E4763">
      <w:pPr>
        <w:pStyle w:val="CodeListing"/>
      </w:pPr>
      <w:r>
        <w:t xml:space="preserve">        }</w:t>
      </w:r>
    </w:p>
    <w:p w:rsidR="007E4763" w:rsidRDefault="007E4763" w:rsidP="007E4763">
      <w:pPr>
        <w:pStyle w:val="CodeListing"/>
      </w:pPr>
      <w:r>
        <w:t xml:space="preserve">    } catch (MaximumCountReachedException ex) {</w:t>
      </w:r>
    </w:p>
    <w:p w:rsidR="007E4763" w:rsidRDefault="007E4763" w:rsidP="007E4763">
      <w:pPr>
        <w:pStyle w:val="CodeListing"/>
      </w:pPr>
      <w:r>
        <w:t xml:space="preserve">    }</w:t>
      </w:r>
    </w:p>
    <w:p w:rsidR="007E4763" w:rsidRDefault="007E4763" w:rsidP="007E4763">
      <w:pPr>
        <w:pStyle w:val="CodeListing"/>
      </w:pPr>
      <w:r>
        <w:t xml:space="preserve">    //Continue execution</w:t>
      </w:r>
    </w:p>
    <w:p w:rsidR="007E4763" w:rsidRDefault="007E4763" w:rsidP="007E4763">
      <w:pPr>
        <w:pStyle w:val="CodeListing"/>
      </w:pPr>
      <w:r>
        <w:t>}</w:t>
      </w:r>
    </w:p>
    <w:p w:rsidR="007E4763" w:rsidRDefault="007E4763" w:rsidP="007E4763">
      <w:pPr>
        <w:pStyle w:val="BodyText"/>
      </w:pPr>
    </w:p>
    <w:p w:rsidR="007E4763" w:rsidRDefault="007E4763" w:rsidP="007E4763">
      <w:pPr>
        <w:pStyle w:val="CodeListing"/>
      </w:pPr>
      <w:r>
        <w:t>public void increaseCount()</w:t>
      </w:r>
    </w:p>
    <w:p w:rsidR="007E4763" w:rsidRDefault="007E4763" w:rsidP="007E4763">
      <w:pPr>
        <w:pStyle w:val="CodeListing"/>
      </w:pPr>
      <w:r>
        <w:t xml:space="preserve">    throws MaximumCountReachedException {</w:t>
      </w:r>
    </w:p>
    <w:p w:rsidR="007E4763" w:rsidRDefault="007E4763" w:rsidP="007E4763">
      <w:pPr>
        <w:pStyle w:val="CodeListing"/>
      </w:pPr>
      <w:r>
        <w:t xml:space="preserve">    if (count &gt;= 5000)</w:t>
      </w:r>
    </w:p>
    <w:p w:rsidR="007E4763" w:rsidRDefault="007E4763" w:rsidP="007E4763">
      <w:pPr>
        <w:pStyle w:val="CodeListing"/>
      </w:pPr>
      <w:r>
        <w:t xml:space="preserve">        throw new MaximumCountReachedException();</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The useExceptionsForFlowControl() uses an infinite loop to increase the count until the exception is thrown.  This not only makes the code difficult to read, but also makes it slower.  Use exception handling only in exceptional situations.</w:t>
      </w:r>
    </w:p>
    <w:p w:rsidR="007E4763" w:rsidRPr="00E94F05" w:rsidRDefault="007E4763">
      <w:pPr>
        <w:pStyle w:val="Bullet1"/>
        <w:pPrChange w:id="124" w:author="JohnsonJA" w:date="2014-02-07T11:16:00Z">
          <w:pPr>
            <w:pStyle w:val="BodyText"/>
          </w:pPr>
        </w:pPrChange>
      </w:pPr>
      <w:r w:rsidRPr="00E94F05">
        <w:t>Do not suppress or ignore exceptions</w:t>
      </w:r>
    </w:p>
    <w:p w:rsidR="007E4763" w:rsidRDefault="007E4763" w:rsidP="007E4763">
      <w:pPr>
        <w:pStyle w:val="BodyText"/>
      </w:pPr>
      <w:r>
        <w:t>When a method from an API throws a checked exception, take some counter action.  If the checked exception does not make sense, do not hesitate to convert it into an unchecked exception and throw it again, but do not ignore it by catching it with {} and then continue as if nothing had happened.</w:t>
      </w:r>
    </w:p>
    <w:p w:rsidR="007E4763" w:rsidRPr="00E94F05" w:rsidRDefault="007E4763">
      <w:pPr>
        <w:pStyle w:val="Bullet1"/>
        <w:pPrChange w:id="125" w:author="JohnsonJA" w:date="2014-02-07T11:16:00Z">
          <w:pPr>
            <w:pStyle w:val="BodyText"/>
          </w:pPr>
        </w:pPrChange>
      </w:pPr>
      <w:r w:rsidRPr="00E94F05">
        <w:t>Do not catch top-level exceptions</w:t>
      </w:r>
    </w:p>
    <w:p w:rsidR="007E4763" w:rsidRDefault="007E4763" w:rsidP="007E4763">
      <w:pPr>
        <w:pStyle w:val="BodyText"/>
      </w:pPr>
      <w:r>
        <w:t>Unchecked exceptions inherit from the RuntimeException class, which in turn inherits from Exception.  By catching the Exception class, catch RuntimeException as in the following code:</w:t>
      </w:r>
    </w:p>
    <w:p w:rsidR="007E4763" w:rsidRDefault="007E4763" w:rsidP="007E4763">
      <w:pPr>
        <w:pStyle w:val="BodyText"/>
      </w:pPr>
    </w:p>
    <w:p w:rsidR="007E4763" w:rsidRDefault="007E4763" w:rsidP="007E4763">
      <w:pPr>
        <w:pStyle w:val="CodeListing"/>
      </w:pPr>
      <w:r>
        <w:t>try{</w:t>
      </w:r>
    </w:p>
    <w:p w:rsidR="007E4763" w:rsidRDefault="007E4763" w:rsidP="007E4763">
      <w:pPr>
        <w:pStyle w:val="CodeListing"/>
      </w:pPr>
      <w:r>
        <w:t>..</w:t>
      </w:r>
    </w:p>
    <w:p w:rsidR="007E4763" w:rsidRDefault="007E4763" w:rsidP="007E4763">
      <w:pPr>
        <w:pStyle w:val="CodeListing"/>
      </w:pPr>
      <w:r>
        <w:t>}catch(Exception ex){</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The code above ignores unchecked exceptions, as well.</w:t>
      </w:r>
    </w:p>
    <w:p w:rsidR="007E4763" w:rsidRPr="001961CB" w:rsidRDefault="007E4763">
      <w:pPr>
        <w:pStyle w:val="Bullet1"/>
        <w:pPrChange w:id="126" w:author="JohnsonJA" w:date="2014-02-07T11:16:00Z">
          <w:pPr>
            <w:pStyle w:val="BodyText"/>
          </w:pPr>
        </w:pPrChange>
      </w:pPr>
      <w:r w:rsidRPr="001961CB">
        <w:t>Log exceptions just once</w:t>
      </w:r>
    </w:p>
    <w:p w:rsidR="007E4763" w:rsidRDefault="007E4763" w:rsidP="007E4763">
      <w:pPr>
        <w:pStyle w:val="BodyText"/>
      </w:pPr>
      <w:r>
        <w:t xml:space="preserve">Logging the same exception stack trace more than once can confuse the programmer examining the stack trace about the original source of exception. So just log it once. </w:t>
      </w:r>
    </w:p>
    <w:p w:rsidR="007E4763" w:rsidRDefault="007E4763" w:rsidP="007E4763">
      <w:pPr>
        <w:pStyle w:val="Heading3"/>
      </w:pPr>
      <w:bookmarkStart w:id="127" w:name="_Toc379531751"/>
      <w:r>
        <w:t>Information Exposure Through an Error Message</w:t>
      </w:r>
      <w:bookmarkEnd w:id="127"/>
    </w:p>
    <w:p w:rsidR="007E4763" w:rsidRDefault="007E4763" w:rsidP="007E4763">
      <w:pPr>
        <w:pStyle w:val="BodyText"/>
      </w:pPr>
      <w:r>
        <w:t xml:space="preserve">Providing information in your error messages, could disclose secrets.  The secrets could cover a wide range of valuable data, including personally identifiable information (PII), authentication credentials, and server configuration.  Sometimes, the secrets might seem harmless and are that are convenient for admins, such as the full installation path of your software.  Ensure that error messages only contain minimal details that are useful to the intended audience, and no one else.  The messages need to strike the balance between too cryptic and not cryptic enough. The messages should not necessarily reveal the methods that were used to determine the error.  Such detailed information can help an attacker craft another attack that now will pass through the validation filters. </w:t>
      </w:r>
    </w:p>
    <w:p w:rsidR="007E4763" w:rsidRDefault="007E4763" w:rsidP="007E4763">
      <w:pPr>
        <w:pStyle w:val="BodyText"/>
      </w:pPr>
      <w:r>
        <w:t>If errors must be tracked in some detail, capture them in log messages - but consider what could occur if the log messages can be viewed by attackers. Avoid recording highly sensitive information such as passwords in any form. Avoid inconsistent messaging that might accidentally tip off an attacker about internal state, such as whether a username is valid or not</w:t>
      </w:r>
    </w:p>
    <w:p w:rsidR="007E4763" w:rsidRDefault="007E4763" w:rsidP="007E4763">
      <w:pPr>
        <w:pStyle w:val="Heading1"/>
        <w:pageBreakBefore/>
      </w:pPr>
      <w:bookmarkStart w:id="128" w:name="_Toc379531752"/>
      <w:r>
        <w:t>Resources Management</w:t>
      </w:r>
      <w:bookmarkEnd w:id="128"/>
    </w:p>
    <w:p w:rsidR="007E4763" w:rsidRDefault="007E4763" w:rsidP="007E4763">
      <w:pPr>
        <w:pStyle w:val="BodyText"/>
      </w:pPr>
      <w:r>
        <w:t>Any resource obtained in the try block should be released in the finally block.  It ensures the source code that releases or cleans up the resource will not be bypassed accidentally by a return, continue or break.</w:t>
      </w:r>
    </w:p>
    <w:p w:rsidR="007E4763" w:rsidRDefault="007E4763" w:rsidP="007E4763">
      <w:pPr>
        <w:pStyle w:val="BodyText"/>
      </w:pPr>
      <w:r>
        <w:t>For example:</w:t>
      </w:r>
    </w:p>
    <w:p w:rsidR="007E4763" w:rsidRDefault="007E4763" w:rsidP="007E4763">
      <w:pPr>
        <w:pStyle w:val="BodyText"/>
      </w:pPr>
    </w:p>
    <w:p w:rsidR="007E4763" w:rsidRDefault="007E4763" w:rsidP="007E4763">
      <w:pPr>
        <w:pStyle w:val="CodeListing"/>
      </w:pPr>
      <w:r>
        <w:t xml:space="preserve">   Connection conn = null;</w:t>
      </w:r>
    </w:p>
    <w:p w:rsidR="007E4763" w:rsidRDefault="007E4763" w:rsidP="007E4763">
      <w:pPr>
        <w:pStyle w:val="CodeListing"/>
      </w:pPr>
      <w:r>
        <w:t xml:space="preserve">   PreparedStatement stmt = null;</w:t>
      </w:r>
    </w:p>
    <w:p w:rsidR="007E4763" w:rsidRDefault="007E4763" w:rsidP="007E4763">
      <w:pPr>
        <w:pStyle w:val="CodeListing"/>
      </w:pPr>
      <w:r>
        <w:t xml:space="preserve">   ResultSet rset =  null;</w:t>
      </w:r>
    </w:p>
    <w:p w:rsidR="007E4763" w:rsidRDefault="007E4763" w:rsidP="007E4763">
      <w:pPr>
        <w:pStyle w:val="CodeListing"/>
      </w:pPr>
    </w:p>
    <w:p w:rsidR="007E4763" w:rsidRDefault="007E4763" w:rsidP="007E4763">
      <w:pPr>
        <w:pStyle w:val="CodeListing"/>
      </w:pPr>
      <w:r>
        <w:t xml:space="preserve">   try {</w:t>
      </w:r>
    </w:p>
    <w:p w:rsidR="007E4763" w:rsidRDefault="007E4763" w:rsidP="007E4763">
      <w:pPr>
        <w:pStyle w:val="CodeListing"/>
      </w:pPr>
      <w:r>
        <w:t xml:space="preserve">        conn = new LoggingConnection(getConnection());</w:t>
      </w:r>
    </w:p>
    <w:p w:rsidR="007E4763" w:rsidRDefault="007E4763" w:rsidP="007E4763">
      <w:pPr>
        <w:pStyle w:val="CodeListing"/>
      </w:pPr>
      <w:r>
        <w:t xml:space="preserve">        stmt = conn.createPreparedStatement("select ...");</w:t>
      </w:r>
    </w:p>
    <w:p w:rsidR="007E4763" w:rsidRDefault="007E4763" w:rsidP="007E4763">
      <w:pPr>
        <w:pStyle w:val="CodeListing"/>
      </w:pPr>
      <w:r>
        <w:t xml:space="preserve">        rset = stmt.execute();</w:t>
      </w:r>
    </w:p>
    <w:p w:rsidR="007E4763" w:rsidRDefault="007E4763" w:rsidP="007E4763">
      <w:pPr>
        <w:pStyle w:val="CodeListing"/>
      </w:pPr>
      <w:r>
        <w:t xml:space="preserve">        .......</w:t>
      </w:r>
    </w:p>
    <w:p w:rsidR="007E4763" w:rsidRDefault="007E4763" w:rsidP="007E4763">
      <w:pPr>
        <w:pStyle w:val="CodeListing"/>
      </w:pPr>
      <w:r>
        <w:t xml:space="preserve">   } catch (SQLException sqle) {</w:t>
      </w:r>
    </w:p>
    <w:p w:rsidR="007E4763" w:rsidRDefault="007E4763" w:rsidP="007E4763">
      <w:pPr>
        <w:pStyle w:val="CodeListing"/>
      </w:pPr>
      <w:r>
        <w:t xml:space="preserve"> </w:t>
      </w:r>
      <w:r>
        <w:tab/>
        <w:t>......</w:t>
      </w:r>
    </w:p>
    <w:p w:rsidR="007E4763" w:rsidRDefault="007E4763" w:rsidP="007E4763">
      <w:pPr>
        <w:pStyle w:val="CodeListing"/>
      </w:pPr>
      <w:r>
        <w:t xml:space="preserve">...... </w:t>
      </w:r>
    </w:p>
    <w:p w:rsidR="007E4763" w:rsidRDefault="007E4763" w:rsidP="007E4763">
      <w:pPr>
        <w:pStyle w:val="CodeListing"/>
      </w:pPr>
      <w:r>
        <w:t xml:space="preserve">   } finally {</w:t>
      </w:r>
    </w:p>
    <w:p w:rsidR="007E4763" w:rsidRDefault="007E4763" w:rsidP="007E4763">
      <w:pPr>
        <w:pStyle w:val="CodeListing"/>
      </w:pPr>
      <w:r>
        <w:t xml:space="preserve">        //SQLUtil can be found in </w:t>
      </w:r>
      <w:r w:rsidR="001938E1">
        <w:t>cst</w:t>
      </w:r>
      <w:r>
        <w:t>-lang-[version].jar</w:t>
      </w:r>
    </w:p>
    <w:p w:rsidR="007E4763" w:rsidRDefault="007E4763" w:rsidP="007E4763">
      <w:pPr>
        <w:pStyle w:val="CodeListing"/>
      </w:pPr>
      <w:r>
        <w:t xml:space="preserve">        SQLUtil.closeQuietly(rset);</w:t>
      </w:r>
    </w:p>
    <w:p w:rsidR="007E4763" w:rsidRDefault="007E4763" w:rsidP="007E4763">
      <w:pPr>
        <w:pStyle w:val="CodeListing"/>
      </w:pPr>
      <w:r>
        <w:t xml:space="preserve">        SQLUtil.closeQuietly(stmt);</w:t>
      </w:r>
    </w:p>
    <w:p w:rsidR="007E4763" w:rsidRDefault="007E4763" w:rsidP="007E4763">
      <w:pPr>
        <w:pStyle w:val="CodeListing"/>
      </w:pPr>
      <w:r>
        <w:t xml:space="preserve">        SQLUtil.closeQuietly(conn);</w:t>
      </w:r>
    </w:p>
    <w:p w:rsidR="007E4763" w:rsidRDefault="007E4763" w:rsidP="007E4763">
      <w:pPr>
        <w:pStyle w:val="CodeListing"/>
      </w:pPr>
      <w:r>
        <w:t xml:space="preserve">   }</w:t>
      </w:r>
    </w:p>
    <w:p w:rsidR="007E4763" w:rsidRDefault="007E4763" w:rsidP="007E4763">
      <w:pPr>
        <w:pStyle w:val="BodyText"/>
      </w:pPr>
      <w:r>
        <w:t xml:space="preserve"> </w:t>
      </w:r>
    </w:p>
    <w:p w:rsidR="007E4763" w:rsidRDefault="007E4763" w:rsidP="007E4763">
      <w:pPr>
        <w:pStyle w:val="BodyText"/>
      </w:pPr>
    </w:p>
    <w:p w:rsidR="007E4763" w:rsidRDefault="007E4763" w:rsidP="007E4763">
      <w:pPr>
        <w:pStyle w:val="Heading1"/>
        <w:pageBreakBefore/>
      </w:pPr>
      <w:bookmarkStart w:id="129" w:name="_Toc379531753"/>
      <w:r>
        <w:t>Code Level Metrics</w:t>
      </w:r>
      <w:bookmarkEnd w:id="129"/>
    </w:p>
    <w:p w:rsidR="007E4763" w:rsidRDefault="007E4763" w:rsidP="007E4763">
      <w:pPr>
        <w:pStyle w:val="BodyText"/>
      </w:pPr>
      <w:r>
        <w:t>Code level metrics (both at method and class levels) serve to keep the characteristics of the code within certain limits in order to enhance the readability/understandability, maintainability, testability, and in certain cases, security and performance of the code.  The most commonly known metric is the Cyclomatic complexity or very roughly, the number of decision-making and/or branches in the code. High levels of complexity lead to difficulty understanding and testing code and therefore reduce the maintainability and testability of the code.  The less complexity in the Java code, the less room for error, the easier it is to test and to understand and therefore maintain the code. Ensure your Java code meets the following metrics:</w:t>
      </w:r>
    </w:p>
    <w:p w:rsidR="007E4763" w:rsidRDefault="007E4763" w:rsidP="007E4763">
      <w:pPr>
        <w:pStyle w:val="TableCaption"/>
      </w:pPr>
      <w:bookmarkStart w:id="130" w:name="_Toc273023669"/>
      <w:r>
        <w:t xml:space="preserve">Table </w:t>
      </w:r>
      <w:r>
        <w:fldChar w:fldCharType="begin"/>
      </w:r>
      <w:r>
        <w:instrText xml:space="preserve"> STYLEREF 1 \s </w:instrText>
      </w:r>
      <w:r>
        <w:fldChar w:fldCharType="separate"/>
      </w:r>
      <w:r>
        <w:rPr>
          <w:noProof/>
        </w:rPr>
        <w:t>8</w:t>
      </w:r>
      <w:r>
        <w:fldChar w:fldCharType="end"/>
      </w:r>
      <w:r>
        <w:noBreakHyphen/>
      </w:r>
      <w:r>
        <w:fldChar w:fldCharType="begin"/>
      </w:r>
      <w:r>
        <w:instrText xml:space="preserve"> SEQ Table \* ARABIC \s 1 </w:instrText>
      </w:r>
      <w:r>
        <w:fldChar w:fldCharType="separate"/>
      </w:r>
      <w:r>
        <w:rPr>
          <w:noProof/>
        </w:rPr>
        <w:t>1</w:t>
      </w:r>
      <w:r>
        <w:fldChar w:fldCharType="end"/>
      </w:r>
      <w:r>
        <w:t>. Code level metrics</w:t>
      </w:r>
      <w:bookmarkEnd w:id="130"/>
    </w:p>
    <w:tbl>
      <w:tblPr>
        <w:tblW w:w="9370" w:type="dxa"/>
        <w:jc w:val="center"/>
        <w:tblInd w:w="10" w:type="dxa"/>
        <w:tblLayout w:type="fixed"/>
        <w:tblCellMar>
          <w:left w:w="115" w:type="dxa"/>
          <w:right w:w="115" w:type="dxa"/>
        </w:tblCellMar>
        <w:tblLook w:val="0000" w:firstRow="0" w:lastRow="0" w:firstColumn="0" w:lastColumn="0" w:noHBand="0" w:noVBand="0"/>
        <w:tblPrChange w:id="131" w:author="JohnsonJA" w:date="2014-04-28T11:31:00Z">
          <w:tblPr>
            <w:tblW w:w="9370" w:type="dxa"/>
            <w:jc w:val="center"/>
            <w:tblInd w:w="10" w:type="dxa"/>
            <w:tblLayout w:type="fixed"/>
            <w:tblCellMar>
              <w:left w:w="115" w:type="dxa"/>
              <w:right w:w="115" w:type="dxa"/>
            </w:tblCellMar>
            <w:tblLook w:val="0000" w:firstRow="0" w:lastRow="0" w:firstColumn="0" w:lastColumn="0" w:noHBand="0" w:noVBand="0"/>
          </w:tblPr>
        </w:tblPrChange>
      </w:tblPr>
      <w:tblGrid>
        <w:gridCol w:w="3970"/>
        <w:gridCol w:w="3600"/>
        <w:gridCol w:w="1800"/>
        <w:tblGridChange w:id="132">
          <w:tblGrid>
            <w:gridCol w:w="3970"/>
            <w:gridCol w:w="3600"/>
            <w:gridCol w:w="1800"/>
          </w:tblGrid>
        </w:tblGridChange>
      </w:tblGrid>
      <w:tr w:rsidR="007E4763" w:rsidRPr="00A609DC" w:rsidTr="00E12A07">
        <w:trPr>
          <w:cantSplit/>
          <w:tblHeader/>
          <w:jc w:val="center"/>
          <w:trPrChange w:id="133" w:author="JohnsonJA" w:date="2014-04-28T11:31:00Z">
            <w:trPr>
              <w:cantSplit/>
              <w:tblHeader/>
              <w:jc w:val="center"/>
            </w:trPr>
          </w:trPrChange>
        </w:trPr>
        <w:tc>
          <w:tcPr>
            <w:tcW w:w="3970" w:type="dxa"/>
            <w:tcBorders>
              <w:top w:val="single" w:sz="8" w:space="0" w:color="000000"/>
              <w:left w:val="single" w:sz="8" w:space="0" w:color="000000"/>
              <w:bottom w:val="single" w:sz="8" w:space="0" w:color="000000"/>
              <w:right w:val="single" w:sz="8" w:space="0" w:color="000000"/>
            </w:tcBorders>
            <w:shd w:val="clear" w:color="auto" w:fill="E6E6E6"/>
            <w:tcPrChange w:id="134" w:author="JohnsonJA" w:date="2014-04-28T11:31:00Z">
              <w:tcPr>
                <w:tcW w:w="3970" w:type="dxa"/>
                <w:tcBorders>
                  <w:top w:val="single" w:sz="8" w:space="0" w:color="000000"/>
                  <w:left w:val="single" w:sz="8" w:space="0" w:color="000000"/>
                  <w:bottom w:val="single" w:sz="8" w:space="0" w:color="000000"/>
                  <w:right w:val="single" w:sz="8" w:space="0" w:color="000000"/>
                </w:tcBorders>
                <w:shd w:val="clear" w:color="auto" w:fill="E6E6E6"/>
              </w:tcPr>
            </w:tcPrChange>
          </w:tcPr>
          <w:p w:rsidR="007E4763" w:rsidRPr="00A609DC" w:rsidRDefault="007E4763" w:rsidP="007E4763">
            <w:pPr>
              <w:pStyle w:val="TableHeader"/>
            </w:pPr>
            <w:r w:rsidRPr="00A609DC">
              <w:t>Class</w:t>
            </w:r>
            <w:ins w:id="135" w:author="JohnsonJA" w:date="2014-04-28T11:26:00Z">
              <w:r w:rsidR="00E12A07">
                <w:t>/Method</w:t>
              </w:r>
            </w:ins>
            <w:r w:rsidRPr="00A609DC">
              <w:t xml:space="preserve"> Level</w:t>
            </w:r>
          </w:p>
        </w:tc>
        <w:tc>
          <w:tcPr>
            <w:tcW w:w="3600" w:type="dxa"/>
            <w:tcBorders>
              <w:top w:val="single" w:sz="8" w:space="0" w:color="000000"/>
              <w:left w:val="single" w:sz="8" w:space="0" w:color="000000"/>
              <w:bottom w:val="single" w:sz="8" w:space="0" w:color="000000"/>
              <w:right w:val="single" w:sz="8" w:space="0" w:color="000000"/>
            </w:tcBorders>
            <w:shd w:val="clear" w:color="auto" w:fill="E6E6E6"/>
            <w:tcPrChange w:id="136" w:author="JohnsonJA" w:date="2014-04-28T11:31:00Z">
              <w:tcPr>
                <w:tcW w:w="3600" w:type="dxa"/>
                <w:tcBorders>
                  <w:top w:val="single" w:sz="8" w:space="0" w:color="000000"/>
                  <w:left w:val="single" w:sz="8" w:space="0" w:color="000000"/>
                  <w:bottom w:val="single" w:sz="8" w:space="0" w:color="000000"/>
                  <w:right w:val="single" w:sz="8" w:space="0" w:color="000000"/>
                </w:tcBorders>
                <w:shd w:val="clear" w:color="auto" w:fill="E6E6E6"/>
              </w:tcPr>
            </w:tcPrChange>
          </w:tcPr>
          <w:p w:rsidR="007E4763" w:rsidRPr="00A609DC" w:rsidRDefault="007E4763" w:rsidP="007E4763">
            <w:pPr>
              <w:pStyle w:val="TableHeader"/>
            </w:pPr>
            <w:r w:rsidRPr="00A609DC">
              <w:t>Description and How to Calculate</w:t>
            </w:r>
          </w:p>
        </w:tc>
        <w:tc>
          <w:tcPr>
            <w:tcW w:w="1800" w:type="dxa"/>
            <w:tcBorders>
              <w:top w:val="single" w:sz="8" w:space="0" w:color="000000"/>
              <w:left w:val="single" w:sz="8" w:space="0" w:color="000000"/>
              <w:bottom w:val="single" w:sz="8" w:space="0" w:color="000000"/>
              <w:right w:val="single" w:sz="8" w:space="0" w:color="000000"/>
            </w:tcBorders>
            <w:shd w:val="clear" w:color="auto" w:fill="E6E6E6"/>
            <w:tcPrChange w:id="137" w:author="JohnsonJA" w:date="2014-04-28T11:31:00Z">
              <w:tcPr>
                <w:tcW w:w="1800" w:type="dxa"/>
                <w:tcBorders>
                  <w:top w:val="single" w:sz="8" w:space="0" w:color="000000"/>
                  <w:left w:val="single" w:sz="8" w:space="0" w:color="000000"/>
                  <w:bottom w:val="single" w:sz="8" w:space="0" w:color="000000"/>
                  <w:right w:val="single" w:sz="8" w:space="0" w:color="000000"/>
                </w:tcBorders>
                <w:shd w:val="clear" w:color="auto" w:fill="E6E6E6"/>
              </w:tcPr>
            </w:tcPrChange>
          </w:tcPr>
          <w:p w:rsidR="007E4763" w:rsidRPr="00A609DC" w:rsidRDefault="007E4763" w:rsidP="007E4763">
            <w:pPr>
              <w:pStyle w:val="TableHeader"/>
            </w:pPr>
            <w:r w:rsidRPr="00A609DC">
              <w:t>Recommended Threshold</w:t>
            </w:r>
          </w:p>
        </w:tc>
      </w:tr>
      <w:tr w:rsidR="00E12A07" w:rsidRPr="00E12A07" w:rsidTr="00E12A07">
        <w:trPr>
          <w:cantSplit/>
          <w:jc w:val="center"/>
          <w:ins w:id="138" w:author="JohnsonJA" w:date="2014-04-28T11:27:00Z"/>
          <w:trPrChange w:id="139" w:author="JohnsonJA" w:date="2014-04-28T11:31:00Z">
            <w:trPr>
              <w:cantSplit/>
              <w:jc w:val="center"/>
            </w:trPr>
          </w:trPrChange>
        </w:trPr>
        <w:tc>
          <w:tcPr>
            <w:tcW w:w="9370" w:type="dxa"/>
            <w:gridSpan w:val="3"/>
            <w:tcBorders>
              <w:top w:val="single" w:sz="8" w:space="0" w:color="000000"/>
              <w:left w:val="single" w:sz="8" w:space="0" w:color="000000"/>
              <w:bottom w:val="single" w:sz="8" w:space="0" w:color="000000"/>
              <w:right w:val="single" w:sz="8" w:space="0" w:color="000000"/>
            </w:tcBorders>
            <w:shd w:val="clear" w:color="auto" w:fill="D9D9D9" w:themeFill="background1" w:themeFillShade="D9"/>
            <w:tcPrChange w:id="140" w:author="JohnsonJA" w:date="2014-04-28T11:31:00Z">
              <w:tcPr>
                <w:tcW w:w="9370" w:type="dxa"/>
                <w:gridSpan w:val="3"/>
                <w:tcBorders>
                  <w:top w:val="single" w:sz="8" w:space="0" w:color="000000"/>
                  <w:left w:val="single" w:sz="8" w:space="0" w:color="000000"/>
                  <w:bottom w:val="single" w:sz="8" w:space="0" w:color="000000"/>
                  <w:right w:val="single" w:sz="8" w:space="0" w:color="000000"/>
                </w:tcBorders>
              </w:tcPr>
            </w:tcPrChange>
          </w:tcPr>
          <w:p w:rsidR="00E12A07" w:rsidRPr="00E12A07" w:rsidRDefault="00E12A07" w:rsidP="00E12A07">
            <w:pPr>
              <w:pStyle w:val="TableHeader"/>
              <w:rPr>
                <w:ins w:id="141" w:author="JohnsonJA" w:date="2014-04-28T11:27:00Z"/>
                <w:rPrChange w:id="142" w:author="JohnsonJA" w:date="2014-04-28T11:27:00Z">
                  <w:rPr>
                    <w:ins w:id="143" w:author="JohnsonJA" w:date="2014-04-28T11:27:00Z"/>
                  </w:rPr>
                </w:rPrChange>
              </w:rPr>
              <w:pPrChange w:id="144" w:author="JohnsonJA" w:date="2014-04-28T11:27:00Z">
                <w:pPr>
                  <w:pStyle w:val="TableText"/>
                </w:pPr>
              </w:pPrChange>
            </w:pPr>
            <w:ins w:id="145" w:author="JohnsonJA" w:date="2014-04-28T11:27:00Z">
              <w:r w:rsidRPr="00E12A07">
                <w:rPr>
                  <w:rPrChange w:id="146" w:author="JohnsonJA" w:date="2014-04-28T11:27:00Z">
                    <w:rPr/>
                  </w:rPrChange>
                </w:rPr>
                <w:t>Class</w:t>
              </w:r>
            </w:ins>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Classes with High # of Methods: Such classes are difficult to understand, maintain and test.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Count the number of methods per class and keep them below the recommended threshold. </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Less than or equal to 20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Classes Dependent on their Children: This is a violation of OO programming guidelines as no parent class shall be dependent on its children.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Do not create class structures that have circular dependencies or parents that make calls to child methods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ZERO</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Highly Coupled Classes:  CBO: Such classes violate encapsulation and modularity guidelines and reduce potential re-use and component development capabilities since they are coupled with multiple other structures.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Count of number of references to classes outside the current class hierarchy and stay within the recommended threshold. </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Less than or equal to 2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Public/Protected Data (PUB_DATA)</w:t>
            </w:r>
          </w:p>
          <w:p w:rsidR="007E4763" w:rsidRPr="00A609DC" w:rsidRDefault="007E4763" w:rsidP="007E4763">
            <w:pPr>
              <w:pStyle w:val="TableText"/>
            </w:pPr>
            <w:r w:rsidRPr="00A609DC">
              <w:t>Ratio of Public/Private Data (Threshold =&lt;20%)</w:t>
            </w:r>
          </w:p>
          <w:p w:rsidR="007E4763" w:rsidRPr="00A609DC" w:rsidRDefault="007E4763" w:rsidP="007E4763">
            <w:pPr>
              <w:pStyle w:val="TableText"/>
            </w:pPr>
            <w:r w:rsidRPr="00A609DC">
              <w:t>Large percentages of Public Data violate encapsulation and modularity guidelines and reduce potential re-use and component development capabilities since they provide “global” data to other classes and methods, making all such units of code dependent on one another; i.e.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ratio of public data (attributes) in a class to the private data in same class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20 %</w:t>
            </w:r>
          </w:p>
        </w:tc>
      </w:tr>
      <w:tr w:rsidR="00E12A07" w:rsidRPr="00A609DC" w:rsidTr="00E12A07">
        <w:trPr>
          <w:cantSplit/>
          <w:trHeight w:val="2212"/>
          <w:jc w:val="center"/>
          <w:ins w:id="147" w:author="JohnsonJA" w:date="2014-04-28T11:29:00Z"/>
          <w:trPrChange w:id="148" w:author="JohnsonJA" w:date="2014-04-28T11:31:00Z">
            <w:trPr>
              <w:cantSplit/>
              <w:jc w:val="center"/>
            </w:trPr>
          </w:trPrChange>
        </w:trPr>
        <w:tc>
          <w:tcPr>
            <w:tcW w:w="3970" w:type="dxa"/>
            <w:tcBorders>
              <w:top w:val="single" w:sz="8" w:space="0" w:color="000000"/>
              <w:left w:val="single" w:sz="8" w:space="0" w:color="000000"/>
              <w:bottom w:val="single" w:sz="8" w:space="0" w:color="000000"/>
              <w:right w:val="single" w:sz="8" w:space="0" w:color="000000"/>
            </w:tcBorders>
            <w:tcPrChange w:id="149" w:author="JohnsonJA" w:date="2014-04-28T11:31:00Z">
              <w:tcPr>
                <w:tcW w:w="3970" w:type="dxa"/>
                <w:tcBorders>
                  <w:top w:val="single" w:sz="8" w:space="0" w:color="000000"/>
                  <w:left w:val="single" w:sz="8" w:space="0" w:color="000000"/>
                  <w:bottom w:val="single" w:sz="8" w:space="0" w:color="000000"/>
                  <w:right w:val="single" w:sz="8" w:space="0" w:color="000000"/>
                </w:tcBorders>
              </w:tcPr>
            </w:tcPrChange>
          </w:tcPr>
          <w:p w:rsidR="00E12A07" w:rsidRPr="00A609DC" w:rsidRDefault="00E12A07" w:rsidP="007E4763">
            <w:pPr>
              <w:pStyle w:val="TableText"/>
              <w:rPr>
                <w:ins w:id="150" w:author="JohnsonJA" w:date="2014-04-28T11:29:00Z"/>
              </w:rPr>
            </w:pPr>
          </w:p>
        </w:tc>
        <w:tc>
          <w:tcPr>
            <w:tcW w:w="3600" w:type="dxa"/>
            <w:tcBorders>
              <w:top w:val="single" w:sz="8" w:space="0" w:color="000000"/>
              <w:left w:val="single" w:sz="8" w:space="0" w:color="000000"/>
              <w:bottom w:val="single" w:sz="8" w:space="0" w:color="000000"/>
              <w:right w:val="single" w:sz="8" w:space="0" w:color="000000"/>
            </w:tcBorders>
            <w:tcPrChange w:id="151" w:author="JohnsonJA" w:date="2014-04-28T11:31:00Z">
              <w:tcPr>
                <w:tcW w:w="3600" w:type="dxa"/>
                <w:tcBorders>
                  <w:top w:val="single" w:sz="8" w:space="0" w:color="000000"/>
                  <w:left w:val="single" w:sz="8" w:space="0" w:color="000000"/>
                  <w:bottom w:val="single" w:sz="8" w:space="0" w:color="000000"/>
                  <w:right w:val="single" w:sz="8" w:space="0" w:color="000000"/>
                </w:tcBorders>
              </w:tcPr>
            </w:tcPrChange>
          </w:tcPr>
          <w:p w:rsidR="00E12A07" w:rsidRPr="00A609DC" w:rsidRDefault="00E12A07" w:rsidP="007E4763">
            <w:pPr>
              <w:pStyle w:val="TableText"/>
              <w:rPr>
                <w:ins w:id="152" w:author="JohnsonJA" w:date="2014-04-28T11:29:00Z"/>
              </w:rPr>
            </w:pPr>
          </w:p>
        </w:tc>
        <w:tc>
          <w:tcPr>
            <w:tcW w:w="1800" w:type="dxa"/>
            <w:tcBorders>
              <w:top w:val="single" w:sz="8" w:space="0" w:color="000000"/>
              <w:left w:val="single" w:sz="8" w:space="0" w:color="000000"/>
              <w:bottom w:val="single" w:sz="8" w:space="0" w:color="000000"/>
              <w:right w:val="single" w:sz="8" w:space="0" w:color="000000"/>
            </w:tcBorders>
            <w:tcPrChange w:id="153" w:author="JohnsonJA" w:date="2014-04-28T11:31:00Z">
              <w:tcPr>
                <w:tcW w:w="1800" w:type="dxa"/>
                <w:tcBorders>
                  <w:top w:val="single" w:sz="8" w:space="0" w:color="000000"/>
                  <w:left w:val="single" w:sz="8" w:space="0" w:color="000000"/>
                  <w:bottom w:val="single" w:sz="8" w:space="0" w:color="000000"/>
                  <w:right w:val="single" w:sz="8" w:space="0" w:color="000000"/>
                </w:tcBorders>
              </w:tcPr>
            </w:tcPrChange>
          </w:tcPr>
          <w:p w:rsidR="00E12A07" w:rsidRPr="00A609DC" w:rsidRDefault="00E12A07" w:rsidP="007E4763">
            <w:pPr>
              <w:pStyle w:val="TableText"/>
              <w:rPr>
                <w:ins w:id="154" w:author="JohnsonJA" w:date="2014-04-28T11:29:00Z"/>
              </w:rPr>
            </w:pPr>
          </w:p>
        </w:tc>
      </w:tr>
      <w:tr w:rsidR="00E12A07" w:rsidRPr="00A609DC" w:rsidTr="00E12A07">
        <w:trPr>
          <w:cantSplit/>
          <w:trHeight w:val="367"/>
          <w:jc w:val="center"/>
          <w:trPrChange w:id="155" w:author="JohnsonJA" w:date="2014-04-28T11:28:00Z">
            <w:trPr>
              <w:cantSplit/>
              <w:jc w:val="center"/>
            </w:trPr>
          </w:trPrChange>
        </w:trPr>
        <w:tc>
          <w:tcPr>
            <w:tcW w:w="9370" w:type="dxa"/>
            <w:gridSpan w:val="3"/>
            <w:tcBorders>
              <w:top w:val="single" w:sz="8" w:space="0" w:color="000000"/>
              <w:left w:val="single" w:sz="8" w:space="0" w:color="000000"/>
              <w:bottom w:val="single" w:sz="8" w:space="0" w:color="000000"/>
              <w:right w:val="single" w:sz="8" w:space="0" w:color="000000"/>
            </w:tcBorders>
            <w:shd w:val="clear" w:color="auto" w:fill="E6E6E6"/>
            <w:tcPrChange w:id="156" w:author="JohnsonJA" w:date="2014-04-28T11:28:00Z">
              <w:tcPr>
                <w:tcW w:w="9370" w:type="dxa"/>
                <w:gridSpan w:val="3"/>
                <w:tcBorders>
                  <w:top w:val="single" w:sz="8" w:space="0" w:color="000000"/>
                  <w:left w:val="single" w:sz="8" w:space="0" w:color="000000"/>
                  <w:bottom w:val="single" w:sz="8" w:space="0" w:color="000000"/>
                  <w:right w:val="single" w:sz="8" w:space="0" w:color="000000"/>
                </w:tcBorders>
                <w:shd w:val="clear" w:color="auto" w:fill="E6E6E6"/>
              </w:tcPr>
            </w:tcPrChange>
          </w:tcPr>
          <w:p w:rsidR="00E12A07" w:rsidRPr="00A609DC" w:rsidDel="00E12A07" w:rsidRDefault="00E12A07" w:rsidP="007E4763">
            <w:pPr>
              <w:pStyle w:val="TableHeader"/>
              <w:rPr>
                <w:del w:id="157" w:author="JohnsonJA" w:date="2014-04-28T11:29:00Z"/>
              </w:rPr>
            </w:pPr>
            <w:r w:rsidRPr="00A609DC">
              <w:t>Method Level</w:t>
            </w:r>
          </w:p>
          <w:p w:rsidR="00E12A07" w:rsidRPr="00A609DC" w:rsidDel="00E12A07" w:rsidRDefault="00E12A07" w:rsidP="00E12A07">
            <w:pPr>
              <w:pStyle w:val="TableHeader"/>
              <w:rPr>
                <w:del w:id="158" w:author="JohnsonJA" w:date="2014-04-28T11:29:00Z"/>
              </w:rPr>
              <w:pPrChange w:id="159" w:author="JohnsonJA" w:date="2014-04-28T11:29:00Z">
                <w:pPr>
                  <w:pStyle w:val="TableHeader"/>
                </w:pPr>
              </w:pPrChange>
            </w:pPr>
            <w:del w:id="160" w:author="JohnsonJA" w:date="2014-04-28T11:29:00Z">
              <w:r w:rsidRPr="00A609DC" w:rsidDel="00E12A07">
                <w:delText> </w:delText>
              </w:r>
            </w:del>
          </w:p>
          <w:p w:rsidR="00E12A07" w:rsidRPr="00A609DC" w:rsidRDefault="00E12A07" w:rsidP="00E12A07">
            <w:pPr>
              <w:pStyle w:val="TableHeader"/>
              <w:pPrChange w:id="161" w:author="JohnsonJA" w:date="2014-04-28T11:29:00Z">
                <w:pPr>
                  <w:pStyle w:val="TableHeader"/>
                </w:pPr>
              </w:pPrChange>
            </w:pPr>
            <w:r w:rsidRPr="00A609DC">
              <w:t> </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Cyclomatic Complexity: V(g): can make a piece of code; i.e. a method harder to understand, maintain and test. In addition high levels of Cyclomatic complexity can introduce security risks as hard-to-understand code may perform undesirable actions.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number of linearly-independent paths through a program module – roughly the Number of all decisions and loops in a method or # of branches – stay within the recommended threshold.</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12</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DESIGN Complexity:  iV(g)  this complexity measure evaluates the dependence of a method on other methods and as such is a measure of how encapsulation and modularity (independence) guidelines have been followed.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number of all decisions and loops that contain calls to subordinate modules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7</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High Depth of Code: creates complexity that may be hard to understand, follow and maintain.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level of nesting of loops and decisions making statements</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Limit to 5</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Global Data Complexity :  gdV(g) :This measurement shows the dependence of a module of code on the global data present in a system and as such can violate encapsulation and mo</w:t>
            </w:r>
            <w:bookmarkStart w:id="162" w:name="_GoBack"/>
            <w:bookmarkEnd w:id="162"/>
            <w:r w:rsidRPr="00A609DC">
              <w:t>dularity guidelines and reduce potential re-use and component development capabilities since they provide “global” data to other classes and methods, making all such units of code dependent on one another; i.e.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count of  number of paths through global data</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5</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Avoid high fan-out: high values of this metric indicate excessive interaction between modules and a coupling between disparate structures. This violates encapsulation and modularity guidelines and reduce</w:t>
            </w:r>
            <w:r>
              <w:t>s</w:t>
            </w:r>
            <w:r w:rsidRPr="00A609DC">
              <w:t xml:space="preserve"> potential re-use and component development capabilities since they are coupled with multiple other structures.</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The count of the subordinate modules called from a single super-ordinate module</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than or equal to 7</w:t>
            </w:r>
          </w:p>
        </w:tc>
      </w:tr>
      <w:tr w:rsidR="007E4763" w:rsidRPr="00A609DC" w:rsidTr="0027509A">
        <w:trPr>
          <w:cantSplit/>
          <w:jc w:val="center"/>
        </w:trPr>
        <w:tc>
          <w:tcPr>
            <w:tcW w:w="397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 xml:space="preserve"># of Logical Branches in a method: very similar to Cyclomatic complexity. Useful for understanding high paths are in need of testing in any piece of code. A module with a v(G) of 12 for example, has 22 branches which means the minimum number of paths to cover during testing. </w:t>
            </w:r>
          </w:p>
        </w:tc>
        <w:tc>
          <w:tcPr>
            <w:tcW w:w="36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Logical branches: Correlates to threshold for v(G) of 10 - which would equal 19 branches, for a V(g) of 12 it is approximately 22</w:t>
            </w:r>
          </w:p>
        </w:tc>
        <w:tc>
          <w:tcPr>
            <w:tcW w:w="1800" w:type="dxa"/>
            <w:tcBorders>
              <w:top w:val="single" w:sz="8" w:space="0" w:color="000000"/>
              <w:left w:val="single" w:sz="8" w:space="0" w:color="000000"/>
              <w:bottom w:val="single" w:sz="8" w:space="0" w:color="000000"/>
              <w:right w:val="single" w:sz="8" w:space="0" w:color="000000"/>
            </w:tcBorders>
          </w:tcPr>
          <w:p w:rsidR="007E4763" w:rsidRPr="00A609DC" w:rsidRDefault="007E4763" w:rsidP="007E4763">
            <w:pPr>
              <w:pStyle w:val="TableText"/>
            </w:pPr>
            <w:r w:rsidRPr="00A609DC">
              <w:t>Less that or equal to 22</w:t>
            </w:r>
          </w:p>
        </w:tc>
      </w:tr>
    </w:tbl>
    <w:p w:rsidR="007E4763" w:rsidRDefault="007E4763" w:rsidP="007E4763">
      <w:pPr>
        <w:pStyle w:val="Heading1"/>
        <w:pageBreakBefore/>
      </w:pPr>
      <w:bookmarkStart w:id="163" w:name="_Toc379531754"/>
      <w:r>
        <w:t xml:space="preserve">Security </w:t>
      </w:r>
      <w:commentRangeStart w:id="164"/>
      <w:commentRangeStart w:id="165"/>
      <w:r>
        <w:t>Standards</w:t>
      </w:r>
      <w:commentRangeEnd w:id="164"/>
      <w:r w:rsidR="002741E8">
        <w:rPr>
          <w:rStyle w:val="CommentReference"/>
          <w:rFonts w:ascii="Times New Roman" w:hAnsi="Times New Roman"/>
          <w:b w:val="0"/>
          <w:kern w:val="0"/>
        </w:rPr>
        <w:commentReference w:id="164"/>
      </w:r>
      <w:bookmarkEnd w:id="163"/>
      <w:commentRangeEnd w:id="165"/>
      <w:r w:rsidR="00CB62E0">
        <w:rPr>
          <w:rStyle w:val="CommentReference"/>
          <w:rFonts w:ascii="Times New Roman" w:hAnsi="Times New Roman"/>
          <w:b w:val="0"/>
          <w:kern w:val="0"/>
        </w:rPr>
        <w:commentReference w:id="165"/>
      </w:r>
    </w:p>
    <w:p w:rsidR="007E4763" w:rsidRDefault="007E4763" w:rsidP="007E4763">
      <w:pPr>
        <w:pStyle w:val="BodyText"/>
      </w:pPr>
    </w:p>
    <w:p w:rsidR="007E4763" w:rsidRDefault="007E4763" w:rsidP="007E4763">
      <w:pPr>
        <w:pStyle w:val="BodyText"/>
      </w:pPr>
      <w:r>
        <w:t xml:space="preserve">The following Security Standards are derived from the Mitre Common Weakness </w:t>
      </w:r>
      <w:r w:rsidR="001938E1">
        <w:t>Enumeration (</w:t>
      </w:r>
      <w:r>
        <w:t xml:space="preserve">CWE) dictionary.  Not all top 25 errors listed under CWE apply to Java </w:t>
      </w:r>
      <w:r w:rsidR="001938E1">
        <w:t>language but</w:t>
      </w:r>
      <w:r>
        <w:t xml:space="preserve"> we have included them in here as a general reference. The information has been used from this site and edited for brevity and how </w:t>
      </w:r>
      <w:r w:rsidR="00692DD3">
        <w:t>they apply</w:t>
      </w:r>
      <w:r>
        <w:t xml:space="preserve"> to </w:t>
      </w:r>
      <w:r w:rsidR="005F713E">
        <w:t>CA/CST</w:t>
      </w:r>
      <w:r>
        <w:t xml:space="preserve"> application development. For more details, please visit   http://cwe.mitre.org/top25/#CWE-79.</w:t>
      </w:r>
    </w:p>
    <w:p w:rsidR="007E4763" w:rsidDel="00CB62E0" w:rsidRDefault="007E4763" w:rsidP="007E4763">
      <w:pPr>
        <w:pStyle w:val="Heading2"/>
        <w:rPr>
          <w:del w:id="166" w:author="JohnsonJA" w:date="2014-02-07T11:18:00Z"/>
        </w:rPr>
      </w:pPr>
      <w:bookmarkStart w:id="167" w:name="_Toc379531755"/>
      <w:del w:id="168" w:author="JohnsonJA" w:date="2014-02-07T11:18:00Z">
        <w:r w:rsidDel="00CB62E0">
          <w:delText>HTML I/O Handling   (XSS)</w:delText>
        </w:r>
        <w:bookmarkEnd w:id="167"/>
      </w:del>
    </w:p>
    <w:p w:rsidR="007E4763" w:rsidDel="00CB62E0" w:rsidRDefault="007E4763" w:rsidP="007E4763">
      <w:pPr>
        <w:pStyle w:val="BodyText"/>
        <w:rPr>
          <w:del w:id="169" w:author="JohnsonJA" w:date="2014-02-07T11:18:00Z"/>
        </w:rPr>
      </w:pPr>
      <w:del w:id="170" w:author="JohnsonJA" w:date="2014-02-07T11:18:00Z">
        <w:r w:rsidDel="00CB62E0">
          <w:delText xml:space="preserve">Cross-site scripting (XSS) is one of the most prevalent, obstinate, and dangerous vulnerabilities in web applications. It is inevitable when you combine the stateless nature of HTTP, the mixture of data and script in HTML, lots of data passing between web sites, diverse encoding schemes, and feature-rich web browsers. Attackers can inject Javascript or other browser-executable content into a web page that your application generates. Your web page is then accessed by other users, whose browsers execute that malicious script as if it came from you. Understand the context in which your data will be used and the encoding that will be expected. This is especially important when transmitting data between different components, or when generating outputs that can contain multiple encodings at the same time, such as web pages or multi-part mail messages. Study all expected communication protocols and data representations to determine the required encoding strategies. </w:delText>
        </w:r>
      </w:del>
    </w:p>
    <w:p w:rsidR="007E4763" w:rsidDel="00CB62E0" w:rsidRDefault="007E4763" w:rsidP="007E4763">
      <w:pPr>
        <w:pStyle w:val="BodyText"/>
        <w:rPr>
          <w:del w:id="171" w:author="JohnsonJA" w:date="2014-02-07T11:18:00Z"/>
        </w:rPr>
      </w:pPr>
      <w:del w:id="172" w:author="JohnsonJA" w:date="2014-02-07T11:18:00Z">
        <w:r w:rsidDel="00CB62E0">
          <w:delText xml:space="preserve">For any data that will be output to another web page, especially any data that was received from external inputs, use the appropriate encoding on all non-alphanumeric characters. </w:delText>
        </w:r>
      </w:del>
    </w:p>
    <w:p w:rsidR="007E4763" w:rsidDel="00CB62E0" w:rsidRDefault="007E4763" w:rsidP="007E4763">
      <w:pPr>
        <w:pStyle w:val="BodyText"/>
        <w:rPr>
          <w:del w:id="173" w:author="JohnsonJA" w:date="2014-02-07T11:18:00Z"/>
        </w:rPr>
      </w:pPr>
      <w:del w:id="174" w:author="JohnsonJA" w:date="2014-02-07T11:18:00Z">
        <w:r w:rsidDel="00CB62E0">
          <w:delText>Observe the following practices:</w:delText>
        </w:r>
      </w:del>
    </w:p>
    <w:p w:rsidR="007E4763" w:rsidDel="00CB62E0" w:rsidRDefault="007E4763" w:rsidP="007E4763">
      <w:pPr>
        <w:pStyle w:val="Bullet1"/>
        <w:rPr>
          <w:del w:id="175" w:author="JohnsonJA" w:date="2014-02-07T11:18:00Z"/>
        </w:rPr>
      </w:pPr>
      <w:del w:id="176" w:author="JohnsonJA" w:date="2014-02-07T11:18:00Z">
        <w:r w:rsidDel="00CB62E0">
          <w:delText>As much as possible use HTTP POST rather than HTTP GET</w:delText>
        </w:r>
      </w:del>
    </w:p>
    <w:p w:rsidR="007E4763" w:rsidDel="00CB62E0" w:rsidRDefault="007E4763" w:rsidP="007E4763">
      <w:pPr>
        <w:pStyle w:val="Bullet1"/>
        <w:rPr>
          <w:del w:id="177" w:author="JohnsonJA" w:date="2014-02-07T11:18:00Z"/>
        </w:rPr>
      </w:pPr>
      <w:del w:id="178" w:author="JohnsonJA" w:date="2014-02-07T11:18:00Z">
        <w:r w:rsidDel="00CB62E0">
          <w:delText xml:space="preserve">Always validate all input data and filter all meta characters (Special characters) </w:delText>
        </w:r>
      </w:del>
    </w:p>
    <w:p w:rsidR="007E4763" w:rsidDel="00CB62E0" w:rsidRDefault="007E4763" w:rsidP="007E4763">
      <w:pPr>
        <w:pStyle w:val="BodyText"/>
        <w:rPr>
          <w:del w:id="179" w:author="JohnsonJA" w:date="2014-02-07T11:18:00Z"/>
        </w:rPr>
      </w:pPr>
      <w:del w:id="180" w:author="JohnsonJA" w:date="2014-02-07T11:18:00Z">
        <w:r w:rsidDel="00CB62E0">
          <w:delText>For example:</w:delText>
        </w:r>
      </w:del>
    </w:p>
    <w:p w:rsidR="007E4763" w:rsidDel="00CB62E0" w:rsidRDefault="007E4763" w:rsidP="007E4763">
      <w:pPr>
        <w:pStyle w:val="BodyText"/>
        <w:rPr>
          <w:del w:id="181" w:author="JohnsonJA" w:date="2014-02-07T11:18:00Z"/>
        </w:rPr>
      </w:pPr>
    </w:p>
    <w:p w:rsidR="007E4763" w:rsidDel="00CB62E0" w:rsidRDefault="007E4763" w:rsidP="007E4763">
      <w:pPr>
        <w:pStyle w:val="CodeListing"/>
        <w:rPr>
          <w:del w:id="182" w:author="JohnsonJA" w:date="2014-02-07T11:18:00Z"/>
        </w:rPr>
      </w:pPr>
      <w:del w:id="183" w:author="JohnsonJA" w:date="2014-02-07T11:18:00Z">
        <w:r w:rsidDel="00CB62E0">
          <w:delText>final String inputStr = request.getParameter("input");</w:delText>
        </w:r>
      </w:del>
    </w:p>
    <w:p w:rsidR="007E4763" w:rsidDel="00CB62E0" w:rsidRDefault="007E4763" w:rsidP="007E4763">
      <w:pPr>
        <w:pStyle w:val="CodeListing"/>
        <w:rPr>
          <w:del w:id="184" w:author="JohnsonJA" w:date="2014-02-07T11:18:00Z"/>
        </w:rPr>
      </w:pPr>
      <w:del w:id="185" w:author="JohnsonJA" w:date="2014-02-07T11:18:00Z">
        <w:r w:rsidDel="00CB62E0">
          <w:delText xml:space="preserve">  </w:delText>
        </w:r>
        <w:r w:rsidDel="00CB62E0">
          <w:tab/>
        </w:r>
        <w:r w:rsidDel="00CB62E0">
          <w:tab/>
          <w:delText>final String numericPattern = "^\\d+$";</w:delText>
        </w:r>
      </w:del>
    </w:p>
    <w:p w:rsidR="007E4763" w:rsidDel="00CB62E0" w:rsidRDefault="007E4763" w:rsidP="007E4763">
      <w:pPr>
        <w:pStyle w:val="CodeListing"/>
        <w:rPr>
          <w:del w:id="186" w:author="JohnsonJA" w:date="2014-02-07T11:18:00Z"/>
        </w:rPr>
      </w:pPr>
    </w:p>
    <w:p w:rsidR="007E4763" w:rsidDel="00CB62E0" w:rsidRDefault="007E4763" w:rsidP="007E4763">
      <w:pPr>
        <w:pStyle w:val="CodeListing"/>
        <w:rPr>
          <w:del w:id="187" w:author="JohnsonJA" w:date="2014-02-07T11:18:00Z"/>
        </w:rPr>
      </w:pPr>
      <w:del w:id="188" w:author="JohnsonJA" w:date="2014-02-07T11:18:00Z">
        <w:r w:rsidDel="00CB62E0">
          <w:delText xml:space="preserve">  if (!inputStr.matches (numericPattern) ){</w:delText>
        </w:r>
      </w:del>
    </w:p>
    <w:p w:rsidR="007E4763" w:rsidDel="00CB62E0" w:rsidRDefault="007E4763" w:rsidP="007E4763">
      <w:pPr>
        <w:pStyle w:val="CodeListing"/>
        <w:rPr>
          <w:del w:id="189" w:author="JohnsonJA" w:date="2014-02-07T11:18:00Z"/>
        </w:rPr>
      </w:pPr>
      <w:del w:id="190" w:author="JohnsonJA" w:date="2014-02-07T11:18:00Z">
        <w:r w:rsidDel="00CB62E0">
          <w:delText xml:space="preserve">  </w:delText>
        </w:r>
      </w:del>
    </w:p>
    <w:p w:rsidR="007E4763" w:rsidDel="00CB62E0" w:rsidRDefault="007E4763" w:rsidP="007E4763">
      <w:pPr>
        <w:pStyle w:val="CodeListing"/>
        <w:rPr>
          <w:del w:id="191" w:author="JohnsonJA" w:date="2014-02-07T11:18:00Z"/>
        </w:rPr>
      </w:pPr>
      <w:del w:id="192" w:author="JohnsonJA" w:date="2014-02-07T11:18:00Z">
        <w:r w:rsidDel="00CB62E0">
          <w:delText xml:space="preserve">        /* invalid input, do something with error*/</w:delText>
        </w:r>
      </w:del>
    </w:p>
    <w:p w:rsidR="007E4763" w:rsidDel="00CB62E0" w:rsidRDefault="007E4763" w:rsidP="007E4763">
      <w:pPr>
        <w:pStyle w:val="CodeListing"/>
        <w:rPr>
          <w:del w:id="193" w:author="JohnsonJA" w:date="2014-02-07T11:18:00Z"/>
        </w:rPr>
      </w:pPr>
      <w:del w:id="194" w:author="JohnsonJA" w:date="2014-02-07T11:18:00Z">
        <w:r w:rsidDel="00CB62E0">
          <w:delText xml:space="preserve">  </w:delText>
        </w:r>
        <w:r w:rsidDel="00CB62E0">
          <w:tab/>
          <w:delText xml:space="preserve">  }</w:delText>
        </w:r>
      </w:del>
    </w:p>
    <w:p w:rsidR="007E4763" w:rsidDel="00CB62E0" w:rsidRDefault="007E4763" w:rsidP="007E4763">
      <w:pPr>
        <w:pStyle w:val="BodyText"/>
        <w:rPr>
          <w:del w:id="195" w:author="JohnsonJA" w:date="2014-02-07T11:18:00Z"/>
        </w:rPr>
      </w:pPr>
    </w:p>
    <w:p w:rsidR="007E4763" w:rsidDel="00CB62E0" w:rsidRDefault="007E4763" w:rsidP="007E4763">
      <w:pPr>
        <w:pStyle w:val="Bullet1"/>
        <w:rPr>
          <w:del w:id="196" w:author="JohnsonJA" w:date="2014-02-07T11:18:00Z"/>
        </w:rPr>
      </w:pPr>
      <w:del w:id="197" w:author="JohnsonJA" w:date="2014-02-07T11:18:00Z">
        <w:r w:rsidDel="00CB62E0">
          <w:delText>Always validate all data just before being rendered as part of the dynamic page. Replace the following characters with HTML entity encoding to prevent switching into any execution context, such as script, style, or event handlers.</w:delText>
        </w:r>
      </w:del>
    </w:p>
    <w:p w:rsidR="007E4763" w:rsidDel="00CB62E0" w:rsidRDefault="007E4763" w:rsidP="007E4763">
      <w:pPr>
        <w:pStyle w:val="TableCaption"/>
        <w:rPr>
          <w:del w:id="198" w:author="JohnsonJA" w:date="2014-02-07T11:18:00Z"/>
        </w:rPr>
      </w:pPr>
      <w:bookmarkStart w:id="199" w:name="_Toc273023670"/>
      <w:del w:id="200" w:author="JohnsonJA" w:date="2014-02-07T11:18:00Z">
        <w:r w:rsidDel="00CB62E0">
          <w:delText xml:space="preserve">Table </w:delText>
        </w:r>
        <w:r w:rsidDel="00CB62E0">
          <w:rPr>
            <w:b w:val="0"/>
          </w:rPr>
          <w:fldChar w:fldCharType="begin"/>
        </w:r>
        <w:r w:rsidDel="00CB62E0">
          <w:delInstrText xml:space="preserve"> STYLEREF 1 \s </w:delInstrText>
        </w:r>
        <w:r w:rsidDel="00CB62E0">
          <w:rPr>
            <w:b w:val="0"/>
          </w:rPr>
          <w:fldChar w:fldCharType="separate"/>
        </w:r>
        <w:r w:rsidDel="00CB62E0">
          <w:rPr>
            <w:noProof/>
          </w:rPr>
          <w:delText>9</w:delText>
        </w:r>
        <w:r w:rsidDel="00CB62E0">
          <w:rPr>
            <w:b w:val="0"/>
          </w:rPr>
          <w:fldChar w:fldCharType="end"/>
        </w:r>
        <w:r w:rsidDel="00CB62E0">
          <w:noBreakHyphen/>
        </w:r>
        <w:r w:rsidDel="00CB62E0">
          <w:rPr>
            <w:b w:val="0"/>
          </w:rPr>
          <w:fldChar w:fldCharType="begin"/>
        </w:r>
        <w:r w:rsidDel="00CB62E0">
          <w:delInstrText xml:space="preserve"> SEQ Table \* ARABIC \s 1 </w:delInstrText>
        </w:r>
        <w:r w:rsidDel="00CB62E0">
          <w:rPr>
            <w:b w:val="0"/>
          </w:rPr>
          <w:fldChar w:fldCharType="separate"/>
        </w:r>
        <w:r w:rsidDel="00CB62E0">
          <w:rPr>
            <w:noProof/>
          </w:rPr>
          <w:delText>1</w:delText>
        </w:r>
        <w:r w:rsidDel="00CB62E0">
          <w:rPr>
            <w:b w:val="0"/>
          </w:rPr>
          <w:fldChar w:fldCharType="end"/>
        </w:r>
        <w:r w:rsidDel="00CB62E0">
          <w:delText>. HTML characters to replace</w:delText>
        </w:r>
        <w:bookmarkEnd w:id="199"/>
      </w:del>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4041"/>
        <w:gridCol w:w="5319"/>
      </w:tblGrid>
      <w:tr w:rsidR="007E4763" w:rsidRPr="00C60670" w:rsidDel="00CB62E0" w:rsidTr="0027509A">
        <w:trPr>
          <w:jc w:val="center"/>
          <w:del w:id="201" w:author="JohnsonJA" w:date="2014-02-07T11:18:00Z"/>
        </w:trPr>
        <w:tc>
          <w:tcPr>
            <w:tcW w:w="4041" w:type="dxa"/>
            <w:shd w:val="clear" w:color="auto" w:fill="E6E6E6"/>
          </w:tcPr>
          <w:p w:rsidR="007E4763" w:rsidRPr="00C60670" w:rsidDel="00CB62E0" w:rsidRDefault="007E4763" w:rsidP="007E4763">
            <w:pPr>
              <w:pStyle w:val="TableHeader"/>
              <w:rPr>
                <w:del w:id="202" w:author="JohnsonJA" w:date="2014-02-07T11:18:00Z"/>
              </w:rPr>
            </w:pPr>
            <w:del w:id="203" w:author="JohnsonJA" w:date="2014-02-07T11:18:00Z">
              <w:r w:rsidRPr="00C60670" w:rsidDel="00CB62E0">
                <w:delText>HTML Character</w:delText>
              </w:r>
            </w:del>
          </w:p>
        </w:tc>
        <w:tc>
          <w:tcPr>
            <w:tcW w:w="5319" w:type="dxa"/>
            <w:shd w:val="clear" w:color="auto" w:fill="E6E6E6"/>
          </w:tcPr>
          <w:p w:rsidR="007E4763" w:rsidRPr="00C60670" w:rsidDel="00CB62E0" w:rsidRDefault="007E4763" w:rsidP="007E4763">
            <w:pPr>
              <w:pStyle w:val="TableHeader"/>
              <w:rPr>
                <w:del w:id="204" w:author="JohnsonJA" w:date="2014-02-07T11:18:00Z"/>
              </w:rPr>
            </w:pPr>
            <w:del w:id="205" w:author="JohnsonJA" w:date="2014-02-07T11:18:00Z">
              <w:r w:rsidRPr="00C60670" w:rsidDel="00CB62E0">
                <w:delText>Replace with</w:delText>
              </w:r>
            </w:del>
          </w:p>
        </w:tc>
      </w:tr>
      <w:tr w:rsidR="007E4763" w:rsidRPr="00C60670" w:rsidDel="00CB62E0" w:rsidTr="0027509A">
        <w:trPr>
          <w:jc w:val="center"/>
          <w:del w:id="206" w:author="JohnsonJA" w:date="2014-02-07T11:18:00Z"/>
        </w:trPr>
        <w:tc>
          <w:tcPr>
            <w:tcW w:w="4041" w:type="dxa"/>
          </w:tcPr>
          <w:p w:rsidR="007E4763" w:rsidRPr="00C60670" w:rsidDel="00CB62E0" w:rsidRDefault="007E4763" w:rsidP="007E4763">
            <w:pPr>
              <w:pStyle w:val="TableText"/>
              <w:jc w:val="center"/>
              <w:rPr>
                <w:del w:id="207" w:author="JohnsonJA" w:date="2014-02-07T11:18:00Z"/>
              </w:rPr>
            </w:pPr>
            <w:del w:id="208" w:author="JohnsonJA" w:date="2014-02-07T11:18:00Z">
              <w:r w:rsidRPr="00C60670" w:rsidDel="00CB62E0">
                <w:delText>&amp;</w:delText>
              </w:r>
            </w:del>
          </w:p>
        </w:tc>
        <w:tc>
          <w:tcPr>
            <w:tcW w:w="5319" w:type="dxa"/>
          </w:tcPr>
          <w:p w:rsidR="007E4763" w:rsidRPr="00C60670" w:rsidDel="00CB62E0" w:rsidRDefault="007E4763" w:rsidP="007E4763">
            <w:pPr>
              <w:pStyle w:val="TableText"/>
              <w:jc w:val="center"/>
              <w:rPr>
                <w:del w:id="209" w:author="JohnsonJA" w:date="2014-02-07T11:18:00Z"/>
              </w:rPr>
            </w:pPr>
            <w:del w:id="210" w:author="JohnsonJA" w:date="2014-02-07T11:18:00Z">
              <w:r w:rsidRPr="00C60670" w:rsidDel="00CB62E0">
                <w:delText>&amp;amp;</w:delText>
              </w:r>
            </w:del>
          </w:p>
        </w:tc>
      </w:tr>
      <w:tr w:rsidR="007E4763" w:rsidRPr="00C60670" w:rsidDel="00CB62E0" w:rsidTr="0027509A">
        <w:trPr>
          <w:jc w:val="center"/>
          <w:del w:id="211" w:author="JohnsonJA" w:date="2014-02-07T11:18:00Z"/>
        </w:trPr>
        <w:tc>
          <w:tcPr>
            <w:tcW w:w="4041" w:type="dxa"/>
          </w:tcPr>
          <w:p w:rsidR="007E4763" w:rsidRPr="00C60670" w:rsidDel="00CB62E0" w:rsidRDefault="007E4763" w:rsidP="007E4763">
            <w:pPr>
              <w:pStyle w:val="TableText"/>
              <w:jc w:val="center"/>
              <w:rPr>
                <w:del w:id="212" w:author="JohnsonJA" w:date="2014-02-07T11:18:00Z"/>
              </w:rPr>
            </w:pPr>
            <w:del w:id="213" w:author="JohnsonJA" w:date="2014-02-07T11:18:00Z">
              <w:r w:rsidRPr="00C60670" w:rsidDel="00CB62E0">
                <w:delText>&lt;</w:delText>
              </w:r>
            </w:del>
          </w:p>
        </w:tc>
        <w:tc>
          <w:tcPr>
            <w:tcW w:w="5319" w:type="dxa"/>
          </w:tcPr>
          <w:p w:rsidR="007E4763" w:rsidRPr="00C60670" w:rsidDel="00CB62E0" w:rsidRDefault="007E4763" w:rsidP="007E4763">
            <w:pPr>
              <w:pStyle w:val="TableText"/>
              <w:jc w:val="center"/>
              <w:rPr>
                <w:del w:id="214" w:author="JohnsonJA" w:date="2014-02-07T11:18:00Z"/>
              </w:rPr>
            </w:pPr>
            <w:del w:id="215" w:author="JohnsonJA" w:date="2014-02-07T11:18:00Z">
              <w:r w:rsidRPr="00C60670" w:rsidDel="00CB62E0">
                <w:delText>&amp;lt;</w:delText>
              </w:r>
            </w:del>
          </w:p>
        </w:tc>
      </w:tr>
      <w:tr w:rsidR="007E4763" w:rsidRPr="00C60670" w:rsidDel="00CB62E0" w:rsidTr="0027509A">
        <w:trPr>
          <w:jc w:val="center"/>
          <w:del w:id="216" w:author="JohnsonJA" w:date="2014-02-07T11:18:00Z"/>
        </w:trPr>
        <w:tc>
          <w:tcPr>
            <w:tcW w:w="4041" w:type="dxa"/>
          </w:tcPr>
          <w:p w:rsidR="007E4763" w:rsidRPr="00C60670" w:rsidDel="00CB62E0" w:rsidRDefault="007E4763" w:rsidP="007E4763">
            <w:pPr>
              <w:pStyle w:val="TableText"/>
              <w:jc w:val="center"/>
              <w:rPr>
                <w:del w:id="217" w:author="JohnsonJA" w:date="2014-02-07T11:18:00Z"/>
              </w:rPr>
            </w:pPr>
            <w:del w:id="218" w:author="JohnsonJA" w:date="2014-02-07T11:18:00Z">
              <w:r w:rsidRPr="00C60670" w:rsidDel="00CB62E0">
                <w:delText>&gt;</w:delText>
              </w:r>
            </w:del>
          </w:p>
        </w:tc>
        <w:tc>
          <w:tcPr>
            <w:tcW w:w="5319" w:type="dxa"/>
          </w:tcPr>
          <w:p w:rsidR="007E4763" w:rsidRPr="00C60670" w:rsidDel="00CB62E0" w:rsidRDefault="007E4763" w:rsidP="007E4763">
            <w:pPr>
              <w:pStyle w:val="TableText"/>
              <w:jc w:val="center"/>
              <w:rPr>
                <w:del w:id="219" w:author="JohnsonJA" w:date="2014-02-07T11:18:00Z"/>
              </w:rPr>
            </w:pPr>
            <w:del w:id="220" w:author="JohnsonJA" w:date="2014-02-07T11:18:00Z">
              <w:r w:rsidRPr="00C60670" w:rsidDel="00CB62E0">
                <w:delText>&amp;gt;</w:delText>
              </w:r>
            </w:del>
          </w:p>
        </w:tc>
      </w:tr>
      <w:tr w:rsidR="007E4763" w:rsidRPr="00C60670" w:rsidDel="00CB62E0" w:rsidTr="0027509A">
        <w:trPr>
          <w:jc w:val="center"/>
          <w:del w:id="221" w:author="JohnsonJA" w:date="2014-02-07T11:18:00Z"/>
        </w:trPr>
        <w:tc>
          <w:tcPr>
            <w:tcW w:w="4041" w:type="dxa"/>
          </w:tcPr>
          <w:p w:rsidR="007E4763" w:rsidRPr="00C60670" w:rsidDel="00CB62E0" w:rsidRDefault="007E4763" w:rsidP="007E4763">
            <w:pPr>
              <w:pStyle w:val="TableText"/>
              <w:jc w:val="center"/>
              <w:rPr>
                <w:del w:id="222" w:author="JohnsonJA" w:date="2014-02-07T11:18:00Z"/>
              </w:rPr>
            </w:pPr>
            <w:del w:id="223" w:author="JohnsonJA" w:date="2014-02-07T11:18:00Z">
              <w:r w:rsidRPr="00C60670" w:rsidDel="00CB62E0">
                <w:delText>"</w:delText>
              </w:r>
            </w:del>
          </w:p>
        </w:tc>
        <w:tc>
          <w:tcPr>
            <w:tcW w:w="5319" w:type="dxa"/>
          </w:tcPr>
          <w:p w:rsidR="007E4763" w:rsidRPr="00C60670" w:rsidDel="00CB62E0" w:rsidRDefault="007E4763" w:rsidP="007E4763">
            <w:pPr>
              <w:pStyle w:val="TableText"/>
              <w:jc w:val="center"/>
              <w:rPr>
                <w:del w:id="224" w:author="JohnsonJA" w:date="2014-02-07T11:18:00Z"/>
              </w:rPr>
            </w:pPr>
            <w:del w:id="225" w:author="JohnsonJA" w:date="2014-02-07T11:18:00Z">
              <w:r w:rsidRPr="00C60670" w:rsidDel="00CB62E0">
                <w:delText>&amp;quot;</w:delText>
              </w:r>
            </w:del>
          </w:p>
        </w:tc>
      </w:tr>
      <w:tr w:rsidR="007E4763" w:rsidRPr="00C60670" w:rsidDel="00CB62E0" w:rsidTr="0027509A">
        <w:trPr>
          <w:jc w:val="center"/>
          <w:del w:id="226" w:author="JohnsonJA" w:date="2014-02-07T11:18:00Z"/>
        </w:trPr>
        <w:tc>
          <w:tcPr>
            <w:tcW w:w="4041" w:type="dxa"/>
          </w:tcPr>
          <w:p w:rsidR="007E4763" w:rsidRPr="00C60670" w:rsidDel="00CB62E0" w:rsidRDefault="007E4763" w:rsidP="007E4763">
            <w:pPr>
              <w:pStyle w:val="TableText"/>
              <w:jc w:val="center"/>
              <w:rPr>
                <w:del w:id="227" w:author="JohnsonJA" w:date="2014-02-07T11:18:00Z"/>
              </w:rPr>
            </w:pPr>
            <w:del w:id="228" w:author="JohnsonJA" w:date="2014-02-07T11:18:00Z">
              <w:r w:rsidRPr="00C60670" w:rsidDel="00CB62E0">
                <w:delText>'</w:delText>
              </w:r>
            </w:del>
          </w:p>
        </w:tc>
        <w:tc>
          <w:tcPr>
            <w:tcW w:w="5319" w:type="dxa"/>
          </w:tcPr>
          <w:p w:rsidR="007E4763" w:rsidRPr="00C60670" w:rsidDel="00CB62E0" w:rsidRDefault="007E4763" w:rsidP="007E4763">
            <w:pPr>
              <w:pStyle w:val="TableText"/>
              <w:jc w:val="center"/>
              <w:rPr>
                <w:del w:id="229" w:author="JohnsonJA" w:date="2014-02-07T11:18:00Z"/>
              </w:rPr>
            </w:pPr>
            <w:del w:id="230" w:author="JohnsonJA" w:date="2014-02-07T11:18:00Z">
              <w:r w:rsidRPr="00C60670" w:rsidDel="00CB62E0">
                <w:delText>&amp;#x27; (&amp;apos; is not recommended)</w:delText>
              </w:r>
            </w:del>
          </w:p>
        </w:tc>
      </w:tr>
      <w:tr w:rsidR="007E4763" w:rsidRPr="00C60670" w:rsidDel="00CB62E0" w:rsidTr="0027509A">
        <w:trPr>
          <w:jc w:val="center"/>
          <w:del w:id="231" w:author="JohnsonJA" w:date="2014-02-07T11:18:00Z"/>
        </w:trPr>
        <w:tc>
          <w:tcPr>
            <w:tcW w:w="4041" w:type="dxa"/>
          </w:tcPr>
          <w:p w:rsidR="007E4763" w:rsidRPr="00C60670" w:rsidDel="00CB62E0" w:rsidRDefault="007E4763" w:rsidP="007E4763">
            <w:pPr>
              <w:pStyle w:val="TableText"/>
              <w:jc w:val="center"/>
              <w:rPr>
                <w:del w:id="232" w:author="JohnsonJA" w:date="2014-02-07T11:18:00Z"/>
              </w:rPr>
            </w:pPr>
            <w:del w:id="233" w:author="JohnsonJA" w:date="2014-02-07T11:18:00Z">
              <w:r w:rsidRPr="00C60670" w:rsidDel="00CB62E0">
                <w:delText>/</w:delText>
              </w:r>
            </w:del>
          </w:p>
        </w:tc>
        <w:tc>
          <w:tcPr>
            <w:tcW w:w="5319" w:type="dxa"/>
          </w:tcPr>
          <w:p w:rsidR="007E4763" w:rsidRPr="00C60670" w:rsidDel="00CB62E0" w:rsidRDefault="007E4763" w:rsidP="007E4763">
            <w:pPr>
              <w:pStyle w:val="TableText"/>
              <w:jc w:val="center"/>
              <w:rPr>
                <w:del w:id="234" w:author="JohnsonJA" w:date="2014-02-07T11:18:00Z"/>
              </w:rPr>
            </w:pPr>
            <w:del w:id="235" w:author="JohnsonJA" w:date="2014-02-07T11:18:00Z">
              <w:r w:rsidRPr="00C60670" w:rsidDel="00CB62E0">
                <w:delText>&amp;#x2F;</w:delText>
              </w:r>
            </w:del>
          </w:p>
        </w:tc>
      </w:tr>
    </w:tbl>
    <w:p w:rsidR="007E4763" w:rsidDel="00CB62E0" w:rsidRDefault="007E4763" w:rsidP="007E4763">
      <w:pPr>
        <w:pStyle w:val="BodyText"/>
        <w:rPr>
          <w:del w:id="236" w:author="JohnsonJA" w:date="2014-02-07T11:18:00Z"/>
        </w:rPr>
      </w:pPr>
    </w:p>
    <w:p w:rsidR="007E4763" w:rsidDel="00CB62E0" w:rsidRDefault="007E4763" w:rsidP="007E4763">
      <w:pPr>
        <w:pStyle w:val="Bullet1"/>
        <w:rPr>
          <w:del w:id="237" w:author="JohnsonJA" w:date="2014-02-07T11:18:00Z"/>
        </w:rPr>
      </w:pPr>
      <w:del w:id="238" w:author="JohnsonJA" w:date="2014-02-07T11:18:00Z">
        <w:r w:rsidDel="00CB62E0">
          <w:delText>When creating HTTP custom headers in Java version 5 or lower use ‘HttpOnly’ option as shown below. (Java version 6 and above setHttpOnly and isHttpOnly  methods can be used to set and check HttpOnly option)</w:delText>
        </w:r>
      </w:del>
    </w:p>
    <w:p w:rsidR="007E4763" w:rsidDel="00CB62E0" w:rsidRDefault="007E4763" w:rsidP="007E4763">
      <w:pPr>
        <w:pStyle w:val="BodyText"/>
        <w:rPr>
          <w:del w:id="239" w:author="JohnsonJA" w:date="2014-02-07T11:18:00Z"/>
        </w:rPr>
      </w:pPr>
    </w:p>
    <w:p w:rsidR="007E4763" w:rsidDel="00CB62E0" w:rsidRDefault="007E4763" w:rsidP="007E4763">
      <w:pPr>
        <w:pStyle w:val="CodeListing"/>
        <w:rPr>
          <w:del w:id="240" w:author="JohnsonJA" w:date="2014-02-07T11:18:00Z"/>
        </w:rPr>
      </w:pPr>
      <w:del w:id="241" w:author="JohnsonJA" w:date="2014-02-07T11:18:00Z">
        <w:r w:rsidDel="00CB62E0">
          <w:delText>String sessionid = request.getSession().getId();</w:delText>
        </w:r>
      </w:del>
    </w:p>
    <w:p w:rsidR="007E4763" w:rsidDel="00CB62E0" w:rsidRDefault="007E4763" w:rsidP="007E4763">
      <w:pPr>
        <w:pStyle w:val="CodeListing"/>
        <w:rPr>
          <w:del w:id="242" w:author="JohnsonJA" w:date="2014-02-07T11:18:00Z"/>
        </w:rPr>
      </w:pPr>
      <w:del w:id="243" w:author="JohnsonJA" w:date="2014-02-07T11:18:00Z">
        <w:r w:rsidDel="00CB62E0">
          <w:delText>response.setHeader("SET-COOKIE","JSESSIONID=" + sessionid + "; HttpOnly");</w:delText>
        </w:r>
      </w:del>
    </w:p>
    <w:p w:rsidR="007E4763" w:rsidDel="00CB62E0" w:rsidRDefault="007E4763" w:rsidP="007E4763">
      <w:pPr>
        <w:pStyle w:val="BodyText"/>
        <w:rPr>
          <w:del w:id="244" w:author="JohnsonJA" w:date="2014-02-07T11:18:00Z"/>
        </w:rPr>
      </w:pPr>
    </w:p>
    <w:p w:rsidR="007E4763" w:rsidDel="00CB62E0" w:rsidRDefault="007E4763" w:rsidP="007E4763">
      <w:pPr>
        <w:pStyle w:val="Heading2"/>
        <w:rPr>
          <w:del w:id="245" w:author="JohnsonJA" w:date="2014-02-07T11:18:00Z"/>
        </w:rPr>
      </w:pPr>
      <w:bookmarkStart w:id="246" w:name="_Toc379531756"/>
      <w:del w:id="247" w:author="JohnsonJA" w:date="2014-02-07T11:18:00Z">
        <w:r w:rsidDel="00CB62E0">
          <w:delText>Dynamic SQL</w:delText>
        </w:r>
        <w:bookmarkEnd w:id="246"/>
      </w:del>
    </w:p>
    <w:p w:rsidR="007E4763" w:rsidDel="00CB62E0" w:rsidRDefault="007E4763" w:rsidP="007E4763">
      <w:pPr>
        <w:pStyle w:val="BodyText"/>
        <w:rPr>
          <w:del w:id="248" w:author="JohnsonJA" w:date="2014-02-07T11:18:00Z"/>
        </w:rPr>
      </w:pPr>
      <w:del w:id="249" w:author="JohnsonJA" w:date="2014-02-07T11:18:00Z">
        <w:r w:rsidDel="00CB62E0">
          <w:delText xml:space="preserve">Attackers can influence the SQL that you use to communicate with your database. If you use SQL queries in security controls such as authentication, attackers could alter the logic of those queries to bypass security. They could modify the queries to steal, corrupt, or otherwise change the underlying data. In order to defend against this problem, assume all input is malicious. Use an "accept known good" input validation strategy, i.e., use a white 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 </w:delText>
        </w:r>
      </w:del>
    </w:p>
    <w:p w:rsidR="007E4763" w:rsidDel="00CB62E0" w:rsidRDefault="007E4763" w:rsidP="007E4763">
      <w:pPr>
        <w:pStyle w:val="BodyText"/>
        <w:rPr>
          <w:del w:id="250" w:author="JohnsonJA" w:date="2014-02-07T11:18:00Z"/>
        </w:rPr>
      </w:pPr>
      <w:del w:id="251" w:author="JohnsonJA" w:date="2014-02-07T11:18:00Z">
        <w:r w:rsidDel="00CB62E0">
          <w:delTex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 </w:delText>
        </w:r>
      </w:del>
    </w:p>
    <w:p w:rsidR="007E4763" w:rsidDel="00CB62E0" w:rsidRDefault="007E4763" w:rsidP="007E4763">
      <w:pPr>
        <w:pStyle w:val="BodyText"/>
        <w:rPr>
          <w:del w:id="252" w:author="JohnsonJA" w:date="2014-02-07T11:18:00Z"/>
        </w:rPr>
      </w:pPr>
      <w:del w:id="253" w:author="JohnsonJA" w:date="2014-02-07T11:18:00Z">
        <w:r w:rsidDel="00CB62E0">
          <w:delText>Follow the guide lines shown here while creating Dynamic SQL statements. Use PreparedStatements to avoid SQL injection attacks.</w:delText>
        </w:r>
      </w:del>
    </w:p>
    <w:p w:rsidR="007E4763" w:rsidDel="00CB62E0" w:rsidRDefault="007E4763" w:rsidP="007E4763">
      <w:pPr>
        <w:pStyle w:val="BodyText"/>
        <w:rPr>
          <w:del w:id="254" w:author="JohnsonJA" w:date="2014-02-07T11:18:00Z"/>
        </w:rPr>
      </w:pPr>
      <w:del w:id="255" w:author="JohnsonJA" w:date="2014-02-07T11:18:00Z">
        <w:r w:rsidDel="00CB62E0">
          <w:delText>For example:</w:delText>
        </w:r>
      </w:del>
    </w:p>
    <w:p w:rsidR="007E4763" w:rsidDel="00CB62E0" w:rsidRDefault="007E4763" w:rsidP="007E4763">
      <w:pPr>
        <w:pStyle w:val="BodyText"/>
        <w:rPr>
          <w:del w:id="256" w:author="JohnsonJA" w:date="2014-02-07T11:18:00Z"/>
        </w:rPr>
      </w:pPr>
    </w:p>
    <w:p w:rsidR="007E4763" w:rsidDel="00CB62E0" w:rsidRDefault="007E4763" w:rsidP="007E4763">
      <w:pPr>
        <w:pStyle w:val="CodeListing"/>
        <w:rPr>
          <w:del w:id="257" w:author="JohnsonJA" w:date="2014-02-07T11:18:00Z"/>
        </w:rPr>
      </w:pPr>
      <w:del w:id="258" w:author="JohnsonJA" w:date="2014-02-07T11:18:00Z">
        <w:r w:rsidDel="00CB62E0">
          <w:delText>String custname = request.get Parameter(“customerName”);</w:delText>
        </w:r>
      </w:del>
    </w:p>
    <w:p w:rsidR="007E4763" w:rsidDel="00CB62E0" w:rsidRDefault="007E4763" w:rsidP="007E4763">
      <w:pPr>
        <w:pStyle w:val="CodeListing"/>
        <w:rPr>
          <w:del w:id="259" w:author="JohnsonJA" w:date="2014-02-07T11:18:00Z"/>
        </w:rPr>
      </w:pPr>
      <w:del w:id="260" w:author="JohnsonJA" w:date="2014-02-07T11:18:00Z">
        <w:r w:rsidDel="00CB62E0">
          <w:delText>// This should be validated as described in Section 8.1</w:delText>
        </w:r>
      </w:del>
    </w:p>
    <w:p w:rsidR="007E4763" w:rsidDel="00CB62E0" w:rsidRDefault="007E4763" w:rsidP="007E4763">
      <w:pPr>
        <w:pStyle w:val="CodeListing"/>
        <w:rPr>
          <w:del w:id="261" w:author="JohnsonJA" w:date="2014-02-07T11:18:00Z"/>
        </w:rPr>
      </w:pPr>
      <w:del w:id="262" w:author="JohnsonJA" w:date="2014-02-07T11:18:00Z">
        <w:r w:rsidDel="00CB62E0">
          <w:delText>String query = “SELECT account_balance FROM user_data WHERE user_name=?”;</w:delText>
        </w:r>
      </w:del>
    </w:p>
    <w:p w:rsidR="007E4763" w:rsidDel="00CB62E0" w:rsidRDefault="007E4763" w:rsidP="007E4763">
      <w:pPr>
        <w:pStyle w:val="CodeListing"/>
        <w:rPr>
          <w:del w:id="263" w:author="JohnsonJA" w:date="2014-02-07T11:18:00Z"/>
        </w:rPr>
      </w:pPr>
      <w:del w:id="264" w:author="JohnsonJA" w:date="2014-02-07T11:18:00Z">
        <w:r w:rsidDel="00CB62E0">
          <w:delText>PreaparedStatement pstmt = connection.prepareStatement( query );</w:delText>
        </w:r>
      </w:del>
    </w:p>
    <w:p w:rsidR="007E4763" w:rsidDel="00CB62E0" w:rsidRDefault="007E4763" w:rsidP="007E4763">
      <w:pPr>
        <w:pStyle w:val="CodeListing"/>
        <w:rPr>
          <w:del w:id="265" w:author="JohnsonJA" w:date="2014-02-07T11:18:00Z"/>
        </w:rPr>
      </w:pPr>
      <w:del w:id="266" w:author="JohnsonJA" w:date="2014-02-07T11:18:00Z">
        <w:r w:rsidDel="00CB62E0">
          <w:delText>Pstmt.setString(1,custName);</w:delText>
        </w:r>
      </w:del>
    </w:p>
    <w:p w:rsidR="007E4763" w:rsidDel="00CB62E0" w:rsidRDefault="007E4763" w:rsidP="007E4763">
      <w:pPr>
        <w:pStyle w:val="CodeListing"/>
        <w:rPr>
          <w:del w:id="267" w:author="JohnsonJA" w:date="2014-02-07T11:18:00Z"/>
        </w:rPr>
      </w:pPr>
      <w:del w:id="268" w:author="JohnsonJA" w:date="2014-02-07T11:18:00Z">
        <w:r w:rsidDel="00CB62E0">
          <w:delText>ResultSet results = pstmt.executeQuery</w:delText>
        </w:r>
      </w:del>
    </w:p>
    <w:p w:rsidR="007E4763" w:rsidDel="00CB62E0" w:rsidRDefault="007E4763" w:rsidP="007E4763">
      <w:pPr>
        <w:pStyle w:val="BodyText"/>
        <w:rPr>
          <w:del w:id="269" w:author="JohnsonJA" w:date="2014-02-07T11:18:00Z"/>
        </w:rPr>
      </w:pPr>
    </w:p>
    <w:p w:rsidR="007E4763" w:rsidDel="00CB62E0" w:rsidRDefault="007E4763" w:rsidP="007E4763">
      <w:pPr>
        <w:pStyle w:val="BodyText"/>
        <w:rPr>
          <w:del w:id="270" w:author="JohnsonJA" w:date="2014-02-07T11:18:00Z"/>
        </w:rPr>
      </w:pPr>
      <w:del w:id="271" w:author="JohnsonJA" w:date="2014-02-07T11:18:00Z">
        <w:r w:rsidDel="00CB62E0">
          <w:delText>The important thing to remember is to never construct SQL statements using string concatenation of unchecked input values. Creating of dynamic queries via the java.sql.Statement class increases the success of SQL Injection attacks.</w:delText>
        </w:r>
      </w:del>
    </w:p>
    <w:p w:rsidR="007E4763" w:rsidDel="00CB62E0" w:rsidRDefault="007E4763" w:rsidP="007E4763">
      <w:pPr>
        <w:pStyle w:val="Heading2"/>
        <w:rPr>
          <w:del w:id="272" w:author="JohnsonJA" w:date="2014-02-07T11:18:00Z"/>
        </w:rPr>
      </w:pPr>
      <w:bookmarkStart w:id="273" w:name="_Toc379531757"/>
      <w:del w:id="274" w:author="JohnsonJA" w:date="2014-02-07T11:18:00Z">
        <w:r w:rsidDel="00CB62E0">
          <w:delText>Buffer Copy without Checking Size of Input ('Classic Buffer Overflow')</w:delText>
        </w:r>
        <w:bookmarkEnd w:id="273"/>
      </w:del>
    </w:p>
    <w:p w:rsidR="007E4763" w:rsidDel="00CB62E0" w:rsidRDefault="007E4763" w:rsidP="007E4763">
      <w:pPr>
        <w:pStyle w:val="BodyText"/>
        <w:rPr>
          <w:del w:id="275" w:author="JohnsonJA" w:date="2014-02-07T11:18:00Z"/>
        </w:rPr>
      </w:pPr>
      <w:del w:id="276" w:author="JohnsonJA" w:date="2014-02-07T11:18:00Z">
        <w:r w:rsidDel="00CB62E0">
          <w:delText>Copying an un-trusted input without checking the size of that input can cause a buffer overflow. Use a language with features that can automatically mitigate or eliminate buffer overflows. In general, boundary checking vulnerability does not apply to Java.</w:delText>
        </w:r>
      </w:del>
    </w:p>
    <w:p w:rsidR="007E4763" w:rsidDel="00CB62E0" w:rsidRDefault="007E4763" w:rsidP="007E4763">
      <w:pPr>
        <w:pStyle w:val="Heading2"/>
        <w:rPr>
          <w:del w:id="277" w:author="JohnsonJA" w:date="2014-02-07T11:18:00Z"/>
        </w:rPr>
      </w:pPr>
      <w:bookmarkStart w:id="278" w:name="_Toc379531758"/>
      <w:del w:id="279" w:author="JohnsonJA" w:date="2014-02-07T11:18:00Z">
        <w:r w:rsidDel="00CB62E0">
          <w:delText>Cross-Site Request Forgery (CSRF)</w:delText>
        </w:r>
        <w:bookmarkEnd w:id="278"/>
      </w:del>
    </w:p>
    <w:p w:rsidR="007E4763" w:rsidDel="00CB62E0" w:rsidRDefault="007E4763" w:rsidP="007E4763">
      <w:pPr>
        <w:pStyle w:val="BodyText"/>
        <w:rPr>
          <w:del w:id="280" w:author="JohnsonJA" w:date="2014-02-07T11:18:00Z"/>
        </w:rPr>
      </w:pPr>
      <w:del w:id="281" w:author="JohnsonJA" w:date="2014-02-07T11:18:00Z">
        <w:r w:rsidDel="00CB62E0">
          <w:delText xml:space="preserve">Cross-site request forgery happens when an attacker tricks a user into activating a request that goes to a site. Thanks to scripting and the way the web works in general, the user might not be aware that the request is being sent. But once the request gets to an accepting server, it looks as if it came from the legitimate user, and not an attacker. Use tools and techniques that require manual (human) analysis, such as penetration testing, threat modeling, and interactive tools that allow the tester to record and modify an active session. These may be more effective than strictly automated techniques. This is especially the case with weaknesses that are related to design and business rules. </w:delText>
        </w:r>
      </w:del>
    </w:p>
    <w:p w:rsidR="007E4763" w:rsidDel="00CB62E0" w:rsidRDefault="007E4763" w:rsidP="007E4763">
      <w:pPr>
        <w:pStyle w:val="Heading2"/>
        <w:rPr>
          <w:del w:id="282" w:author="JohnsonJA" w:date="2014-02-07T11:18:00Z"/>
        </w:rPr>
      </w:pPr>
      <w:bookmarkStart w:id="283" w:name="_Toc379531759"/>
      <w:del w:id="284" w:author="JohnsonJA" w:date="2014-02-07T11:18:00Z">
        <w:r w:rsidDel="00CB62E0">
          <w:delText>Improper Access Control (Authorization)</w:delText>
        </w:r>
        <w:bookmarkEnd w:id="283"/>
      </w:del>
    </w:p>
    <w:p w:rsidR="007E4763" w:rsidDel="00CB62E0" w:rsidRDefault="007E4763" w:rsidP="007E4763">
      <w:pPr>
        <w:pStyle w:val="BodyText"/>
        <w:rPr>
          <w:del w:id="285" w:author="JohnsonJA" w:date="2014-02-07T11:18:00Z"/>
        </w:rPr>
      </w:pPr>
      <w:del w:id="286" w:author="JohnsonJA" w:date="2014-02-07T11:18:00Z">
        <w:r w:rsidDel="00CB62E0">
          <w:delText xml:space="preserve">If you don't ensure that your software's users are only doing what they're allowed to, then attackers will try to exploit your improper authorization and exercise unauthorized functionality that you only intended for restricted users. Divide your application into anonymous, normal, privileged, and administrative areas. Reduce the attack surface by carefully mapping roles with data and functionality. Use role-based access control (RBAC) to enforce the roles at the appropriate boundaries. </w:delText>
        </w:r>
      </w:del>
    </w:p>
    <w:p w:rsidR="007E4763" w:rsidDel="00CB62E0" w:rsidRDefault="007E4763" w:rsidP="007E4763">
      <w:pPr>
        <w:pStyle w:val="BodyText"/>
        <w:rPr>
          <w:del w:id="287" w:author="JohnsonJA" w:date="2014-02-07T11:18:00Z"/>
        </w:rPr>
      </w:pPr>
      <w:del w:id="288" w:author="JohnsonJA" w:date="2014-02-07T11:18:00Z">
        <w:r w:rsidDel="00CB62E0">
          <w:delText>Note that this approach may not protect against horizontal authorization, i.e., it will not protect a user from attacking others with the same role.</w:delText>
        </w:r>
      </w:del>
    </w:p>
    <w:p w:rsidR="007E4763" w:rsidDel="00CB62E0" w:rsidRDefault="007E4763" w:rsidP="007E4763">
      <w:pPr>
        <w:pStyle w:val="Heading2"/>
        <w:rPr>
          <w:del w:id="289" w:author="JohnsonJA" w:date="2014-02-07T11:18:00Z"/>
        </w:rPr>
      </w:pPr>
      <w:bookmarkStart w:id="290" w:name="_Toc379531760"/>
      <w:del w:id="291" w:author="JohnsonJA" w:date="2014-02-07T11:18:00Z">
        <w:r w:rsidDel="00CB62E0">
          <w:delText>Reliance on Un-trusted Inputs in a Security Decision</w:delText>
        </w:r>
        <w:bookmarkEnd w:id="290"/>
      </w:del>
    </w:p>
    <w:p w:rsidR="007E4763" w:rsidDel="00CB62E0" w:rsidRDefault="007E4763" w:rsidP="007E4763">
      <w:pPr>
        <w:pStyle w:val="BodyText"/>
        <w:rPr>
          <w:del w:id="292" w:author="JohnsonJA" w:date="2014-02-07T11:18:00Z"/>
        </w:rPr>
      </w:pPr>
      <w:del w:id="293" w:author="JohnsonJA" w:date="2014-02-07T11:18:00Z">
        <w:r w:rsidDel="00CB62E0">
          <w:delText>Software developers often rely on un-trusted inputs, especially when these inputs are used to decide whether to grant access to restricted resources. Do not keep state information on the client without using encryption and integrity checking, or otherwise having a mechanism on the server side to catch state tampering. Use a message authentication code (MAC) algorithm, such as Hash Message Authentication Code (HMAC). Apply this against the state data that you have to expose, which can guarantee the integrity of the data - i.e., that the data has not been modified. Ensure that you use an algorithm with a strong hash function.</w:delText>
        </w:r>
      </w:del>
    </w:p>
    <w:p w:rsidR="007E4763" w:rsidDel="00CB62E0" w:rsidRDefault="007E4763" w:rsidP="007E4763">
      <w:pPr>
        <w:pStyle w:val="BodyText"/>
        <w:rPr>
          <w:del w:id="294" w:author="JohnsonJA" w:date="2014-02-07T11:18:00Z"/>
        </w:rPr>
      </w:pPr>
      <w:del w:id="295" w:author="JohnsonJA" w:date="2014-02-07T11:18:00Z">
        <w:r w:rsidDel="00CB62E0">
          <w:delText xml:space="preserve">Do not rely on un-trusted inputs such as Cookies from un-trusted source when making an authorization decision. </w:delText>
        </w:r>
      </w:del>
    </w:p>
    <w:p w:rsidR="007E4763" w:rsidDel="00CB62E0" w:rsidRDefault="007E4763" w:rsidP="007E4763">
      <w:pPr>
        <w:pStyle w:val="Heading2"/>
        <w:rPr>
          <w:del w:id="296" w:author="JohnsonJA" w:date="2014-02-07T11:18:00Z"/>
        </w:rPr>
      </w:pPr>
      <w:bookmarkStart w:id="297" w:name="_Toc379531761"/>
      <w:del w:id="298" w:author="JohnsonJA" w:date="2014-02-07T11:18:00Z">
        <w:r w:rsidDel="00CB62E0">
          <w:delText>Path Traversal</w:delText>
        </w:r>
        <w:bookmarkEnd w:id="297"/>
        <w:r w:rsidDel="00CB62E0">
          <w:delText xml:space="preserve"> </w:delText>
        </w:r>
      </w:del>
    </w:p>
    <w:p w:rsidR="007E4763" w:rsidDel="00CB62E0" w:rsidRDefault="007E4763" w:rsidP="007E4763">
      <w:pPr>
        <w:pStyle w:val="BodyText"/>
        <w:rPr>
          <w:del w:id="299" w:author="JohnsonJA" w:date="2014-02-07T11:18:00Z"/>
        </w:rPr>
      </w:pPr>
      <w:del w:id="300" w:author="JohnsonJA" w:date="2014-02-07T11:18:00Z">
        <w:r w:rsidDel="00CB62E0">
          <w:delText xml:space="preserve">While data is often exchanged using files, it is possible to expose every file on your system while doing so. When you use an outsider's input while constructing a filename, the resulting path could point outside of the intended directory. An attacker could combine multiple ".." or similar sequences to cause the operating system to navigate out of the restricted directory, and into the rest of the system. Assume all input is malicious. Use an "accept known good" input validation strategy, i.e., use a white 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 </w:delText>
        </w:r>
      </w:del>
    </w:p>
    <w:p w:rsidR="007E4763" w:rsidDel="00CB62E0" w:rsidRDefault="007E4763" w:rsidP="007E4763">
      <w:pPr>
        <w:pStyle w:val="BodyText"/>
        <w:rPr>
          <w:del w:id="301" w:author="JohnsonJA" w:date="2014-02-07T11:18:00Z"/>
        </w:rPr>
      </w:pPr>
      <w:del w:id="302" w:author="JohnsonJA" w:date="2014-02-07T11:18:00Z">
        <w:r w:rsidDel="00CB62E0">
          <w:delTex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 </w:delText>
        </w:r>
      </w:del>
    </w:p>
    <w:p w:rsidR="007E4763" w:rsidDel="00CB62E0" w:rsidRDefault="007E4763" w:rsidP="007E4763">
      <w:pPr>
        <w:pStyle w:val="BodyText"/>
        <w:rPr>
          <w:del w:id="303" w:author="JohnsonJA" w:date="2014-02-07T11:18:00Z"/>
        </w:rPr>
      </w:pPr>
      <w:del w:id="304" w:author="JohnsonJA" w:date="2014-02-07T11:18:00Z">
        <w:r w:rsidDel="00CB62E0">
          <w:delText>While using external input to construct the path names intended to identify the location of a file or directory, sanitize the ‘path’ names to eliminate special characters that can resolve to a location that is outside of the restricted directory.</w:delText>
        </w:r>
      </w:del>
    </w:p>
    <w:p w:rsidR="007E4763" w:rsidDel="00CB62E0" w:rsidRDefault="007E4763" w:rsidP="007E4763">
      <w:pPr>
        <w:pStyle w:val="BodyText"/>
        <w:rPr>
          <w:del w:id="305" w:author="JohnsonJA" w:date="2014-02-07T11:18:00Z"/>
        </w:rPr>
      </w:pPr>
      <w:del w:id="306" w:author="JohnsonJA" w:date="2014-02-07T11:18:00Z">
        <w:r w:rsidDel="00CB62E0">
          <w:delText>For example, do not allow the usage of ‘../’ or ‘ ..\’ in path names.</w:delText>
        </w:r>
      </w:del>
    </w:p>
    <w:p w:rsidR="007E4763" w:rsidDel="00CB62E0" w:rsidRDefault="007E4763" w:rsidP="007E4763">
      <w:pPr>
        <w:pStyle w:val="Heading2"/>
        <w:rPr>
          <w:del w:id="307" w:author="JohnsonJA" w:date="2014-02-07T11:18:00Z"/>
        </w:rPr>
      </w:pPr>
      <w:bookmarkStart w:id="308" w:name="_Toc379531762"/>
      <w:del w:id="309" w:author="JohnsonJA" w:date="2014-02-07T11:18:00Z">
        <w:r w:rsidDel="00CB62E0">
          <w:delText>Unrestricted Upload of File with Dangerous Type</w:delText>
        </w:r>
        <w:bookmarkEnd w:id="308"/>
      </w:del>
    </w:p>
    <w:p w:rsidR="007E4763" w:rsidDel="00CB62E0" w:rsidRDefault="007E4763" w:rsidP="007E4763">
      <w:pPr>
        <w:pStyle w:val="BodyText"/>
        <w:rPr>
          <w:del w:id="310" w:author="JohnsonJA" w:date="2014-02-07T11:18:00Z"/>
        </w:rPr>
      </w:pPr>
      <w:del w:id="311" w:author="JohnsonJA" w:date="2014-02-07T11:18:00Z">
        <w:r w:rsidDel="00CB62E0">
          <w:delText>The name of an uploaded file could contain a dangerous extension such as .php instead of .gif, or other information (such as content type) may cause the uploading server to treat the image like an executable program. Generate your own filename for an uploaded file instead of the user-supplied filename, so that no external input is used at all.</w:delText>
        </w:r>
      </w:del>
    </w:p>
    <w:p w:rsidR="007E4763" w:rsidDel="00CB62E0" w:rsidRDefault="007E4763" w:rsidP="007E4763">
      <w:pPr>
        <w:pStyle w:val="BodyText"/>
        <w:rPr>
          <w:del w:id="312" w:author="JohnsonJA" w:date="2014-02-07T11:18:00Z"/>
        </w:rPr>
      </w:pPr>
      <w:del w:id="313" w:author="JohnsonJA" w:date="2014-02-07T11:18:00Z">
        <w:r w:rsidDel="00CB62E0">
          <w:delText xml:space="preserve">The name of an uploaded file may contain a dangerous extension such as .php instead of .gif, or other information (such as content type) may cause the uploading server to treat the image like an executable program. Generate your own filename for an uploaded file instead of the user-supplied filename, so that no external input is used at all. Make sure all file uploads are sanitized by making sure file names and path names do not have any special characters. </w:delText>
        </w:r>
      </w:del>
    </w:p>
    <w:p w:rsidR="007E4763" w:rsidDel="00CB62E0" w:rsidRDefault="007E4763" w:rsidP="007E4763">
      <w:pPr>
        <w:pStyle w:val="Heading2"/>
        <w:rPr>
          <w:del w:id="314" w:author="JohnsonJA" w:date="2014-02-07T11:18:00Z"/>
        </w:rPr>
      </w:pPr>
      <w:bookmarkStart w:id="315" w:name="_Toc379531763"/>
      <w:del w:id="316" w:author="JohnsonJA" w:date="2014-02-07T11:18:00Z">
        <w:r w:rsidDel="00CB62E0">
          <w:delText>Operating System Commands</w:delText>
        </w:r>
        <w:bookmarkEnd w:id="315"/>
      </w:del>
    </w:p>
    <w:p w:rsidR="007E4763" w:rsidDel="00CB62E0" w:rsidRDefault="007E4763" w:rsidP="007E4763">
      <w:pPr>
        <w:pStyle w:val="BodyText"/>
        <w:rPr>
          <w:del w:id="317" w:author="JohnsonJA" w:date="2014-02-07T11:18:00Z"/>
        </w:rPr>
      </w:pPr>
      <w:del w:id="318" w:author="JohnsonJA" w:date="2014-02-07T11:18:00Z">
        <w:r w:rsidDel="00CB62E0">
          <w:delText>Software is often the bridge between an outsider on the network and the internals of your operating system. When you invoke another program on the operating system, and allow un-trusted inputs to be fed into the command string that you generate for executing that program, then you are inviting attackers to execute their own commands instead of yours. If at all possible, use library calls rather than external processes to recreate the desired functionality. Properly quote arguments and escape any special characters within those arguments. If some special characters are still needed, wrap the arguments in quotes, and escape all other characters that do not pass a strict whitelist.</w:delText>
        </w:r>
      </w:del>
    </w:p>
    <w:p w:rsidR="007E4763" w:rsidDel="00CB62E0" w:rsidRDefault="007E4763" w:rsidP="007E4763">
      <w:pPr>
        <w:pStyle w:val="Heading2"/>
        <w:rPr>
          <w:del w:id="319" w:author="JohnsonJA" w:date="2014-02-07T11:18:00Z"/>
        </w:rPr>
      </w:pPr>
      <w:bookmarkStart w:id="320" w:name="_Toc379531764"/>
      <w:del w:id="321" w:author="JohnsonJA" w:date="2014-02-07T11:18:00Z">
        <w:r w:rsidDel="00CB62E0">
          <w:delText>Missing Encryption of Sensitive Data</w:delText>
        </w:r>
        <w:bookmarkEnd w:id="320"/>
      </w:del>
    </w:p>
    <w:p w:rsidR="007E4763" w:rsidDel="00CB62E0" w:rsidRDefault="007E4763" w:rsidP="007E4763">
      <w:pPr>
        <w:pStyle w:val="BodyText"/>
        <w:rPr>
          <w:del w:id="322" w:author="JohnsonJA" w:date="2014-02-07T11:18:00Z"/>
        </w:rPr>
      </w:pPr>
      <w:del w:id="323" w:author="JohnsonJA" w:date="2014-02-07T11:18:00Z">
        <w:r w:rsidDel="00CB62E0">
          <w:delText xml:space="preserve">Whenever sensitive data is being stored or transmitted anywhere outside of your control, attackers may be looking for ways to get to it. Thieves could be anywhere - sniffing your packets, reading your databases, and sifting through your file systems. If your software sends sensitive information across a network, such as private data or authentication credentials, that information crosses many different nodes in transit to its final destination. Attackers can sniff this data right off the wire, and it doesn't require a lot of effort. All they need to do is control one node along the path to the final destination, control any node within the same networks of those transit nodes, or plug into an available interface. If your software stores sensitive information on a local file or database, there may be other ways for attackers to get at the file. They may benefit from lax permissions, exploitation of another vulnerability, or physical theft of the disk. Clearly specify which data or resources are valuable enough that they should be protected by encryption. Require that any transmission or storage of this data/resource should use well-vetted encryption algorithms. Use naming conventions and strong types to make it easier to spot when sensitive data is being used. When creating structures, objects, or other complex entities, separate the sensitive and non-sensitive data as much as possible. </w:delText>
        </w:r>
      </w:del>
    </w:p>
    <w:p w:rsidR="007E4763" w:rsidDel="00CB62E0" w:rsidRDefault="007E4763" w:rsidP="007E4763">
      <w:pPr>
        <w:pStyle w:val="BodyText"/>
        <w:rPr>
          <w:del w:id="324" w:author="JohnsonJA" w:date="2014-02-07T11:18:00Z"/>
        </w:rPr>
      </w:pPr>
      <w:del w:id="325" w:author="JohnsonJA" w:date="2014-02-07T11:18:00Z">
        <w:r w:rsidDel="00CB62E0">
          <w:delText>This makes it easier to spot places in the code where data is being used that is unencrypted.</w:delText>
        </w:r>
      </w:del>
    </w:p>
    <w:p w:rsidR="007E4763" w:rsidDel="00CB62E0" w:rsidRDefault="007E4763" w:rsidP="007E4763">
      <w:pPr>
        <w:pStyle w:val="BodyText"/>
        <w:rPr>
          <w:del w:id="326" w:author="JohnsonJA" w:date="2014-02-07T11:18:00Z"/>
        </w:rPr>
      </w:pPr>
      <w:del w:id="327" w:author="JohnsonJA" w:date="2014-02-07T11:18:00Z">
        <w:r w:rsidDel="00CB62E0">
          <w:delText>Observe the following practices:</w:delText>
        </w:r>
      </w:del>
    </w:p>
    <w:p w:rsidR="007E4763" w:rsidDel="00CB62E0" w:rsidRDefault="007E4763" w:rsidP="007E4763">
      <w:pPr>
        <w:pStyle w:val="Bullet1"/>
        <w:rPr>
          <w:del w:id="328" w:author="JohnsonJA" w:date="2014-02-07T11:18:00Z"/>
        </w:rPr>
      </w:pPr>
      <w:del w:id="329" w:author="JohnsonJA" w:date="2014-02-07T11:18:00Z">
        <w:r w:rsidDel="00CB62E0">
          <w:delText>Never store sensitive data in files or folders where people not authorized to view sensitive data have access to.</w:delText>
        </w:r>
      </w:del>
    </w:p>
    <w:p w:rsidR="007E4763" w:rsidDel="00CB62E0" w:rsidRDefault="007E4763" w:rsidP="007E4763">
      <w:pPr>
        <w:pStyle w:val="Bullet1"/>
        <w:rPr>
          <w:del w:id="330" w:author="JohnsonJA" w:date="2014-02-07T11:18:00Z"/>
        </w:rPr>
      </w:pPr>
      <w:del w:id="331" w:author="JohnsonJA" w:date="2014-02-07T11:18:00Z">
        <w:r w:rsidDel="00CB62E0">
          <w:delText>Always use FIPS 140-2 validated encryption to store or transmit sensitive data.</w:delText>
        </w:r>
      </w:del>
    </w:p>
    <w:p w:rsidR="007E4763" w:rsidDel="00CB62E0" w:rsidRDefault="007E4763" w:rsidP="007E4763">
      <w:pPr>
        <w:pStyle w:val="Heading2"/>
        <w:rPr>
          <w:del w:id="332" w:author="JohnsonJA" w:date="2014-02-07T11:18:00Z"/>
        </w:rPr>
      </w:pPr>
      <w:bookmarkStart w:id="333" w:name="_Toc379531765"/>
      <w:del w:id="334" w:author="JohnsonJA" w:date="2014-02-07T11:18:00Z">
        <w:r w:rsidDel="00CB62E0">
          <w:delText>Use of Hard-coded Credentials</w:delText>
        </w:r>
        <w:bookmarkEnd w:id="333"/>
      </w:del>
    </w:p>
    <w:p w:rsidR="007E4763" w:rsidDel="00CB62E0" w:rsidRDefault="007E4763" w:rsidP="007E4763">
      <w:pPr>
        <w:pStyle w:val="BodyText"/>
        <w:rPr>
          <w:del w:id="335" w:author="JohnsonJA" w:date="2014-02-07T11:18:00Z"/>
        </w:rPr>
      </w:pPr>
      <w:del w:id="336" w:author="JohnsonJA" w:date="2014-02-07T11:18:00Z">
        <w:r w:rsidDel="00CB62E0">
          <w:delText>Hard-coding a secret password or cryptographic keys into your program is dangerous, even though it makes it extremely convenient - for skilled reverse engineers.  If the password is the same across all your software, then every customer becomes vulnerable if (rather, when) your password becomes known. Because it's hard-coded, it's usually difficult for system Admins to fix. For outbound authentication: store passwords, keys, and other credentials outside of the code in a strongly-protected, encrypted configuration file or database that is protected from access by all outsiders, including other local users on the same system. Properly protect the key (CWE-320). If you cannot use encryption to protect the file, then make sure that the permissions are as restrictive as possible. For inbound authentication: Rather than hard-code a default username and password, key, or other authentication credentials for first time logins, utilize a "first login" mode that requires the user to enter a unique strong password or key.</w:delText>
        </w:r>
      </w:del>
    </w:p>
    <w:p w:rsidR="007E4763" w:rsidDel="00CB62E0" w:rsidRDefault="007E4763" w:rsidP="007E4763">
      <w:pPr>
        <w:pStyle w:val="BodyText"/>
        <w:rPr>
          <w:del w:id="337" w:author="JohnsonJA" w:date="2014-02-07T11:18:00Z"/>
        </w:rPr>
      </w:pPr>
      <w:del w:id="338" w:author="JohnsonJA" w:date="2014-02-07T11:18:00Z">
        <w:r w:rsidDel="00CB62E0">
          <w:delText>In Windows environments, the Encrypted File System (EFS) may provide some protection.</w:delText>
        </w:r>
      </w:del>
    </w:p>
    <w:p w:rsidR="007E4763" w:rsidDel="00CB62E0" w:rsidRDefault="007E4763" w:rsidP="007E4763">
      <w:pPr>
        <w:pStyle w:val="BodyText"/>
        <w:rPr>
          <w:del w:id="339" w:author="JohnsonJA" w:date="2014-02-07T11:18:00Z"/>
        </w:rPr>
      </w:pPr>
      <w:del w:id="340" w:author="JohnsonJA" w:date="2014-02-07T11:18:00Z">
        <w:r w:rsidDel="00CB62E0">
          <w:delText>Observe these practices:</w:delText>
        </w:r>
      </w:del>
    </w:p>
    <w:p w:rsidR="007E4763" w:rsidDel="00CB62E0" w:rsidRDefault="007E4763" w:rsidP="007E4763">
      <w:pPr>
        <w:pStyle w:val="Bullet1"/>
        <w:rPr>
          <w:del w:id="341" w:author="JohnsonJA" w:date="2014-02-07T11:18:00Z"/>
        </w:rPr>
      </w:pPr>
      <w:del w:id="342" w:author="JohnsonJA" w:date="2014-02-07T11:18:00Z">
        <w:r w:rsidDel="00CB62E0">
          <w:delText>Do not use hard coded credentials.</w:delText>
        </w:r>
      </w:del>
    </w:p>
    <w:p w:rsidR="007E4763" w:rsidDel="00CB62E0" w:rsidRDefault="007E4763" w:rsidP="007E4763">
      <w:pPr>
        <w:pStyle w:val="Bullet1"/>
        <w:rPr>
          <w:del w:id="343" w:author="JohnsonJA" w:date="2014-02-07T11:18:00Z"/>
        </w:rPr>
      </w:pPr>
      <w:del w:id="344" w:author="JohnsonJA" w:date="2014-02-07T11:18:00Z">
        <w:r w:rsidDel="00CB62E0">
          <w:delText>Do not log password to a log file.</w:delText>
        </w:r>
      </w:del>
    </w:p>
    <w:p w:rsidR="007E4763" w:rsidDel="00CB62E0" w:rsidRDefault="007E4763" w:rsidP="007E4763">
      <w:pPr>
        <w:pStyle w:val="Bullet1"/>
        <w:rPr>
          <w:del w:id="345" w:author="JohnsonJA" w:date="2014-02-07T11:18:00Z"/>
        </w:rPr>
      </w:pPr>
      <w:del w:id="346" w:author="JohnsonJA" w:date="2014-02-07T11:18:00Z">
        <w:r w:rsidDel="00CB62E0">
          <w:delText>Do not store passwords or keys in clear text. Always use FIPS 140-2 validated encryption to encrypt passwords and keys. If you cannot use encryption to protect files containing passwords and keys, make sure the permissions are as restrictive as possible.</w:delText>
        </w:r>
      </w:del>
    </w:p>
    <w:p w:rsidR="007E4763" w:rsidDel="00CB62E0" w:rsidRDefault="007E4763" w:rsidP="007E4763">
      <w:pPr>
        <w:pStyle w:val="Heading2"/>
        <w:rPr>
          <w:del w:id="347" w:author="JohnsonJA" w:date="2014-02-07T11:18:00Z"/>
        </w:rPr>
      </w:pPr>
      <w:bookmarkStart w:id="348" w:name="_Toc379531766"/>
      <w:del w:id="349" w:author="JohnsonJA" w:date="2014-02-07T11:18:00Z">
        <w:r w:rsidDel="00CB62E0">
          <w:delText>Buffer Access with Incorrect Length Value</w:delText>
        </w:r>
        <w:bookmarkEnd w:id="348"/>
      </w:del>
    </w:p>
    <w:p w:rsidR="007E4763" w:rsidDel="00CB62E0" w:rsidRDefault="007E4763" w:rsidP="007E4763">
      <w:pPr>
        <w:pStyle w:val="BodyText"/>
        <w:rPr>
          <w:del w:id="350" w:author="JohnsonJA" w:date="2014-02-07T11:18:00Z"/>
        </w:rPr>
      </w:pPr>
      <w:del w:id="351" w:author="JohnsonJA" w:date="2014-02-07T11:18:00Z">
        <w:r w:rsidDel="00CB62E0">
          <w:delText>Accessing memory buffers using an incorrect length value, whether reading or writing data, once the boundaries of the buffer</w:delText>
        </w:r>
        <w:r w:rsidR="00692DD3" w:rsidDel="00CB62E0">
          <w:delText xml:space="preserve"> are surpasses</w:delText>
        </w:r>
        <w:r w:rsidDel="00CB62E0">
          <w:delText xml:space="preserve">, will cause an overflow.  Use a language feature that can automatically mitigate or eliminate buffer overflows. </w:delText>
        </w:r>
      </w:del>
    </w:p>
    <w:p w:rsidR="007E4763" w:rsidDel="00CB62E0" w:rsidRDefault="007E4763" w:rsidP="007E4763">
      <w:pPr>
        <w:pStyle w:val="BodyText"/>
        <w:rPr>
          <w:del w:id="352" w:author="JohnsonJA" w:date="2014-02-07T11:18:00Z"/>
        </w:rPr>
      </w:pPr>
      <w:del w:id="353" w:author="JohnsonJA" w:date="2014-02-07T11:18:00Z">
        <w:r w:rsidDel="00CB62E0">
          <w:delText xml:space="preserve">For example, many languages that perform their own memory management, such as Java and Perl, are not subject to buffer overflows. Other languages, such as Ada and C#, typically provide overflow protection, but the protection can be disabled by the programmer. </w:delText>
        </w:r>
      </w:del>
    </w:p>
    <w:p w:rsidR="007E4763" w:rsidDel="00CB62E0" w:rsidRDefault="007E4763" w:rsidP="007E4763">
      <w:pPr>
        <w:pStyle w:val="BodyText"/>
        <w:rPr>
          <w:del w:id="354" w:author="JohnsonJA" w:date="2014-02-07T11:18:00Z"/>
        </w:rPr>
      </w:pPr>
      <w:del w:id="355" w:author="JohnsonJA" w:date="2014-02-07T11:18:00Z">
        <w:r w:rsidDel="00CB62E0">
          <w:delText>Be wary that a language's interface to native code may still be subject to overflows, even if the language itself is theoretically safe.</w:delText>
        </w:r>
      </w:del>
    </w:p>
    <w:p w:rsidR="007E4763" w:rsidDel="00CB62E0" w:rsidRDefault="007E4763" w:rsidP="007E4763">
      <w:pPr>
        <w:pStyle w:val="Heading2"/>
        <w:rPr>
          <w:del w:id="356" w:author="JohnsonJA" w:date="2014-02-07T11:18:00Z"/>
        </w:rPr>
      </w:pPr>
      <w:bookmarkStart w:id="357" w:name="_Toc379531767"/>
      <w:del w:id="358" w:author="JohnsonJA" w:date="2014-02-07T11:18:00Z">
        <w:r w:rsidDel="00CB62E0">
          <w:delText>Improper Validation of Array Index</w:delText>
        </w:r>
        <w:bookmarkEnd w:id="357"/>
      </w:del>
    </w:p>
    <w:p w:rsidR="007E4763" w:rsidDel="00CB62E0" w:rsidRDefault="007E4763" w:rsidP="007E4763">
      <w:pPr>
        <w:pStyle w:val="BodyText"/>
        <w:rPr>
          <w:del w:id="359" w:author="JohnsonJA" w:date="2014-02-07T11:18:00Z"/>
        </w:rPr>
      </w:pPr>
      <w:del w:id="360" w:author="JohnsonJA" w:date="2014-02-07T11:18:00Z">
        <w:r w:rsidDel="00CB62E0">
          <w:delText xml:space="preserve">If you use un-trusted inputs when calculating an index into an array, then an attacker could provide an index that is outside the boundaries of the array. If you've allocated an array of 100 objects or structures, and an attacker provides an index that is -23 or 978, then "unexpected behavior" is the result. Assume all input is malicious. Use an "accept known good" input validation strategy (i.e., use a whitelist). Reject any input that does not strictly conform to specifications, or transform it into something that does. Use a blacklist to reject any unexpected inputs and detect potential attacks. </w:delText>
        </w:r>
      </w:del>
    </w:p>
    <w:p w:rsidR="007E4763" w:rsidDel="00CB62E0" w:rsidRDefault="007E4763" w:rsidP="007E4763">
      <w:pPr>
        <w:pStyle w:val="BodyText"/>
        <w:rPr>
          <w:del w:id="361" w:author="JohnsonJA" w:date="2014-02-07T11:18:00Z"/>
        </w:rPr>
      </w:pPr>
      <w:del w:id="362" w:author="JohnsonJA" w:date="2014-02-07T11:18:00Z">
        <w:r w:rsidDel="00CB62E0">
          <w:delText>When accessing a user-controlled array index, use a stringent range of values that are within the target array. Make sure that you do not allow negative values to be used. That is, verify the minimum as well as the maximum of the range of acceptable values. In general, array index validation is not an issue in Java.</w:delText>
        </w:r>
      </w:del>
    </w:p>
    <w:p w:rsidR="007E4763" w:rsidDel="00CB62E0" w:rsidRDefault="007E4763" w:rsidP="007E4763">
      <w:pPr>
        <w:pStyle w:val="Heading2"/>
        <w:rPr>
          <w:del w:id="363" w:author="JohnsonJA" w:date="2014-02-07T11:18:00Z"/>
        </w:rPr>
      </w:pPr>
      <w:bookmarkStart w:id="364" w:name="_Toc379531768"/>
      <w:del w:id="365" w:author="JohnsonJA" w:date="2014-02-07T11:18:00Z">
        <w:r w:rsidDel="00CB62E0">
          <w:delText>Improper Check for Unusual or Exceptional Conditions</w:delText>
        </w:r>
        <w:bookmarkEnd w:id="364"/>
      </w:del>
    </w:p>
    <w:p w:rsidR="007E4763" w:rsidDel="00CB62E0" w:rsidRDefault="007E4763" w:rsidP="007E4763">
      <w:pPr>
        <w:pStyle w:val="BodyText"/>
        <w:rPr>
          <w:del w:id="366" w:author="JohnsonJA" w:date="2014-02-07T11:18:00Z"/>
        </w:rPr>
      </w:pPr>
      <w:del w:id="367" w:author="JohnsonJA" w:date="2014-02-07T11:18:00Z">
        <w:r w:rsidDel="00CB62E0">
          <w:delText xml:space="preserve">Use a language that does not allow this weakness to occur or provides constructs that make this weakness easier to avoid. </w:delText>
        </w:r>
      </w:del>
    </w:p>
    <w:p w:rsidR="007E4763" w:rsidDel="00CB62E0" w:rsidRDefault="007E4763" w:rsidP="007E4763">
      <w:pPr>
        <w:pStyle w:val="BodyText"/>
        <w:rPr>
          <w:del w:id="368" w:author="JohnsonJA" w:date="2014-02-07T11:18:00Z"/>
        </w:rPr>
      </w:pPr>
      <w:del w:id="369" w:author="JohnsonJA" w:date="2014-02-07T11:18:00Z">
        <w:r w:rsidDel="00CB62E0">
          <w:delText xml:space="preserve">Choose languages with features such as exception handling that force the programmer to anticipate unusual conditions that may generate exceptions. Custom exceptions may need to be developed to handle unusual business-logic conditions. Be careful not to pass sensitive exceptions back to the user. Assume all input is malicious. Use an "accept known good" input validation strategy, i.e., use a whitelist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 </w:delText>
        </w:r>
      </w:del>
    </w:p>
    <w:p w:rsidR="007E4763" w:rsidDel="00CB62E0" w:rsidRDefault="007E4763" w:rsidP="007E4763">
      <w:pPr>
        <w:pStyle w:val="BodyText"/>
        <w:rPr>
          <w:del w:id="370" w:author="JohnsonJA" w:date="2014-02-07T11:18:00Z"/>
        </w:rPr>
      </w:pPr>
      <w:del w:id="371" w:author="JohnsonJA" w:date="2014-02-07T11:18:00Z">
        <w:r w:rsidDel="00CB62E0">
          <w:delText xml:space="preserve">When performing input validation, consider all potentially relevant properties, including length, type of input, the full range of acceptable values, missing or extra inputs, syntax, </w:delText>
        </w:r>
        <w:r w:rsidR="00692DD3" w:rsidDel="00CB62E0">
          <w:delText>and consistency</w:delText>
        </w:r>
        <w:r w:rsidDel="00CB62E0">
          <w:delText xml:space="preserve"> across related fields, and conformance to business rules. As an example of business rule logic, "boat" may be syntactically valid because it only contains alphanumeric characters, but it is not valid if you are expecting colors such as "red" or "blue."</w:delText>
        </w:r>
      </w:del>
    </w:p>
    <w:p w:rsidR="007E4763" w:rsidDel="00CB62E0" w:rsidRDefault="007E4763" w:rsidP="007E4763">
      <w:pPr>
        <w:pStyle w:val="BodyText"/>
        <w:rPr>
          <w:del w:id="372" w:author="JohnsonJA" w:date="2014-02-07T11:18:00Z"/>
        </w:rPr>
      </w:pPr>
      <w:del w:id="373" w:author="JohnsonJA" w:date="2014-02-07T11:18:00Z">
        <w:r w:rsidDel="00CB62E0">
          <w:delText>Observe the following practices:</w:delText>
        </w:r>
      </w:del>
    </w:p>
    <w:p w:rsidR="007E4763" w:rsidDel="00CB62E0" w:rsidRDefault="007E4763" w:rsidP="007E4763">
      <w:pPr>
        <w:pStyle w:val="Bullet1"/>
        <w:rPr>
          <w:del w:id="374" w:author="JohnsonJA" w:date="2014-02-07T11:18:00Z"/>
        </w:rPr>
      </w:pPr>
      <w:del w:id="375" w:author="JohnsonJA" w:date="2014-02-07T11:18:00Z">
        <w:r w:rsidDel="00CB62E0">
          <w:delText>Catch and sanitize internal exceptions before propagating them to upstream callers.</w:delText>
        </w:r>
      </w:del>
    </w:p>
    <w:p w:rsidR="007E4763" w:rsidDel="00CB62E0" w:rsidRDefault="007E4763" w:rsidP="007E4763">
      <w:pPr>
        <w:pStyle w:val="BodyText"/>
        <w:rPr>
          <w:del w:id="376" w:author="JohnsonJA" w:date="2014-02-07T11:18:00Z"/>
        </w:rPr>
      </w:pPr>
      <w:del w:id="377" w:author="JohnsonJA" w:date="2014-02-07T11:18:00Z">
        <w:r w:rsidDel="00CB62E0">
          <w:delText>For example:</w:delText>
        </w:r>
      </w:del>
    </w:p>
    <w:p w:rsidR="007E4763" w:rsidDel="00CB62E0" w:rsidRDefault="007E4763" w:rsidP="007E4763">
      <w:pPr>
        <w:pStyle w:val="BodyText"/>
        <w:rPr>
          <w:del w:id="378" w:author="JohnsonJA" w:date="2014-02-07T11:18:00Z"/>
        </w:rPr>
      </w:pPr>
      <w:del w:id="379" w:author="JohnsonJA" w:date="2014-02-07T11:18:00Z">
        <w:r w:rsidDel="00CB62E0">
          <w:delText xml:space="preserve">If a method calls the java.io.FileInputStream constructor to read an underlying configuration file and that file is not present, a java.io.FileNotFoundException containing the file path is thrown. Propagating this exception back to the method caller exposes the layout of the file system. </w:delText>
        </w:r>
      </w:del>
    </w:p>
    <w:p w:rsidR="007E4763" w:rsidDel="00CB62E0" w:rsidRDefault="007E4763" w:rsidP="007E4763">
      <w:pPr>
        <w:pStyle w:val="BodyText"/>
        <w:rPr>
          <w:del w:id="380" w:author="JohnsonJA" w:date="2014-02-07T11:18:00Z"/>
        </w:rPr>
      </w:pPr>
      <w:del w:id="381" w:author="JohnsonJA" w:date="2014-02-07T11:18:00Z">
        <w:r w:rsidDel="00CB62E0">
          <w:delText xml:space="preserve">As another example, do not propagate SQLException from data access code to the business layer. Business layer do not need to know about SQLException. </w:delText>
        </w:r>
      </w:del>
    </w:p>
    <w:p w:rsidR="007E4763" w:rsidDel="00CB62E0" w:rsidRDefault="007E4763" w:rsidP="007E4763">
      <w:pPr>
        <w:pStyle w:val="BodyText"/>
        <w:rPr>
          <w:del w:id="382" w:author="JohnsonJA" w:date="2014-02-07T11:18:00Z"/>
        </w:rPr>
      </w:pPr>
      <w:del w:id="383" w:author="JohnsonJA" w:date="2014-02-07T11:18:00Z">
        <w:r w:rsidDel="00CB62E0">
          <w:delText>Handle SQLException locally as shown below.</w:delText>
        </w:r>
      </w:del>
    </w:p>
    <w:p w:rsidR="007E4763" w:rsidDel="00CB62E0" w:rsidRDefault="007E4763" w:rsidP="007E4763">
      <w:pPr>
        <w:pStyle w:val="BodyText"/>
        <w:rPr>
          <w:del w:id="384" w:author="JohnsonJA" w:date="2014-02-07T11:18:00Z"/>
        </w:rPr>
      </w:pPr>
    </w:p>
    <w:p w:rsidR="007E4763" w:rsidDel="00CB62E0" w:rsidRDefault="007E4763" w:rsidP="007E4763">
      <w:pPr>
        <w:pStyle w:val="CodeListing"/>
        <w:rPr>
          <w:del w:id="385" w:author="JohnsonJA" w:date="2014-02-07T11:18:00Z"/>
        </w:rPr>
      </w:pPr>
      <w:del w:id="386" w:author="JohnsonJA" w:date="2014-02-07T11:18:00Z">
        <w:r w:rsidDel="00CB62E0">
          <w:delText>public void dataAccessCode(){</w:delText>
        </w:r>
      </w:del>
    </w:p>
    <w:p w:rsidR="007E4763" w:rsidDel="00CB62E0" w:rsidRDefault="007E4763" w:rsidP="007E4763">
      <w:pPr>
        <w:pStyle w:val="CodeListing"/>
        <w:rPr>
          <w:del w:id="387" w:author="JohnsonJA" w:date="2014-02-07T11:18:00Z"/>
        </w:rPr>
      </w:pPr>
      <w:del w:id="388" w:author="JohnsonJA" w:date="2014-02-07T11:18:00Z">
        <w:r w:rsidDel="00CB62E0">
          <w:tab/>
          <w:delText>public void dataAccessCode(){</w:delText>
        </w:r>
      </w:del>
    </w:p>
    <w:p w:rsidR="007E4763" w:rsidDel="00CB62E0" w:rsidRDefault="007E4763" w:rsidP="007E4763">
      <w:pPr>
        <w:pStyle w:val="CodeListing"/>
        <w:rPr>
          <w:del w:id="389" w:author="JohnsonJA" w:date="2014-02-07T11:18:00Z"/>
        </w:rPr>
      </w:pPr>
      <w:del w:id="390" w:author="JohnsonJA" w:date="2014-02-07T11:18:00Z">
        <w:r w:rsidDel="00CB62E0">
          <w:tab/>
          <w:delText>try{</w:delText>
        </w:r>
      </w:del>
    </w:p>
    <w:p w:rsidR="007E4763" w:rsidDel="00CB62E0" w:rsidRDefault="007E4763" w:rsidP="007E4763">
      <w:pPr>
        <w:pStyle w:val="CodeListing"/>
        <w:rPr>
          <w:del w:id="391" w:author="JohnsonJA" w:date="2014-02-07T11:18:00Z"/>
        </w:rPr>
      </w:pPr>
      <w:del w:id="392" w:author="JohnsonJA" w:date="2014-02-07T11:18:00Z">
        <w:r w:rsidDel="00CB62E0">
          <w:tab/>
          <w:delText>…… Some code that Throws SQLException</w:delText>
        </w:r>
      </w:del>
    </w:p>
    <w:p w:rsidR="007E4763" w:rsidDel="00CB62E0" w:rsidRDefault="007E4763" w:rsidP="007E4763">
      <w:pPr>
        <w:pStyle w:val="CodeListing"/>
        <w:rPr>
          <w:del w:id="393" w:author="JohnsonJA" w:date="2014-02-07T11:18:00Z"/>
        </w:rPr>
      </w:pPr>
      <w:del w:id="394" w:author="JohnsonJA" w:date="2014-02-07T11:18:00Z">
        <w:r w:rsidDel="00CB62E0">
          <w:delText>}catch(SQLException ex){</w:delText>
        </w:r>
      </w:del>
    </w:p>
    <w:p w:rsidR="007E4763" w:rsidDel="00CB62E0" w:rsidRDefault="007E4763" w:rsidP="007E4763">
      <w:pPr>
        <w:pStyle w:val="CodeListing"/>
        <w:rPr>
          <w:del w:id="395" w:author="JohnsonJA" w:date="2014-02-07T11:18:00Z"/>
        </w:rPr>
      </w:pPr>
      <w:del w:id="396" w:author="JohnsonJA" w:date="2014-02-07T11:18:00Z">
        <w:r w:rsidDel="00CB62E0">
          <w:tab/>
        </w:r>
        <w:r w:rsidDel="00CB62E0">
          <w:tab/>
          <w:delText>throw new RuntimeException(ex);</w:delText>
        </w:r>
      </w:del>
    </w:p>
    <w:p w:rsidR="007E4763" w:rsidDel="00CB62E0" w:rsidRDefault="007E4763" w:rsidP="007E4763">
      <w:pPr>
        <w:pStyle w:val="CodeListing"/>
        <w:rPr>
          <w:del w:id="397" w:author="JohnsonJA" w:date="2014-02-07T11:18:00Z"/>
        </w:rPr>
      </w:pPr>
      <w:del w:id="398" w:author="JohnsonJA" w:date="2014-02-07T11:18:00Z">
        <w:r w:rsidDel="00CB62E0">
          <w:delText>}</w:delText>
        </w:r>
      </w:del>
    </w:p>
    <w:p w:rsidR="007E4763" w:rsidDel="00CB62E0" w:rsidRDefault="007E4763" w:rsidP="007E4763">
      <w:pPr>
        <w:pStyle w:val="CodeListing"/>
        <w:rPr>
          <w:del w:id="399" w:author="JohnsonJA" w:date="2014-02-07T11:18:00Z"/>
        </w:rPr>
      </w:pPr>
      <w:del w:id="400" w:author="JohnsonJA" w:date="2014-02-07T11:18:00Z">
        <w:r w:rsidDel="00CB62E0">
          <w:tab/>
          <w:delText>}</w:delText>
        </w:r>
      </w:del>
    </w:p>
    <w:p w:rsidR="007E4763" w:rsidDel="00CB62E0" w:rsidRDefault="007E4763" w:rsidP="007E4763">
      <w:pPr>
        <w:pStyle w:val="BodyText"/>
        <w:rPr>
          <w:del w:id="401" w:author="JohnsonJA" w:date="2014-02-07T11:18:00Z"/>
        </w:rPr>
      </w:pPr>
    </w:p>
    <w:p w:rsidR="007E4763" w:rsidDel="00CB62E0" w:rsidRDefault="007E4763" w:rsidP="007E4763">
      <w:pPr>
        <w:pStyle w:val="Heading2"/>
        <w:rPr>
          <w:del w:id="402" w:author="JohnsonJA" w:date="2014-02-07T11:18:00Z"/>
        </w:rPr>
      </w:pPr>
      <w:bookmarkStart w:id="403" w:name="_Toc379531769"/>
      <w:del w:id="404" w:author="JohnsonJA" w:date="2014-02-07T11:18:00Z">
        <w:r w:rsidDel="00CB62E0">
          <w:delText>Error Message Handling</w:delText>
        </w:r>
        <w:bookmarkEnd w:id="403"/>
      </w:del>
    </w:p>
    <w:p w:rsidR="007E4763" w:rsidDel="00CB62E0" w:rsidRDefault="007E4763" w:rsidP="007E4763">
      <w:pPr>
        <w:pStyle w:val="BodyText"/>
        <w:rPr>
          <w:del w:id="405" w:author="JohnsonJA" w:date="2014-02-07T11:18:00Z"/>
        </w:rPr>
      </w:pPr>
      <w:del w:id="406" w:author="JohnsonJA" w:date="2014-02-07T11:18:00Z">
        <w:r w:rsidDel="00CB62E0">
          <w:delText xml:space="preserve">If you use provide information in your error messages, then they could disclose secrets to any attacker who dares to misuse your software. The secrets could cover a wide range of valuable data, including personally identifiable information (PII), authentication credentials, and server configuration. Sometimes, they might seem like harmless secrets that are convenient for your users and Admins, such as the full installation path of your software. Ensure that error messages only contain minimal details that are useful to the intended audience, and nobody else. The messages need to strike the balance between being too cryptic and not being cryptic enough. They should not necessarily reveal the methods that were used to determine the error. Such detailed information can help an attacker craft another attack that now will pass through the validation filters. </w:delText>
        </w:r>
      </w:del>
    </w:p>
    <w:p w:rsidR="007E4763" w:rsidDel="00CB62E0" w:rsidRDefault="007E4763" w:rsidP="007E4763">
      <w:pPr>
        <w:pStyle w:val="BodyText"/>
        <w:rPr>
          <w:del w:id="407" w:author="JohnsonJA" w:date="2014-02-07T11:18:00Z"/>
        </w:rPr>
      </w:pPr>
      <w:del w:id="408" w:author="JohnsonJA" w:date="2014-02-07T11:18:00Z">
        <w:r w:rsidDel="00CB62E0">
          <w:delText>If errors must be tracked in some detail, capture them in log messages - but consider what could occur if the log messages can be viewed by attackers. Avoid recording highly sensitive information such as passwords in any form. Avoid inconsistent messaging that might accidentally tip off an attacker about internal state, such as whether a username is valid or not.</w:delText>
        </w:r>
      </w:del>
    </w:p>
    <w:p w:rsidR="007E4763" w:rsidDel="00CB62E0" w:rsidRDefault="007E4763" w:rsidP="007E4763">
      <w:pPr>
        <w:pStyle w:val="BodyText"/>
        <w:rPr>
          <w:del w:id="409" w:author="JohnsonJA" w:date="2014-02-07T11:18:00Z"/>
        </w:rPr>
      </w:pPr>
      <w:del w:id="410" w:author="JohnsonJA" w:date="2014-02-07T11:18:00Z">
        <w:r w:rsidDel="00CB62E0">
          <w:delText>Error messages should not provide any internal implementation details of the software. Ensure that error messages provide useful message to the intended audience and nobody else. All messages have to be logged to a file for audit purposes.</w:delText>
        </w:r>
      </w:del>
    </w:p>
    <w:p w:rsidR="007E4763" w:rsidDel="00CB62E0" w:rsidRDefault="007E4763" w:rsidP="007E4763">
      <w:pPr>
        <w:pStyle w:val="BodyText"/>
        <w:rPr>
          <w:del w:id="411" w:author="JohnsonJA" w:date="2014-02-07T11:18:00Z"/>
        </w:rPr>
      </w:pPr>
      <w:del w:id="412" w:author="JohnsonJA" w:date="2014-02-07T11:18:00Z">
        <w:r w:rsidDel="00CB62E0">
          <w:delText>For example: failed Authentication message should be:</w:delText>
        </w:r>
      </w:del>
    </w:p>
    <w:p w:rsidR="007E4763" w:rsidDel="00CB62E0" w:rsidRDefault="007E4763" w:rsidP="007E4763">
      <w:pPr>
        <w:pStyle w:val="BodyText"/>
        <w:rPr>
          <w:del w:id="413" w:author="JohnsonJA" w:date="2014-02-07T11:18:00Z"/>
        </w:rPr>
      </w:pPr>
    </w:p>
    <w:p w:rsidR="007E4763" w:rsidDel="00CB62E0" w:rsidRDefault="007E4763" w:rsidP="007E4763">
      <w:pPr>
        <w:pStyle w:val="CodeListing"/>
        <w:rPr>
          <w:del w:id="414" w:author="JohnsonJA" w:date="2014-02-07T11:18:00Z"/>
        </w:rPr>
      </w:pPr>
      <w:del w:id="415" w:author="JohnsonJA" w:date="2014-02-07T11:18:00Z">
        <w:r w:rsidDel="00CB62E0">
          <w:delText>User ID and/or Password provided is not a valid combination. Please try again.</w:delText>
        </w:r>
      </w:del>
    </w:p>
    <w:p w:rsidR="007E4763" w:rsidDel="00CB62E0" w:rsidRDefault="007E4763" w:rsidP="007E4763">
      <w:pPr>
        <w:pStyle w:val="BodyText"/>
        <w:rPr>
          <w:del w:id="416" w:author="JohnsonJA" w:date="2014-02-07T11:18:00Z"/>
        </w:rPr>
      </w:pPr>
    </w:p>
    <w:p w:rsidR="007E4763" w:rsidDel="00CB62E0" w:rsidRDefault="007E4763" w:rsidP="007E4763">
      <w:pPr>
        <w:pStyle w:val="Heading2"/>
        <w:rPr>
          <w:del w:id="417" w:author="JohnsonJA" w:date="2014-02-07T11:18:00Z"/>
        </w:rPr>
      </w:pPr>
      <w:bookmarkStart w:id="418" w:name="_Toc379531770"/>
      <w:del w:id="419" w:author="JohnsonJA" w:date="2014-02-07T11:18:00Z">
        <w:r w:rsidDel="00CB62E0">
          <w:delText>Integer Overflow or Wraparound</w:delText>
        </w:r>
        <w:bookmarkEnd w:id="418"/>
      </w:del>
    </w:p>
    <w:p w:rsidR="007E4763" w:rsidDel="00CB62E0" w:rsidRDefault="007E4763" w:rsidP="007E4763">
      <w:pPr>
        <w:pStyle w:val="BodyText"/>
        <w:rPr>
          <w:del w:id="420" w:author="JohnsonJA" w:date="2014-02-07T11:18:00Z"/>
        </w:rPr>
      </w:pPr>
      <w:del w:id="421" w:author="JohnsonJA" w:date="2014-02-07T11:18:00Z">
        <w:r w:rsidDel="00CB62E0">
          <w:delText xml:space="preserve">In the real world, 255+1=256. But to a computer program, sometimes 255+1=0, or 0-1=65535, or maybe 40,000+40,000=14464. Perform input validation on any numeric input by ensuring that it is within the expected range. Enforce that the input meets both the minimum and maximum requirements for the expected range. </w:delText>
        </w:r>
      </w:del>
    </w:p>
    <w:p w:rsidR="007E4763" w:rsidDel="00CB62E0" w:rsidRDefault="007E4763" w:rsidP="007E4763">
      <w:pPr>
        <w:pStyle w:val="BodyText"/>
        <w:rPr>
          <w:del w:id="422" w:author="JohnsonJA" w:date="2014-02-07T11:18:00Z"/>
        </w:rPr>
      </w:pPr>
      <w:del w:id="423" w:author="JohnsonJA" w:date="2014-02-07T11:18:00Z">
        <w:r w:rsidDel="00CB62E0">
          <w:delText>Use unsigned integers where possible. This makes it easier to perform sanity checks for integer overflows. If you must use signed integers, make sure that your range check includes minimum values as well as maximum values.</w:delText>
        </w:r>
      </w:del>
    </w:p>
    <w:p w:rsidR="007E4763" w:rsidDel="00CB62E0" w:rsidRDefault="007E4763" w:rsidP="007E4763">
      <w:pPr>
        <w:pStyle w:val="BodyText"/>
        <w:rPr>
          <w:del w:id="424" w:author="JohnsonJA" w:date="2014-02-07T11:18:00Z"/>
        </w:rPr>
      </w:pPr>
      <w:del w:id="425" w:author="JohnsonJA" w:date="2014-02-07T11:18:00Z">
        <w:r w:rsidDel="00CB62E0">
          <w:delText xml:space="preserve">Understand your programming language's underlying representation and how it interacts with numeric calculation. Pay close attention to byte size discrepancies, precision, signed/unsigned distinctions, truncation, conversion and casting between types, "not-a-number" calculations, and how your language handles numbers that are too large or too small for its underlying representation. </w:delText>
        </w:r>
      </w:del>
    </w:p>
    <w:p w:rsidR="007E4763" w:rsidDel="00CB62E0" w:rsidRDefault="007E4763" w:rsidP="007E4763">
      <w:pPr>
        <w:pStyle w:val="BodyText"/>
        <w:rPr>
          <w:del w:id="426" w:author="JohnsonJA" w:date="2014-02-07T11:18:00Z"/>
        </w:rPr>
      </w:pPr>
      <w:del w:id="427" w:author="JohnsonJA" w:date="2014-02-07T11:18:00Z">
        <w:r w:rsidDel="00CB62E0">
          <w:delText>Also be careful to account for 32-bit, 64-bit, and other potential differences that may affect the numeric representation.</w:delText>
        </w:r>
      </w:del>
    </w:p>
    <w:p w:rsidR="007E4763" w:rsidDel="00CB62E0" w:rsidRDefault="007E4763" w:rsidP="007E4763">
      <w:pPr>
        <w:pStyle w:val="Heading2"/>
        <w:rPr>
          <w:del w:id="428" w:author="JohnsonJA" w:date="2014-02-07T11:18:00Z"/>
        </w:rPr>
      </w:pPr>
      <w:bookmarkStart w:id="429" w:name="_Toc379531771"/>
      <w:del w:id="430" w:author="JohnsonJA" w:date="2014-02-07T11:18:00Z">
        <w:r w:rsidDel="00CB62E0">
          <w:delText>Incorrect Calculation of Buffer Size</w:delText>
        </w:r>
        <w:bookmarkEnd w:id="429"/>
      </w:del>
    </w:p>
    <w:p w:rsidR="007E4763" w:rsidDel="00CB62E0" w:rsidRDefault="007E4763" w:rsidP="007E4763">
      <w:pPr>
        <w:pStyle w:val="BodyText"/>
        <w:rPr>
          <w:del w:id="431" w:author="JohnsonJA" w:date="2014-02-07T11:18:00Z"/>
        </w:rPr>
      </w:pPr>
      <w:del w:id="432" w:author="JohnsonJA" w:date="2014-02-07T11:18:00Z">
        <w:r w:rsidDel="00CB62E0">
          <w:delText>In languages such as C, where memory management is the programmer's responsibility, there are many opportunities for error. If the programmer does not properly calculate the size of a buffer, then the buffer may be too small to contain the data that the programmer plans to write - even if the input was properly validated. Any number of problems could produce the incorrect calculation and results in an overflow. If you allocate a buffer for the purpose of transforming, converting, or encoding an input, make sure that you allocate enough memory to handle the largest possible encoding. For example, in a routine that converts "&amp;" characters to "&amp;amp;" for HTML entity encoding, you will need an output buffer that is at least 5 times as large as the input buffer.In general, buffer size calculations as described above are not applicable to Java coding practices.</w:delText>
        </w:r>
      </w:del>
    </w:p>
    <w:p w:rsidR="007E4763" w:rsidDel="00CB62E0" w:rsidRDefault="007E4763" w:rsidP="007E4763">
      <w:pPr>
        <w:pStyle w:val="Heading2"/>
        <w:rPr>
          <w:del w:id="433" w:author="JohnsonJA" w:date="2014-02-07T11:18:00Z"/>
        </w:rPr>
      </w:pPr>
      <w:bookmarkStart w:id="434" w:name="_Toc379531772"/>
      <w:del w:id="435" w:author="JohnsonJA" w:date="2014-02-07T11:18:00Z">
        <w:r w:rsidDel="00CB62E0">
          <w:delText>Missing Authentication for Critical Function</w:delText>
        </w:r>
        <w:bookmarkEnd w:id="434"/>
      </w:del>
    </w:p>
    <w:p w:rsidR="007E4763" w:rsidDel="00CB62E0" w:rsidRDefault="007E4763" w:rsidP="007E4763">
      <w:pPr>
        <w:pStyle w:val="BodyText"/>
        <w:rPr>
          <w:del w:id="436" w:author="JohnsonJA" w:date="2014-02-07T11:18:00Z"/>
        </w:rPr>
      </w:pPr>
      <w:del w:id="437" w:author="JohnsonJA" w:date="2014-02-07T11:18:00Z">
        <w:r w:rsidDel="00CB62E0">
          <w:delText xml:space="preserve">Software may expose certain critical functionality with the assumption that nobody would think of trying to do anything other than what it is designed for. But attackers know how to figure out alternate ways of getting into a system. Divide your software into anonymous, normal, privileged, and administrative areas. Identify which of these areas require a proven user identity, and use a centralized authentication capability. </w:delText>
        </w:r>
      </w:del>
    </w:p>
    <w:p w:rsidR="007E4763" w:rsidDel="00CB62E0" w:rsidRDefault="007E4763" w:rsidP="007E4763">
      <w:pPr>
        <w:pStyle w:val="BodyText"/>
        <w:rPr>
          <w:del w:id="438" w:author="JohnsonJA" w:date="2014-02-07T11:18:00Z"/>
        </w:rPr>
      </w:pPr>
      <w:del w:id="439" w:author="JohnsonJA" w:date="2014-02-07T11:18:00Z">
        <w:r w:rsidDel="00CB62E0">
          <w:delText xml:space="preserve">Identify all potential communication channels, or other means of interaction with the software, to ensure that all channels are appropriately protected. Developers sometimes perform authentication at the primary channel, but open up a secondary channel that is assumed to be private. For example, a login mechanism may be listening on one network port, but after successful authentication, it may open up a second port where it waits for the connection, but avoids authentication because it assumes that only the authenticated party will connect to the port. </w:delText>
        </w:r>
      </w:del>
    </w:p>
    <w:p w:rsidR="007E4763" w:rsidDel="00CB62E0" w:rsidRDefault="007E4763" w:rsidP="007E4763">
      <w:pPr>
        <w:pStyle w:val="BodyText"/>
        <w:rPr>
          <w:del w:id="440" w:author="JohnsonJA" w:date="2014-02-07T11:18:00Z"/>
        </w:rPr>
      </w:pPr>
      <w:del w:id="441" w:author="JohnsonJA" w:date="2014-02-07T11:18:00Z">
        <w:r w:rsidDel="00CB62E0">
          <w:delText>In general, if the software or protocol allows a single session or user state to persist across multiple connections or channels, authentication and appropriate credential management need to be used throughout.</w:delText>
        </w:r>
      </w:del>
    </w:p>
    <w:p w:rsidR="007E4763" w:rsidDel="00CB62E0" w:rsidRDefault="007E4763" w:rsidP="007E4763">
      <w:pPr>
        <w:pStyle w:val="Heading2"/>
        <w:rPr>
          <w:del w:id="442" w:author="JohnsonJA" w:date="2014-02-07T11:18:00Z"/>
        </w:rPr>
      </w:pPr>
      <w:bookmarkStart w:id="443" w:name="_Toc379531773"/>
      <w:del w:id="444" w:author="JohnsonJA" w:date="2014-02-07T11:18:00Z">
        <w:r w:rsidDel="00CB62E0">
          <w:delText>Download of Code Without Integrity Check</w:delText>
        </w:r>
        <w:bookmarkEnd w:id="443"/>
      </w:del>
    </w:p>
    <w:p w:rsidR="007E4763" w:rsidDel="00CB62E0" w:rsidRDefault="007E4763" w:rsidP="007E4763">
      <w:pPr>
        <w:pStyle w:val="BodyText"/>
        <w:rPr>
          <w:del w:id="445" w:author="JohnsonJA" w:date="2014-02-07T11:18:00Z"/>
        </w:rPr>
      </w:pPr>
      <w:del w:id="446" w:author="JohnsonJA" w:date="2014-02-07T11:18:00Z">
        <w:r w:rsidDel="00CB62E0">
          <w:delText xml:space="preserve">Use integrity checking on the transmitted code.  If you are providing the code that is to be downloaded, such as for automatic updates of your software, then use cryptographic signatures for your code and modify your download clients to verify the signatures. Ensure that your implementation does not contain CWE-295, CWE-320, CWE-347, and related weaknesses. Use code signing technologies such as Authenticode. See references. Use tools and techniques that require manual (human) analysis, such as penetration testing, threat modeling, and interactive tools that allow the tester to record and modify an active session. These may be more effective than strictly automated techniques. This is especially the case with weaknesses that are related to design and business rules. Use monitoring tools that examine the software's process as it interacts with the operating system and the network. This technique is useful in cases when source code is unavailable, if the software was not developed by you, or if you want to verify that the build phase did not introduce any new weaknesses. Examples include debuggers that directly attach to the running process; system-call tracing utilities such as truss (Solaris) and strace (Linux); system activity monitors such as FileMon, RegMon, Process Monitor, and other Sysinternals utilities (Windows); and sniffers and protocol analyzers that monitor network traffic. </w:delText>
        </w:r>
      </w:del>
    </w:p>
    <w:p w:rsidR="007E4763" w:rsidDel="00CB62E0" w:rsidRDefault="007E4763" w:rsidP="007E4763">
      <w:pPr>
        <w:pStyle w:val="BodyText"/>
        <w:rPr>
          <w:del w:id="447" w:author="JohnsonJA" w:date="2014-02-07T11:18:00Z"/>
        </w:rPr>
      </w:pPr>
      <w:del w:id="448" w:author="JohnsonJA" w:date="2014-02-07T11:18:00Z">
        <w:r w:rsidDel="00CB62E0">
          <w:delText>Attach the monitor to the process and also sniff the network connection. Trigger features related to product updates or plugin installation, which is likely to force a code download. Monitor when files are downloaded and separately executed, or if they are otherwise read back into the process. Look for evidence of cryptographic library calls that use integrity checking.</w:delText>
        </w:r>
      </w:del>
    </w:p>
    <w:p w:rsidR="007E4763" w:rsidDel="00CB62E0" w:rsidRDefault="007E4763" w:rsidP="007E4763">
      <w:pPr>
        <w:pStyle w:val="Heading2"/>
        <w:rPr>
          <w:del w:id="449" w:author="JohnsonJA" w:date="2014-02-07T11:18:00Z"/>
        </w:rPr>
      </w:pPr>
      <w:bookmarkStart w:id="450" w:name="_Toc379531774"/>
      <w:del w:id="451" w:author="JohnsonJA" w:date="2014-02-07T11:18:00Z">
        <w:r w:rsidDel="00CB62E0">
          <w:delText>Incorrect Permission Assignment for Critical Resource</w:delText>
        </w:r>
        <w:bookmarkEnd w:id="450"/>
      </w:del>
    </w:p>
    <w:p w:rsidR="007E4763" w:rsidDel="00CB62E0" w:rsidRDefault="007E4763" w:rsidP="007E4763">
      <w:pPr>
        <w:pStyle w:val="BodyText"/>
        <w:rPr>
          <w:del w:id="452" w:author="JohnsonJA" w:date="2014-02-07T11:18:00Z"/>
        </w:rPr>
      </w:pPr>
      <w:del w:id="453" w:author="JohnsonJA" w:date="2014-02-07T11:18:00Z">
        <w:r w:rsidDel="00CB62E0">
          <w:delText xml:space="preserve">If you have critical programs, data stores, or configuration files with permissions that make your resources readable or writable by the world, there is a risk. While this issue might not be considered during implementation or design, sometimes that's where the solution needs to be applied. Leaving it up to a sysadmin to notice and make the appropriate changes is far from optimal, and sometimes impossible. When using a critical resource such as a configuration file, check to see if the resource has insecure permissions (such as being modifiable by any regular user), and generate an error or even exit the software if there is a possibility that the resource could have been modified by an unauthorized party. </w:delText>
        </w:r>
      </w:del>
    </w:p>
    <w:p w:rsidR="007E4763" w:rsidDel="00CB62E0" w:rsidRDefault="007E4763" w:rsidP="007E4763">
      <w:pPr>
        <w:pStyle w:val="BodyText"/>
        <w:rPr>
          <w:del w:id="454" w:author="JohnsonJA" w:date="2014-02-07T11:18:00Z"/>
        </w:rPr>
      </w:pPr>
      <w:del w:id="455" w:author="JohnsonJA" w:date="2014-02-07T11:18:00Z">
        <w:r w:rsidDel="00CB62E0">
          <w:delText>Divide your application into anonymous, normal, privileged, and administrative areas. Reduce the attack surface by carefully defining distinct user groups, privileges, and/or roles. Map these against data, functionality, and the related resources. Then set the permissions accordingly. This will allow you to maintain more fine-grained control over your resources.</w:delText>
        </w:r>
      </w:del>
    </w:p>
    <w:p w:rsidR="007E4763" w:rsidDel="00CB62E0" w:rsidRDefault="007E4763" w:rsidP="007E4763">
      <w:pPr>
        <w:pStyle w:val="BodyText"/>
        <w:rPr>
          <w:del w:id="456" w:author="JohnsonJA" w:date="2014-02-07T11:18:00Z"/>
        </w:rPr>
      </w:pPr>
      <w:del w:id="457" w:author="JohnsonJA" w:date="2014-02-07T11:18:00Z">
        <w:r w:rsidDel="00CB62E0">
          <w:delText xml:space="preserve">Use monitoring tools that examine the software's process as it interacts with the operating system and the network. This technique is useful in cases when source code is unavailable, if the software was not developed by you, or if you want to verify that the build phase did not introduce any new weaknesses. Examples include debuggers that directly attach to the running process; system-call tracing utilities such as truss (Solaris) and strace (Linux); system activity monitors such as FileMon, RegMon, Process Monitor, and other Sysinternals utilities (Windows); and sniffers and protocol analyzers that monitor network traffic. </w:delText>
        </w:r>
      </w:del>
    </w:p>
    <w:p w:rsidR="007E4763" w:rsidDel="00CB62E0" w:rsidRDefault="007E4763" w:rsidP="007E4763">
      <w:pPr>
        <w:pStyle w:val="BodyText"/>
        <w:rPr>
          <w:del w:id="458" w:author="JohnsonJA" w:date="2014-02-07T11:18:00Z"/>
        </w:rPr>
      </w:pPr>
      <w:del w:id="459" w:author="JohnsonJA" w:date="2014-02-07T11:18:00Z">
        <w:r w:rsidDel="00CB62E0">
          <w:delText xml:space="preserve">Attach the monitor to the process and watch for library functions or system calls on OS resources such as files, directories, and shared memory. Examine the arguments to these calls to infer which permissions are being used. </w:delText>
        </w:r>
      </w:del>
    </w:p>
    <w:p w:rsidR="007E4763" w:rsidDel="00CB62E0" w:rsidRDefault="007E4763" w:rsidP="007E4763">
      <w:pPr>
        <w:pStyle w:val="BodyText"/>
        <w:rPr>
          <w:del w:id="460" w:author="JohnsonJA" w:date="2014-02-07T11:18:00Z"/>
        </w:rPr>
      </w:pPr>
      <w:del w:id="461" w:author="JohnsonJA" w:date="2014-02-07T11:18:00Z">
        <w:r w:rsidDel="00CB62E0">
          <w:delText>Note that this technique is only useful for permissions issues related to system resources. It is not likely to detect application-level business rules that are related to permissions, such as if a user of a blog system marks a post as "private," but the blog system inadvertently marks it as "public."</w:delText>
        </w:r>
      </w:del>
    </w:p>
    <w:p w:rsidR="007E4763" w:rsidDel="00CB62E0" w:rsidRDefault="007E4763" w:rsidP="007E4763">
      <w:pPr>
        <w:pStyle w:val="Heading2"/>
        <w:rPr>
          <w:del w:id="462" w:author="JohnsonJA" w:date="2014-02-07T11:18:00Z"/>
        </w:rPr>
      </w:pPr>
      <w:bookmarkStart w:id="463" w:name="_Toc379531775"/>
      <w:del w:id="464" w:author="JohnsonJA" w:date="2014-02-07T11:18:00Z">
        <w:r w:rsidDel="00CB62E0">
          <w:delText>Allocation of Resources Without Limits or Throttling</w:delText>
        </w:r>
        <w:bookmarkEnd w:id="463"/>
      </w:del>
    </w:p>
    <w:p w:rsidR="007E4763" w:rsidDel="00CB62E0" w:rsidRDefault="007E4763" w:rsidP="007E4763">
      <w:pPr>
        <w:pStyle w:val="BodyText"/>
        <w:rPr>
          <w:del w:id="465" w:author="JohnsonJA" w:date="2014-02-07T11:18:00Z"/>
        </w:rPr>
      </w:pPr>
      <w:del w:id="466" w:author="JohnsonJA" w:date="2014-02-07T11:18:00Z">
        <w:r w:rsidDel="00CB62E0">
          <w:delText xml:space="preserve">While software often runs under hard limits of the system (memory, disk space, CPU) - it's not particularly rare when it uses all these resources to the exclusion of everything else. And often, only a little bit is ever expected to be allocated to any one person or task. The lack of control over resource allocation is an avenue for attackers to cause a denial of service against other users of your software, possibly the entire system - and in some cases, this can be leveraged to conduct other more devastating attacks. Clearly specify the minimum and maximum expectations for capabilities, and dictate which behaviors are acceptable when resource allocation reaches limits. Mitigation of resource exhaustion attacks requires that the target system either: </w:delText>
        </w:r>
      </w:del>
    </w:p>
    <w:p w:rsidR="007E4763" w:rsidDel="00CB62E0" w:rsidRDefault="007E4763" w:rsidP="007E4763">
      <w:pPr>
        <w:pStyle w:val="Bullet1"/>
        <w:rPr>
          <w:del w:id="467" w:author="JohnsonJA" w:date="2014-02-07T11:18:00Z"/>
        </w:rPr>
      </w:pPr>
      <w:del w:id="468" w:author="JohnsonJA" w:date="2014-02-07T11:18:00Z">
        <w:r w:rsidDel="00CB62E0">
          <w:delText xml:space="preserve">recognizes the attack and denies that user further access for a given amount of time, typically by using increasing time delays </w:delText>
        </w:r>
      </w:del>
    </w:p>
    <w:p w:rsidR="007E4763" w:rsidDel="00CB62E0" w:rsidRDefault="007E4763" w:rsidP="007E4763">
      <w:pPr>
        <w:pStyle w:val="Bullet1"/>
        <w:rPr>
          <w:del w:id="469" w:author="JohnsonJA" w:date="2014-02-07T11:18:00Z"/>
        </w:rPr>
      </w:pPr>
      <w:del w:id="470" w:author="JohnsonJA" w:date="2014-02-07T11:18:00Z">
        <w:r w:rsidDel="00CB62E0">
          <w:delText xml:space="preserve">uniformly throttles all requests in order to make it more difficult to consume resources more quickly than they can again be freed. </w:delText>
        </w:r>
      </w:del>
    </w:p>
    <w:p w:rsidR="007E4763" w:rsidDel="00CB62E0" w:rsidRDefault="007E4763" w:rsidP="007E4763">
      <w:pPr>
        <w:pStyle w:val="BodyText"/>
        <w:rPr>
          <w:del w:id="471" w:author="JohnsonJA" w:date="2014-02-07T11:18:00Z"/>
        </w:rPr>
      </w:pPr>
      <w:del w:id="472" w:author="JohnsonJA" w:date="2014-02-07T11:18:00Z">
        <w:r w:rsidDel="00CB62E0">
          <w:delText xml:space="preserve">The first of these solutions is an issue in itself though, since it may allow attackers to prevent the use of the system by a particular valid user. If the attacker impersonates the valid user, he may be able to prevent the user from accessing the server in question. </w:delText>
        </w:r>
      </w:del>
    </w:p>
    <w:p w:rsidR="007E4763" w:rsidDel="00CB62E0" w:rsidRDefault="007E4763" w:rsidP="007E4763">
      <w:pPr>
        <w:pStyle w:val="BodyText"/>
        <w:rPr>
          <w:del w:id="473" w:author="JohnsonJA" w:date="2014-02-07T11:18:00Z"/>
        </w:rPr>
      </w:pPr>
      <w:del w:id="474" w:author="JohnsonJA" w:date="2014-02-07T11:18:00Z">
        <w:r w:rsidDel="00CB62E0">
          <w:delText>The second solution can be difficult to effectively institute -- and even when properly done, it does not provide a full solution. It simply requires more resources on the part of the attacker.</w:delText>
        </w:r>
      </w:del>
    </w:p>
    <w:p w:rsidR="007E4763" w:rsidDel="00CB62E0" w:rsidRDefault="007E4763" w:rsidP="007E4763">
      <w:pPr>
        <w:pStyle w:val="Heading2"/>
        <w:rPr>
          <w:del w:id="475" w:author="JohnsonJA" w:date="2014-02-07T11:18:00Z"/>
        </w:rPr>
      </w:pPr>
      <w:bookmarkStart w:id="476" w:name="_Toc379531776"/>
      <w:del w:id="477" w:author="JohnsonJA" w:date="2014-02-07T11:18:00Z">
        <w:r w:rsidDel="00CB62E0">
          <w:delText>URL Redirection to Un-trusted Site ('Open Redirect')</w:delText>
        </w:r>
        <w:bookmarkEnd w:id="476"/>
      </w:del>
    </w:p>
    <w:p w:rsidR="007E4763" w:rsidDel="00CB62E0" w:rsidRDefault="007E4763" w:rsidP="007E4763">
      <w:pPr>
        <w:pStyle w:val="BodyText"/>
        <w:rPr>
          <w:del w:id="478" w:author="JohnsonJA" w:date="2014-02-07T11:18:00Z"/>
        </w:rPr>
      </w:pPr>
      <w:del w:id="479" w:author="JohnsonJA" w:date="2014-02-07T11:18:00Z">
        <w:r w:rsidDel="00CB62E0">
          <w:delText xml:space="preserve">While much of the power of the World Wide Web is in sharing and following links between web sites, typically there is an assumption that a user should be able to click on a link or perform some other action before being sent to a different web site. Many web applications have implemented redirect features that allow attackers to specify an arbitrary URL to link to, and the web client does this automatically. This may be another of those features that are "just the way the web works," but if left unchecked, it could be useful to attackers in a couple important ways. First, the victim could be automatically redirected to a malicious site that tries to attack the victim through the web browser. Alternately, a phishing attack could be conducted, which tricks victims into visiting malicious sites that are posing as legitimate sites. Assume all input is malicious. Use an "accept known good" input validation strategy, i.e., use a white list of acceptable inputs that strictly conform to specifications. Reject any input that does not strictly conform to specifications, or transform it into something that does. Do not rely exclusively on looking for malicious or malformed inputs (i.e., do not rely on a blacklist). However, blacklists can be useful for detecting potential attacks or determining which inputs are so malformed that they should be rejected outright. </w:delText>
        </w:r>
      </w:del>
    </w:p>
    <w:p w:rsidR="007E4763" w:rsidDel="00CB62E0" w:rsidRDefault="007E4763" w:rsidP="007E4763">
      <w:pPr>
        <w:pStyle w:val="BodyText"/>
        <w:rPr>
          <w:del w:id="480" w:author="JohnsonJA" w:date="2014-02-07T11:18:00Z"/>
        </w:rPr>
      </w:pPr>
      <w:del w:id="481" w:author="JohnsonJA" w:date="2014-02-07T11:18:00Z">
        <w:r w:rsidDel="00CB62E0">
          <w:delText xml:space="preserve">When performing input validation, consider all potentially relevant properties, including length, type of input, the full range of acceptable values, missing or extra inputs, syntax, consistency across related fields, and conformance to business rules. As an example of business rule logic, "boat" may be syntactically valid because it only contains alphanumeric characters, but it is not valid if you are expecting colors such as "red" or "blue." </w:delText>
        </w:r>
      </w:del>
    </w:p>
    <w:p w:rsidR="007E4763" w:rsidDel="00CB62E0" w:rsidRDefault="007E4763" w:rsidP="007E4763">
      <w:pPr>
        <w:pStyle w:val="BodyText"/>
        <w:rPr>
          <w:del w:id="482" w:author="JohnsonJA" w:date="2014-02-07T11:18:00Z"/>
        </w:rPr>
      </w:pPr>
      <w:del w:id="483" w:author="JohnsonJA" w:date="2014-02-07T11:18:00Z">
        <w:r w:rsidDel="00CB62E0">
          <w:delText>Use a white list of approved URLs or domains to be used for redirection.</w:delText>
        </w:r>
      </w:del>
    </w:p>
    <w:p w:rsidR="007E4763" w:rsidDel="00CB62E0" w:rsidRDefault="007E4763" w:rsidP="007E4763">
      <w:pPr>
        <w:pStyle w:val="BodyText"/>
        <w:rPr>
          <w:del w:id="484" w:author="JohnsonJA" w:date="2014-02-07T11:18:00Z"/>
        </w:rPr>
      </w:pPr>
      <w:del w:id="485" w:author="JohnsonJA" w:date="2014-02-07T11:18:00Z">
        <w:r w:rsidDel="00CB62E0">
          <w:delText>Observe the following practices:</w:delText>
        </w:r>
      </w:del>
    </w:p>
    <w:p w:rsidR="007E4763" w:rsidDel="00CB62E0" w:rsidRDefault="007E4763" w:rsidP="007E4763">
      <w:pPr>
        <w:pStyle w:val="Bullet1"/>
        <w:rPr>
          <w:del w:id="486" w:author="JohnsonJA" w:date="2014-02-07T11:18:00Z"/>
        </w:rPr>
      </w:pPr>
      <w:del w:id="487" w:author="JohnsonJA" w:date="2014-02-07T11:18:00Z">
        <w:r w:rsidDel="00CB62E0">
          <w:delText>Use a white list of approved URLs or domains to be used for redirection</w:delText>
        </w:r>
      </w:del>
    </w:p>
    <w:p w:rsidR="007E4763" w:rsidDel="00CB62E0" w:rsidRDefault="007E4763" w:rsidP="007E4763">
      <w:pPr>
        <w:pStyle w:val="Bullet1"/>
        <w:rPr>
          <w:del w:id="488" w:author="JohnsonJA" w:date="2014-02-07T11:18:00Z"/>
        </w:rPr>
      </w:pPr>
      <w:del w:id="489" w:author="JohnsonJA" w:date="2014-02-07T11:18:00Z">
        <w:r w:rsidDel="00CB62E0">
          <w:delText>If a URL is received from a query string, sanitize the URLs as described in section 8.1.</w:delText>
        </w:r>
      </w:del>
    </w:p>
    <w:p w:rsidR="007E4763" w:rsidDel="00CB62E0" w:rsidRDefault="007E4763" w:rsidP="007E4763">
      <w:pPr>
        <w:pStyle w:val="Heading2"/>
        <w:rPr>
          <w:del w:id="490" w:author="JohnsonJA" w:date="2014-02-07T11:18:00Z"/>
        </w:rPr>
      </w:pPr>
      <w:bookmarkStart w:id="491" w:name="_Toc379531777"/>
      <w:del w:id="492" w:author="JohnsonJA" w:date="2014-02-07T11:18:00Z">
        <w:r w:rsidDel="00CB62E0">
          <w:delText>Use of a Broken or Risky Cryptographic Algorithm</w:delText>
        </w:r>
        <w:bookmarkEnd w:id="491"/>
      </w:del>
    </w:p>
    <w:p w:rsidR="007E4763" w:rsidDel="00CB62E0" w:rsidRDefault="007E4763" w:rsidP="007E4763">
      <w:pPr>
        <w:pStyle w:val="BodyText"/>
        <w:rPr>
          <w:del w:id="493" w:author="JohnsonJA" w:date="2014-02-07T11:18:00Z"/>
        </w:rPr>
      </w:pPr>
      <w:del w:id="494" w:author="JohnsonJA" w:date="2014-02-07T11:18:00Z">
        <w:r w:rsidDel="00CB62E0">
          <w:delText xml:space="preserve">If you are handling sensitive data or you need to protect a communication channel, you may be using cryptography to prevent attackers from reading it. You may be tempted to develop your own encryption scheme in the hopes of making it difficult for attackers to crack. This kind of grow-your-own cryptography is a welcome sight to attackers. Cryptography is just plain hard. If brilliant mathematicians and computer scientists worldwide can't get it right (and they're always breaking their own stuff), then neither can you. Do not develop your own cryptographic algorithms. They will likely be exposed to attacks that are well-understood by cryptographers. Reverse engineering techniques are mature. If your algorithm can be compromised if attackers find out how it works, then it is especially weak. Select a well-vetted algorithm that is currently considered to be strong by experts in the field, and select well-tested implementations. </w:delText>
        </w:r>
      </w:del>
    </w:p>
    <w:p w:rsidR="007E4763" w:rsidDel="00CB62E0" w:rsidRDefault="007E4763" w:rsidP="007E4763">
      <w:pPr>
        <w:pStyle w:val="BodyText"/>
        <w:rPr>
          <w:del w:id="495" w:author="JohnsonJA" w:date="2014-02-07T11:18:00Z"/>
        </w:rPr>
      </w:pPr>
      <w:del w:id="496" w:author="JohnsonJA" w:date="2014-02-07T11:18:00Z">
        <w:r w:rsidDel="00CB62E0">
          <w:delText xml:space="preserve">For example, </w:delText>
        </w:r>
        <w:r w:rsidR="005F713E" w:rsidDel="00CB62E0">
          <w:delText>CA/CST</w:delText>
        </w:r>
        <w:r w:rsidDel="00CB62E0">
          <w:delText xml:space="preserve"> systems require FIPS 140-2 certification. </w:delText>
        </w:r>
      </w:del>
    </w:p>
    <w:p w:rsidR="007E4763" w:rsidDel="00CB62E0" w:rsidRDefault="007E4763" w:rsidP="007E4763">
      <w:pPr>
        <w:pStyle w:val="BodyText"/>
        <w:rPr>
          <w:del w:id="497" w:author="JohnsonJA" w:date="2014-02-07T11:18:00Z"/>
        </w:rPr>
      </w:pPr>
      <w:del w:id="498" w:author="JohnsonJA" w:date="2014-02-07T11:18:00Z">
        <w:r w:rsidDel="00CB62E0">
          <w:delText xml:space="preserve">As with all cryptographic mechanisms, the source code should be available for analysis. </w:delText>
        </w:r>
      </w:del>
    </w:p>
    <w:p w:rsidR="007E4763" w:rsidDel="00CB62E0" w:rsidRDefault="007E4763" w:rsidP="007E4763">
      <w:pPr>
        <w:pStyle w:val="BodyText"/>
        <w:rPr>
          <w:del w:id="499" w:author="JohnsonJA" w:date="2014-02-07T11:18:00Z"/>
        </w:rPr>
      </w:pPr>
      <w:del w:id="500" w:author="JohnsonJA" w:date="2014-02-07T11:18:00Z">
        <w:r w:rsidDel="00CB62E0">
          <w:delText>Periodically ensure that you aren't using obsolete cryptography. Some older algorithms, once thought to require a billion years of computing time, can now be broken in days or hours. This includes MD4, MD5, SHA1, DES, and other algorithms which were once regarded as strong.</w:delText>
        </w:r>
      </w:del>
    </w:p>
    <w:p w:rsidR="007E4763" w:rsidDel="00CB62E0" w:rsidRDefault="007E4763" w:rsidP="007E4763">
      <w:pPr>
        <w:pStyle w:val="BodyText"/>
        <w:rPr>
          <w:del w:id="501" w:author="JohnsonJA" w:date="2014-02-07T11:18:00Z"/>
        </w:rPr>
      </w:pPr>
      <w:del w:id="502" w:author="JohnsonJA" w:date="2014-02-07T11:18:00Z">
        <w:r w:rsidDel="00CB62E0">
          <w:delText>Design your software so that you can replace one cryptographic algorithm with another. This will make it easier to upgrade to stronger algorithms.</w:delText>
        </w:r>
      </w:del>
    </w:p>
    <w:p w:rsidR="007E4763" w:rsidDel="00CB62E0" w:rsidRDefault="007E4763" w:rsidP="007E4763">
      <w:pPr>
        <w:pStyle w:val="Heading2"/>
        <w:rPr>
          <w:del w:id="503" w:author="JohnsonJA" w:date="2014-02-07T11:18:00Z"/>
        </w:rPr>
      </w:pPr>
      <w:bookmarkStart w:id="504" w:name="_Toc379531778"/>
      <w:del w:id="505" w:author="JohnsonJA" w:date="2014-02-07T11:18:00Z">
        <w:r w:rsidDel="00CB62E0">
          <w:delText>Race Conditions</w:delText>
        </w:r>
        <w:bookmarkEnd w:id="504"/>
      </w:del>
    </w:p>
    <w:p w:rsidR="007E4763" w:rsidDel="00CB62E0" w:rsidRDefault="007E4763" w:rsidP="007E4763">
      <w:pPr>
        <w:pStyle w:val="BodyText"/>
        <w:rPr>
          <w:del w:id="506" w:author="JohnsonJA" w:date="2014-02-07T11:18:00Z"/>
        </w:rPr>
      </w:pPr>
      <w:del w:id="507" w:author="JohnsonJA" w:date="2014-02-07T11:18:00Z">
        <w:r w:rsidDel="00CB62E0">
          <w:delText xml:space="preserve">Race conditions can occur when two users/processes attempt to use the exact same resource at almost exactly the same time. In many cases, a race condition can involve multiple processes in which the attacker has full control over one process. Even when the race condition occurs between multiple threads, the attacker may be able to influence when some of those threads execute. Your only comfort with race conditions is that data corruption and denial of service are the norm. Reliable techniques for code execution haven't been developed - yet. Minimize the usage of shared resources in order to remove as much complexity as possible from the control flow and to reduce the likelihood of unexpected conditions occurring. </w:delText>
        </w:r>
      </w:del>
    </w:p>
    <w:p w:rsidR="007E4763" w:rsidDel="00CB62E0" w:rsidRDefault="007E4763" w:rsidP="007E4763">
      <w:pPr>
        <w:pStyle w:val="BodyText"/>
        <w:rPr>
          <w:del w:id="508" w:author="JohnsonJA" w:date="2014-02-07T11:18:00Z"/>
        </w:rPr>
      </w:pPr>
      <w:del w:id="509" w:author="JohnsonJA" w:date="2014-02-07T11:18:00Z">
        <w:r w:rsidDel="00CB62E0">
          <w:delText>Additionally, this will minimize the amount of synchronization necessary and may even help to reduce the likelihood of a denial of service where an attacker may be able to repeatedly trigger a critical section</w:delText>
        </w:r>
      </w:del>
    </w:p>
    <w:p w:rsidR="007E4763" w:rsidDel="00CB62E0" w:rsidRDefault="007E4763" w:rsidP="007E4763">
      <w:pPr>
        <w:pStyle w:val="BodyText"/>
        <w:rPr>
          <w:del w:id="510" w:author="JohnsonJA" w:date="2014-02-07T11:18:00Z"/>
        </w:rPr>
      </w:pPr>
      <w:del w:id="511" w:author="JohnsonJA" w:date="2014-02-07T11:18:00Z">
        <w:r w:rsidDel="00CB62E0">
          <w:delText xml:space="preserve">Stress-test the software by calling it simultaneously from a large number of threads or processes, and look for evidence of any unexpected behavior. The software's operation may slow down, but it should not become unstable, crash, or generate incorrect results. </w:delText>
        </w:r>
      </w:del>
    </w:p>
    <w:p w:rsidR="007E4763" w:rsidDel="00CB62E0" w:rsidRDefault="007E4763" w:rsidP="007E4763">
      <w:pPr>
        <w:pStyle w:val="BodyText"/>
        <w:rPr>
          <w:del w:id="512" w:author="JohnsonJA" w:date="2014-02-07T11:18:00Z"/>
        </w:rPr>
      </w:pPr>
      <w:del w:id="513" w:author="JohnsonJA" w:date="2014-02-07T11:18:00Z">
        <w:r w:rsidDel="00CB62E0">
          <w:delText>Insert breakpoints or delays in between relevant code statements to artificially expand the race window so that it will be easier to detect.</w:delText>
        </w:r>
      </w:del>
    </w:p>
    <w:p w:rsidR="007E4763" w:rsidDel="00CB62E0" w:rsidRDefault="007E4763" w:rsidP="007E4763">
      <w:pPr>
        <w:pStyle w:val="BodyText"/>
        <w:rPr>
          <w:del w:id="514" w:author="JohnsonJA" w:date="2014-02-07T11:18:00Z"/>
        </w:rPr>
      </w:pPr>
      <w:del w:id="515" w:author="JohnsonJA" w:date="2014-02-07T11:18:00Z">
        <w:r w:rsidDel="00CB62E0">
          <w:delText>The following example implementation avoids a race condition:</w:delText>
        </w:r>
      </w:del>
    </w:p>
    <w:p w:rsidR="007E4763" w:rsidDel="00CB62E0" w:rsidRDefault="007E4763" w:rsidP="007E4763">
      <w:pPr>
        <w:pStyle w:val="BodyText"/>
        <w:rPr>
          <w:del w:id="516" w:author="JohnsonJA" w:date="2014-02-07T11:18:00Z"/>
        </w:rPr>
      </w:pPr>
    </w:p>
    <w:p w:rsidR="007E4763" w:rsidDel="00CB62E0" w:rsidRDefault="007E4763" w:rsidP="007E4763">
      <w:pPr>
        <w:pStyle w:val="BodyText"/>
        <w:rPr>
          <w:del w:id="517" w:author="JohnsonJA" w:date="2014-02-07T11:18:00Z"/>
        </w:rPr>
      </w:pPr>
    </w:p>
    <w:p w:rsidR="007E4763" w:rsidDel="00CB62E0" w:rsidRDefault="007E4763" w:rsidP="007E4763">
      <w:pPr>
        <w:pStyle w:val="CodeListing"/>
        <w:rPr>
          <w:del w:id="518" w:author="JohnsonJA" w:date="2014-02-07T11:18:00Z"/>
        </w:rPr>
      </w:pPr>
      <w:del w:id="519" w:author="JohnsonJA" w:date="2014-02-07T11:18:00Z">
        <w:r w:rsidDel="00CB62E0">
          <w:delText>class Race1 extends Thread {</w:delText>
        </w:r>
      </w:del>
    </w:p>
    <w:p w:rsidR="007E4763" w:rsidDel="00CB62E0" w:rsidRDefault="007E4763" w:rsidP="007E4763">
      <w:pPr>
        <w:pStyle w:val="CodeListing"/>
        <w:rPr>
          <w:del w:id="520" w:author="JohnsonJA" w:date="2014-02-07T11:18:00Z"/>
        </w:rPr>
      </w:pPr>
      <w:del w:id="521" w:author="JohnsonJA" w:date="2014-02-07T11:18:00Z">
        <w:r w:rsidDel="00CB62E0">
          <w:delText>static Shared1 s;</w:delText>
        </w:r>
      </w:del>
    </w:p>
    <w:p w:rsidR="007E4763" w:rsidDel="00CB62E0" w:rsidRDefault="007E4763" w:rsidP="007E4763">
      <w:pPr>
        <w:pStyle w:val="CodeListing"/>
        <w:rPr>
          <w:del w:id="522" w:author="JohnsonJA" w:date="2014-02-07T11:18:00Z"/>
        </w:rPr>
      </w:pPr>
      <w:del w:id="523" w:author="JohnsonJA" w:date="2014-02-07T11:18:00Z">
        <w:r w:rsidDel="00CB62E0">
          <w:delText>static volatile boolean done=false;</w:delText>
        </w:r>
      </w:del>
    </w:p>
    <w:p w:rsidR="007E4763" w:rsidDel="00CB62E0" w:rsidRDefault="007E4763" w:rsidP="007E4763">
      <w:pPr>
        <w:pStyle w:val="CodeListing"/>
        <w:rPr>
          <w:del w:id="524" w:author="JohnsonJA" w:date="2014-02-07T11:18:00Z"/>
        </w:rPr>
      </w:pPr>
    </w:p>
    <w:p w:rsidR="007E4763" w:rsidDel="00CB62E0" w:rsidRDefault="007E4763" w:rsidP="007E4763">
      <w:pPr>
        <w:pStyle w:val="CodeListing"/>
        <w:rPr>
          <w:del w:id="525" w:author="JohnsonJA" w:date="2014-02-07T11:18:00Z"/>
        </w:rPr>
      </w:pPr>
      <w:del w:id="526" w:author="JohnsonJA" w:date="2014-02-07T11:18:00Z">
        <w:r w:rsidDel="00CB62E0">
          <w:delText>public static void main(String[] args) {</w:delText>
        </w:r>
      </w:del>
    </w:p>
    <w:p w:rsidR="007E4763" w:rsidDel="00CB62E0" w:rsidRDefault="007E4763" w:rsidP="007E4763">
      <w:pPr>
        <w:pStyle w:val="CodeListing"/>
        <w:rPr>
          <w:del w:id="527" w:author="JohnsonJA" w:date="2014-02-07T11:18:00Z"/>
        </w:rPr>
      </w:pPr>
      <w:del w:id="528" w:author="JohnsonJA" w:date="2014-02-07T11:18:00Z">
        <w:r w:rsidDel="00CB62E0">
          <w:delText>Thread lo=new Race1();</w:delText>
        </w:r>
      </w:del>
    </w:p>
    <w:p w:rsidR="007E4763" w:rsidDel="00CB62E0" w:rsidRDefault="007E4763" w:rsidP="007E4763">
      <w:pPr>
        <w:pStyle w:val="CodeListing"/>
        <w:rPr>
          <w:del w:id="529" w:author="JohnsonJA" w:date="2014-02-07T11:18:00Z"/>
        </w:rPr>
      </w:pPr>
      <w:del w:id="530" w:author="JohnsonJA" w:date="2014-02-07T11:18:00Z">
        <w:r w:rsidDel="00CB62E0">
          <w:delText>s=new Shared1();</w:delText>
        </w:r>
      </w:del>
    </w:p>
    <w:p w:rsidR="007E4763" w:rsidDel="00CB62E0" w:rsidRDefault="007E4763" w:rsidP="007E4763">
      <w:pPr>
        <w:pStyle w:val="CodeListing"/>
        <w:rPr>
          <w:del w:id="531" w:author="JohnsonJA" w:date="2014-02-07T11:18:00Z"/>
        </w:rPr>
      </w:pPr>
      <w:del w:id="532" w:author="JohnsonJA" w:date="2014-02-07T11:18:00Z">
        <w:r w:rsidDel="00CB62E0">
          <w:delText>try {</w:delText>
        </w:r>
      </w:del>
    </w:p>
    <w:p w:rsidR="007E4763" w:rsidDel="00CB62E0" w:rsidRDefault="007E4763" w:rsidP="007E4763">
      <w:pPr>
        <w:pStyle w:val="CodeListing"/>
        <w:rPr>
          <w:del w:id="533" w:author="JohnsonJA" w:date="2014-02-07T11:18:00Z"/>
        </w:rPr>
      </w:pPr>
      <w:del w:id="534" w:author="JohnsonJA" w:date="2014-02-07T11:18:00Z">
        <w:r w:rsidDel="00CB62E0">
          <w:delText>lo.start();</w:delText>
        </w:r>
      </w:del>
    </w:p>
    <w:p w:rsidR="007E4763" w:rsidDel="00CB62E0" w:rsidRDefault="007E4763" w:rsidP="007E4763">
      <w:pPr>
        <w:pStyle w:val="CodeListing"/>
        <w:rPr>
          <w:del w:id="535" w:author="JohnsonJA" w:date="2014-02-07T11:18:00Z"/>
        </w:rPr>
      </w:pPr>
      <w:del w:id="536" w:author="JohnsonJA" w:date="2014-02-07T11:18:00Z">
        <w:r w:rsidDel="00CB62E0">
          <w:delText>while (!done) {</w:delText>
        </w:r>
      </w:del>
    </w:p>
    <w:p w:rsidR="007E4763" w:rsidDel="00CB62E0" w:rsidRDefault="007E4763" w:rsidP="007E4763">
      <w:pPr>
        <w:pStyle w:val="CodeListing"/>
        <w:rPr>
          <w:del w:id="537" w:author="JohnsonJA" w:date="2014-02-07T11:18:00Z"/>
        </w:rPr>
      </w:pPr>
      <w:del w:id="538" w:author="JohnsonJA" w:date="2014-02-07T11:18:00Z">
        <w:r w:rsidDel="00CB62E0">
          <w:delText>s.bump();</w:delText>
        </w:r>
      </w:del>
    </w:p>
    <w:p w:rsidR="007E4763" w:rsidDel="00CB62E0" w:rsidRDefault="007E4763" w:rsidP="007E4763">
      <w:pPr>
        <w:pStyle w:val="CodeListing"/>
        <w:rPr>
          <w:del w:id="539" w:author="JohnsonJA" w:date="2014-02-07T11:18:00Z"/>
        </w:rPr>
      </w:pPr>
      <w:del w:id="540" w:author="JohnsonJA" w:date="2014-02-07T11:18:00Z">
        <w:r w:rsidDel="00CB62E0">
          <w:delText>sleep(30);</w:delText>
        </w:r>
      </w:del>
    </w:p>
    <w:p w:rsidR="007E4763" w:rsidDel="00CB62E0" w:rsidRDefault="007E4763" w:rsidP="007E4763">
      <w:pPr>
        <w:pStyle w:val="CodeListing"/>
        <w:rPr>
          <w:del w:id="541" w:author="JohnsonJA" w:date="2014-02-07T11:18:00Z"/>
        </w:rPr>
      </w:pPr>
      <w:del w:id="542" w:author="JohnsonJA" w:date="2014-02-07T11:18:00Z">
        <w:r w:rsidDel="00CB62E0">
          <w:delText>}</w:delText>
        </w:r>
      </w:del>
    </w:p>
    <w:p w:rsidR="007E4763" w:rsidDel="00CB62E0" w:rsidRDefault="007E4763" w:rsidP="007E4763">
      <w:pPr>
        <w:pStyle w:val="CodeListing"/>
        <w:rPr>
          <w:del w:id="543" w:author="JohnsonJA" w:date="2014-02-07T11:18:00Z"/>
        </w:rPr>
      </w:pPr>
      <w:del w:id="544" w:author="JohnsonJA" w:date="2014-02-07T11:18:00Z">
        <w:r w:rsidDel="00CB62E0">
          <w:delText>lo.join();</w:delText>
        </w:r>
      </w:del>
    </w:p>
    <w:p w:rsidR="007E4763" w:rsidDel="00CB62E0" w:rsidRDefault="007E4763" w:rsidP="007E4763">
      <w:pPr>
        <w:pStyle w:val="CodeListing"/>
        <w:rPr>
          <w:del w:id="545" w:author="JohnsonJA" w:date="2014-02-07T11:18:00Z"/>
        </w:rPr>
      </w:pPr>
      <w:del w:id="546" w:author="JohnsonJA" w:date="2014-02-07T11:18:00Z">
        <w:r w:rsidDel="00CB62E0">
          <w:delText>} catch (InterruptedException e) {return;}</w:delText>
        </w:r>
      </w:del>
    </w:p>
    <w:p w:rsidR="007E4763" w:rsidDel="00CB62E0" w:rsidRDefault="007E4763" w:rsidP="007E4763">
      <w:pPr>
        <w:pStyle w:val="CodeListing"/>
        <w:rPr>
          <w:del w:id="547" w:author="JohnsonJA" w:date="2014-02-07T11:18:00Z"/>
        </w:rPr>
      </w:pPr>
      <w:del w:id="548" w:author="JohnsonJA" w:date="2014-02-07T11:18:00Z">
        <w:r w:rsidDel="00CB62E0">
          <w:delText>}</w:delText>
        </w:r>
      </w:del>
    </w:p>
    <w:p w:rsidR="007E4763" w:rsidDel="00CB62E0" w:rsidRDefault="007E4763" w:rsidP="007E4763">
      <w:pPr>
        <w:pStyle w:val="CodeListing"/>
        <w:rPr>
          <w:del w:id="549" w:author="JohnsonJA" w:date="2014-02-07T11:18:00Z"/>
        </w:rPr>
      </w:pPr>
      <w:del w:id="550" w:author="JohnsonJA" w:date="2014-02-07T11:18:00Z">
        <w:r w:rsidDel="00CB62E0">
          <w:delText>public void run() {</w:delText>
        </w:r>
      </w:del>
    </w:p>
    <w:p w:rsidR="007E4763" w:rsidDel="00CB62E0" w:rsidRDefault="007E4763" w:rsidP="007E4763">
      <w:pPr>
        <w:pStyle w:val="CodeListing"/>
        <w:rPr>
          <w:del w:id="551" w:author="JohnsonJA" w:date="2014-02-07T11:18:00Z"/>
        </w:rPr>
      </w:pPr>
      <w:del w:id="552" w:author="JohnsonJA" w:date="2014-02-07T11:18:00Z">
        <w:r w:rsidDel="00CB62E0">
          <w:delText>int i;</w:delText>
        </w:r>
      </w:del>
    </w:p>
    <w:p w:rsidR="007E4763" w:rsidDel="00CB62E0" w:rsidRDefault="007E4763" w:rsidP="007E4763">
      <w:pPr>
        <w:pStyle w:val="CodeListing"/>
        <w:rPr>
          <w:del w:id="553" w:author="JohnsonJA" w:date="2014-02-07T11:18:00Z"/>
        </w:rPr>
      </w:pPr>
      <w:del w:id="554" w:author="JohnsonJA" w:date="2014-02-07T11:18:00Z">
        <w:r w:rsidDel="00CB62E0">
          <w:delText>try {</w:delText>
        </w:r>
      </w:del>
    </w:p>
    <w:p w:rsidR="007E4763" w:rsidDel="00CB62E0" w:rsidRDefault="007E4763" w:rsidP="007E4763">
      <w:pPr>
        <w:pStyle w:val="CodeListing"/>
        <w:rPr>
          <w:del w:id="555" w:author="JohnsonJA" w:date="2014-02-07T11:18:00Z"/>
        </w:rPr>
      </w:pPr>
      <w:del w:id="556" w:author="JohnsonJA" w:date="2014-02-07T11:18:00Z">
        <w:r w:rsidDel="00CB62E0">
          <w:delText>for (i=0;i&lt;1000;i++) {</w:delText>
        </w:r>
      </w:del>
    </w:p>
    <w:p w:rsidR="007E4763" w:rsidDel="00CB62E0" w:rsidRDefault="007E4763" w:rsidP="007E4763">
      <w:pPr>
        <w:pStyle w:val="CodeListing"/>
        <w:rPr>
          <w:del w:id="557" w:author="JohnsonJA" w:date="2014-02-07T11:18:00Z"/>
        </w:rPr>
      </w:pPr>
      <w:del w:id="558" w:author="JohnsonJA" w:date="2014-02-07T11:18:00Z">
        <w:r w:rsidDel="00CB62E0">
          <w:delText>if (i%60==0) System.out.println();</w:delText>
        </w:r>
      </w:del>
    </w:p>
    <w:p w:rsidR="007E4763" w:rsidDel="00CB62E0" w:rsidRDefault="007E4763" w:rsidP="007E4763">
      <w:pPr>
        <w:pStyle w:val="CodeListing"/>
        <w:rPr>
          <w:del w:id="559" w:author="JohnsonJA" w:date="2014-02-07T11:18:00Z"/>
        </w:rPr>
      </w:pPr>
      <w:del w:id="560" w:author="JohnsonJA" w:date="2014-02-07T11:18:00Z">
        <w:r w:rsidDel="00CB62E0">
          <w:delText>System.out.print(".X".charAt(s.dif()));</w:delText>
        </w:r>
      </w:del>
    </w:p>
    <w:p w:rsidR="007E4763" w:rsidDel="00CB62E0" w:rsidRDefault="007E4763" w:rsidP="007E4763">
      <w:pPr>
        <w:pStyle w:val="CodeListing"/>
        <w:rPr>
          <w:del w:id="561" w:author="JohnsonJA" w:date="2014-02-07T11:18:00Z"/>
        </w:rPr>
      </w:pPr>
      <w:del w:id="562" w:author="JohnsonJA" w:date="2014-02-07T11:18:00Z">
        <w:r w:rsidDel="00CB62E0">
          <w:delText>sleep(20);</w:delText>
        </w:r>
      </w:del>
    </w:p>
    <w:p w:rsidR="007E4763" w:rsidDel="00CB62E0" w:rsidRDefault="007E4763" w:rsidP="007E4763">
      <w:pPr>
        <w:pStyle w:val="CodeListing"/>
        <w:rPr>
          <w:del w:id="563" w:author="JohnsonJA" w:date="2014-02-07T11:18:00Z"/>
        </w:rPr>
      </w:pPr>
      <w:del w:id="564" w:author="JohnsonJA" w:date="2014-02-07T11:18:00Z">
        <w:r w:rsidDel="00CB62E0">
          <w:delText>}</w:delText>
        </w:r>
      </w:del>
    </w:p>
    <w:p w:rsidR="007E4763" w:rsidDel="00CB62E0" w:rsidRDefault="007E4763" w:rsidP="007E4763">
      <w:pPr>
        <w:pStyle w:val="CodeListing"/>
        <w:rPr>
          <w:del w:id="565" w:author="JohnsonJA" w:date="2014-02-07T11:18:00Z"/>
        </w:rPr>
      </w:pPr>
      <w:del w:id="566" w:author="JohnsonJA" w:date="2014-02-07T11:18:00Z">
        <w:r w:rsidDel="00CB62E0">
          <w:delText>}</w:delText>
        </w:r>
      </w:del>
    </w:p>
    <w:p w:rsidR="007E4763" w:rsidRDefault="007E4763" w:rsidP="007E4763">
      <w:pPr>
        <w:pStyle w:val="Heading1"/>
        <w:pageBreakBefore/>
      </w:pPr>
      <w:bookmarkStart w:id="567" w:name="_Toc379531779"/>
      <w:r>
        <w:t>Section 508 Compliance</w:t>
      </w:r>
      <w:bookmarkEnd w:id="567"/>
    </w:p>
    <w:p w:rsidR="007E4763" w:rsidRDefault="007E4763" w:rsidP="007E4763">
      <w:pPr>
        <w:pStyle w:val="BodyText"/>
      </w:pPr>
      <w:commentRangeStart w:id="568"/>
      <w:commentRangeStart w:id="569"/>
      <w:r>
        <w:t>In</w:t>
      </w:r>
      <w:commentRangeEnd w:id="568"/>
      <w:r w:rsidR="002741E8">
        <w:rPr>
          <w:rStyle w:val="CommentReference"/>
        </w:rPr>
        <w:commentReference w:id="568"/>
      </w:r>
      <w:commentRangeEnd w:id="569"/>
      <w:r w:rsidR="00105A10">
        <w:rPr>
          <w:rStyle w:val="CommentReference"/>
        </w:rPr>
        <w:commentReference w:id="569"/>
      </w:r>
      <w:r>
        <w:t xml:space="preserve"> order to comply with section 508 guidelines, please visit the following websites and ensure adherence to the guidelines presented therein. </w:t>
      </w:r>
    </w:p>
    <w:p w:rsidR="00105A10" w:rsidRDefault="00105A10" w:rsidP="007E4763">
      <w:pPr>
        <w:pStyle w:val="BodyText"/>
        <w:rPr>
          <w:ins w:id="570" w:author="JohnsonJA" w:date="2014-02-07T11:21:00Z"/>
        </w:rPr>
      </w:pPr>
      <w:ins w:id="571" w:author="JohnsonJA" w:date="2014-02-07T11:21:00Z">
        <w:r>
          <w:fldChar w:fldCharType="begin"/>
        </w:r>
        <w:r>
          <w:instrText xml:space="preserve"> HYPERLINK "</w:instrText>
        </w:r>
      </w:ins>
      <w:r w:rsidRPr="00105A10">
        <w:rPr>
          <w:rPrChange w:id="572" w:author="JohnsonJA" w:date="2014-02-07T11:21:00Z">
            <w:rPr>
              <w:rStyle w:val="Hyperlink"/>
              <w:szCs w:val="20"/>
            </w:rPr>
          </w:rPrChange>
        </w:rPr>
        <w:instrText>http://www.section508.gov/</w:instrText>
      </w:r>
      <w:ins w:id="573" w:author="JohnsonJA" w:date="2014-02-07T11:21:00Z">
        <w:r>
          <w:instrText xml:space="preserve">" </w:instrText>
        </w:r>
        <w:r>
          <w:fldChar w:fldCharType="separate"/>
        </w:r>
      </w:ins>
      <w:r w:rsidRPr="00105A10">
        <w:rPr>
          <w:rStyle w:val="Hyperlink"/>
          <w:szCs w:val="20"/>
        </w:rPr>
        <w:t>http://www.section508.gov/</w:t>
      </w:r>
      <w:ins w:id="574" w:author="JohnsonJA" w:date="2014-02-07T11:21:00Z">
        <w:r>
          <w:fldChar w:fldCharType="end"/>
        </w:r>
        <w:r>
          <w:t xml:space="preserve"> </w:t>
        </w:r>
      </w:ins>
    </w:p>
    <w:p w:rsidR="00692DD3" w:rsidDel="00105A10" w:rsidRDefault="00692DD3" w:rsidP="007E4763">
      <w:pPr>
        <w:pStyle w:val="BodyText"/>
        <w:rPr>
          <w:del w:id="575" w:author="JohnsonJA" w:date="2014-02-07T11:22:00Z"/>
        </w:rPr>
      </w:pPr>
      <w:del w:id="576" w:author="JohnsonJA" w:date="2014-02-07T11:21:00Z">
        <w:r w:rsidRPr="00105A10" w:rsidDel="00105A10">
          <w:rPr>
            <w:rPrChange w:id="577" w:author="JohnsonJA" w:date="2014-02-07T11:21:00Z">
              <w:rPr>
                <w:rStyle w:val="Hyperlink"/>
                <w:szCs w:val="20"/>
              </w:rPr>
            </w:rPrChange>
          </w:rPr>
          <w:delText>internet-accessibility-policy</w:delText>
        </w:r>
      </w:del>
    </w:p>
    <w:p w:rsidR="007E4763" w:rsidRDefault="007E4763" w:rsidP="007E4763">
      <w:pPr>
        <w:pStyle w:val="BodyText"/>
      </w:pPr>
      <w:r>
        <w:t xml:space="preserve">Understanding accessibility: </w:t>
      </w:r>
    </w:p>
    <w:p w:rsidR="007E4763" w:rsidRDefault="001F643E" w:rsidP="007E4763">
      <w:pPr>
        <w:pStyle w:val="BodyText"/>
      </w:pPr>
      <w:hyperlink r:id="rId28" w:history="1">
        <w:r w:rsidR="007E4763" w:rsidRPr="00ED646A">
          <w:rPr>
            <w:rStyle w:val="Hyperlink"/>
            <w:szCs w:val="20"/>
          </w:rPr>
          <w:t>http://www-03.ibm.com/able/guidelines/software/accesssoftware.html</w:t>
        </w:r>
      </w:hyperlink>
    </w:p>
    <w:p w:rsidR="007E4763" w:rsidRDefault="007E4763" w:rsidP="007E4763">
      <w:pPr>
        <w:pStyle w:val="BodyText"/>
      </w:pPr>
      <w:r>
        <w:t xml:space="preserve">General checklist from IBM: </w:t>
      </w:r>
    </w:p>
    <w:p w:rsidR="007E4763" w:rsidRDefault="001F643E" w:rsidP="007E4763">
      <w:pPr>
        <w:pStyle w:val="BodyText"/>
      </w:pPr>
      <w:hyperlink r:id="rId29" w:history="1">
        <w:r w:rsidR="00692DD3" w:rsidRPr="00ED646A">
          <w:rPr>
            <w:rStyle w:val="Hyperlink"/>
            <w:szCs w:val="20"/>
          </w:rPr>
          <w:t>http://www-03.ibm.com/able/access_ibm/disability.html</w:t>
        </w:r>
      </w:hyperlink>
    </w:p>
    <w:p w:rsidR="007E4763" w:rsidRDefault="007E4763" w:rsidP="007E4763">
      <w:pPr>
        <w:pStyle w:val="BodyText"/>
      </w:pPr>
    </w:p>
    <w:p w:rsidR="007E4763" w:rsidRDefault="007E4763" w:rsidP="007E4763">
      <w:pPr>
        <w:pStyle w:val="Heading1"/>
        <w:pageBreakBefore/>
      </w:pPr>
      <w:bookmarkStart w:id="578" w:name="_Toc379531780"/>
      <w:r>
        <w:t>Simple Coding Guidelines</w:t>
      </w:r>
      <w:bookmarkEnd w:id="578"/>
    </w:p>
    <w:p w:rsidR="007E4763" w:rsidRDefault="007E4763" w:rsidP="007E4763">
      <w:pPr>
        <w:pStyle w:val="BodyText"/>
      </w:pPr>
      <w:commentRangeStart w:id="579"/>
      <w:commentRangeStart w:id="580"/>
      <w:r>
        <w:t>The</w:t>
      </w:r>
      <w:commentRangeEnd w:id="579"/>
      <w:r w:rsidR="0037402B">
        <w:rPr>
          <w:rStyle w:val="CommentReference"/>
        </w:rPr>
        <w:commentReference w:id="579"/>
      </w:r>
      <w:commentRangeEnd w:id="580"/>
      <w:r w:rsidR="00105A10">
        <w:rPr>
          <w:rStyle w:val="CommentReference"/>
        </w:rPr>
        <w:commentReference w:id="580"/>
      </w:r>
      <w:r>
        <w:t xml:space="preserve"> following coding guidelines assist with understandability, reliability, maintainability and testability of the code.  </w:t>
      </w:r>
    </w:p>
    <w:p w:rsidR="007E4763" w:rsidRDefault="007E4763" w:rsidP="007E4763">
      <w:pPr>
        <w:pStyle w:val="BodyText"/>
        <w:spacing w:before="120" w:after="120"/>
        <w:ind w:left="547" w:hanging="547"/>
      </w:pPr>
      <w:r>
        <w:t>1.</w:t>
      </w:r>
      <w:r>
        <w:tab/>
        <w:t xml:space="preserve"> Avoid artifacts with more than 10 parameters</w:t>
      </w:r>
    </w:p>
    <w:p w:rsidR="007E4763" w:rsidRDefault="007E4763" w:rsidP="007E4763">
      <w:pPr>
        <w:pStyle w:val="BodyText"/>
        <w:spacing w:before="120" w:after="120"/>
        <w:ind w:left="547" w:hanging="547"/>
      </w:pPr>
      <w:r>
        <w:t>2.</w:t>
      </w:r>
      <w:r>
        <w:tab/>
        <w:t xml:space="preserve"> Avoid catching an exception of type Exception, RuntimeException, or Throwable</w:t>
      </w:r>
    </w:p>
    <w:p w:rsidR="007E4763" w:rsidRDefault="007E4763" w:rsidP="007E4763">
      <w:pPr>
        <w:pStyle w:val="BodyText"/>
        <w:spacing w:before="120" w:after="120"/>
        <w:ind w:left="547" w:hanging="547"/>
      </w:pPr>
      <w:r>
        <w:t>3.</w:t>
      </w:r>
      <w:r>
        <w:tab/>
        <w:t xml:space="preserve"> Avoid Classes implementing more than 5 Interfaces</w:t>
      </w:r>
    </w:p>
    <w:p w:rsidR="007E4763" w:rsidRDefault="007E4763" w:rsidP="007E4763">
      <w:pPr>
        <w:pStyle w:val="BodyText"/>
        <w:spacing w:before="120" w:after="120"/>
        <w:ind w:left="547" w:hanging="547"/>
      </w:pPr>
      <w:r>
        <w:t>4.</w:t>
      </w:r>
      <w:r>
        <w:tab/>
        <w:t xml:space="preserve"> Avoid Classes with a High Depth of Inheritance Tree; keep it under 10</w:t>
      </w:r>
    </w:p>
    <w:p w:rsidR="007E4763" w:rsidRDefault="007E4763" w:rsidP="007E4763">
      <w:pPr>
        <w:pStyle w:val="BodyText"/>
        <w:spacing w:before="120" w:after="120"/>
        <w:ind w:left="547" w:hanging="547"/>
      </w:pPr>
      <w:r>
        <w:t>5.</w:t>
      </w:r>
      <w:r>
        <w:tab/>
        <w:t xml:space="preserve"> Avoid Classes with a High Number Of Children; keep it under 10 </w:t>
      </w:r>
    </w:p>
    <w:p w:rsidR="007E4763" w:rsidRDefault="007E4763" w:rsidP="007E4763">
      <w:pPr>
        <w:pStyle w:val="BodyText"/>
        <w:spacing w:before="120" w:after="120"/>
        <w:ind w:left="547" w:hanging="547"/>
      </w:pPr>
      <w:r>
        <w:t>6.</w:t>
      </w:r>
      <w:r>
        <w:tab/>
        <w:t xml:space="preserve"> Avoid Classes with a High Public Data Ratio, keep it under 20%</w:t>
      </w:r>
    </w:p>
    <w:p w:rsidR="007E4763" w:rsidRDefault="007E4763" w:rsidP="007E4763">
      <w:pPr>
        <w:pStyle w:val="BodyText"/>
        <w:spacing w:before="120" w:after="120"/>
        <w:ind w:left="547" w:hanging="547"/>
      </w:pPr>
      <w:r>
        <w:t>7.</w:t>
      </w:r>
      <w:r>
        <w:tab/>
        <w:t xml:space="preserve"> Avoid classes with a very low comment/code ratio, keep it over 20%</w:t>
      </w:r>
    </w:p>
    <w:p w:rsidR="007E4763" w:rsidRDefault="007E4763" w:rsidP="007E4763">
      <w:pPr>
        <w:pStyle w:val="BodyText"/>
        <w:spacing w:before="120" w:after="120"/>
        <w:ind w:left="547" w:hanging="547"/>
      </w:pPr>
      <w:r>
        <w:t>8.</w:t>
      </w:r>
      <w:r>
        <w:tab/>
        <w:t xml:space="preserve"> Avoid Classes with High Coupling Between Objects; keep it less than 3</w:t>
      </w:r>
    </w:p>
    <w:p w:rsidR="007E4763" w:rsidRDefault="007E4763" w:rsidP="007E4763">
      <w:pPr>
        <w:pStyle w:val="BodyText"/>
        <w:spacing w:before="120" w:after="120"/>
        <w:ind w:left="547" w:hanging="547"/>
      </w:pPr>
      <w:r>
        <w:t>9.</w:t>
      </w:r>
      <w:r>
        <w:tab/>
        <w:t xml:space="preserve"> Avoid Classes with High Weighted Methods per Class; keep it less than 10 </w:t>
      </w:r>
    </w:p>
    <w:p w:rsidR="007E4763" w:rsidRDefault="007E4763" w:rsidP="007E4763">
      <w:pPr>
        <w:pStyle w:val="BodyText"/>
        <w:spacing w:before="120" w:after="120"/>
        <w:ind w:left="547" w:hanging="547"/>
      </w:pPr>
      <w:r>
        <w:t>10.</w:t>
      </w:r>
      <w:r>
        <w:tab/>
        <w:t xml:space="preserve"> Avoid declaring Final Instance Variables that are not dynamically initialized</w:t>
      </w:r>
    </w:p>
    <w:p w:rsidR="007E4763" w:rsidRDefault="007E4763" w:rsidP="007E4763">
      <w:pPr>
        <w:pStyle w:val="BodyText"/>
        <w:spacing w:before="120" w:after="120"/>
        <w:ind w:left="547" w:hanging="547"/>
      </w:pPr>
      <w:r>
        <w:t>11.</w:t>
      </w:r>
      <w:r>
        <w:tab/>
        <w:t xml:space="preserve"> Avoid declaring Instance Variables without defined access type</w:t>
      </w:r>
    </w:p>
    <w:p w:rsidR="007E4763" w:rsidRDefault="007E4763" w:rsidP="007E4763">
      <w:pPr>
        <w:pStyle w:val="BodyText"/>
        <w:spacing w:before="120" w:after="120"/>
        <w:ind w:left="547" w:hanging="547"/>
      </w:pPr>
      <w:r>
        <w:t>12.</w:t>
      </w:r>
      <w:r>
        <w:tab/>
        <w:t xml:space="preserve"> Avoid declaring Non Final Class Variables with Public or Package access type</w:t>
      </w:r>
    </w:p>
    <w:p w:rsidR="007E4763" w:rsidRDefault="007E4763" w:rsidP="007E4763">
      <w:pPr>
        <w:pStyle w:val="BodyText"/>
        <w:spacing w:before="120" w:after="120"/>
        <w:ind w:left="547" w:hanging="547"/>
      </w:pPr>
      <w:r>
        <w:t>13.</w:t>
      </w:r>
      <w:r>
        <w:tab/>
        <w:t xml:space="preserve"> Avoid declaring Public Instance Variables</w:t>
      </w:r>
    </w:p>
    <w:p w:rsidR="007E4763" w:rsidRDefault="007E4763" w:rsidP="007E4763">
      <w:pPr>
        <w:pStyle w:val="BodyText"/>
        <w:spacing w:before="120" w:after="120"/>
        <w:ind w:left="547" w:hanging="547"/>
      </w:pPr>
      <w:r>
        <w:t>14.</w:t>
      </w:r>
      <w:r>
        <w:tab/>
        <w:t xml:space="preserve"> Avoid declaring throwing an exception and not throwing it</w:t>
      </w:r>
    </w:p>
    <w:p w:rsidR="007E4763" w:rsidRDefault="007E4763" w:rsidP="007E4763">
      <w:pPr>
        <w:pStyle w:val="BodyText"/>
        <w:spacing w:before="120" w:after="120"/>
        <w:ind w:left="547" w:hanging="547"/>
      </w:pPr>
      <w:r>
        <w:t>15.</w:t>
      </w:r>
      <w:r>
        <w:tab/>
        <w:t xml:space="preserve"> Avoid direct Class inheritance from java.lang.Throwable</w:t>
      </w:r>
    </w:p>
    <w:p w:rsidR="007E4763" w:rsidRDefault="007E4763" w:rsidP="007E4763">
      <w:pPr>
        <w:pStyle w:val="BodyText"/>
        <w:spacing w:before="120" w:after="120"/>
        <w:ind w:left="547" w:hanging="547"/>
      </w:pPr>
      <w:r>
        <w:t>16.</w:t>
      </w:r>
      <w:r>
        <w:tab/>
        <w:t xml:space="preserve"> Avoid Dynamic SQL Objects With Queries on more than 4 Tables</w:t>
      </w:r>
    </w:p>
    <w:p w:rsidR="007E4763" w:rsidRDefault="007E4763" w:rsidP="007E4763">
      <w:pPr>
        <w:pStyle w:val="BodyText"/>
        <w:spacing w:before="120" w:after="120"/>
        <w:ind w:left="547" w:hanging="547"/>
      </w:pPr>
      <w:r>
        <w:t>17.</w:t>
      </w:r>
      <w:r>
        <w:tab/>
        <w:t xml:space="preserve"> Avoid empty catch blocks</w:t>
      </w:r>
    </w:p>
    <w:p w:rsidR="007E4763" w:rsidRDefault="007E4763" w:rsidP="007E4763">
      <w:pPr>
        <w:pStyle w:val="BodyText"/>
        <w:spacing w:before="120" w:after="120"/>
        <w:ind w:left="547" w:hanging="547"/>
      </w:pPr>
      <w:r>
        <w:t>18.</w:t>
      </w:r>
      <w:r>
        <w:tab/>
        <w:t xml:space="preserve"> Avoid empty finally blocks</w:t>
      </w:r>
    </w:p>
    <w:p w:rsidR="007E4763" w:rsidRDefault="007E4763" w:rsidP="007E4763">
      <w:pPr>
        <w:pStyle w:val="BodyText"/>
        <w:spacing w:before="120" w:after="120"/>
        <w:ind w:left="547" w:hanging="547"/>
      </w:pPr>
      <w:r>
        <w:t>19.</w:t>
      </w:r>
      <w:r>
        <w:tab/>
        <w:t xml:space="preserve"> Avoid hiding attributes</w:t>
      </w:r>
    </w:p>
    <w:p w:rsidR="007E4763" w:rsidRDefault="007E4763" w:rsidP="007E4763">
      <w:pPr>
        <w:pStyle w:val="BodyText"/>
        <w:spacing w:before="120" w:after="120"/>
        <w:ind w:left="547" w:hanging="547"/>
      </w:pPr>
      <w:r>
        <w:t>20.</w:t>
      </w:r>
      <w:r>
        <w:tab/>
        <w:t xml:space="preserve"> Avoid hiding static methods</w:t>
      </w:r>
    </w:p>
    <w:p w:rsidR="007E4763" w:rsidRDefault="007E4763" w:rsidP="007E4763">
      <w:pPr>
        <w:pStyle w:val="BodyText"/>
        <w:spacing w:before="120" w:after="120"/>
        <w:ind w:left="547" w:hanging="547"/>
      </w:pPr>
      <w:r>
        <w:t>21.</w:t>
      </w:r>
      <w:r>
        <w:tab/>
        <w:t xml:space="preserve"> Avoid High Response for a Class</w:t>
      </w:r>
    </w:p>
    <w:p w:rsidR="007E4763" w:rsidRDefault="007E4763" w:rsidP="007E4763">
      <w:pPr>
        <w:pStyle w:val="BodyText"/>
        <w:spacing w:before="120" w:after="120"/>
        <w:ind w:left="547" w:hanging="547"/>
      </w:pPr>
      <w:r>
        <w:t>22.</w:t>
      </w:r>
      <w:r>
        <w:tab/>
        <w:t xml:space="preserve"> Avoid inheritance down the Package path</w:t>
      </w:r>
    </w:p>
    <w:p w:rsidR="007E4763" w:rsidRDefault="007E4763" w:rsidP="007E4763">
      <w:pPr>
        <w:pStyle w:val="BodyText"/>
        <w:spacing w:before="120" w:after="120"/>
        <w:ind w:left="547" w:hanging="547"/>
      </w:pPr>
      <w:r>
        <w:t>23.</w:t>
      </w:r>
      <w:r>
        <w:tab/>
        <w:t xml:space="preserve"> Avoid instantiating Boolean</w:t>
      </w:r>
    </w:p>
    <w:p w:rsidR="007E4763" w:rsidRDefault="007E4763" w:rsidP="007E4763">
      <w:pPr>
        <w:pStyle w:val="BodyText"/>
        <w:spacing w:before="120" w:after="120"/>
        <w:ind w:left="547" w:hanging="547"/>
      </w:pPr>
      <w:r>
        <w:t>24.</w:t>
      </w:r>
      <w:r>
        <w:tab/>
        <w:t xml:space="preserve"> Avoid instantiations inside loops</w:t>
      </w:r>
    </w:p>
    <w:p w:rsidR="007E4763" w:rsidRDefault="007E4763" w:rsidP="007E4763">
      <w:pPr>
        <w:pStyle w:val="BodyText"/>
        <w:spacing w:before="120" w:after="120"/>
        <w:ind w:left="547" w:hanging="547"/>
      </w:pPr>
      <w:r>
        <w:t>25.</w:t>
      </w:r>
      <w:r>
        <w:tab/>
        <w:t xml:space="preserve"> Avoid large Classes - too many Constructors, keep it less than 10</w:t>
      </w:r>
    </w:p>
    <w:p w:rsidR="007E4763" w:rsidRDefault="007E4763" w:rsidP="007E4763">
      <w:pPr>
        <w:pStyle w:val="BodyText"/>
        <w:spacing w:before="120" w:after="120"/>
        <w:ind w:left="547" w:hanging="547"/>
      </w:pPr>
      <w:r>
        <w:t>26.</w:t>
      </w:r>
      <w:r>
        <w:tab/>
        <w:t xml:space="preserve"> Avoid large Classes - too many Fields, keep it less than 10 </w:t>
      </w:r>
    </w:p>
    <w:p w:rsidR="007E4763" w:rsidRDefault="007E4763" w:rsidP="007E4763">
      <w:pPr>
        <w:pStyle w:val="BodyText"/>
        <w:spacing w:before="120" w:after="120"/>
        <w:ind w:left="547" w:hanging="547"/>
      </w:pPr>
      <w:r>
        <w:t>27.</w:t>
      </w:r>
      <w:r>
        <w:tab/>
        <w:t xml:space="preserve"> Avoid large Classes - too many Methods, keep it less than 10 </w:t>
      </w:r>
    </w:p>
    <w:p w:rsidR="007E4763" w:rsidRDefault="007E4763" w:rsidP="007E4763">
      <w:pPr>
        <w:pStyle w:val="BodyText"/>
        <w:spacing w:before="120" w:after="120"/>
        <w:ind w:left="547" w:hanging="547"/>
      </w:pPr>
      <w:r>
        <w:t>28.</w:t>
      </w:r>
      <w:r>
        <w:tab/>
        <w:t xml:space="preserve"> Avoid large Methods - too many Lines of Code, keep it less than 50 </w:t>
      </w:r>
    </w:p>
    <w:p w:rsidR="007E4763" w:rsidRDefault="007E4763" w:rsidP="007E4763">
      <w:pPr>
        <w:pStyle w:val="BodyText"/>
        <w:spacing w:before="120" w:after="120"/>
        <w:ind w:left="547" w:hanging="547"/>
      </w:pPr>
      <w:r>
        <w:t>29.</w:t>
      </w:r>
      <w:r>
        <w:tab/>
        <w:t xml:space="preserve"> Avoid large number of String concatenation; keep it less than 10 </w:t>
      </w:r>
    </w:p>
    <w:p w:rsidR="007E4763" w:rsidRDefault="007E4763" w:rsidP="007E4763">
      <w:pPr>
        <w:pStyle w:val="BodyText"/>
        <w:spacing w:before="120" w:after="120"/>
        <w:ind w:left="547" w:hanging="547"/>
      </w:pPr>
      <w:r>
        <w:t>30.</w:t>
      </w:r>
      <w:r>
        <w:tab/>
        <w:t xml:space="preserve"> Avoid Methods with a very low comment/code ratio; keep it over 20%</w:t>
      </w:r>
    </w:p>
    <w:p w:rsidR="007E4763" w:rsidRDefault="007E4763" w:rsidP="007E4763">
      <w:pPr>
        <w:pStyle w:val="BodyText"/>
        <w:spacing w:before="120" w:after="120"/>
        <w:ind w:left="547" w:hanging="547"/>
      </w:pPr>
      <w:r>
        <w:t>31.</w:t>
      </w:r>
      <w:r>
        <w:tab/>
        <w:t xml:space="preserve"> Avoid missing default in switch statements</w:t>
      </w:r>
    </w:p>
    <w:p w:rsidR="007E4763" w:rsidRDefault="007E4763" w:rsidP="007E4763">
      <w:pPr>
        <w:pStyle w:val="BodyText"/>
        <w:spacing w:before="120" w:after="120"/>
        <w:ind w:left="547" w:hanging="547"/>
      </w:pPr>
      <w:r>
        <w:t>32.</w:t>
      </w:r>
      <w:r>
        <w:tab/>
        <w:t xml:space="preserve"> Avoid return statements in finally blocks</w:t>
      </w:r>
    </w:p>
    <w:p w:rsidR="007E4763" w:rsidRDefault="007E4763" w:rsidP="007E4763">
      <w:pPr>
        <w:pStyle w:val="BodyText"/>
        <w:spacing w:before="120" w:after="120"/>
        <w:ind w:left="547" w:hanging="547"/>
      </w:pPr>
      <w:r>
        <w:t>33.</w:t>
      </w:r>
      <w:r>
        <w:tab/>
        <w:t xml:space="preserve"> Avoid SQL Artifacts with High RAW SQL Complexity; keep it below 10</w:t>
      </w:r>
    </w:p>
    <w:p w:rsidR="007E4763" w:rsidRDefault="007E4763" w:rsidP="007E4763">
      <w:pPr>
        <w:pStyle w:val="BodyText"/>
        <w:spacing w:before="120" w:after="120"/>
        <w:ind w:left="547" w:hanging="547"/>
      </w:pPr>
      <w:r>
        <w:t>34.</w:t>
      </w:r>
      <w:r>
        <w:tab/>
        <w:t xml:space="preserve"> Avoid SQL Artifacts with queries on too many Tables; keep it below 10 </w:t>
      </w:r>
    </w:p>
    <w:p w:rsidR="007E4763" w:rsidRDefault="007E4763" w:rsidP="007E4763">
      <w:pPr>
        <w:pStyle w:val="BodyText"/>
        <w:spacing w:before="120" w:after="120"/>
        <w:ind w:left="547" w:hanging="547"/>
      </w:pPr>
      <w:r>
        <w:t>35.</w:t>
      </w:r>
      <w:r>
        <w:tab/>
        <w:t xml:space="preserve"> Avoid SQL Artifacts with SQL statement using Group By clause</w:t>
      </w:r>
    </w:p>
    <w:p w:rsidR="007E4763" w:rsidRDefault="007E4763" w:rsidP="007E4763">
      <w:pPr>
        <w:pStyle w:val="BodyText"/>
        <w:spacing w:before="120" w:after="120"/>
        <w:ind w:left="547" w:hanging="547"/>
      </w:pPr>
      <w:r>
        <w:t>36.</w:t>
      </w:r>
      <w:r>
        <w:tab/>
        <w:t xml:space="preserve"> Avoid String concatenation in loops</w:t>
      </w:r>
    </w:p>
    <w:p w:rsidR="007E4763" w:rsidRDefault="007E4763" w:rsidP="007E4763">
      <w:pPr>
        <w:pStyle w:val="BodyText"/>
        <w:spacing w:before="120" w:after="120"/>
        <w:ind w:left="547" w:hanging="547"/>
      </w:pPr>
      <w:r>
        <w:t>37.</w:t>
      </w:r>
      <w:r>
        <w:tab/>
        <w:t xml:space="preserve"> Avoid Superclass knowing Subclass</w:t>
      </w:r>
    </w:p>
    <w:p w:rsidR="007E4763" w:rsidRDefault="007E4763" w:rsidP="007E4763">
      <w:pPr>
        <w:pStyle w:val="BodyText"/>
        <w:spacing w:before="120" w:after="120"/>
        <w:ind w:left="547" w:hanging="547"/>
      </w:pPr>
      <w:r>
        <w:t>38.</w:t>
      </w:r>
      <w:r>
        <w:tab/>
        <w:t xml:space="preserve"> Avoid the use of InstanceOf inside loops</w:t>
      </w:r>
    </w:p>
    <w:p w:rsidR="007E4763" w:rsidRDefault="007E4763" w:rsidP="007E4763">
      <w:pPr>
        <w:pStyle w:val="BodyText"/>
        <w:spacing w:before="120" w:after="120"/>
        <w:ind w:left="547" w:hanging="547"/>
      </w:pPr>
      <w:r>
        <w:t>39.</w:t>
      </w:r>
      <w:r>
        <w:tab/>
        <w:t xml:space="preserve"> Avoid throwing an exception of type Exception</w:t>
      </w:r>
    </w:p>
    <w:p w:rsidR="007E4763" w:rsidRDefault="007E4763" w:rsidP="007E4763">
      <w:pPr>
        <w:pStyle w:val="BodyText"/>
        <w:spacing w:before="120" w:after="120"/>
        <w:ind w:left="547" w:hanging="547"/>
      </w:pPr>
      <w:r>
        <w:t>40.</w:t>
      </w:r>
      <w:r>
        <w:tab/>
        <w:t xml:space="preserve"> Avoid unreferenced Classes</w:t>
      </w:r>
    </w:p>
    <w:p w:rsidR="007E4763" w:rsidRDefault="007E4763" w:rsidP="007E4763">
      <w:pPr>
        <w:pStyle w:val="BodyText"/>
        <w:spacing w:before="120" w:after="120"/>
        <w:ind w:left="547" w:hanging="547"/>
      </w:pPr>
      <w:r>
        <w:t>41.</w:t>
      </w:r>
      <w:r>
        <w:tab/>
        <w:t xml:space="preserve"> Avoid unreferenced Fields</w:t>
      </w:r>
    </w:p>
    <w:p w:rsidR="007E4763" w:rsidRDefault="007E4763" w:rsidP="007E4763">
      <w:pPr>
        <w:pStyle w:val="BodyText"/>
        <w:spacing w:before="120" w:after="120"/>
        <w:ind w:left="547" w:hanging="547"/>
      </w:pPr>
      <w:r>
        <w:t>42.</w:t>
      </w:r>
      <w:r>
        <w:tab/>
        <w:t xml:space="preserve"> Avoid unreferenced Interfaces</w:t>
      </w:r>
    </w:p>
    <w:p w:rsidR="007E4763" w:rsidRDefault="007E4763" w:rsidP="007E4763">
      <w:pPr>
        <w:pStyle w:val="BodyText"/>
        <w:spacing w:before="120" w:after="120"/>
        <w:ind w:left="547" w:hanging="547"/>
      </w:pPr>
      <w:r>
        <w:t>43.</w:t>
      </w:r>
      <w:r>
        <w:tab/>
        <w:t xml:space="preserve"> Avoid unreferenced Methods</w:t>
      </w:r>
    </w:p>
    <w:p w:rsidR="007E4763" w:rsidRDefault="007E4763" w:rsidP="007E4763">
      <w:pPr>
        <w:pStyle w:val="BodyText"/>
        <w:spacing w:before="120" w:after="120"/>
        <w:ind w:left="547" w:hanging="547"/>
      </w:pPr>
      <w:r>
        <w:t>44.</w:t>
      </w:r>
      <w:r>
        <w:tab/>
        <w:t xml:space="preserve"> Avoid Unused Imports</w:t>
      </w:r>
    </w:p>
    <w:p w:rsidR="007E4763" w:rsidRDefault="007E4763" w:rsidP="007E4763">
      <w:pPr>
        <w:pStyle w:val="BodyText"/>
        <w:spacing w:before="120" w:after="120"/>
        <w:ind w:left="547" w:hanging="547"/>
      </w:pPr>
      <w:r>
        <w:t>45.</w:t>
      </w:r>
      <w:r>
        <w:tab/>
        <w:t xml:space="preserve"> Avoid using anonymous Classes</w:t>
      </w:r>
    </w:p>
    <w:p w:rsidR="007E4763" w:rsidRDefault="007E4763" w:rsidP="007E4763">
      <w:pPr>
        <w:pStyle w:val="BodyText"/>
        <w:spacing w:before="120" w:after="120"/>
        <w:ind w:left="547" w:hanging="547"/>
      </w:pPr>
      <w:r>
        <w:t>46.</w:t>
      </w:r>
      <w:r>
        <w:tab/>
        <w:t xml:space="preserve"> Avoid using deprecated objects</w:t>
      </w:r>
    </w:p>
    <w:p w:rsidR="007E4763" w:rsidRDefault="007E4763" w:rsidP="007E4763">
      <w:pPr>
        <w:pStyle w:val="BodyText"/>
        <w:spacing w:before="120" w:after="120"/>
        <w:ind w:left="547" w:hanging="547"/>
      </w:pPr>
      <w:r>
        <w:t>47.</w:t>
      </w:r>
      <w:r>
        <w:tab/>
        <w:t xml:space="preserve"> Avoid using Dynamic instantiation</w:t>
      </w:r>
    </w:p>
    <w:p w:rsidR="007E4763" w:rsidRDefault="007E4763" w:rsidP="007E4763">
      <w:pPr>
        <w:pStyle w:val="BodyText"/>
        <w:spacing w:before="120" w:after="120"/>
        <w:ind w:left="547" w:hanging="547"/>
      </w:pPr>
      <w:r>
        <w:t>48.</w:t>
      </w:r>
      <w:r>
        <w:tab/>
        <w:t xml:space="preserve"> Avoid using exception handling inside loops</w:t>
      </w:r>
    </w:p>
    <w:p w:rsidR="007E4763" w:rsidRDefault="007E4763" w:rsidP="007E4763">
      <w:pPr>
        <w:pStyle w:val="BodyText"/>
        <w:spacing w:before="120" w:after="120"/>
        <w:ind w:left="547" w:hanging="547"/>
      </w:pPr>
      <w:r>
        <w:t>49.</w:t>
      </w:r>
      <w:r>
        <w:tab/>
        <w:t xml:space="preserve"> Avoid using fields (non Static final) from other Classes</w:t>
      </w:r>
    </w:p>
    <w:p w:rsidR="007E4763" w:rsidRDefault="007E4763" w:rsidP="007E4763">
      <w:pPr>
        <w:pStyle w:val="Heading1"/>
        <w:pageBreakBefore/>
      </w:pPr>
      <w:bookmarkStart w:id="581" w:name="_Toc379531781"/>
      <w:r>
        <w:t>Declarations</w:t>
      </w:r>
      <w:bookmarkEnd w:id="581"/>
    </w:p>
    <w:p w:rsidR="007E4763" w:rsidRDefault="007E4763" w:rsidP="007E4763">
      <w:pPr>
        <w:pStyle w:val="Heading2"/>
      </w:pPr>
      <w:bookmarkStart w:id="582" w:name="_Toc379531782"/>
      <w:r>
        <w:t>Number Per Line</w:t>
      </w:r>
      <w:bookmarkEnd w:id="582"/>
    </w:p>
    <w:p w:rsidR="007E4763" w:rsidRDefault="007E4763" w:rsidP="007E4763">
      <w:pPr>
        <w:pStyle w:val="BodyText"/>
      </w:pPr>
      <w:r>
        <w:t>Maximum one declaration per line is mandatory. The comment describing each variable should be placed above the declaration.</w:t>
      </w:r>
    </w:p>
    <w:p w:rsidR="007E4763" w:rsidRDefault="007E4763" w:rsidP="007E4763">
      <w:pPr>
        <w:pStyle w:val="BodyText"/>
      </w:pPr>
    </w:p>
    <w:p w:rsidR="007E4763" w:rsidRDefault="007E4763" w:rsidP="007E4763">
      <w:pPr>
        <w:pStyle w:val="CodeListing"/>
      </w:pPr>
      <w:r>
        <w:t xml:space="preserve">// Indentation level      </w:t>
      </w:r>
    </w:p>
    <w:p w:rsidR="007E4763" w:rsidRDefault="007E4763" w:rsidP="007E4763">
      <w:pPr>
        <w:pStyle w:val="CodeListing"/>
      </w:pPr>
      <w:r>
        <w:t xml:space="preserve">int level = 0; </w:t>
      </w:r>
    </w:p>
    <w:p w:rsidR="007E4763" w:rsidRDefault="007E4763" w:rsidP="007E4763">
      <w:pPr>
        <w:pStyle w:val="CodeListing"/>
      </w:pPr>
      <w:r>
        <w:t>// Size of table</w:t>
      </w:r>
    </w:p>
    <w:p w:rsidR="007E4763" w:rsidRDefault="007E4763" w:rsidP="007E4763">
      <w:pPr>
        <w:pStyle w:val="CodeListing"/>
      </w:pPr>
      <w:r>
        <w:t>int size = 0;</w:t>
      </w:r>
    </w:p>
    <w:p w:rsidR="007E4763" w:rsidRDefault="007E4763" w:rsidP="007E4763">
      <w:pPr>
        <w:pStyle w:val="BodyText"/>
      </w:pPr>
      <w:r>
        <w:t xml:space="preserve">  </w:t>
      </w:r>
    </w:p>
    <w:p w:rsidR="007E4763" w:rsidRDefault="007E4763" w:rsidP="007E4763">
      <w:pPr>
        <w:pStyle w:val="BodyText"/>
      </w:pPr>
      <w:r>
        <w:t>The following is not allowed:</w:t>
      </w:r>
    </w:p>
    <w:p w:rsidR="007E4763" w:rsidRDefault="007E4763" w:rsidP="007E4763">
      <w:pPr>
        <w:pStyle w:val="BodyText"/>
      </w:pPr>
    </w:p>
    <w:p w:rsidR="007E4763" w:rsidRDefault="007E4763" w:rsidP="007E4763">
      <w:pPr>
        <w:pStyle w:val="CodeListing"/>
      </w:pPr>
      <w:r>
        <w:t>int level, size;</w:t>
      </w:r>
    </w:p>
    <w:p w:rsidR="007E4763" w:rsidRDefault="007E4763" w:rsidP="007E4763">
      <w:pPr>
        <w:pStyle w:val="CodeListing"/>
      </w:pPr>
      <w:r>
        <w:t xml:space="preserve">Do not put different types on the same line. Example: </w:t>
      </w:r>
    </w:p>
    <w:p w:rsidR="007E4763" w:rsidRDefault="007E4763" w:rsidP="007E4763">
      <w:pPr>
        <w:pStyle w:val="CodeListing"/>
      </w:pPr>
      <w:r>
        <w:t>int foo, fooArray[]; // INCORRECT!</w:t>
      </w:r>
    </w:p>
    <w:p w:rsidR="007E4763" w:rsidRDefault="007E4763" w:rsidP="007E4763">
      <w:pPr>
        <w:pStyle w:val="BodyText"/>
      </w:pPr>
    </w:p>
    <w:p w:rsidR="007E4763" w:rsidRDefault="007E4763" w:rsidP="007E4763">
      <w:pPr>
        <w:pStyle w:val="Heading2"/>
      </w:pPr>
      <w:bookmarkStart w:id="583" w:name="_Toc379531783"/>
      <w:r>
        <w:t>Initialization</w:t>
      </w:r>
      <w:bookmarkEnd w:id="583"/>
    </w:p>
    <w:p w:rsidR="007E4763" w:rsidRDefault="007E4763" w:rsidP="007E4763">
      <w:pPr>
        <w:pStyle w:val="BodyText"/>
      </w:pPr>
      <w:r>
        <w:t xml:space="preserve">Local variables should be initialized where they are declared. The only reason not to initialize a variable where it is declared is if the initial value depends on some computation occurring first. </w:t>
      </w:r>
    </w:p>
    <w:p w:rsidR="007E4763" w:rsidRDefault="007E4763" w:rsidP="007E4763">
      <w:pPr>
        <w:pStyle w:val="Heading2"/>
      </w:pPr>
      <w:bookmarkStart w:id="584" w:name="_Toc379531784"/>
      <w:r>
        <w:t>Placement</w:t>
      </w:r>
      <w:bookmarkEnd w:id="584"/>
    </w:p>
    <w:p w:rsidR="007E4763" w:rsidRDefault="007E4763" w:rsidP="007E4763">
      <w:pPr>
        <w:pStyle w:val="BodyText"/>
      </w:pPr>
      <w:r>
        <w:t xml:space="preserve">Declarations should be placed only at the beginning of blocks. Do not wait to declare variables until their first use; it can confuse the unwary programmer and hamper code portability within the scope. </w:t>
      </w:r>
    </w:p>
    <w:p w:rsidR="007E4763" w:rsidRDefault="007E4763" w:rsidP="007E4763">
      <w:pPr>
        <w:pStyle w:val="BodyText"/>
      </w:pPr>
    </w:p>
    <w:p w:rsidR="007E4763" w:rsidRDefault="007E4763" w:rsidP="007E4763">
      <w:pPr>
        <w:pStyle w:val="CodeListing"/>
      </w:pPr>
      <w:r>
        <w:t>// beginning of method block</w:t>
      </w:r>
    </w:p>
    <w:p w:rsidR="007E4763" w:rsidRDefault="007E4763" w:rsidP="007E4763">
      <w:pPr>
        <w:pStyle w:val="CodeListing"/>
      </w:pPr>
      <w:r>
        <w:t>void myMethod() {</w:t>
      </w:r>
    </w:p>
    <w:p w:rsidR="007E4763" w:rsidRDefault="007E4763" w:rsidP="007E4763">
      <w:pPr>
        <w:pStyle w:val="CodeListing"/>
      </w:pPr>
      <w:r>
        <w:t xml:space="preserve">   int int1 = 0;         </w:t>
      </w:r>
    </w:p>
    <w:p w:rsidR="007E4763" w:rsidRDefault="007E4763" w:rsidP="007E4763">
      <w:pPr>
        <w:pStyle w:val="CodeListing"/>
      </w:pPr>
      <w:r>
        <w:t xml:space="preserve">  // beginning of "if" block</w:t>
      </w:r>
    </w:p>
    <w:p w:rsidR="007E4763" w:rsidRDefault="007E4763" w:rsidP="007E4763">
      <w:pPr>
        <w:pStyle w:val="CodeListing"/>
      </w:pPr>
      <w:r>
        <w:t xml:space="preserve">   if (condition) {</w:t>
      </w:r>
    </w:p>
    <w:p w:rsidR="007E4763" w:rsidRDefault="007E4763" w:rsidP="007E4763">
      <w:pPr>
        <w:pStyle w:val="CodeListing"/>
      </w:pPr>
      <w:r>
        <w:t xml:space="preserve">     int int2 = 0;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 xml:space="preserve">The one exception to the rule is indexes of </w:t>
      </w:r>
      <w:r w:rsidR="00E45868">
        <w:t>“</w:t>
      </w:r>
      <w:r>
        <w:t>for</w:t>
      </w:r>
      <w:r w:rsidR="00E45868">
        <w:t>”</w:t>
      </w:r>
      <w:r>
        <w:t xml:space="preserve"> loops, which in Java can be declared in the </w:t>
      </w:r>
      <w:r w:rsidR="00E45868">
        <w:t>“</w:t>
      </w:r>
      <w:r>
        <w:t>for</w:t>
      </w:r>
      <w:r w:rsidR="00E45868">
        <w:t>”</w:t>
      </w:r>
      <w:r>
        <w:t xml:space="preserve"> statement: </w:t>
      </w:r>
    </w:p>
    <w:p w:rsidR="007E4763" w:rsidRDefault="007E4763" w:rsidP="007E4763">
      <w:pPr>
        <w:pStyle w:val="BodyText"/>
      </w:pPr>
    </w:p>
    <w:p w:rsidR="007E4763" w:rsidRDefault="007E4763" w:rsidP="007E4763">
      <w:pPr>
        <w:pStyle w:val="CodeListing"/>
      </w:pPr>
      <w:r>
        <w:t xml:space="preserve">for (int i = 0; i &lt; maxLoops; i++) { </w:t>
      </w:r>
    </w:p>
    <w:p w:rsidR="007E4763" w:rsidRDefault="007E4763" w:rsidP="007E4763">
      <w:pPr>
        <w:pStyle w:val="CodeListing"/>
      </w:pPr>
      <w:r>
        <w:t xml:space="preserve">    ... </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Avoid local declarations that hide declarations at higher levels. For example, do not declare the same variable name in an inner block:</w:t>
      </w:r>
    </w:p>
    <w:p w:rsidR="007E4763" w:rsidRDefault="007E4763" w:rsidP="007E4763">
      <w:pPr>
        <w:pStyle w:val="BodyText"/>
      </w:pPr>
    </w:p>
    <w:p w:rsidR="007E4763" w:rsidRDefault="007E4763" w:rsidP="007E4763">
      <w:pPr>
        <w:pStyle w:val="CodeListing"/>
      </w:pPr>
      <w:r>
        <w:t>int count;</w:t>
      </w:r>
    </w:p>
    <w:p w:rsidR="007E4763" w:rsidRDefault="007E4763" w:rsidP="007E4763">
      <w:pPr>
        <w:pStyle w:val="CodeListing"/>
      </w:pPr>
      <w:r>
        <w:t>...</w:t>
      </w:r>
    </w:p>
    <w:p w:rsidR="007E4763" w:rsidRDefault="007E4763" w:rsidP="007E4763">
      <w:pPr>
        <w:pStyle w:val="CodeListing"/>
      </w:pPr>
      <w:r>
        <w:t>myMethod() {</w:t>
      </w:r>
    </w:p>
    <w:p w:rsidR="007E4763" w:rsidRDefault="007E4763" w:rsidP="007E4763">
      <w:pPr>
        <w:pStyle w:val="CodeListing"/>
      </w:pPr>
      <w:r>
        <w:t xml:space="preserve">    if (condition) {</w:t>
      </w:r>
    </w:p>
    <w:p w:rsidR="007E4763" w:rsidRDefault="007E4763" w:rsidP="007E4763">
      <w:pPr>
        <w:pStyle w:val="CodeListing"/>
      </w:pPr>
      <w:r>
        <w:t xml:space="preserve">        int count = 0;     // INCORRECT!</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Heading2"/>
      </w:pPr>
      <w:bookmarkStart w:id="585" w:name="_Toc379531785"/>
      <w:r>
        <w:t>Class, Enumeration, and Interface Declarations</w:t>
      </w:r>
      <w:bookmarkEnd w:id="585"/>
      <w:r>
        <w:t xml:space="preserve"> </w:t>
      </w:r>
    </w:p>
    <w:p w:rsidR="007E4763" w:rsidRDefault="007E4763" w:rsidP="007E4763">
      <w:pPr>
        <w:pStyle w:val="BodyText"/>
      </w:pPr>
      <w:r>
        <w:t xml:space="preserve">When coding Java classes, enumeration, and interfaces, the following formatting rules should be followed: </w:t>
      </w:r>
    </w:p>
    <w:p w:rsidR="007E4763" w:rsidRDefault="007E4763" w:rsidP="007E4763">
      <w:pPr>
        <w:pStyle w:val="Bullet1"/>
      </w:pPr>
      <w:r>
        <w:t>No space between a method name and the parenthesis "(" starting its parameter list, followed by the parenthesis “)”.</w:t>
      </w:r>
    </w:p>
    <w:p w:rsidR="007E4763" w:rsidRDefault="007E4763" w:rsidP="007E4763">
      <w:pPr>
        <w:pStyle w:val="Bullet1"/>
      </w:pPr>
      <w:r>
        <w:t xml:space="preserve">Open brace "{" appears at the end of the same line as the declaration statement. </w:t>
      </w:r>
    </w:p>
    <w:p w:rsidR="007E4763" w:rsidRPr="00ED646A" w:rsidRDefault="007E4763" w:rsidP="007E4763">
      <w:pPr>
        <w:pStyle w:val="Bullet1"/>
        <w:rPr>
          <w:spacing w:val="-4"/>
        </w:rPr>
      </w:pPr>
      <w:r w:rsidRPr="00ED646A">
        <w:rPr>
          <w:spacing w:val="-4"/>
        </w:rPr>
        <w:t xml:space="preserve">Closing brace "}" starts a line by itself indented to match its corresponding opening statement, except when it is a null statement the "}" should appear immediately after the "{". </w:t>
      </w:r>
    </w:p>
    <w:p w:rsidR="007E4763" w:rsidRDefault="007E4763" w:rsidP="007E4763">
      <w:pPr>
        <w:pStyle w:val="BodyText"/>
      </w:pPr>
    </w:p>
    <w:p w:rsidR="007E4763" w:rsidRDefault="007E4763" w:rsidP="007E4763">
      <w:pPr>
        <w:pStyle w:val="BodyText"/>
      </w:pPr>
    </w:p>
    <w:p w:rsidR="007E4763" w:rsidRDefault="007E4763" w:rsidP="007E4763">
      <w:pPr>
        <w:pStyle w:val="CodeListing"/>
      </w:pPr>
      <w:r>
        <w:t>public class Sample extends Object {</w:t>
      </w:r>
    </w:p>
    <w:p w:rsidR="007E4763" w:rsidRDefault="007E4763" w:rsidP="007E4763">
      <w:pPr>
        <w:pStyle w:val="CodeListing"/>
      </w:pPr>
      <w:r>
        <w:t xml:space="preserve">    int ivar1 = 0;</w:t>
      </w:r>
    </w:p>
    <w:p w:rsidR="007E4763" w:rsidRDefault="007E4763" w:rsidP="007E4763">
      <w:pPr>
        <w:pStyle w:val="CodeListing"/>
      </w:pPr>
      <w:r>
        <w:t xml:space="preserve">    int ivar2 = 0;</w:t>
      </w:r>
    </w:p>
    <w:p w:rsidR="007E4763" w:rsidRDefault="007E4763" w:rsidP="007E4763">
      <w:pPr>
        <w:pStyle w:val="CodeListing"/>
      </w:pPr>
    </w:p>
    <w:p w:rsidR="007E4763" w:rsidRDefault="007E4763" w:rsidP="007E4763">
      <w:pPr>
        <w:pStyle w:val="CodeListing"/>
      </w:pPr>
      <w:r>
        <w:t xml:space="preserve">    Sample(int i, int j) {</w:t>
      </w:r>
    </w:p>
    <w:p w:rsidR="007E4763" w:rsidRDefault="007E4763" w:rsidP="007E4763">
      <w:pPr>
        <w:pStyle w:val="CodeListing"/>
      </w:pPr>
      <w:r>
        <w:t xml:space="preserve">        ivar1 = i;</w:t>
      </w:r>
    </w:p>
    <w:p w:rsidR="007E4763" w:rsidRDefault="007E4763" w:rsidP="007E4763">
      <w:pPr>
        <w:pStyle w:val="CodeListing"/>
      </w:pPr>
      <w:r>
        <w:t xml:space="preserve">        ivar2 = j;</w:t>
      </w:r>
    </w:p>
    <w:p w:rsidR="007E4763" w:rsidRDefault="007E4763" w:rsidP="007E4763">
      <w:pPr>
        <w:pStyle w:val="CodeListing"/>
      </w:pPr>
      <w:r>
        <w:t xml:space="preserve">    }</w:t>
      </w:r>
    </w:p>
    <w:p w:rsidR="007E4763" w:rsidRDefault="007E4763" w:rsidP="007E4763">
      <w:pPr>
        <w:pStyle w:val="CodeListing"/>
      </w:pPr>
    </w:p>
    <w:p w:rsidR="007E4763" w:rsidRDefault="007E4763" w:rsidP="007E4763">
      <w:pPr>
        <w:pStyle w:val="CodeListing"/>
      </w:pPr>
      <w:r>
        <w:t xml:space="preserve">    int emptyMethod() {</w:t>
      </w:r>
    </w:p>
    <w:p w:rsidR="007E4763" w:rsidRDefault="007E4763" w:rsidP="007E4763">
      <w:pPr>
        <w:pStyle w:val="CodeListing"/>
      </w:pPr>
      <w:r>
        <w:tab/>
        <w:t xml:space="preserve"> }</w:t>
      </w:r>
    </w:p>
    <w:p w:rsidR="007E4763" w:rsidRDefault="007E4763" w:rsidP="007E4763">
      <w:pPr>
        <w:pStyle w:val="CodeListing"/>
      </w:pPr>
      <w:r>
        <w:t xml:space="preserve">    ...</w:t>
      </w:r>
    </w:p>
    <w:p w:rsidR="007E4763" w:rsidRDefault="007E4763" w:rsidP="007E4763">
      <w:pPr>
        <w:pStyle w:val="CodeListing"/>
      </w:pPr>
      <w:r>
        <w:t>}</w:t>
      </w:r>
    </w:p>
    <w:p w:rsidR="007E4763" w:rsidRDefault="007E4763" w:rsidP="007E4763">
      <w:pPr>
        <w:pStyle w:val="BodyText"/>
      </w:pPr>
    </w:p>
    <w:p w:rsidR="007E4763" w:rsidRDefault="007E4763" w:rsidP="007E4763">
      <w:pPr>
        <w:pStyle w:val="Bullet1"/>
      </w:pPr>
      <w:r>
        <w:t>Methods are separated by a blank line</w:t>
      </w:r>
    </w:p>
    <w:p w:rsidR="007E4763" w:rsidRDefault="007E4763" w:rsidP="007E4763">
      <w:pPr>
        <w:pStyle w:val="Heading2"/>
      </w:pPr>
      <w:bookmarkStart w:id="586" w:name="_Toc379531786"/>
      <w:r>
        <w:t>Visibility</w:t>
      </w:r>
      <w:bookmarkEnd w:id="586"/>
    </w:p>
    <w:p w:rsidR="007E4763" w:rsidRDefault="007E4763" w:rsidP="007E4763">
      <w:pPr>
        <w:pStyle w:val="BodyText"/>
      </w:pPr>
      <w:r>
        <w:t>Java instance variables and methods have four levels of visibility: public, protected, package, and private.  As visibility can have a big impact on maintainability of the software system, it is important to consider the following guidelines:</w:t>
      </w:r>
    </w:p>
    <w:p w:rsidR="007E4763" w:rsidRDefault="007E4763" w:rsidP="007E4763">
      <w:pPr>
        <w:pStyle w:val="Bullet1"/>
      </w:pPr>
      <w:r>
        <w:t>Variables should be declared as locally as possible</w:t>
      </w:r>
    </w:p>
    <w:p w:rsidR="007E4763" w:rsidRDefault="007E4763" w:rsidP="007E4763">
      <w:pPr>
        <w:pStyle w:val="Bullet1"/>
      </w:pPr>
      <w:r>
        <w:t>Variables and methods should have the least possible visibility</w:t>
      </w:r>
    </w:p>
    <w:p w:rsidR="007E4763" w:rsidRDefault="007E4763" w:rsidP="007E4763">
      <w:pPr>
        <w:pStyle w:val="Bullet1"/>
      </w:pPr>
      <w:r>
        <w:t>Public instance variables should be avoided at all costs</w:t>
      </w:r>
    </w:p>
    <w:p w:rsidR="007E4763" w:rsidRDefault="007E4763" w:rsidP="007E4763">
      <w:pPr>
        <w:pStyle w:val="Bullet1"/>
      </w:pPr>
      <w:r>
        <w:t>Protected instance variable should be avoided unless the instance variable is declared as final</w:t>
      </w:r>
    </w:p>
    <w:p w:rsidR="007E4763" w:rsidRDefault="007E4763" w:rsidP="007E4763">
      <w:pPr>
        <w:pStyle w:val="Bullet1"/>
      </w:pPr>
      <w:r>
        <w:t>The only public methods that a class exposes will be the methods of the interface it implements and methods exposing JavaBean properties.</w:t>
      </w:r>
    </w:p>
    <w:p w:rsidR="007E4763" w:rsidRDefault="007E4763" w:rsidP="007E4763">
      <w:pPr>
        <w:pStyle w:val="Heading1"/>
        <w:pageBreakBefore/>
      </w:pPr>
      <w:bookmarkStart w:id="587" w:name="_Toc379531787"/>
      <w:r>
        <w:t>Application Logging</w:t>
      </w:r>
      <w:bookmarkEnd w:id="587"/>
    </w:p>
    <w:p w:rsidR="007E4763" w:rsidRDefault="007E4763" w:rsidP="007E4763">
      <w:pPr>
        <w:pStyle w:val="BodyText"/>
      </w:pPr>
      <w:r>
        <w:t xml:space="preserve">Use </w:t>
      </w:r>
      <w:r w:rsidR="00965207" w:rsidRPr="00965207">
        <w:t xml:space="preserve">Logback </w:t>
      </w:r>
      <w:r w:rsidR="00965207">
        <w:t xml:space="preserve">for </w:t>
      </w:r>
      <w:r>
        <w:t xml:space="preserve">logging when developing code. For more information on </w:t>
      </w:r>
      <w:r w:rsidR="00965207" w:rsidRPr="00965207">
        <w:t xml:space="preserve">Logback </w:t>
      </w:r>
      <w:r>
        <w:t xml:space="preserve">logging, please check the </w:t>
      </w:r>
      <w:r w:rsidR="00965207">
        <w:rPr>
          <w:color w:val="1F497D"/>
        </w:rPr>
        <w:t xml:space="preserve">Logback library at URL: </w:t>
      </w:r>
      <w:r w:rsidR="00965207" w:rsidRPr="00965207">
        <w:rPr>
          <w:color w:val="1F497D"/>
        </w:rPr>
        <w:t>http://Logback.qos.ch/index.html</w:t>
      </w:r>
      <w:r>
        <w:t xml:space="preserve">. </w:t>
      </w:r>
      <w:r w:rsidR="00965207">
        <w:t xml:space="preserve">Logback </w:t>
      </w:r>
      <w:r w:rsidR="00965207" w:rsidRPr="00965207">
        <w:t>implements the SLF4J API and is very flexible</w:t>
      </w:r>
      <w:r w:rsidR="00965207">
        <w:t xml:space="preserve">. It can, </w:t>
      </w:r>
      <w:r w:rsidR="00965207">
        <w:rPr>
          <w:color w:val="1F497D"/>
        </w:rPr>
        <w:t>via a configuration file, select log events and filtered content may be sent to different destinations</w:t>
      </w:r>
      <w:r w:rsidR="00965207" w:rsidRPr="0027509A">
        <w:rPr>
          <w:color w:val="1F497D"/>
        </w:rPr>
        <w:t>.</w:t>
      </w:r>
      <w:r w:rsidR="00965207">
        <w:t xml:space="preserve"> Follow</w:t>
      </w:r>
      <w:r>
        <w:t xml:space="preserve"> proper error handling and error logging best practices. All exception handling should be logged to the application log and database log as appropriate. All log files should contain identifiable exceptions for operational debugging purposes. Errors should never be silently ignored. Below is a simple example of using Java util logging.</w:t>
      </w:r>
    </w:p>
    <w:p w:rsidR="007E4763" w:rsidRDefault="007E4763" w:rsidP="007E4763">
      <w:pPr>
        <w:pStyle w:val="BodyText"/>
      </w:pPr>
    </w:p>
    <w:p w:rsidR="007E4763" w:rsidRDefault="007E4763" w:rsidP="007E4763">
      <w:pPr>
        <w:pStyle w:val="CodeListing"/>
      </w:pPr>
      <w:r>
        <w:t>package logging.example2;</w:t>
      </w:r>
    </w:p>
    <w:p w:rsidR="007E4763" w:rsidRDefault="007E4763" w:rsidP="007E4763">
      <w:pPr>
        <w:pStyle w:val="CodeListing"/>
      </w:pPr>
      <w:r>
        <w:t>import java.util.logging.Logger;</w:t>
      </w:r>
    </w:p>
    <w:p w:rsidR="007E4763" w:rsidRDefault="007E4763" w:rsidP="007E4763">
      <w:pPr>
        <w:pStyle w:val="CodeListing"/>
      </w:pPr>
    </w:p>
    <w:p w:rsidR="007E4763" w:rsidRDefault="007E4763" w:rsidP="007E4763">
      <w:pPr>
        <w:pStyle w:val="CodeListing"/>
      </w:pPr>
      <w:r>
        <w:t>public class HelloWorld {</w:t>
      </w:r>
    </w:p>
    <w:p w:rsidR="007E4763" w:rsidRDefault="007E4763" w:rsidP="007E4763">
      <w:pPr>
        <w:pStyle w:val="CodeListing"/>
      </w:pPr>
      <w:r>
        <w:tab/>
        <w:t>private static CLAS_NAME=’ HelloWorld.class.getName()”;</w:t>
      </w:r>
    </w:p>
    <w:p w:rsidR="007E4763" w:rsidRDefault="007E4763" w:rsidP="007E4763">
      <w:pPr>
        <w:pStyle w:val="CodeListing"/>
      </w:pPr>
      <w:r>
        <w:t>private static Logger logger = Logger.getLogger(CLAS_NAME);</w:t>
      </w:r>
    </w:p>
    <w:p w:rsidR="007E4763" w:rsidRDefault="007E4763" w:rsidP="007E4763">
      <w:pPr>
        <w:pStyle w:val="CodeListing"/>
      </w:pPr>
    </w:p>
    <w:p w:rsidR="007E4763" w:rsidRDefault="007E4763" w:rsidP="007E4763">
      <w:pPr>
        <w:pStyle w:val="CodeListing"/>
      </w:pPr>
      <w:r>
        <w:t>public static void main(String[] args) {</w:t>
      </w:r>
    </w:p>
    <w:p w:rsidR="007E4763" w:rsidRDefault="007E4763" w:rsidP="007E4763">
      <w:pPr>
        <w:pStyle w:val="CodeListing"/>
      </w:pPr>
      <w:r>
        <w:t>HelloWorld hello = new HelloWorld("Hello world!");</w:t>
      </w:r>
    </w:p>
    <w:p w:rsidR="007E4763" w:rsidRDefault="007E4763" w:rsidP="007E4763">
      <w:pPr>
        <w:pStyle w:val="CodeListing"/>
      </w:pPr>
      <w:r>
        <w:t>hello.sayHello();</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r>
        <w:t>private String theMessage = null;</w:t>
      </w:r>
    </w:p>
    <w:p w:rsidR="007E4763" w:rsidRDefault="007E4763" w:rsidP="007E4763">
      <w:pPr>
        <w:pStyle w:val="CodeListing"/>
      </w:pPr>
      <w:r>
        <w:t>public HelloWorld(String message) {</w:t>
      </w:r>
    </w:p>
    <w:p w:rsidR="007E4763" w:rsidRDefault="007E4763" w:rsidP="007E4763">
      <w:pPr>
        <w:pStyle w:val="CodeListing"/>
      </w:pPr>
      <w:r>
        <w:t>theMessage = message;</w:t>
      </w:r>
    </w:p>
    <w:p w:rsidR="007E4763" w:rsidRDefault="007E4763" w:rsidP="007E4763">
      <w:pPr>
        <w:pStyle w:val="CodeListing"/>
      </w:pPr>
      <w:r>
        <w:t>}</w:t>
      </w:r>
    </w:p>
    <w:p w:rsidR="007E4763" w:rsidRDefault="007E4763" w:rsidP="007E4763">
      <w:pPr>
        <w:pStyle w:val="CodeListing"/>
      </w:pPr>
    </w:p>
    <w:p w:rsidR="007E4763" w:rsidRDefault="007E4763" w:rsidP="007E4763">
      <w:pPr>
        <w:pStyle w:val="CodeListing"/>
      </w:pPr>
      <w:r>
        <w:t>public void sayHello() {</w:t>
      </w:r>
    </w:p>
    <w:p w:rsidR="007E4763" w:rsidRDefault="007E4763" w:rsidP="007E4763">
      <w:pPr>
        <w:pStyle w:val="CodeListing"/>
      </w:pPr>
      <w:r>
        <w:t>// use the 'least important' type of message, one at</w:t>
      </w:r>
    </w:p>
    <w:p w:rsidR="007E4763" w:rsidRDefault="007E4763" w:rsidP="007E4763">
      <w:pPr>
        <w:pStyle w:val="CodeListing"/>
      </w:pPr>
      <w:r>
        <w:t>// the 'finest' level</w:t>
      </w:r>
    </w:p>
    <w:p w:rsidR="007E4763" w:rsidRDefault="007E4763" w:rsidP="007E4763">
      <w:pPr>
        <w:pStyle w:val="CodeListing"/>
      </w:pPr>
      <w:r>
        <w:t>logger.log(Level.FINEST, "Hello logging!");</w:t>
      </w:r>
    </w:p>
    <w:p w:rsidR="007E4763" w:rsidRDefault="007E4763" w:rsidP="007E4763">
      <w:pPr>
        <w:pStyle w:val="CodeListing"/>
      </w:pPr>
      <w:r>
        <w:t>System.err.println(theMessage);</w:t>
      </w:r>
    </w:p>
    <w:p w:rsidR="007E4763" w:rsidRDefault="007E4763" w:rsidP="007E4763">
      <w:pPr>
        <w:pStyle w:val="CodeListing"/>
      </w:pPr>
      <w:r>
        <w:t>}</w:t>
      </w:r>
    </w:p>
    <w:p w:rsidR="007E4763" w:rsidRDefault="007E4763" w:rsidP="007E4763">
      <w:pPr>
        <w:pStyle w:val="CodeListing"/>
      </w:pPr>
      <w:r>
        <w:t>}</w:t>
      </w:r>
    </w:p>
    <w:p w:rsidR="007E4763" w:rsidRDefault="007E4763" w:rsidP="007E4763">
      <w:pPr>
        <w:pStyle w:val="BodyText"/>
      </w:pPr>
    </w:p>
    <w:p w:rsidR="007E4763" w:rsidRDefault="007E4763" w:rsidP="007E4763">
      <w:pPr>
        <w:pStyle w:val="BodyText"/>
      </w:pPr>
      <w:r>
        <w:t>Here is another example of using java.util.logging:</w:t>
      </w:r>
    </w:p>
    <w:p w:rsidR="007E4763" w:rsidRDefault="007E4763" w:rsidP="007E4763">
      <w:pPr>
        <w:pStyle w:val="BodyText"/>
      </w:pPr>
    </w:p>
    <w:p w:rsidR="007E4763" w:rsidRDefault="007E4763" w:rsidP="007E4763">
      <w:pPr>
        <w:pStyle w:val="CodeListing"/>
      </w:pPr>
      <w:r>
        <w:t>protected String[] getUserInfo(String firstname, String lastname)</w:t>
      </w:r>
    </w:p>
    <w:p w:rsidR="007E4763" w:rsidRDefault="007E4763" w:rsidP="007E4763">
      <w:pPr>
        <w:pStyle w:val="CodeListing"/>
      </w:pPr>
      <w:r>
        <w:t xml:space="preserve">           throws GlobalConstantsServiceException, IdentSecurityException {</w:t>
      </w:r>
    </w:p>
    <w:p w:rsidR="007E4763" w:rsidRDefault="007E4763" w:rsidP="007E4763">
      <w:pPr>
        <w:pStyle w:val="CodeListing"/>
      </w:pPr>
      <w:r>
        <w:t xml:space="preserve">           if (logger.isLoggable(Level.FINER)) {</w:t>
      </w:r>
    </w:p>
    <w:p w:rsidR="007E4763" w:rsidRDefault="007E4763" w:rsidP="007E4763">
      <w:pPr>
        <w:pStyle w:val="CodeListing"/>
      </w:pPr>
      <w:r>
        <w:t xml:space="preserve">                logger.entering(CLASS_NAME, "getUserInfo",</w:t>
      </w:r>
    </w:p>
    <w:p w:rsidR="007E4763" w:rsidRDefault="007E4763" w:rsidP="007E4763">
      <w:pPr>
        <w:pStyle w:val="CodeListing"/>
      </w:pPr>
      <w:r>
        <w:t xml:space="preserve">          new String[]{firstname, lastname});</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CodeListing"/>
      </w:pPr>
      <w:r>
        <w:t xml:space="preserve">           if (logger.isLoggable(Level.FINER)) {</w:t>
      </w:r>
    </w:p>
    <w:p w:rsidR="007E4763" w:rsidRDefault="007E4763" w:rsidP="007E4763">
      <w:pPr>
        <w:pStyle w:val="CodeListing"/>
      </w:pPr>
      <w:r>
        <w:t xml:space="preserve">                logger.exiting(CLASS_NAME, "getUserInfo", result);</w:t>
      </w:r>
    </w:p>
    <w:p w:rsidR="007E4763" w:rsidRDefault="007E4763" w:rsidP="007E4763">
      <w:pPr>
        <w:pStyle w:val="CodeListing"/>
      </w:pPr>
      <w:r>
        <w:t xml:space="preserve">           }</w:t>
      </w:r>
    </w:p>
    <w:p w:rsidR="007E4763" w:rsidRDefault="007E4763" w:rsidP="007E4763">
      <w:pPr>
        <w:pStyle w:val="CodeListing"/>
      </w:pPr>
      <w:r>
        <w:t xml:space="preserve">      }</w:t>
      </w:r>
    </w:p>
    <w:p w:rsidR="007E4763" w:rsidRDefault="007E4763" w:rsidP="007E4763">
      <w:pPr>
        <w:pStyle w:val="BodyText"/>
      </w:pPr>
    </w:p>
    <w:p w:rsidR="007E4763" w:rsidRDefault="007E4763" w:rsidP="007E4763">
      <w:pPr>
        <w:pStyle w:val="Heading2"/>
      </w:pPr>
      <w:bookmarkStart w:id="588" w:name="_Toc379531788"/>
      <w:r>
        <w:t>Logging Levels</w:t>
      </w:r>
      <w:bookmarkEnd w:id="588"/>
    </w:p>
    <w:p w:rsidR="007E4763" w:rsidRPr="00CA20FC" w:rsidRDefault="007E4763" w:rsidP="007E4763">
      <w:pPr>
        <w:pStyle w:val="TableCaption"/>
      </w:pPr>
      <w:bookmarkStart w:id="589" w:name="_Toc273023671"/>
      <w:r>
        <w:t xml:space="preserve">Table </w:t>
      </w:r>
      <w:r>
        <w:fldChar w:fldCharType="begin"/>
      </w:r>
      <w:r>
        <w:instrText xml:space="preserve"> STYLEREF 1 \s </w:instrText>
      </w:r>
      <w:r>
        <w:fldChar w:fldCharType="separate"/>
      </w:r>
      <w:r>
        <w:rPr>
          <w:noProof/>
        </w:rPr>
        <w:t>13</w:t>
      </w:r>
      <w:r>
        <w:fldChar w:fldCharType="end"/>
      </w:r>
      <w:r>
        <w:noBreakHyphen/>
      </w:r>
      <w:r>
        <w:fldChar w:fldCharType="begin"/>
      </w:r>
      <w:r>
        <w:instrText xml:space="preserve"> SEQ Table \* ARABIC \s 1 </w:instrText>
      </w:r>
      <w:r>
        <w:fldChar w:fldCharType="separate"/>
      </w:r>
      <w:r>
        <w:rPr>
          <w:noProof/>
        </w:rPr>
        <w:t>1</w:t>
      </w:r>
      <w:r>
        <w:fldChar w:fldCharType="end"/>
      </w:r>
      <w:r>
        <w:t>. Log levels</w:t>
      </w:r>
      <w:bookmarkEnd w:id="589"/>
    </w:p>
    <w:tbl>
      <w:tblPr>
        <w:tblW w:w="93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0"/>
        <w:gridCol w:w="7740"/>
      </w:tblGrid>
      <w:tr w:rsidR="007E4763" w:rsidRPr="00FD5840">
        <w:trPr>
          <w:jc w:val="center"/>
        </w:trPr>
        <w:tc>
          <w:tcPr>
            <w:tcW w:w="1620" w:type="dxa"/>
            <w:shd w:val="clear" w:color="auto" w:fill="E6E6E6"/>
          </w:tcPr>
          <w:p w:rsidR="007E4763" w:rsidRPr="00FD5840" w:rsidRDefault="007E4763" w:rsidP="007E4763">
            <w:pPr>
              <w:pStyle w:val="TableHeader"/>
            </w:pPr>
            <w:r w:rsidRPr="00FD5840">
              <w:t>Log Level</w:t>
            </w:r>
          </w:p>
        </w:tc>
        <w:tc>
          <w:tcPr>
            <w:tcW w:w="7740" w:type="dxa"/>
            <w:shd w:val="clear" w:color="auto" w:fill="E6E6E6"/>
          </w:tcPr>
          <w:p w:rsidR="007E4763" w:rsidRPr="00FD5840" w:rsidRDefault="007E4763" w:rsidP="007E4763">
            <w:pPr>
              <w:pStyle w:val="TableHeader"/>
            </w:pPr>
            <w:r w:rsidRPr="00FD5840">
              <w:t>Usage Description</w:t>
            </w:r>
          </w:p>
        </w:tc>
      </w:tr>
      <w:tr w:rsidR="007E4763" w:rsidRPr="00FD5840">
        <w:trPr>
          <w:cantSplit/>
          <w:jc w:val="center"/>
        </w:trPr>
        <w:tc>
          <w:tcPr>
            <w:tcW w:w="1620" w:type="dxa"/>
            <w:shd w:val="clear" w:color="auto" w:fill="auto"/>
          </w:tcPr>
          <w:p w:rsidR="007E4763" w:rsidRPr="00FD5840" w:rsidRDefault="007E4763" w:rsidP="007E4763">
            <w:pPr>
              <w:pStyle w:val="TableText"/>
            </w:pPr>
            <w:r w:rsidRPr="00FD5840">
              <w:t>SEVERE</w:t>
            </w:r>
          </w:p>
          <w:p w:rsidR="007E4763" w:rsidRPr="00FD5840" w:rsidRDefault="007E4763" w:rsidP="007E4763">
            <w:pPr>
              <w:pStyle w:val="TableText"/>
            </w:pPr>
          </w:p>
        </w:tc>
        <w:tc>
          <w:tcPr>
            <w:tcW w:w="7740" w:type="dxa"/>
            <w:shd w:val="clear" w:color="auto" w:fill="auto"/>
          </w:tcPr>
          <w:p w:rsidR="007E4763" w:rsidRPr="00FD5840" w:rsidRDefault="007E4763" w:rsidP="007E4763">
            <w:pPr>
              <w:pStyle w:val="TableText"/>
            </w:pPr>
            <w:r w:rsidRPr="00FD5840">
              <w:t>The highest value, intended for extremely important message (e.g. fatal program errors). A problem requiring attention from the system administrator has occurred.</w:t>
            </w:r>
          </w:p>
        </w:tc>
      </w:tr>
      <w:tr w:rsidR="007E4763" w:rsidRPr="00FD5840">
        <w:trPr>
          <w:jc w:val="center"/>
        </w:trPr>
        <w:tc>
          <w:tcPr>
            <w:tcW w:w="1620" w:type="dxa"/>
            <w:shd w:val="clear" w:color="auto" w:fill="auto"/>
          </w:tcPr>
          <w:p w:rsidR="007E4763" w:rsidRPr="00FD5840" w:rsidRDefault="007E4763" w:rsidP="007E4763">
            <w:pPr>
              <w:pStyle w:val="TableText"/>
            </w:pPr>
            <w:r w:rsidRPr="00FD5840">
              <w:t>WARNING</w:t>
            </w:r>
          </w:p>
        </w:tc>
        <w:tc>
          <w:tcPr>
            <w:tcW w:w="7740" w:type="dxa"/>
            <w:shd w:val="clear" w:color="auto" w:fill="auto"/>
          </w:tcPr>
          <w:p w:rsidR="007E4763" w:rsidRPr="00FD5840" w:rsidRDefault="007E4763" w:rsidP="007E4763">
            <w:pPr>
              <w:pStyle w:val="TableText"/>
            </w:pPr>
            <w:r w:rsidRPr="00FD5840">
              <w:t>Intended for warning messages. An action occurred or a condition was</w:t>
            </w:r>
          </w:p>
          <w:p w:rsidR="007E4763" w:rsidRPr="00FD5840" w:rsidRDefault="007E4763" w:rsidP="007E4763">
            <w:pPr>
              <w:pStyle w:val="TableText"/>
            </w:pPr>
            <w:r w:rsidRPr="00FD5840">
              <w:t>discovered that should be reviewed and may require action before an error occurs.</w:t>
            </w:r>
          </w:p>
        </w:tc>
      </w:tr>
      <w:tr w:rsidR="007E4763" w:rsidRPr="00FD5840">
        <w:trPr>
          <w:jc w:val="center"/>
        </w:trPr>
        <w:tc>
          <w:tcPr>
            <w:tcW w:w="1620" w:type="dxa"/>
            <w:shd w:val="clear" w:color="auto" w:fill="auto"/>
          </w:tcPr>
          <w:p w:rsidR="007E4763" w:rsidRPr="00FD5840" w:rsidRDefault="007E4763" w:rsidP="007E4763">
            <w:pPr>
              <w:pStyle w:val="TableText"/>
            </w:pPr>
            <w:r w:rsidRPr="00FD5840">
              <w:t>INFO</w:t>
            </w:r>
          </w:p>
        </w:tc>
        <w:tc>
          <w:tcPr>
            <w:tcW w:w="7740" w:type="dxa"/>
            <w:shd w:val="clear" w:color="auto" w:fill="auto"/>
          </w:tcPr>
          <w:p w:rsidR="007E4763" w:rsidRPr="00FD5840" w:rsidRDefault="007E4763" w:rsidP="007E4763">
            <w:pPr>
              <w:pStyle w:val="TableText"/>
            </w:pPr>
            <w:r w:rsidRPr="00FD5840">
              <w:t>Informational runtime messages. A report of a normal action or event. This</w:t>
            </w:r>
          </w:p>
          <w:p w:rsidR="007E4763" w:rsidRPr="00FD5840" w:rsidRDefault="007E4763" w:rsidP="007E4763">
            <w:pPr>
              <w:pStyle w:val="TableText"/>
            </w:pPr>
            <w:r w:rsidRPr="00FD5840">
              <w:t>could be a user operation, such as "login completed" or an automatic</w:t>
            </w:r>
          </w:p>
          <w:p w:rsidR="007E4763" w:rsidRPr="00FD5840" w:rsidRDefault="007E4763" w:rsidP="007E4763">
            <w:pPr>
              <w:pStyle w:val="TableText"/>
            </w:pPr>
            <w:r w:rsidRPr="00FD5840">
              <w:t>operation such as a log file rotation.</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CONFIG</w:t>
            </w:r>
          </w:p>
        </w:tc>
        <w:tc>
          <w:tcPr>
            <w:tcW w:w="7740" w:type="dxa"/>
            <w:shd w:val="clear" w:color="auto" w:fill="auto"/>
          </w:tcPr>
          <w:p w:rsidR="007E4763" w:rsidRPr="00FD5840" w:rsidRDefault="007E4763" w:rsidP="007E4763">
            <w:pPr>
              <w:pStyle w:val="TableText"/>
            </w:pPr>
            <w:r w:rsidRPr="00FD5840">
              <w:t>Informational messages about configuration settings/setup. A configuration related message or problem.</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w:t>
            </w:r>
          </w:p>
        </w:tc>
        <w:tc>
          <w:tcPr>
            <w:tcW w:w="7740" w:type="dxa"/>
            <w:shd w:val="clear" w:color="auto" w:fill="auto"/>
          </w:tcPr>
          <w:p w:rsidR="007E4763" w:rsidRPr="00FD5840" w:rsidRDefault="007E4763" w:rsidP="007E4763">
            <w:pPr>
              <w:pStyle w:val="TableText"/>
            </w:pPr>
            <w:r w:rsidRPr="00FD5840">
              <w:t>Used for greater detail, when debugging/diagnosing problems. A trace or debug message used for debugging or performance monitoring. Typically contains detailed event data.</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FINER</w:t>
            </w:r>
          </w:p>
        </w:tc>
        <w:tc>
          <w:tcPr>
            <w:tcW w:w="7740" w:type="dxa"/>
            <w:shd w:val="clear" w:color="auto" w:fill="auto"/>
          </w:tcPr>
          <w:p w:rsidR="007E4763" w:rsidRPr="00FD5840" w:rsidRDefault="007E4763" w:rsidP="007E4763">
            <w:pPr>
              <w:pStyle w:val="TableText"/>
            </w:pPr>
            <w:r w:rsidRPr="00FD5840">
              <w:t>Even greater detail. A fairly detailed trace or debug message.</w:t>
            </w:r>
          </w:p>
        </w:tc>
      </w:tr>
      <w:tr w:rsidR="007E4763" w:rsidRPr="00FD5840" w:rsidTr="0027509A">
        <w:trPr>
          <w:jc w:val="center"/>
        </w:trPr>
        <w:tc>
          <w:tcPr>
            <w:tcW w:w="1620" w:type="dxa"/>
            <w:shd w:val="clear" w:color="auto" w:fill="auto"/>
          </w:tcPr>
          <w:p w:rsidR="007E4763" w:rsidRPr="00FD5840" w:rsidRDefault="007E4763" w:rsidP="007E4763">
            <w:pPr>
              <w:pStyle w:val="TableText"/>
            </w:pPr>
            <w:r w:rsidRPr="00FD5840">
              <w:t>FINEST</w:t>
            </w:r>
          </w:p>
        </w:tc>
        <w:tc>
          <w:tcPr>
            <w:tcW w:w="7740" w:type="dxa"/>
            <w:shd w:val="clear" w:color="auto" w:fill="auto"/>
          </w:tcPr>
          <w:p w:rsidR="007E4763" w:rsidRPr="00FD5840" w:rsidRDefault="007E4763" w:rsidP="007E4763">
            <w:pPr>
              <w:pStyle w:val="TableText"/>
            </w:pPr>
            <w:r w:rsidRPr="00FD5840">
              <w:t>The lowest value, greatest detail. A highly detailed trace or debug message.</w:t>
            </w:r>
          </w:p>
        </w:tc>
      </w:tr>
    </w:tbl>
    <w:p w:rsidR="007E4763" w:rsidRDefault="007E4763" w:rsidP="00DB2AFE">
      <w:pPr>
        <w:pStyle w:val="Heading1"/>
      </w:pPr>
      <w:bookmarkStart w:id="590" w:name="_Toc379531789"/>
      <w:r>
        <w:t xml:space="preserve">Database </w:t>
      </w:r>
      <w:r w:rsidR="00F05A0B" w:rsidRPr="00F05A0B">
        <w:t>JDBC Best Practice</w:t>
      </w:r>
      <w:bookmarkEnd w:id="590"/>
    </w:p>
    <w:p w:rsidR="00CC3720" w:rsidRPr="00CC3720" w:rsidRDefault="00CC3720" w:rsidP="00DB2AFE">
      <w:pPr>
        <w:numPr>
          <w:ilvl w:val="0"/>
          <w:numId w:val="34"/>
        </w:numPr>
      </w:pPr>
      <w:r w:rsidRPr="00CC3720">
        <w:t xml:space="preserve">Use </w:t>
      </w:r>
      <w:r w:rsidR="00893C1A">
        <w:t>“</w:t>
      </w:r>
      <w:r w:rsidRPr="00CC3720">
        <w:t>PreparedStatement</w:t>
      </w:r>
      <w:r w:rsidR="00893C1A">
        <w:t>”</w:t>
      </w:r>
      <w:r w:rsidR="00F05A0B">
        <w:t xml:space="preserve"> - </w:t>
      </w:r>
      <w:r w:rsidRPr="00CC3720">
        <w:t xml:space="preserve">This is </w:t>
      </w:r>
      <w:r w:rsidR="00F05A0B">
        <w:t xml:space="preserve">a very </w:t>
      </w:r>
      <w:r w:rsidR="00893C1A">
        <w:t>popular JDBC practice</w:t>
      </w:r>
      <w:r w:rsidRPr="00CC3720">
        <w:t xml:space="preserve"> </w:t>
      </w:r>
      <w:r w:rsidR="00893C1A">
        <w:t>widely adopted by industry using the</w:t>
      </w:r>
      <w:r w:rsidRPr="00CC3720">
        <w:t xml:space="preserve"> JDBC API in Java. </w:t>
      </w:r>
      <w:r w:rsidR="00893C1A">
        <w:t>“</w:t>
      </w:r>
      <w:r w:rsidRPr="00CC3720">
        <w:t>PreparedStatement</w:t>
      </w:r>
      <w:r w:rsidR="00893C1A">
        <w:t>”</w:t>
      </w:r>
      <w:r w:rsidRPr="00CC3720">
        <w:t xml:space="preserve"> </w:t>
      </w:r>
      <w:r w:rsidR="00893C1A">
        <w:t xml:space="preserve">provides </w:t>
      </w:r>
      <w:r w:rsidRPr="00CC3720">
        <w:t xml:space="preserve">useful services </w:t>
      </w:r>
      <w:r w:rsidR="00893C1A">
        <w:t>such as</w:t>
      </w:r>
      <w:r w:rsidRPr="00CC3720">
        <w:t xml:space="preserve"> prevention from SQL injection, Precompiled SQL queries and use</w:t>
      </w:r>
      <w:r w:rsidR="00893C1A">
        <w:t xml:space="preserve"> of bind variables.</w:t>
      </w:r>
    </w:p>
    <w:p w:rsidR="00CC3720" w:rsidRPr="00CC3720" w:rsidRDefault="00CC3720" w:rsidP="00DB2AFE">
      <w:pPr>
        <w:numPr>
          <w:ilvl w:val="0"/>
          <w:numId w:val="34"/>
        </w:numPr>
      </w:pPr>
      <w:r w:rsidRPr="00CC3720">
        <w:t xml:space="preserve">Use </w:t>
      </w:r>
      <w:r w:rsidR="00893C1A">
        <w:t>“</w:t>
      </w:r>
      <w:r w:rsidRPr="00CC3720">
        <w:t>ConnectionPool</w:t>
      </w:r>
      <w:r w:rsidR="00893C1A">
        <w:t>”</w:t>
      </w:r>
      <w:r w:rsidR="00F05A0B">
        <w:t xml:space="preserve"> </w:t>
      </w:r>
      <w:r w:rsidR="00893C1A">
        <w:t>–</w:t>
      </w:r>
      <w:r w:rsidR="00F05A0B">
        <w:t xml:space="preserve"> </w:t>
      </w:r>
      <w:r w:rsidR="00893C1A">
        <w:t>“</w:t>
      </w:r>
      <w:r w:rsidRPr="00CC3720">
        <w:t>ConnectionPool</w:t>
      </w:r>
      <w:r w:rsidR="00893C1A">
        <w:t>”</w:t>
      </w:r>
      <w:r w:rsidRPr="00CC3720">
        <w:t xml:space="preserve"> </w:t>
      </w:r>
      <w:r w:rsidR="00893C1A">
        <w:t>has</w:t>
      </w:r>
      <w:r w:rsidRPr="00CC3720">
        <w:t xml:space="preserve"> become standard now days. Several framework</w:t>
      </w:r>
      <w:r w:rsidR="00893C1A">
        <w:t>s provide</w:t>
      </w:r>
      <w:r w:rsidRPr="00CC3720">
        <w:t xml:space="preserve"> built </w:t>
      </w:r>
      <w:r w:rsidR="00893C1A">
        <w:t>in “connection</w:t>
      </w:r>
      <w:r w:rsidRPr="00CC3720">
        <w:t>Pool</w:t>
      </w:r>
      <w:r w:rsidR="00893C1A">
        <w:t>”</w:t>
      </w:r>
      <w:r w:rsidRPr="00CC3720">
        <w:t xml:space="preserve"> facility like Database Connection Pool in Spring, DBCP and if running in managed environment</w:t>
      </w:r>
      <w:r w:rsidR="00893C1A">
        <w:t>s</w:t>
      </w:r>
      <w:r w:rsidRPr="00CC3720">
        <w:t xml:space="preserve"> like J2EE Application Server </w:t>
      </w:r>
      <w:r w:rsidR="00893C1A">
        <w:t>(</w:t>
      </w:r>
      <w:r w:rsidRPr="00CC3720">
        <w:t>e.g. WAS or JBOSS Server</w:t>
      </w:r>
      <w:r w:rsidR="00893C1A">
        <w:t>)</w:t>
      </w:r>
      <w:r w:rsidRPr="00CC3720">
        <w:t xml:space="preserve"> will provide Connection Pool facility. </w:t>
      </w:r>
      <w:r w:rsidR="00893C1A">
        <w:t xml:space="preserve">The </w:t>
      </w:r>
      <w:r w:rsidR="00893C1A" w:rsidRPr="00CC3720">
        <w:t>rationale</w:t>
      </w:r>
      <w:r w:rsidR="00893C1A">
        <w:t xml:space="preserve"> behind this JDBC best practice</w:t>
      </w:r>
      <w:r w:rsidRPr="00CC3720">
        <w:t xml:space="preserve"> is that </w:t>
      </w:r>
      <w:r w:rsidR="00A623D0">
        <w:t>c</w:t>
      </w:r>
      <w:r w:rsidRPr="00CC3720">
        <w:t xml:space="preserve">reating JDBC </w:t>
      </w:r>
      <w:r w:rsidR="00893C1A" w:rsidRPr="00CC3720">
        <w:t>connections take</w:t>
      </w:r>
      <w:r w:rsidRPr="00CC3720">
        <w:t xml:space="preserve"> relatively longer time which can increase overall response time, by caching JDBC connection in pool application can immediately access database.</w:t>
      </w:r>
    </w:p>
    <w:p w:rsidR="00CC3720" w:rsidRPr="00CC3720" w:rsidRDefault="00CC3720" w:rsidP="00DB2AFE">
      <w:pPr>
        <w:numPr>
          <w:ilvl w:val="0"/>
          <w:numId w:val="34"/>
        </w:numPr>
      </w:pPr>
      <w:r w:rsidRPr="00CC3720">
        <w:t>Disable auto commit mode</w:t>
      </w:r>
      <w:r w:rsidR="00F05A0B">
        <w:t xml:space="preserve"> - </w:t>
      </w:r>
      <w:r w:rsidRPr="00CC3720">
        <w:t>This b</w:t>
      </w:r>
      <w:r w:rsidR="00A623D0">
        <w:t>est practice</w:t>
      </w:r>
      <w:r w:rsidRPr="00CC3720">
        <w:t xml:space="preserve"> provide</w:t>
      </w:r>
      <w:r w:rsidR="00A623D0">
        <w:t>s</w:t>
      </w:r>
      <w:r w:rsidRPr="00CC3720">
        <w:t xml:space="preserve"> substantial performance gain in JDBC batch update</w:t>
      </w:r>
      <w:r w:rsidR="00A623D0">
        <w:t>s</w:t>
      </w:r>
      <w:r w:rsidRPr="00CC3720">
        <w:t xml:space="preserve">. </w:t>
      </w:r>
      <w:r w:rsidR="00A623D0" w:rsidRPr="00CC3720">
        <w:t>It</w:t>
      </w:r>
      <w:r w:rsidR="00A623D0">
        <w:t xml:space="preserve"> is</w:t>
      </w:r>
      <w:r w:rsidRPr="00CC3720">
        <w:t xml:space="preserve"> recommended to run SQL query with auto commit mode disable. Rational behind this is that with auto commit mode disabled you can group SQL Statement in one transaction while in case of auto commit mode every SQL statement runs in its own transaction and committed as soon as it finishes. So always run queries with auto commit mode disabled</w:t>
      </w:r>
      <w:r w:rsidR="00A623D0">
        <w:t>.</w:t>
      </w:r>
    </w:p>
    <w:p w:rsidR="00CC3720" w:rsidRPr="00CC3720" w:rsidRDefault="00CC3720" w:rsidP="00DB2AFE">
      <w:pPr>
        <w:numPr>
          <w:ilvl w:val="0"/>
          <w:numId w:val="34"/>
        </w:numPr>
      </w:pPr>
      <w:r w:rsidRPr="00CC3720">
        <w:t>Use JDBC Batch Update</w:t>
      </w:r>
      <w:r w:rsidR="00F05A0B">
        <w:t xml:space="preserve"> - </w:t>
      </w:r>
      <w:r w:rsidRPr="00CC3720">
        <w:t>This JDBC best practice is very popular</w:t>
      </w:r>
      <w:r w:rsidR="00A623D0">
        <w:t xml:space="preserve"> in industry</w:t>
      </w:r>
      <w:r w:rsidRPr="00CC3720">
        <w:t xml:space="preserve">. JDBC API provides </w:t>
      </w:r>
      <w:r w:rsidR="00A623D0">
        <w:t>“</w:t>
      </w:r>
      <w:r w:rsidRPr="00CC3720">
        <w:t>addBatch()</w:t>
      </w:r>
      <w:r w:rsidR="00A623D0">
        <w:t>”</w:t>
      </w:r>
      <w:r w:rsidRPr="00CC3720">
        <w:t xml:space="preserve"> method to add SQL queries into batch and </w:t>
      </w:r>
      <w:r w:rsidR="00A623D0">
        <w:t>“</w:t>
      </w:r>
      <w:r w:rsidRPr="00CC3720">
        <w:t>executeBatch()</w:t>
      </w:r>
      <w:r w:rsidR="00A623D0">
        <w:t>”</w:t>
      </w:r>
      <w:r w:rsidRPr="00CC3720">
        <w:t xml:space="preserve"> to send batch queries for execution. Rational behind this is that, JDBC batch update potentially reduce number of database roundtrip which result in significant performance gain. So always Use JDBC batch update for insertion and update queries.</w:t>
      </w:r>
    </w:p>
    <w:p w:rsidR="00CC3720" w:rsidRPr="00CC3720" w:rsidRDefault="00CC3720" w:rsidP="00DB2AFE">
      <w:pPr>
        <w:numPr>
          <w:ilvl w:val="0"/>
          <w:numId w:val="34"/>
        </w:numPr>
      </w:pPr>
      <w:r w:rsidRPr="00CC3720">
        <w:t xml:space="preserve">Access </w:t>
      </w:r>
      <w:r w:rsidR="00A623D0">
        <w:t>“</w:t>
      </w:r>
      <w:r w:rsidRPr="00CC3720">
        <w:t>ResultSet</w:t>
      </w:r>
      <w:r w:rsidR="00A623D0">
        <w:t>”</w:t>
      </w:r>
      <w:r w:rsidRPr="00CC3720">
        <w:t xml:space="preserve"> using column name to avoid </w:t>
      </w:r>
      <w:r w:rsidR="00A623D0">
        <w:t>“</w:t>
      </w:r>
      <w:r w:rsidRPr="00CC3720">
        <w:t>invalidColumIndexError</w:t>
      </w:r>
      <w:r w:rsidR="00A623D0">
        <w:t>”</w:t>
      </w:r>
      <w:r w:rsidR="00F05A0B">
        <w:t xml:space="preserve"> - </w:t>
      </w:r>
      <w:r w:rsidRPr="00CC3720">
        <w:t xml:space="preserve">JDBC API allows to access data returned by SELECT query using </w:t>
      </w:r>
      <w:r w:rsidR="00A623D0">
        <w:t>“</w:t>
      </w:r>
      <w:r w:rsidRPr="00CC3720">
        <w:t>ResultSet</w:t>
      </w:r>
      <w:r w:rsidR="00A623D0">
        <w:t>”,</w:t>
      </w:r>
      <w:r w:rsidRPr="00CC3720">
        <w:t xml:space="preserve"> which can further be accessed using either column name or column index. This JDBC best practice suggest using column name over column index in order to avoid </w:t>
      </w:r>
      <w:r w:rsidR="00A623D0">
        <w:t>“</w:t>
      </w:r>
      <w:r w:rsidRPr="00CC3720">
        <w:t>InvalidColumnIndexException</w:t>
      </w:r>
      <w:r w:rsidR="00A623D0">
        <w:t>”</w:t>
      </w:r>
      <w:r w:rsidRPr="00CC3720">
        <w:t xml:space="preserve"> which comes if index of column is incorrect, most common of them is 0, since </w:t>
      </w:r>
      <w:r w:rsidR="00A623D0">
        <w:t>“</w:t>
      </w:r>
      <w:r w:rsidRPr="00CC3720">
        <w:t>ResultSet</w:t>
      </w:r>
      <w:r w:rsidR="00A623D0">
        <w:t>”</w:t>
      </w:r>
      <w:r w:rsidRPr="00CC3720">
        <w:t xml:space="preserve"> column Index starts from 1, zero is invalid. Also you don't need to change your JDBC access code if order of column changed in SELECT SQL query, which is a major maintenance gain and a robust way to write JDBC code. Some Java programmer may argue that accessing column using index is faster than name, which is true but if you look in terms of maintenance, robustness and readability, </w:t>
      </w:r>
      <w:r w:rsidR="00A623D0">
        <w:t>It is preferable to</w:t>
      </w:r>
      <w:r w:rsidRPr="00CC3720">
        <w:t xml:space="preserve"> </w:t>
      </w:r>
      <w:r w:rsidR="00A623D0" w:rsidRPr="00CC3720">
        <w:t>access</w:t>
      </w:r>
      <w:r w:rsidR="00A623D0">
        <w:t xml:space="preserve"> </w:t>
      </w:r>
      <w:r w:rsidRPr="00246E4D">
        <w:t xml:space="preserve">column using name in </w:t>
      </w:r>
      <w:r w:rsidR="00A623D0" w:rsidRPr="00965207">
        <w:t>“</w:t>
      </w:r>
      <w:r w:rsidRPr="00965207">
        <w:t>ResultSet</w:t>
      </w:r>
      <w:r w:rsidR="00A623D0" w:rsidRPr="00DB2AFE">
        <w:t>”</w:t>
      </w:r>
      <w:r w:rsidRPr="00DB2AFE">
        <w:t xml:space="preserve"> </w:t>
      </w:r>
      <w:r w:rsidR="00A623D0" w:rsidRPr="00DB2AFE">
        <w:t>i</w:t>
      </w:r>
      <w:r w:rsidRPr="00DB2AFE">
        <w:t>terator.</w:t>
      </w:r>
    </w:p>
    <w:p w:rsidR="00CC3720" w:rsidRPr="00CC3720" w:rsidRDefault="00CC3720" w:rsidP="00DB2AFE">
      <w:pPr>
        <w:numPr>
          <w:ilvl w:val="0"/>
          <w:numId w:val="34"/>
        </w:numPr>
      </w:pPr>
      <w:r w:rsidRPr="00CC3720">
        <w:t>Use Bind variables instead of String concatenation</w:t>
      </w:r>
      <w:r w:rsidR="00F05A0B">
        <w:t xml:space="preserve"> </w:t>
      </w:r>
      <w:r w:rsidR="003875AF">
        <w:t>–</w:t>
      </w:r>
      <w:r w:rsidR="00F05A0B">
        <w:t xml:space="preserve"> </w:t>
      </w:r>
      <w:r w:rsidR="003875AF">
        <w:t xml:space="preserve">Best practice </w:t>
      </w:r>
      <w:r w:rsidRPr="00CC3720">
        <w:t xml:space="preserve">suggest to use PreparedStatement in Java because </w:t>
      </w:r>
      <w:r w:rsidR="003875AF" w:rsidRPr="00CC3720">
        <w:t>of</w:t>
      </w:r>
      <w:r w:rsidR="003875AF">
        <w:t xml:space="preserve"> </w:t>
      </w:r>
      <w:r w:rsidR="003875AF" w:rsidRPr="00CC3720">
        <w:t>better</w:t>
      </w:r>
      <w:r w:rsidRPr="00CC3720">
        <w:t xml:space="preserve"> performance. </w:t>
      </w:r>
      <w:r w:rsidR="00A648A9">
        <w:t>However</w:t>
      </w:r>
      <w:r w:rsidRPr="00CC3720">
        <w:t xml:space="preserve"> performance can only be improved if you use bind variables denoted by</w:t>
      </w:r>
      <w:r w:rsidR="00A648A9">
        <w:t xml:space="preserve"> “</w:t>
      </w:r>
      <w:r w:rsidRPr="00CC3720">
        <w:t>?</w:t>
      </w:r>
      <w:r w:rsidR="00A648A9">
        <w:t>” or place holders,</w:t>
      </w:r>
      <w:r w:rsidRPr="00CC3720">
        <w:t xml:space="preserve"> which allows database to run same query with different parameter. </w:t>
      </w:r>
      <w:r w:rsidR="00A648A9" w:rsidRPr="00CC3720">
        <w:t>This JDBC best practice</w:t>
      </w:r>
      <w:r w:rsidRPr="00CC3720">
        <w:t xml:space="preserve"> </w:t>
      </w:r>
      <w:r w:rsidR="00A648A9">
        <w:t xml:space="preserve">will </w:t>
      </w:r>
      <w:r w:rsidRPr="00CC3720">
        <w:t>also result in better performance and provide protection against SQL injection.</w:t>
      </w:r>
    </w:p>
    <w:p w:rsidR="00CC3720" w:rsidRPr="00CC3720" w:rsidRDefault="00CC3720" w:rsidP="00DB2AFE">
      <w:pPr>
        <w:numPr>
          <w:ilvl w:val="0"/>
          <w:numId w:val="34"/>
        </w:numPr>
      </w:pPr>
      <w:r w:rsidRPr="00CC3720">
        <w:t>Always close Statement, PreparedSta</w:t>
      </w:r>
      <w:r w:rsidR="00F05A0B">
        <w:t xml:space="preserve">tement and Connection - </w:t>
      </w:r>
      <w:r w:rsidRPr="00CC3720">
        <w:t xml:space="preserve">Its common Java coding practice to close any resource in finally block as soon as you are done with that. JDBC Connection and other JDBC classes are costly resource and should be closed in finally block to ensure release of connection even in case of any SQLException. From Java 7 onwards Automatic Resource Management (ARM) Block </w:t>
      </w:r>
      <w:r w:rsidR="00A648A9">
        <w:t xml:space="preserve">can be used </w:t>
      </w:r>
      <w:r w:rsidRPr="00CC3720">
        <w:t>to close resources automatically.</w:t>
      </w:r>
    </w:p>
    <w:p w:rsidR="00CC3720" w:rsidRPr="00CC3720" w:rsidRDefault="00CC3720" w:rsidP="00DB2AFE">
      <w:pPr>
        <w:numPr>
          <w:ilvl w:val="0"/>
          <w:numId w:val="34"/>
        </w:numPr>
      </w:pPr>
      <w:r w:rsidRPr="00CC3720">
        <w:t>Choose suitable JDBC driver for application</w:t>
      </w:r>
      <w:r w:rsidR="00A648A9">
        <w:t xml:space="preserve"> development</w:t>
      </w:r>
      <w:r w:rsidR="00F05A0B">
        <w:t xml:space="preserve"> - </w:t>
      </w:r>
      <w:r w:rsidRPr="00CC3720">
        <w:t xml:space="preserve">There are 4 </w:t>
      </w:r>
      <w:r w:rsidR="00F05A0B" w:rsidRPr="00CC3720">
        <w:t>types</w:t>
      </w:r>
      <w:r w:rsidRPr="00CC3720">
        <w:t xml:space="preserve"> of JDBC driver in Java and it can directly affect the performance of DAO layer. </w:t>
      </w:r>
      <w:r w:rsidR="00F05A0B" w:rsidRPr="00CC3720">
        <w:t>Always</w:t>
      </w:r>
      <w:r w:rsidRPr="00CC3720">
        <w:t xml:space="preserve"> use latest JDBC Driver if available and prefer type 4 native JDBC Drivers.</w:t>
      </w:r>
    </w:p>
    <w:p w:rsidR="00995DF7" w:rsidRDefault="00CC3720" w:rsidP="00DB2AFE">
      <w:pPr>
        <w:numPr>
          <w:ilvl w:val="0"/>
          <w:numId w:val="34"/>
        </w:numPr>
      </w:pPr>
      <w:r w:rsidRPr="00CC3720">
        <w:t>Use standard SQL statement and avoid using db specific query until necessary</w:t>
      </w:r>
      <w:r w:rsidR="00F05A0B">
        <w:t xml:space="preserve"> - </w:t>
      </w:r>
      <w:r w:rsidRPr="00CC3720">
        <w:t>This JDBC best practice ensures writing portable code. Since most of JDBC code is filled up with SQL query</w:t>
      </w:r>
      <w:r w:rsidR="00A648A9">
        <w:t>,</w:t>
      </w:r>
      <w:r w:rsidRPr="00CC3720">
        <w:t xml:space="preserve"> </w:t>
      </w:r>
      <w:r w:rsidR="00F05A0B" w:rsidRPr="00CC3720">
        <w:t>it’s</w:t>
      </w:r>
      <w:r w:rsidRPr="00CC3720">
        <w:t xml:space="preserve"> easy to start using Database specific feature which may present in MySQL but not in Oracle etc. By using ANSI SQL or by not using DB specific SQL you ensure minimal change in your DAO layer in case you switch to another database.</w:t>
      </w:r>
    </w:p>
    <w:p w:rsidR="00995DF7" w:rsidRDefault="00995DF7" w:rsidP="00DB2AFE">
      <w:pPr>
        <w:numPr>
          <w:ilvl w:val="0"/>
          <w:numId w:val="34"/>
        </w:numPr>
      </w:pPr>
      <w:r w:rsidRPr="00CC3720">
        <w:t>Use correct getXXX() method</w:t>
      </w:r>
      <w:r>
        <w:t xml:space="preserve"> - </w:t>
      </w:r>
      <w:r w:rsidRPr="00CC3720">
        <w:t>This practice suggest using correct getter while getting data from ResultSet to avoid data conversion even though JDBC allows to get any data type u</w:t>
      </w:r>
      <w:r w:rsidRPr="00AB1737">
        <w:t>sing getString()or getObject().</w:t>
      </w:r>
    </w:p>
    <w:p w:rsidR="007E4763" w:rsidRDefault="007E4763" w:rsidP="007E4763">
      <w:pPr>
        <w:pStyle w:val="Heading1"/>
        <w:pageBreakBefore/>
      </w:pPr>
      <w:bookmarkStart w:id="591" w:name="_Toc379186403"/>
      <w:bookmarkStart w:id="592" w:name="_Toc379186405"/>
      <w:bookmarkStart w:id="593" w:name="_Toc379186407"/>
      <w:bookmarkStart w:id="594" w:name="_Toc379186408"/>
      <w:bookmarkStart w:id="595" w:name="_Toc379531790"/>
      <w:bookmarkEnd w:id="591"/>
      <w:bookmarkEnd w:id="592"/>
      <w:bookmarkEnd w:id="593"/>
      <w:bookmarkEnd w:id="594"/>
      <w:r>
        <w:t>Code Example</w:t>
      </w:r>
      <w:bookmarkEnd w:id="595"/>
    </w:p>
    <w:p w:rsidR="007E4763" w:rsidRDefault="007E4763" w:rsidP="007E4763">
      <w:pPr>
        <w:pStyle w:val="BodyText"/>
      </w:pPr>
      <w:commentRangeStart w:id="596"/>
      <w:commentRangeStart w:id="597"/>
      <w:r>
        <w:t>The</w:t>
      </w:r>
      <w:commentRangeEnd w:id="596"/>
      <w:r w:rsidR="003A3CF3">
        <w:rPr>
          <w:rStyle w:val="CommentReference"/>
        </w:rPr>
        <w:commentReference w:id="596"/>
      </w:r>
      <w:commentRangeEnd w:id="597"/>
      <w:r w:rsidR="00105A10">
        <w:rPr>
          <w:rStyle w:val="CommentReference"/>
        </w:rPr>
        <w:commentReference w:id="597"/>
      </w:r>
      <w:r>
        <w:t xml:space="preserve"> following example shows how to format a Java source file containing a single public class.  </w:t>
      </w:r>
    </w:p>
    <w:p w:rsidR="00F6246E" w:rsidRDefault="007E4763" w:rsidP="007E4763">
      <w:pPr>
        <w:pStyle w:val="BodyText"/>
      </w:pPr>
      <w:r w:rsidRPr="00105A10">
        <w:rPr>
          <w:highlight w:val="yellow"/>
          <w:rPrChange w:id="598" w:author="JohnsonJA" w:date="2014-02-07T11:26:00Z">
            <w:rPr/>
          </w:rPrChange>
        </w:rPr>
        <w:t>This sample code uses log4J API for logging</w:t>
      </w:r>
      <w:r>
        <w:t>.  Please remember to use Java util API logging when developing your code.  For more information on Java util logging, please check the Java 5.0 API specification.</w:t>
      </w:r>
    </w:p>
    <w:p w:rsidR="00F6246E" w:rsidRDefault="001F643E" w:rsidP="007E4763">
      <w:pPr>
        <w:pStyle w:val="BodyText"/>
      </w:pPr>
      <w:r>
        <w:pict>
          <v:shape id="_x0000_i1026" type="#_x0000_t75" style="width:461pt;height:647.45pt">
            <v:imagedata r:id="rId30" o:title="Java sample"/>
          </v:shape>
        </w:pict>
      </w:r>
      <w:r w:rsidR="00105A10">
        <w:rPr>
          <w:rStyle w:val="CommentReference"/>
        </w:rPr>
        <w:commentReference w:id="599"/>
      </w:r>
    </w:p>
    <w:sectPr w:rsidR="00F6246E" w:rsidSect="007E4763">
      <w:headerReference w:type="even" r:id="rId31"/>
      <w:pgSz w:w="12240" w:h="15840" w:code="1"/>
      <w:pgMar w:top="1440" w:right="1440" w:bottom="1440" w:left="1440" w:header="504" w:footer="504"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JohnsonJA" w:date="2014-02-07T10:26:00Z" w:initials="JaJ">
    <w:p w:rsidR="001F643E" w:rsidRDefault="001F643E">
      <w:pPr>
        <w:pStyle w:val="CommentText"/>
      </w:pPr>
      <w:r>
        <w:rPr>
          <w:rStyle w:val="CommentReference"/>
        </w:rPr>
        <w:annotationRef/>
      </w:r>
      <w:r>
        <w:t>We need to map this to the strategic plan… like Jack Lam did for the overarching standards.</w:t>
      </w:r>
    </w:p>
  </w:comment>
  <w:comment w:id="50" w:author="jack lam" w:date="2014-02-06T11:30:00Z" w:initials="jl">
    <w:p w:rsidR="001F643E" w:rsidRDefault="001F643E">
      <w:pPr>
        <w:pStyle w:val="CommentText"/>
      </w:pPr>
      <w:r>
        <w:rPr>
          <w:rStyle w:val="CommentReference"/>
        </w:rPr>
        <w:annotationRef/>
      </w:r>
      <w:r>
        <w:t>There is an updated standard for Java logging to consider.</w:t>
      </w:r>
    </w:p>
  </w:comment>
  <w:comment w:id="51" w:author="JohnsonJA" w:date="2014-02-07T10:48:00Z" w:initials="JaJ">
    <w:p w:rsidR="001F643E" w:rsidRDefault="001F643E">
      <w:pPr>
        <w:pStyle w:val="CommentText"/>
      </w:pPr>
      <w:r>
        <w:rPr>
          <w:rStyle w:val="CommentReference"/>
        </w:rPr>
        <w:annotationRef/>
      </w:r>
      <w:r>
        <w:t>I fixed this in version 2</w:t>
      </w:r>
    </w:p>
  </w:comment>
  <w:comment w:id="96" w:author="jack lam" w:date="2014-02-06T11:32:00Z" w:initials="jl">
    <w:p w:rsidR="001F643E" w:rsidRDefault="001F643E">
      <w:pPr>
        <w:pStyle w:val="CommentText"/>
      </w:pPr>
      <w:r>
        <w:rPr>
          <w:rStyle w:val="CommentReference"/>
        </w:rPr>
        <w:annotationRef/>
      </w:r>
      <w:r>
        <w:t>Suggest adding to the ternary operation:</w:t>
      </w:r>
    </w:p>
    <w:p w:rsidR="001F643E" w:rsidRDefault="001F643E">
      <w:pPr>
        <w:pStyle w:val="CommentText"/>
      </w:pPr>
      <w:r>
        <w:tab/>
        <w:t>bar = condition ? true : false;</w:t>
      </w:r>
    </w:p>
  </w:comment>
  <w:comment w:id="98" w:author="JohnsonJA" w:date="2014-02-07T11:01:00Z" w:initials="JaJ">
    <w:p w:rsidR="001F643E" w:rsidRPr="006E1645" w:rsidRDefault="001F643E" w:rsidP="006E1645">
      <w:pPr>
        <w:pStyle w:val="Heading2"/>
        <w:numPr>
          <w:ilvl w:val="0"/>
          <w:numId w:val="0"/>
        </w:numPr>
        <w:shd w:val="clear" w:color="auto" w:fill="FFFFFF"/>
        <w:spacing w:before="540" w:line="240" w:lineRule="atLeast"/>
      </w:pPr>
      <w:r>
        <w:rPr>
          <w:rStyle w:val="CommentReference"/>
        </w:rPr>
        <w:annotationRef/>
      </w:r>
      <w:r>
        <w:t xml:space="preserve">Oracle refers to this as </w:t>
      </w:r>
      <w:r w:rsidRPr="006E1645">
        <w:t>Conditional Operator</w:t>
      </w:r>
      <w:r>
        <w:t xml:space="preserve"> </w:t>
      </w:r>
      <w:r w:rsidRPr="006E1645">
        <w:t>?</w:t>
      </w:r>
      <w:r>
        <w:t xml:space="preserve">, So it’s not a replacement for “if” but there are times where it might be a useful substitute but other times were it will just add complexity when reviewing code. If we encourage its use, I would suggest proper amount of documentation as well to limit confusion on what the operator is accomplishing. </w:t>
      </w:r>
    </w:p>
    <w:p w:rsidR="001F643E" w:rsidRDefault="001F643E">
      <w:pPr>
        <w:pStyle w:val="CommentText"/>
      </w:pPr>
    </w:p>
  </w:comment>
  <w:comment w:id="164" w:author="jack lam" w:date="2014-02-06T11:35:00Z" w:initials="jl">
    <w:p w:rsidR="001F643E" w:rsidRDefault="001F643E">
      <w:pPr>
        <w:pStyle w:val="CommentText"/>
      </w:pPr>
      <w:r>
        <w:rPr>
          <w:rStyle w:val="CommentReference"/>
        </w:rPr>
        <w:annotationRef/>
      </w:r>
      <w:r>
        <w:t>Consider referencing a separate document that interprets the NIST coding standards for security.</w:t>
      </w:r>
    </w:p>
  </w:comment>
  <w:comment w:id="165" w:author="JohnsonJA" w:date="2014-02-07T11:18:00Z" w:initials="JaJ">
    <w:p w:rsidR="001F643E" w:rsidRDefault="001F643E">
      <w:pPr>
        <w:pStyle w:val="CommentText"/>
      </w:pPr>
      <w:r>
        <w:rPr>
          <w:rStyle w:val="CommentReference"/>
        </w:rPr>
        <w:annotationRef/>
      </w:r>
      <w:r>
        <w:t>Will delete security however need Jack Lam to provide description and URL for security document.</w:t>
      </w:r>
    </w:p>
  </w:comment>
  <w:comment w:id="568" w:author="jack lam" w:date="2014-02-06T11:36:00Z" w:initials="jl">
    <w:p w:rsidR="001F643E" w:rsidRDefault="001F643E">
      <w:pPr>
        <w:pStyle w:val="CommentText"/>
      </w:pPr>
      <w:r>
        <w:rPr>
          <w:rStyle w:val="CommentReference"/>
        </w:rPr>
        <w:annotationRef/>
      </w:r>
      <w:r>
        <w:t>Suggest removal and referencing an external 508 document.</w:t>
      </w:r>
    </w:p>
  </w:comment>
  <w:comment w:id="569" w:author="JohnsonJA" w:date="2014-02-07T11:21:00Z" w:initials="JaJ">
    <w:p w:rsidR="001F643E" w:rsidRDefault="001F643E" w:rsidP="00105A10">
      <w:pPr>
        <w:pStyle w:val="CommentText"/>
      </w:pPr>
      <w:r>
        <w:rPr>
          <w:rStyle w:val="CommentReference"/>
        </w:rPr>
        <w:annotationRef/>
      </w:r>
      <w:r>
        <w:t>Please edit to include your document plus URL where it can be found. I also recommend keeping the government link as it is a government standard we are mandated to follow.</w:t>
      </w:r>
    </w:p>
    <w:p w:rsidR="001F643E" w:rsidRDefault="001F643E">
      <w:pPr>
        <w:pStyle w:val="CommentText"/>
      </w:pPr>
    </w:p>
  </w:comment>
  <w:comment w:id="579" w:author="jack lam" w:date="2014-02-06T11:37:00Z" w:initials="jl">
    <w:p w:rsidR="001F643E" w:rsidRDefault="001F643E">
      <w:pPr>
        <w:pStyle w:val="CommentText"/>
      </w:pPr>
      <w:r>
        <w:rPr>
          <w:rStyle w:val="CommentReference"/>
        </w:rPr>
        <w:annotationRef/>
      </w:r>
      <w:r>
        <w:t>Maybe this should be moved to the agnostic standards document after reconciling with the C++ list?</w:t>
      </w:r>
    </w:p>
  </w:comment>
  <w:comment w:id="580" w:author="JohnsonJA" w:date="2014-02-07T11:23:00Z" w:initials="JaJ">
    <w:p w:rsidR="001F643E" w:rsidRDefault="001F643E">
      <w:pPr>
        <w:pStyle w:val="CommentText"/>
      </w:pPr>
      <w:r>
        <w:rPr>
          <w:rStyle w:val="CommentReference"/>
        </w:rPr>
        <w:annotationRef/>
      </w:r>
      <w:r>
        <w:t>I agree how ever I like having a JAVA specific standard besides C++ and JAVA are different in many areas…</w:t>
      </w:r>
    </w:p>
  </w:comment>
  <w:comment w:id="596" w:author="jack lam" w:date="2014-02-06T11:42:00Z" w:initials="jl">
    <w:p w:rsidR="001F643E" w:rsidRDefault="001F643E">
      <w:pPr>
        <w:pStyle w:val="CommentText"/>
      </w:pPr>
      <w:r>
        <w:rPr>
          <w:rStyle w:val="CommentReference"/>
        </w:rPr>
        <w:annotationRef/>
      </w:r>
      <w:r>
        <w:t>Maybe we should provide class templates files as a starter?</w:t>
      </w:r>
    </w:p>
  </w:comment>
  <w:comment w:id="597" w:author="JohnsonJA" w:date="2014-02-07T11:25:00Z" w:initials="JaJ">
    <w:p w:rsidR="001F643E" w:rsidRDefault="001F643E">
      <w:pPr>
        <w:pStyle w:val="CommentText"/>
      </w:pPr>
      <w:r>
        <w:rPr>
          <w:rStyle w:val="CommentReference"/>
        </w:rPr>
        <w:annotationRef/>
      </w:r>
      <w:r>
        <w:t>Can you and Lee provide this Also the sample needs to include logback not log4J API</w:t>
      </w:r>
    </w:p>
  </w:comment>
  <w:comment w:id="599" w:author="JohnsonJA" w:date="2014-02-07T11:27:00Z" w:initials="JaJ">
    <w:p w:rsidR="001F643E" w:rsidRDefault="001F643E">
      <w:pPr>
        <w:pStyle w:val="CommentText"/>
      </w:pPr>
      <w:r>
        <w:rPr>
          <w:rStyle w:val="CommentReference"/>
        </w:rPr>
        <w:annotationRef/>
      </w:r>
      <w:r>
        <w:t>We really need a generic non-US-VISIT sample jpeg from a configured IDE but with all the labels shown in the original sample.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43E" w:rsidRDefault="001F643E">
      <w:r>
        <w:separator/>
      </w:r>
    </w:p>
  </w:endnote>
  <w:endnote w:type="continuationSeparator" w:id="0">
    <w:p w:rsidR="001F643E" w:rsidRDefault="001F643E">
      <w:r>
        <w:continuationSeparator/>
      </w:r>
    </w:p>
  </w:endnote>
  <w:endnote w:type="continuationNotice" w:id="1">
    <w:p w:rsidR="001F643E" w:rsidRDefault="001F643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rial Bold">
    <w:panose1 w:val="020B07040202020202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8D655D" w:rsidRDefault="001F643E" w:rsidP="007E4763">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rsidP="007E4763">
    <w:pPr>
      <w:pStyle w:val="Footer"/>
      <w:framePr w:wrap="around" w:vAnchor="text" w:hAnchor="margin" w:xAlign="right" w:y="1"/>
      <w:pBdr>
        <w:top w:val="none" w:sz="0" w:space="0" w:color="auto"/>
      </w:pBdr>
    </w:pPr>
    <w:r>
      <w:fldChar w:fldCharType="begin"/>
    </w:r>
    <w:r>
      <w:instrText xml:space="preserve">PAGE  </w:instrText>
    </w:r>
    <w:r>
      <w:fldChar w:fldCharType="separate"/>
    </w:r>
    <w:r w:rsidR="006A1669">
      <w:rPr>
        <w:noProof/>
      </w:rPr>
      <w:t>32</w:t>
    </w:r>
    <w:r>
      <w:fldChar w:fldCharType="end"/>
    </w:r>
  </w:p>
  <w:p w:rsidR="001F643E" w:rsidRPr="00486672" w:rsidRDefault="001F643E" w:rsidP="007E4763">
    <w:pPr>
      <w:pStyle w:val="Footer"/>
      <w:tabs>
        <w:tab w:val="clear" w:pos="9360"/>
      </w:tabs>
      <w:spacing w:before="0"/>
    </w:pPr>
    <w:ins w:id="0" w:author="JohnsonJA" w:date="2014-02-07T10:22:00Z">
      <w:r>
        <w:t xml:space="preserve">JAVA </w:t>
      </w:r>
    </w:ins>
    <w:r w:rsidRPr="00486672">
      <w:t>Coding_Standard</w:t>
    </w:r>
  </w:p>
  <w:p w:rsidR="001F643E" w:rsidRDefault="001F643E" w:rsidP="007E4763">
    <w:pPr>
      <w:pStyle w:val="FooterSecondRow"/>
    </w:pPr>
    <w:r>
      <w:t>Date Revised: 01/31/2014</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pPr>
      <w:pStyle w:val="Footer"/>
      <w:framePr w:wrap="around" w:vAnchor="text" w:hAnchor="margin" w:xAlign="right" w:y="1"/>
      <w:pBdr>
        <w:top w:val="none" w:sz="0" w:space="0" w:color="auto"/>
      </w:pBdr>
    </w:pPr>
    <w:r>
      <w:fldChar w:fldCharType="begin"/>
    </w:r>
    <w:r>
      <w:instrText xml:space="preserve">PAGE  </w:instrText>
    </w:r>
    <w:r>
      <w:fldChar w:fldCharType="separate"/>
    </w:r>
    <w:r>
      <w:rPr>
        <w:noProof/>
      </w:rPr>
      <w:t>i</w:t>
    </w:r>
    <w:r>
      <w:fldChar w:fldCharType="end"/>
    </w:r>
  </w:p>
  <w:p w:rsidR="001F643E" w:rsidRDefault="001F643E">
    <w:pPr>
      <w:pStyle w:val="Footer"/>
      <w:tabs>
        <w:tab w:val="clear" w:pos="9360"/>
      </w:tabs>
      <w:spacing w:before="0"/>
    </w:pPr>
    <w:r>
      <w:t>CI: xxx</w:t>
    </w:r>
  </w:p>
  <w:p w:rsidR="001F643E" w:rsidRDefault="001F643E">
    <w:pPr>
      <w:pStyle w:val="FooterSecondRow"/>
    </w:pPr>
    <w:r>
      <w:t>Date Revised: xxx</w:t>
    </w:r>
    <w:r>
      <w:tab/>
      <w:t>Classification (if required)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43E" w:rsidRDefault="001F643E">
      <w:r>
        <w:separator/>
      </w:r>
    </w:p>
  </w:footnote>
  <w:footnote w:type="continuationSeparator" w:id="0">
    <w:p w:rsidR="001F643E" w:rsidRDefault="001F643E">
      <w:r>
        <w:continuationSeparator/>
      </w:r>
    </w:p>
  </w:footnote>
  <w:footnote w:type="continuationNotice" w:id="1">
    <w:p w:rsidR="001F643E" w:rsidRDefault="001F643E">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8D655D" w:rsidRDefault="001F643E" w:rsidP="007E4763">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B57A8E" w:rsidRDefault="001F643E" w:rsidP="007E4763">
    <w:pPr>
      <w:pStyle w:val="Header"/>
    </w:pPr>
    <w:r>
      <w:t>CA/CST</w:t>
    </w:r>
    <w:r w:rsidRPr="00B57A8E">
      <w:t xml:space="preserve"> </w:t>
    </w:r>
    <w:r w:rsidRPr="00B57A8E">
      <w:tab/>
    </w:r>
    <w:r>
      <w:t>Java Coding Standards Version 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Pr="00B57A8E" w:rsidRDefault="001F643E" w:rsidP="007E4763">
    <w:pPr>
      <w:pStyle w:val="Header"/>
    </w:pPr>
    <w:r w:rsidRPr="00B57A8E">
      <w:t xml:space="preserve">US-VISIT </w:t>
    </w:r>
    <w:r w:rsidRPr="00B57A8E">
      <w:tab/>
      <w:t>Ti</w:t>
    </w:r>
    <w:r>
      <w:t>t</w:t>
    </w:r>
    <w:r w:rsidRPr="00B57A8E">
      <w:t>le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643E" w:rsidRDefault="001F643E"/>
  <w:p w:rsidR="001F643E" w:rsidRDefault="001F643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30F64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A3839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A6F41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79E7E2C"/>
    <w:lvl w:ilvl="0">
      <w:start w:val="1"/>
      <w:numFmt w:val="decimal"/>
      <w:pStyle w:val="ListNumber2"/>
      <w:lvlText w:val="%1."/>
      <w:lvlJc w:val="left"/>
      <w:pPr>
        <w:tabs>
          <w:tab w:val="num" w:pos="720"/>
        </w:tabs>
        <w:ind w:left="720" w:hanging="360"/>
      </w:pPr>
    </w:lvl>
  </w:abstractNum>
  <w:abstractNum w:abstractNumId="4">
    <w:nsid w:val="FFFFFF80"/>
    <w:multiLevelType w:val="singleLevel"/>
    <w:tmpl w:val="D2B4FF5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6442D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C5C00E3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66AA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2B47660"/>
    <w:lvl w:ilvl="0">
      <w:start w:val="1"/>
      <w:numFmt w:val="decimal"/>
      <w:pStyle w:val="ListNumber"/>
      <w:lvlText w:val="%1."/>
      <w:lvlJc w:val="left"/>
      <w:pPr>
        <w:tabs>
          <w:tab w:val="num" w:pos="360"/>
        </w:tabs>
        <w:ind w:left="360" w:hanging="360"/>
      </w:pPr>
    </w:lvl>
  </w:abstractNum>
  <w:abstractNum w:abstractNumId="9">
    <w:nsid w:val="FFFFFF89"/>
    <w:multiLevelType w:val="singleLevel"/>
    <w:tmpl w:val="8890994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E1B28"/>
    <w:multiLevelType w:val="hybridMultilevel"/>
    <w:tmpl w:val="0EDEBD00"/>
    <w:lvl w:ilvl="0" w:tplc="318A054E">
      <w:start w:val="1"/>
      <w:numFmt w:val="decimal"/>
      <w:lvlText w:val="%1."/>
      <w:lvlJc w:val="right"/>
      <w:pPr>
        <w:tabs>
          <w:tab w:val="num" w:pos="576"/>
        </w:tabs>
        <w:ind w:left="0" w:firstLine="216"/>
      </w:pPr>
      <w:rPr>
        <w:rFonts w:ascii="Arial" w:hAnsi="Arial"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2D07700"/>
    <w:multiLevelType w:val="hybridMultilevel"/>
    <w:tmpl w:val="05CA8EC8"/>
    <w:lvl w:ilvl="0" w:tplc="CC2645B8">
      <w:start w:val="1"/>
      <w:numFmt w:val="lowerLetter"/>
      <w:pStyle w:val="AlphaList"/>
      <w:lvlText w:val="%1."/>
      <w:lvlJc w:val="left"/>
      <w:pPr>
        <w:tabs>
          <w:tab w:val="num" w:pos="1440"/>
        </w:tabs>
        <w:ind w:left="1440" w:hanging="360"/>
      </w:pPr>
      <w:rPr>
        <w:rFonts w:ascii="Times New Roman" w:hAnsi="Times New Roman" w:hint="default"/>
        <w:b w:val="0"/>
        <w:i w:val="0"/>
        <w:sz w:val="24"/>
        <w:szCs w:val="24"/>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1C662F51"/>
    <w:multiLevelType w:val="multilevel"/>
    <w:tmpl w:val="70061B32"/>
    <w:lvl w:ilvl="0">
      <w:start w:val="1"/>
      <w:numFmt w:val="decimal"/>
      <w:lvlText w:val="%1."/>
      <w:lvlJc w:val="left"/>
      <w:pPr>
        <w:tabs>
          <w:tab w:val="num" w:pos="144"/>
        </w:tabs>
        <w:ind w:left="144" w:hanging="720"/>
      </w:pPr>
      <w:rPr>
        <w:rFonts w:ascii="Arial Narrow" w:hAnsi="Arial Narrow" w:hint="default"/>
        <w:b/>
        <w:i w:val="0"/>
        <w:color w:val="auto"/>
        <w:sz w:val="36"/>
      </w:rPr>
    </w:lvl>
    <w:lvl w:ilvl="1">
      <w:start w:val="1"/>
      <w:numFmt w:val="decimal"/>
      <w:lvlText w:val="%1.%2"/>
      <w:lvlJc w:val="left"/>
      <w:pPr>
        <w:tabs>
          <w:tab w:val="num" w:pos="144"/>
        </w:tabs>
        <w:ind w:left="144" w:hanging="720"/>
      </w:pPr>
      <w:rPr>
        <w:rFonts w:ascii="Arial Bold" w:hAnsi="Arial Bold" w:hint="default"/>
        <w:b/>
        <w:i w:val="0"/>
        <w:sz w:val="28"/>
      </w:rPr>
    </w:lvl>
    <w:lvl w:ilvl="2">
      <w:start w:val="1"/>
      <w:numFmt w:val="decimal"/>
      <w:isLgl/>
      <w:lvlText w:val="%1.%2.%3"/>
      <w:lvlJc w:val="left"/>
      <w:pPr>
        <w:tabs>
          <w:tab w:val="num" w:pos="360"/>
        </w:tabs>
        <w:ind w:left="360" w:hanging="936"/>
      </w:pPr>
      <w:rPr>
        <w:rFonts w:ascii="Arial Bold" w:hAnsi="Arial Bold" w:hint="default"/>
        <w:b/>
        <w:i w:val="0"/>
        <w:color w:val="auto"/>
        <w:sz w:val="24"/>
      </w:rPr>
    </w:lvl>
    <w:lvl w:ilvl="3">
      <w:start w:val="1"/>
      <w:numFmt w:val="decimal"/>
      <w:lvlText w:val="%1.%2.%3.%4"/>
      <w:lvlJc w:val="left"/>
      <w:pPr>
        <w:tabs>
          <w:tab w:val="num" w:pos="720"/>
        </w:tabs>
        <w:ind w:left="432" w:hanging="432"/>
      </w:pPr>
      <w:rPr>
        <w:rFonts w:ascii="Arial Narrow" w:hAnsi="Arial Narrow" w:hint="default"/>
        <w:b/>
        <w:i w:val="0"/>
        <w:caps w:val="0"/>
        <w:strike w:val="0"/>
        <w:dstrike w:val="0"/>
        <w:outline w:val="0"/>
        <w:shadow w:val="0"/>
        <w:emboss w:val="0"/>
        <w:imprint w:val="0"/>
        <w:vanish w:val="0"/>
        <w:color w:val="auto"/>
        <w:sz w:val="26"/>
        <w:vertAlign w:val="baseline"/>
      </w:rPr>
    </w:lvl>
    <w:lvl w:ilvl="4">
      <w:start w:val="1"/>
      <w:numFmt w:val="decimal"/>
      <w:lvlText w:val="%1.%2.%3.%4.%5"/>
      <w:lvlJc w:val="left"/>
      <w:pPr>
        <w:tabs>
          <w:tab w:val="num" w:pos="648"/>
        </w:tabs>
        <w:ind w:left="648" w:hanging="1224"/>
      </w:pPr>
      <w:rPr>
        <w:rFonts w:ascii="Arial" w:hAnsi="Arial" w:hint="default"/>
        <w:b w:val="0"/>
        <w:i w:val="0"/>
        <w:color w:val="auto"/>
        <w:sz w:val="24"/>
      </w:rPr>
    </w:lvl>
    <w:lvl w:ilvl="5">
      <w:start w:val="1"/>
      <w:numFmt w:val="decimal"/>
      <w:pStyle w:val="Heading6"/>
      <w:lvlText w:val="%1.%2.%3.%4.%5.%6"/>
      <w:lvlJc w:val="left"/>
      <w:pPr>
        <w:tabs>
          <w:tab w:val="num" w:pos="1152"/>
        </w:tabs>
        <w:ind w:left="1152" w:hanging="1152"/>
      </w:pPr>
      <w:rPr>
        <w:rFonts w:ascii="Arial Narrow" w:hAnsi="Arial Narrow" w:hint="default"/>
        <w:b/>
        <w:i w:val="0"/>
        <w:color w:val="auto"/>
        <w:sz w:val="24"/>
      </w:rPr>
    </w:lvl>
    <w:lvl w:ilvl="6">
      <w:start w:val="1"/>
      <w:numFmt w:val="decimal"/>
      <w:lvlText w:val="%1.%2.%3.%4.%5.%6.%7"/>
      <w:lvlJc w:val="left"/>
      <w:pPr>
        <w:tabs>
          <w:tab w:val="num" w:pos="1296"/>
        </w:tabs>
        <w:ind w:left="1296" w:hanging="1872"/>
      </w:pPr>
      <w:rPr>
        <w:rFonts w:ascii="Arial Narrow" w:hAnsi="Arial Narrow" w:hint="default"/>
        <w:b w:val="0"/>
        <w:i/>
        <w:sz w:val="24"/>
      </w:rPr>
    </w:lvl>
    <w:lvl w:ilvl="7">
      <w:start w:val="1"/>
      <w:numFmt w:val="decimal"/>
      <w:lvlText w:val="%1.%2.%3.%4.%5.%6.%7.%8"/>
      <w:lvlJc w:val="left"/>
      <w:pPr>
        <w:tabs>
          <w:tab w:val="num" w:pos="864"/>
        </w:tabs>
        <w:ind w:left="864" w:hanging="1440"/>
      </w:pPr>
      <w:rPr>
        <w:rFonts w:hint="default"/>
      </w:rPr>
    </w:lvl>
    <w:lvl w:ilvl="8">
      <w:start w:val="1"/>
      <w:numFmt w:val="decimal"/>
      <w:lvlText w:val="%1.%2.%3.%4.%5.%6.%7.%8.%9"/>
      <w:lvlJc w:val="left"/>
      <w:pPr>
        <w:tabs>
          <w:tab w:val="num" w:pos="1008"/>
        </w:tabs>
        <w:ind w:left="1008" w:hanging="1584"/>
      </w:pPr>
      <w:rPr>
        <w:rFonts w:hint="default"/>
      </w:rPr>
    </w:lvl>
  </w:abstractNum>
  <w:abstractNum w:abstractNumId="13">
    <w:nsid w:val="2C2951D2"/>
    <w:multiLevelType w:val="multilevel"/>
    <w:tmpl w:val="923CA168"/>
    <w:lvl w:ilvl="0">
      <w:start w:val="1"/>
      <w:numFmt w:val="upperLetter"/>
      <w:lvlText w:val="%1."/>
      <w:lvlJc w:val="left"/>
      <w:pPr>
        <w:tabs>
          <w:tab w:val="num" w:pos="360"/>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72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080"/>
        </w:tabs>
        <w:ind w:left="0" w:firstLine="0"/>
      </w:pPr>
      <w:rPr>
        <w:rFonts w:hint="default"/>
      </w:rPr>
    </w:lvl>
    <w:lvl w:ilvl="6">
      <w:start w:val="1"/>
      <w:numFmt w:val="upperLetter"/>
      <w:lvlRestart w:val="0"/>
      <w:pStyle w:val="Heading7"/>
      <w:suff w:val="space"/>
      <w:lvlText w:val="Appendix %7:"/>
      <w:lvlJc w:val="left"/>
      <w:pPr>
        <w:ind w:left="0" w:firstLine="0"/>
      </w:pPr>
      <w:rPr>
        <w:rFonts w:hint="default"/>
      </w:rPr>
    </w:lvl>
    <w:lvl w:ilvl="7">
      <w:start w:val="1"/>
      <w:numFmt w:val="decimal"/>
      <w:lvlText w:val="%7.%8"/>
      <w:lvlJc w:val="left"/>
      <w:pPr>
        <w:tabs>
          <w:tab w:val="num" w:pos="360"/>
        </w:tabs>
        <w:ind w:left="0" w:firstLine="0"/>
      </w:pPr>
      <w:rPr>
        <w:rFonts w:hint="default"/>
      </w:rPr>
    </w:lvl>
    <w:lvl w:ilvl="8">
      <w:start w:val="1"/>
      <w:numFmt w:val="decimal"/>
      <w:lvlText w:val="%7.%8.%9"/>
      <w:lvlJc w:val="left"/>
      <w:pPr>
        <w:tabs>
          <w:tab w:val="num" w:pos="720"/>
        </w:tabs>
        <w:ind w:left="0" w:firstLine="0"/>
      </w:pPr>
      <w:rPr>
        <w:rFonts w:hint="default"/>
      </w:rPr>
    </w:lvl>
  </w:abstractNum>
  <w:abstractNum w:abstractNumId="14">
    <w:nsid w:val="32BE52B1"/>
    <w:multiLevelType w:val="hybridMultilevel"/>
    <w:tmpl w:val="2D7C32CA"/>
    <w:lvl w:ilvl="0" w:tplc="97FC437A">
      <w:start w:val="1"/>
      <w:numFmt w:val="decimal"/>
      <w:pStyle w:val="NumberedList"/>
      <w:lvlText w:val="%1."/>
      <w:lvlJc w:val="right"/>
      <w:pPr>
        <w:tabs>
          <w:tab w:val="num" w:pos="432"/>
        </w:tabs>
        <w:ind w:left="432" w:hanging="72"/>
      </w:pPr>
      <w:rPr>
        <w:rFonts w:ascii="Times New Roman" w:hAnsi="Times New Roman" w:hint="default"/>
        <w:b w:val="0"/>
        <w:i w:val="0"/>
        <w:color w:val="auto"/>
        <w:sz w:val="24"/>
        <w:szCs w:val="24"/>
      </w:rPr>
    </w:lvl>
    <w:lvl w:ilvl="1" w:tplc="04090019" w:tentative="1">
      <w:start w:val="1"/>
      <w:numFmt w:val="lowerLetter"/>
      <w:lvlText w:val="%2."/>
      <w:lvlJc w:val="left"/>
      <w:pPr>
        <w:tabs>
          <w:tab w:val="num" w:pos="912"/>
        </w:tabs>
        <w:ind w:left="912" w:hanging="360"/>
      </w:pPr>
    </w:lvl>
    <w:lvl w:ilvl="2" w:tplc="0409001B" w:tentative="1">
      <w:start w:val="1"/>
      <w:numFmt w:val="lowerRoman"/>
      <w:lvlText w:val="%3."/>
      <w:lvlJc w:val="right"/>
      <w:pPr>
        <w:tabs>
          <w:tab w:val="num" w:pos="1632"/>
        </w:tabs>
        <w:ind w:left="1632" w:hanging="180"/>
      </w:pPr>
    </w:lvl>
    <w:lvl w:ilvl="3" w:tplc="0409000F" w:tentative="1">
      <w:start w:val="1"/>
      <w:numFmt w:val="decimal"/>
      <w:lvlText w:val="%4."/>
      <w:lvlJc w:val="left"/>
      <w:pPr>
        <w:tabs>
          <w:tab w:val="num" w:pos="2352"/>
        </w:tabs>
        <w:ind w:left="2352" w:hanging="360"/>
      </w:pPr>
    </w:lvl>
    <w:lvl w:ilvl="4" w:tplc="04090019" w:tentative="1">
      <w:start w:val="1"/>
      <w:numFmt w:val="lowerLetter"/>
      <w:lvlText w:val="%5."/>
      <w:lvlJc w:val="left"/>
      <w:pPr>
        <w:tabs>
          <w:tab w:val="num" w:pos="3072"/>
        </w:tabs>
        <w:ind w:left="3072" w:hanging="360"/>
      </w:pPr>
    </w:lvl>
    <w:lvl w:ilvl="5" w:tplc="0409001B" w:tentative="1">
      <w:start w:val="1"/>
      <w:numFmt w:val="lowerRoman"/>
      <w:lvlText w:val="%6."/>
      <w:lvlJc w:val="right"/>
      <w:pPr>
        <w:tabs>
          <w:tab w:val="num" w:pos="3792"/>
        </w:tabs>
        <w:ind w:left="3792" w:hanging="180"/>
      </w:pPr>
    </w:lvl>
    <w:lvl w:ilvl="6" w:tplc="0409000F" w:tentative="1">
      <w:start w:val="1"/>
      <w:numFmt w:val="decimal"/>
      <w:lvlText w:val="%7."/>
      <w:lvlJc w:val="left"/>
      <w:pPr>
        <w:tabs>
          <w:tab w:val="num" w:pos="4512"/>
        </w:tabs>
        <w:ind w:left="4512" w:hanging="360"/>
      </w:pPr>
    </w:lvl>
    <w:lvl w:ilvl="7" w:tplc="04090019" w:tentative="1">
      <w:start w:val="1"/>
      <w:numFmt w:val="lowerLetter"/>
      <w:lvlText w:val="%8."/>
      <w:lvlJc w:val="left"/>
      <w:pPr>
        <w:tabs>
          <w:tab w:val="num" w:pos="5232"/>
        </w:tabs>
        <w:ind w:left="5232" w:hanging="360"/>
      </w:pPr>
    </w:lvl>
    <w:lvl w:ilvl="8" w:tplc="0409001B" w:tentative="1">
      <w:start w:val="1"/>
      <w:numFmt w:val="lowerRoman"/>
      <w:lvlText w:val="%9."/>
      <w:lvlJc w:val="right"/>
      <w:pPr>
        <w:tabs>
          <w:tab w:val="num" w:pos="5952"/>
        </w:tabs>
        <w:ind w:left="5952" w:hanging="180"/>
      </w:pPr>
    </w:lvl>
  </w:abstractNum>
  <w:abstractNum w:abstractNumId="15">
    <w:nsid w:val="37ED3A8E"/>
    <w:multiLevelType w:val="multilevel"/>
    <w:tmpl w:val="1CE83B0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026"/>
        </w:tabs>
        <w:ind w:left="102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Symbo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AB55821"/>
    <w:multiLevelType w:val="hybridMultilevel"/>
    <w:tmpl w:val="981ABBB2"/>
    <w:lvl w:ilvl="0" w:tplc="32BEF11C">
      <w:start w:val="1"/>
      <w:numFmt w:val="bullet"/>
      <w:pStyle w:val="Bullet3"/>
      <w:lvlText w:val=""/>
      <w:lvlJc w:val="left"/>
      <w:pPr>
        <w:tabs>
          <w:tab w:val="num" w:pos="1224"/>
        </w:tabs>
        <w:ind w:left="1224" w:hanging="360"/>
      </w:pPr>
      <w:rPr>
        <w:rFonts w:ascii="Symbol" w:hAnsi="Symbol" w:hint="default"/>
        <w:b w:val="0"/>
        <w:i w:val="0"/>
        <w:sz w:val="22"/>
      </w:rPr>
    </w:lvl>
    <w:lvl w:ilvl="1" w:tplc="E48C76CC" w:tentative="1">
      <w:start w:val="1"/>
      <w:numFmt w:val="bullet"/>
      <w:lvlText w:val="o"/>
      <w:lvlJc w:val="left"/>
      <w:pPr>
        <w:tabs>
          <w:tab w:val="num" w:pos="1440"/>
        </w:tabs>
        <w:ind w:left="1440" w:hanging="360"/>
      </w:pPr>
      <w:rPr>
        <w:rFonts w:ascii="Courier New" w:hAnsi="Courier New" w:hint="default"/>
      </w:rPr>
    </w:lvl>
    <w:lvl w:ilvl="2" w:tplc="EA1022F6" w:tentative="1">
      <w:start w:val="1"/>
      <w:numFmt w:val="bullet"/>
      <w:lvlText w:val=""/>
      <w:lvlJc w:val="left"/>
      <w:pPr>
        <w:tabs>
          <w:tab w:val="num" w:pos="2160"/>
        </w:tabs>
        <w:ind w:left="2160" w:hanging="360"/>
      </w:pPr>
      <w:rPr>
        <w:rFonts w:ascii="Wingdings" w:hAnsi="Wingdings" w:hint="default"/>
      </w:rPr>
    </w:lvl>
    <w:lvl w:ilvl="3" w:tplc="885CAF1C" w:tentative="1">
      <w:start w:val="1"/>
      <w:numFmt w:val="bullet"/>
      <w:lvlText w:val=""/>
      <w:lvlJc w:val="left"/>
      <w:pPr>
        <w:tabs>
          <w:tab w:val="num" w:pos="2880"/>
        </w:tabs>
        <w:ind w:left="2880" w:hanging="360"/>
      </w:pPr>
      <w:rPr>
        <w:rFonts w:ascii="Symbol" w:hAnsi="Symbol" w:hint="default"/>
      </w:rPr>
    </w:lvl>
    <w:lvl w:ilvl="4" w:tplc="780E17F6" w:tentative="1">
      <w:start w:val="1"/>
      <w:numFmt w:val="bullet"/>
      <w:lvlText w:val="o"/>
      <w:lvlJc w:val="left"/>
      <w:pPr>
        <w:tabs>
          <w:tab w:val="num" w:pos="3600"/>
        </w:tabs>
        <w:ind w:left="3600" w:hanging="360"/>
      </w:pPr>
      <w:rPr>
        <w:rFonts w:ascii="Courier New" w:hAnsi="Courier New" w:hint="default"/>
      </w:rPr>
    </w:lvl>
    <w:lvl w:ilvl="5" w:tplc="7B641F72" w:tentative="1">
      <w:start w:val="1"/>
      <w:numFmt w:val="bullet"/>
      <w:lvlText w:val=""/>
      <w:lvlJc w:val="left"/>
      <w:pPr>
        <w:tabs>
          <w:tab w:val="num" w:pos="4320"/>
        </w:tabs>
        <w:ind w:left="4320" w:hanging="360"/>
      </w:pPr>
      <w:rPr>
        <w:rFonts w:ascii="Wingdings" w:hAnsi="Wingdings" w:hint="default"/>
      </w:rPr>
    </w:lvl>
    <w:lvl w:ilvl="6" w:tplc="AED8423A" w:tentative="1">
      <w:start w:val="1"/>
      <w:numFmt w:val="bullet"/>
      <w:lvlText w:val=""/>
      <w:lvlJc w:val="left"/>
      <w:pPr>
        <w:tabs>
          <w:tab w:val="num" w:pos="5040"/>
        </w:tabs>
        <w:ind w:left="5040" w:hanging="360"/>
      </w:pPr>
      <w:rPr>
        <w:rFonts w:ascii="Symbol" w:hAnsi="Symbol" w:hint="default"/>
      </w:rPr>
    </w:lvl>
    <w:lvl w:ilvl="7" w:tplc="07B88F82" w:tentative="1">
      <w:start w:val="1"/>
      <w:numFmt w:val="bullet"/>
      <w:lvlText w:val="o"/>
      <w:lvlJc w:val="left"/>
      <w:pPr>
        <w:tabs>
          <w:tab w:val="num" w:pos="5760"/>
        </w:tabs>
        <w:ind w:left="5760" w:hanging="360"/>
      </w:pPr>
      <w:rPr>
        <w:rFonts w:ascii="Courier New" w:hAnsi="Courier New" w:hint="default"/>
      </w:rPr>
    </w:lvl>
    <w:lvl w:ilvl="8" w:tplc="DAF220B0" w:tentative="1">
      <w:start w:val="1"/>
      <w:numFmt w:val="bullet"/>
      <w:lvlText w:val=""/>
      <w:lvlJc w:val="left"/>
      <w:pPr>
        <w:tabs>
          <w:tab w:val="num" w:pos="6480"/>
        </w:tabs>
        <w:ind w:left="6480" w:hanging="360"/>
      </w:pPr>
      <w:rPr>
        <w:rFonts w:ascii="Wingdings" w:hAnsi="Wingdings" w:hint="default"/>
      </w:rPr>
    </w:lvl>
  </w:abstractNum>
  <w:abstractNum w:abstractNumId="18">
    <w:nsid w:val="4E0567C5"/>
    <w:multiLevelType w:val="hybridMultilevel"/>
    <w:tmpl w:val="D0F25B0C"/>
    <w:lvl w:ilvl="0" w:tplc="610A300C">
      <w:start w:val="1"/>
      <w:numFmt w:val="bullet"/>
      <w:pStyle w:val="TableBullet3"/>
      <w:lvlText w:val="-"/>
      <w:lvlJc w:val="left"/>
      <w:pPr>
        <w:tabs>
          <w:tab w:val="num" w:pos="646"/>
        </w:tabs>
        <w:ind w:left="100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FD55558"/>
    <w:multiLevelType w:val="hybridMultilevel"/>
    <w:tmpl w:val="9EEE97A4"/>
    <w:lvl w:ilvl="0" w:tplc="643CBAA0">
      <w:start w:val="1"/>
      <w:numFmt w:val="decimal"/>
      <w:lvlText w:val="%1."/>
      <w:lvlJc w:val="right"/>
      <w:pPr>
        <w:tabs>
          <w:tab w:val="num" w:pos="720"/>
        </w:tabs>
        <w:ind w:left="720" w:hanging="360"/>
      </w:pPr>
      <w:rPr>
        <w:rFonts w:ascii="Times New Roman" w:hAnsi="Times New Roman" w:hint="default"/>
        <w:b w:val="0"/>
        <w:i w:val="0"/>
        <w:sz w:val="24"/>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C601EEB"/>
    <w:multiLevelType w:val="hybridMultilevel"/>
    <w:tmpl w:val="A6E6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9053ED"/>
    <w:multiLevelType w:val="hybridMultilevel"/>
    <w:tmpl w:val="2A2AE9DE"/>
    <w:lvl w:ilvl="0" w:tplc="AE28BFC2">
      <w:start w:val="1"/>
      <w:numFmt w:val="bullet"/>
      <w:pStyle w:val="Bullet1"/>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6A3E0B10"/>
    <w:multiLevelType w:val="hybridMultilevel"/>
    <w:tmpl w:val="EA04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305F3D"/>
    <w:multiLevelType w:val="multilevel"/>
    <w:tmpl w:val="201C5666"/>
    <w:lvl w:ilvl="0">
      <w:start w:val="1"/>
      <w:numFmt w:val="upperLetter"/>
      <w:suff w:val="space"/>
      <w:lvlText w:val="Appendix %1."/>
      <w:lvlJc w:val="left"/>
      <w:pPr>
        <w:ind w:left="1872" w:hanging="1872"/>
      </w:pPr>
      <w:rPr>
        <w:rFonts w:ascii="Arial Narrow" w:hAnsi="Arial Narrow" w:hint="default"/>
        <w:b/>
        <w:i w:val="0"/>
        <w:sz w:val="36"/>
      </w:rPr>
    </w:lvl>
    <w:lvl w:ilvl="1">
      <w:start w:val="1"/>
      <w:numFmt w:val="decimal"/>
      <w:pStyle w:val="number"/>
      <w:lvlText w:val="%1.%2"/>
      <w:lvlJc w:val="left"/>
      <w:pPr>
        <w:tabs>
          <w:tab w:val="num" w:pos="720"/>
        </w:tabs>
        <w:ind w:left="720" w:hanging="720"/>
      </w:pPr>
      <w:rPr>
        <w:rFonts w:ascii="Arial Narrow" w:hAnsi="Arial Narrow" w:hint="default"/>
        <w:b/>
        <w:i w:val="0"/>
        <w:sz w:val="32"/>
      </w:rPr>
    </w:lvl>
    <w:lvl w:ilvl="2">
      <w:start w:val="1"/>
      <w:numFmt w:val="decimal"/>
      <w:lvlText w:val="%1.%2.%3"/>
      <w:lvlJc w:val="left"/>
      <w:pPr>
        <w:tabs>
          <w:tab w:val="num" w:pos="1008"/>
        </w:tabs>
        <w:ind w:left="1008" w:hanging="1008"/>
      </w:pPr>
      <w:rPr>
        <w:rFonts w:ascii="Arial Narrow" w:hAnsi="Arial Narrow" w:hint="default"/>
        <w:b/>
        <w:i w:val="0"/>
        <w:sz w:val="28"/>
      </w:rPr>
    </w:lvl>
    <w:lvl w:ilvl="3">
      <w:start w:val="1"/>
      <w:numFmt w:val="decimal"/>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4">
    <w:nsid w:val="74B6476F"/>
    <w:multiLevelType w:val="singleLevel"/>
    <w:tmpl w:val="C39CCD14"/>
    <w:lvl w:ilvl="0">
      <w:start w:val="1"/>
      <w:numFmt w:val="decimal"/>
      <w:pStyle w:val="NumberList2"/>
      <w:lvlText w:val="%1."/>
      <w:lvlJc w:val="left"/>
      <w:pPr>
        <w:tabs>
          <w:tab w:val="num" w:pos="1512"/>
        </w:tabs>
        <w:ind w:left="1512" w:hanging="432"/>
      </w:pPr>
    </w:lvl>
  </w:abstractNum>
  <w:abstractNum w:abstractNumId="25">
    <w:nsid w:val="766549A6"/>
    <w:multiLevelType w:val="hybridMultilevel"/>
    <w:tmpl w:val="BCD26E86"/>
    <w:lvl w:ilvl="0" w:tplc="727C6ACC">
      <w:start w:val="1"/>
      <w:numFmt w:val="bullet"/>
      <w:pStyle w:val="TableBullet2"/>
      <w:lvlText w:val="o"/>
      <w:lvlJc w:val="left"/>
      <w:pPr>
        <w:tabs>
          <w:tab w:val="num" w:pos="156"/>
        </w:tabs>
        <w:ind w:left="518" w:hanging="230"/>
      </w:pPr>
      <w:rPr>
        <w:rFonts w:ascii="Symbol" w:hAnsi="Symbol" w:hint="default"/>
        <w:b w:val="0"/>
        <w:i w:val="0"/>
        <w:color w:val="auto"/>
        <w:sz w:val="20"/>
        <w:szCs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1"/>
  </w:num>
  <w:num w:numId="3">
    <w:abstractNumId w:val="19"/>
  </w:num>
  <w:num w:numId="4">
    <w:abstractNumId w:val="17"/>
  </w:num>
  <w:num w:numId="5">
    <w:abstractNumId w:val="16"/>
  </w:num>
  <w:num w:numId="6">
    <w:abstractNumId w:val="23"/>
  </w:num>
  <w:num w:numId="7">
    <w:abstractNumId w:val="15"/>
  </w:num>
  <w:num w:numId="8">
    <w:abstractNumId w:val="15"/>
  </w:num>
  <w:num w:numId="9">
    <w:abstractNumId w:val="15"/>
  </w:num>
  <w:num w:numId="10">
    <w:abstractNumId w:val="15"/>
  </w:num>
  <w:num w:numId="11">
    <w:abstractNumId w:val="15"/>
  </w:num>
  <w:num w:numId="12">
    <w:abstractNumId w:val="13"/>
  </w:num>
  <w:num w:numId="13">
    <w:abstractNumId w:val="26"/>
  </w:num>
  <w:num w:numId="14">
    <w:abstractNumId w:val="10"/>
    <w:lvlOverride w:ilvl="0">
      <w:startOverride w:val="1"/>
    </w:lvlOverride>
  </w:num>
  <w:num w:numId="15">
    <w:abstractNumId w:val="14"/>
  </w:num>
  <w:num w:numId="16">
    <w:abstractNumId w:val="24"/>
  </w:num>
  <w:num w:numId="17">
    <w:abstractNumId w:val="25"/>
  </w:num>
  <w:num w:numId="18">
    <w:abstractNumId w:val="1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8"/>
  </w:num>
  <w:num w:numId="30">
    <w:abstractNumId w:val="14"/>
    <w:lvlOverride w:ilvl="0">
      <w:startOverride w:val="1"/>
    </w:lvlOverride>
  </w:num>
  <w:num w:numId="31">
    <w:abstractNumId w:val="14"/>
    <w:lvlOverride w:ilvl="0">
      <w:startOverride w:val="1"/>
    </w:lvlOverride>
  </w:num>
  <w:num w:numId="32">
    <w:abstractNumId w:val="10"/>
  </w:num>
  <w:num w:numId="33">
    <w:abstractNumId w:val="20"/>
  </w:num>
  <w:num w:numId="34">
    <w:abstractNumId w:val="22"/>
  </w:num>
  <w:num w:numId="35">
    <w:abstractNumId w:val="15"/>
  </w:num>
  <w:num w:numId="36">
    <w:abstractNumId w:val="15"/>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5"/>
  </w:num>
  <w:num w:numId="39">
    <w:abstractNumId w:val="1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revisionView w:markup="0"/>
  <w:trackRevisions/>
  <w:doNotTrackMoves/>
  <w:defaultTabStop w:val="720"/>
  <w:drawingGridHorizontalSpacing w:val="120"/>
  <w:displayHorizontalDrawingGridEvery w:val="2"/>
  <w:displayVerticalDrawingGridEvery w:val="2"/>
  <w:doNotShadeFormData/>
  <w:noPunctuationKerning/>
  <w:characterSpacingControl w:val="doNotCompress"/>
  <w:hdrShapeDefaults>
    <o:shapedefaults v:ext="edit" spidmax="6145">
      <o:colormru v:ext="edit" colors="#036,#002f80"/>
    </o:shapedefaults>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365D80"/>
    <w:rsid w:val="00105A10"/>
    <w:rsid w:val="00187B8B"/>
    <w:rsid w:val="001938E1"/>
    <w:rsid w:val="001E20B6"/>
    <w:rsid w:val="001F643E"/>
    <w:rsid w:val="00246E4D"/>
    <w:rsid w:val="00262285"/>
    <w:rsid w:val="002741E8"/>
    <w:rsid w:val="0027509A"/>
    <w:rsid w:val="0029245B"/>
    <w:rsid w:val="002E4F32"/>
    <w:rsid w:val="00365D80"/>
    <w:rsid w:val="0037402B"/>
    <w:rsid w:val="003875AF"/>
    <w:rsid w:val="003A3CF3"/>
    <w:rsid w:val="00445553"/>
    <w:rsid w:val="004C6F14"/>
    <w:rsid w:val="004F2ADB"/>
    <w:rsid w:val="004F2CF0"/>
    <w:rsid w:val="005E08F0"/>
    <w:rsid w:val="005F713E"/>
    <w:rsid w:val="0062373C"/>
    <w:rsid w:val="00692DD3"/>
    <w:rsid w:val="006A1669"/>
    <w:rsid w:val="006E1645"/>
    <w:rsid w:val="00765F88"/>
    <w:rsid w:val="007A7299"/>
    <w:rsid w:val="007E4763"/>
    <w:rsid w:val="0084718B"/>
    <w:rsid w:val="008764F7"/>
    <w:rsid w:val="00893C1A"/>
    <w:rsid w:val="00965207"/>
    <w:rsid w:val="00995DF7"/>
    <w:rsid w:val="009B6F19"/>
    <w:rsid w:val="00A42184"/>
    <w:rsid w:val="00A623D0"/>
    <w:rsid w:val="00A648A9"/>
    <w:rsid w:val="00AF046E"/>
    <w:rsid w:val="00B978C8"/>
    <w:rsid w:val="00C10D34"/>
    <w:rsid w:val="00CB62E0"/>
    <w:rsid w:val="00CC3720"/>
    <w:rsid w:val="00DB2AFE"/>
    <w:rsid w:val="00DC0FBD"/>
    <w:rsid w:val="00E12A07"/>
    <w:rsid w:val="00E45868"/>
    <w:rsid w:val="00EC3811"/>
    <w:rsid w:val="00F05A0B"/>
    <w:rsid w:val="00F23C85"/>
    <w:rsid w:val="00F624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036,#002f8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Code" w:uiPriority="99"/>
    <w:lsdException w:name="No List"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spacing w:before="160" w:after="160"/>
    </w:pPr>
    <w:rPr>
      <w:sz w:val="24"/>
    </w:rPr>
  </w:style>
  <w:style w:type="paragraph" w:styleId="Heading1">
    <w:name w:val="heading 1"/>
    <w:next w:val="Normal"/>
    <w:qFormat/>
    <w:rsid w:val="005703C2"/>
    <w:pPr>
      <w:keepNext/>
      <w:numPr>
        <w:numId w:val="8"/>
      </w:numPr>
      <w:spacing w:before="280" w:after="160"/>
      <w:outlineLvl w:val="0"/>
    </w:pPr>
    <w:rPr>
      <w:rFonts w:ascii="Arial Bold" w:hAnsi="Arial Bold"/>
      <w:b/>
      <w:kern w:val="28"/>
      <w:sz w:val="36"/>
    </w:rPr>
  </w:style>
  <w:style w:type="paragraph" w:styleId="Heading2">
    <w:name w:val="heading 2"/>
    <w:next w:val="Normal"/>
    <w:link w:val="Heading2Char"/>
    <w:qFormat/>
    <w:rsid w:val="009D4218"/>
    <w:pPr>
      <w:keepNext/>
      <w:numPr>
        <w:ilvl w:val="1"/>
        <w:numId w:val="8"/>
      </w:numPr>
      <w:spacing w:before="320" w:after="60"/>
      <w:outlineLvl w:val="1"/>
    </w:pPr>
    <w:rPr>
      <w:rFonts w:ascii="Arial" w:hAnsi="Arial" w:cs="Arial"/>
      <w:b/>
      <w:iCs/>
      <w:sz w:val="28"/>
      <w:szCs w:val="28"/>
    </w:rPr>
  </w:style>
  <w:style w:type="paragraph" w:styleId="Heading3">
    <w:name w:val="heading 3"/>
    <w:next w:val="Normal"/>
    <w:qFormat/>
    <w:pPr>
      <w:keepNext/>
      <w:numPr>
        <w:ilvl w:val="2"/>
        <w:numId w:val="8"/>
      </w:numPr>
      <w:tabs>
        <w:tab w:val="left" w:pos="840"/>
      </w:tabs>
      <w:spacing w:before="240" w:after="40"/>
      <w:outlineLvl w:val="2"/>
    </w:pPr>
    <w:rPr>
      <w:rFonts w:ascii="Arial" w:hAnsi="Arial"/>
      <w:b/>
      <w:sz w:val="24"/>
    </w:rPr>
  </w:style>
  <w:style w:type="paragraph" w:styleId="Heading4">
    <w:name w:val="heading 4"/>
    <w:basedOn w:val="Normal"/>
    <w:next w:val="Normal"/>
    <w:qFormat/>
    <w:pPr>
      <w:keepNext/>
      <w:numPr>
        <w:ilvl w:val="3"/>
        <w:numId w:val="8"/>
      </w:numPr>
      <w:spacing w:before="240" w:after="120"/>
      <w:outlineLvl w:val="3"/>
    </w:pPr>
    <w:rPr>
      <w:rFonts w:ascii="Arial" w:hAnsi="Arial" w:cs="Arial"/>
      <w:b/>
      <w:bCs/>
      <w:szCs w:val="32"/>
    </w:rPr>
  </w:style>
  <w:style w:type="paragraph" w:styleId="Heading5">
    <w:name w:val="heading 5"/>
    <w:basedOn w:val="Normal"/>
    <w:next w:val="Normal"/>
    <w:autoRedefine/>
    <w:qFormat/>
    <w:pPr>
      <w:keepNext/>
      <w:numPr>
        <w:ilvl w:val="4"/>
        <w:numId w:val="8"/>
      </w:numPr>
      <w:spacing w:before="240" w:after="60"/>
      <w:outlineLvl w:val="4"/>
    </w:pPr>
    <w:rPr>
      <w:rFonts w:ascii="Arial" w:hAnsi="Arial"/>
      <w:b/>
      <w:iCs/>
      <w:szCs w:val="26"/>
    </w:rPr>
  </w:style>
  <w:style w:type="paragraph" w:styleId="Heading6">
    <w:name w:val="heading 6"/>
    <w:basedOn w:val="Normal"/>
    <w:next w:val="Normal"/>
    <w:qFormat/>
    <w:pPr>
      <w:numPr>
        <w:ilvl w:val="5"/>
        <w:numId w:val="1"/>
      </w:numPr>
      <w:tabs>
        <w:tab w:val="left" w:pos="2340"/>
      </w:tabs>
      <w:spacing w:before="240" w:after="60"/>
      <w:outlineLvl w:val="5"/>
    </w:pPr>
    <w:rPr>
      <w:rFonts w:ascii="Arial Bold" w:hAnsi="Arial Bold"/>
      <w:b/>
      <w:bCs/>
      <w:szCs w:val="22"/>
    </w:rPr>
  </w:style>
  <w:style w:type="paragraph" w:styleId="Heading7">
    <w:name w:val="heading 7"/>
    <w:basedOn w:val="Normal"/>
    <w:next w:val="BodyText"/>
    <w:qFormat/>
    <w:rsid w:val="00146222"/>
    <w:pPr>
      <w:keepNext/>
      <w:widowControl w:val="0"/>
      <w:numPr>
        <w:ilvl w:val="6"/>
        <w:numId w:val="12"/>
      </w:numPr>
      <w:spacing w:before="240" w:after="120"/>
      <w:outlineLvl w:val="6"/>
    </w:pPr>
    <w:rPr>
      <w:rFonts w:ascii="Arial" w:hAnsi="Arial"/>
      <w:b/>
      <w:sz w:val="36"/>
    </w:rPr>
  </w:style>
  <w:style w:type="paragraph" w:styleId="Heading8">
    <w:name w:val="heading 8"/>
    <w:next w:val="BodyText"/>
    <w:qFormat/>
    <w:pPr>
      <w:pageBreakBefore/>
      <w:spacing w:before="560" w:after="280"/>
      <w:outlineLvl w:val="7"/>
    </w:pPr>
    <w:rPr>
      <w:rFonts w:ascii="Arial Bold" w:hAnsi="Arial Bold"/>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9D4218"/>
    <w:rPr>
      <w:rFonts w:ascii="Arial" w:hAnsi="Arial" w:cs="Arial"/>
      <w:b/>
      <w:iCs/>
      <w:sz w:val="28"/>
      <w:szCs w:val="28"/>
    </w:rPr>
  </w:style>
  <w:style w:type="paragraph" w:styleId="BodyText">
    <w:name w:val="Body Text"/>
    <w:basedOn w:val="Normal"/>
    <w:rsid w:val="004E3E90"/>
  </w:style>
  <w:style w:type="paragraph" w:customStyle="1" w:styleId="Bullet1">
    <w:name w:val="Bullet1"/>
    <w:pPr>
      <w:numPr>
        <w:numId w:val="2"/>
      </w:numPr>
      <w:spacing w:before="60" w:after="60"/>
    </w:pPr>
    <w:rPr>
      <w:color w:val="000000"/>
      <w:sz w:val="24"/>
      <w:szCs w:val="24"/>
    </w:rPr>
  </w:style>
  <w:style w:type="paragraph" w:customStyle="1" w:styleId="Bullet2">
    <w:name w:val="Bullet2"/>
    <w:rsid w:val="00B81AFD"/>
    <w:pPr>
      <w:numPr>
        <w:numId w:val="13"/>
      </w:numPr>
      <w:tabs>
        <w:tab w:val="clear" w:pos="1008"/>
        <w:tab w:val="num" w:pos="900"/>
      </w:tabs>
      <w:spacing w:before="40" w:after="40"/>
      <w:ind w:left="900" w:hanging="252"/>
    </w:pPr>
    <w:rPr>
      <w:color w:val="000000"/>
      <w:sz w:val="24"/>
      <w:szCs w:val="24"/>
    </w:rPr>
  </w:style>
  <w:style w:type="paragraph" w:customStyle="1" w:styleId="Tablenumberedlist">
    <w:name w:val="Table numbered list"/>
    <w:basedOn w:val="Normal"/>
    <w:pPr>
      <w:tabs>
        <w:tab w:val="left" w:pos="372"/>
      </w:tabs>
      <w:spacing w:before="40" w:after="40"/>
      <w:ind w:left="374" w:hanging="115"/>
    </w:pPr>
    <w:rPr>
      <w:rFonts w:ascii="Arial" w:hAnsi="Arial"/>
      <w:sz w:val="20"/>
    </w:rPr>
  </w:style>
  <w:style w:type="paragraph" w:styleId="TOC7">
    <w:name w:val="toc 7"/>
    <w:basedOn w:val="Normal"/>
    <w:next w:val="Normal"/>
    <w:autoRedefine/>
    <w:semiHidden/>
    <w:rsid w:val="00C9407D"/>
    <w:pPr>
      <w:spacing w:before="0" w:after="0"/>
      <w:ind w:left="720" w:hanging="720"/>
    </w:pPr>
  </w:style>
  <w:style w:type="paragraph" w:styleId="TOC1">
    <w:name w:val="toc 1"/>
    <w:next w:val="Normal"/>
    <w:uiPriority w:val="39"/>
    <w:rsid w:val="00C9407D"/>
    <w:pPr>
      <w:ind w:left="360" w:hanging="360"/>
    </w:pPr>
    <w:rPr>
      <w:sz w:val="24"/>
    </w:rPr>
  </w:style>
  <w:style w:type="paragraph" w:styleId="TOC2">
    <w:name w:val="toc 2"/>
    <w:next w:val="Normal"/>
    <w:uiPriority w:val="39"/>
    <w:rsid w:val="00C9407D"/>
    <w:pPr>
      <w:ind w:left="965" w:hanging="605"/>
    </w:pPr>
    <w:rPr>
      <w:sz w:val="24"/>
    </w:rPr>
  </w:style>
  <w:style w:type="paragraph" w:styleId="TOC3">
    <w:name w:val="toc 3"/>
    <w:next w:val="Normal"/>
    <w:uiPriority w:val="39"/>
    <w:rsid w:val="004E0A7E"/>
    <w:pPr>
      <w:ind w:left="1656" w:hanging="720"/>
    </w:pPr>
    <w:rPr>
      <w:sz w:val="24"/>
    </w:rPr>
  </w:style>
  <w:style w:type="paragraph" w:customStyle="1" w:styleId="FigureCaption">
    <w:name w:val="Figure Caption"/>
    <w:next w:val="Normal"/>
    <w:pPr>
      <w:spacing w:before="120" w:after="240"/>
      <w:jc w:val="center"/>
    </w:pPr>
    <w:rPr>
      <w:rFonts w:ascii="Arial" w:hAnsi="Arial"/>
      <w:b/>
    </w:rPr>
  </w:style>
  <w:style w:type="paragraph" w:styleId="TOC4">
    <w:name w:val="toc 4"/>
    <w:next w:val="Normal"/>
    <w:semiHidden/>
    <w:rsid w:val="004E0A7E"/>
    <w:pPr>
      <w:ind w:left="2390" w:hanging="835"/>
    </w:pPr>
    <w:rPr>
      <w:sz w:val="24"/>
    </w:rPr>
  </w:style>
  <w:style w:type="paragraph" w:styleId="TOC5">
    <w:name w:val="toc 5"/>
    <w:next w:val="Normal"/>
    <w:semiHidden/>
    <w:rsid w:val="004E0A7E"/>
    <w:pPr>
      <w:ind w:left="3485" w:hanging="1080"/>
    </w:pPr>
    <w:rPr>
      <w:sz w:val="24"/>
    </w:rPr>
  </w:style>
  <w:style w:type="paragraph" w:styleId="TOC6">
    <w:name w:val="toc 6"/>
    <w:next w:val="Normal"/>
    <w:semiHidden/>
    <w:rsid w:val="00C9407D"/>
    <w:pPr>
      <w:tabs>
        <w:tab w:val="left" w:pos="2365"/>
        <w:tab w:val="right" w:leader="dot" w:pos="9350"/>
      </w:tabs>
      <w:ind w:left="4637" w:hanging="1152"/>
    </w:pPr>
    <w:rPr>
      <w:noProof/>
      <w:sz w:val="24"/>
      <w:szCs w:val="24"/>
    </w:rPr>
  </w:style>
  <w:style w:type="character" w:customStyle="1" w:styleId="TableCaptionChar">
    <w:name w:val="Table Caption Char"/>
    <w:link w:val="TableCaption"/>
    <w:rsid w:val="001B5FA0"/>
    <w:rPr>
      <w:rFonts w:ascii="Arial" w:hAnsi="Arial"/>
      <w:b/>
      <w:lang w:val="en-US" w:eastAsia="en-US" w:bidi="ar-SA"/>
    </w:rPr>
  </w:style>
  <w:style w:type="paragraph" w:customStyle="1" w:styleId="TableCaption">
    <w:name w:val="Table Caption"/>
    <w:next w:val="Normal"/>
    <w:link w:val="TableCaptionChar"/>
    <w:pPr>
      <w:keepNext/>
      <w:spacing w:before="240" w:after="120"/>
    </w:pPr>
    <w:rPr>
      <w:rFonts w:ascii="Arial" w:hAnsi="Arial"/>
      <w:b/>
    </w:rPr>
  </w:style>
  <w:style w:type="paragraph" w:styleId="TableofFigures">
    <w:name w:val="table of figures"/>
    <w:basedOn w:val="Normal"/>
    <w:next w:val="Normal"/>
    <w:semiHidden/>
    <w:rsid w:val="00FD7F1E"/>
    <w:pPr>
      <w:spacing w:before="0" w:after="0"/>
    </w:pPr>
  </w:style>
  <w:style w:type="paragraph" w:styleId="Caption">
    <w:name w:val="caption"/>
    <w:basedOn w:val="Normal"/>
    <w:next w:val="Normal"/>
    <w:qFormat/>
    <w:rsid w:val="00FD7F1E"/>
    <w:rPr>
      <w:b/>
      <w:bCs/>
      <w:sz w:val="20"/>
    </w:rPr>
  </w:style>
  <w:style w:type="paragraph" w:customStyle="1" w:styleId="TableText">
    <w:name w:val="Table Text"/>
    <w:pPr>
      <w:spacing w:before="40" w:after="40"/>
    </w:pPr>
    <w:rPr>
      <w:rFonts w:ascii="Arial" w:hAnsi="Arial"/>
    </w:rPr>
  </w:style>
  <w:style w:type="paragraph" w:customStyle="1" w:styleId="NumberedList0">
    <w:name w:val="NumberedList"/>
    <w:basedOn w:val="Normal"/>
    <w:semiHidden/>
    <w:pPr>
      <w:tabs>
        <w:tab w:val="num" w:pos="720"/>
      </w:tabs>
      <w:spacing w:before="80" w:after="80"/>
      <w:ind w:left="720" w:hanging="360"/>
      <w:outlineLvl w:val="6"/>
    </w:pPr>
    <w:rPr>
      <w:szCs w:val="24"/>
    </w:rPr>
  </w:style>
  <w:style w:type="paragraph" w:customStyle="1" w:styleId="TableBullet1">
    <w:name w:val="Table Bullet 1"/>
    <w:rsid w:val="00602BDC"/>
    <w:pPr>
      <w:numPr>
        <w:numId w:val="5"/>
      </w:numPr>
      <w:tabs>
        <w:tab w:val="clear" w:pos="492"/>
        <w:tab w:val="num" w:pos="303"/>
      </w:tabs>
      <w:spacing w:before="40" w:after="40"/>
      <w:ind w:left="317" w:hanging="187"/>
    </w:pPr>
    <w:rPr>
      <w:rFonts w:ascii="Arial" w:hAnsi="Arial" w:cs="Arial"/>
    </w:rPr>
  </w:style>
  <w:style w:type="paragraph" w:customStyle="1" w:styleId="FrontMatterHeader">
    <w:name w:val="Front Matter Header"/>
    <w:next w:val="Normal"/>
    <w:pPr>
      <w:keepNext/>
      <w:spacing w:before="360" w:after="60"/>
      <w:jc w:val="center"/>
    </w:pPr>
    <w:rPr>
      <w:rFonts w:ascii="Arial" w:hAnsi="Arial" w:cs="Arial"/>
      <w:b/>
      <w:sz w:val="36"/>
    </w:rPr>
  </w:style>
  <w:style w:type="paragraph" w:customStyle="1" w:styleId="Bullet3">
    <w:name w:val="Bullet3"/>
    <w:pPr>
      <w:numPr>
        <w:numId w:val="4"/>
      </w:numPr>
      <w:ind w:hanging="264"/>
    </w:pPr>
    <w:rPr>
      <w:color w:val="000000"/>
      <w:sz w:val="24"/>
      <w:szCs w:val="24"/>
    </w:rPr>
  </w:style>
  <w:style w:type="paragraph" w:customStyle="1" w:styleId="CoverSubtitle">
    <w:name w:val="Cover Subtitle"/>
    <w:rsid w:val="00B57A8E"/>
    <w:pPr>
      <w:spacing w:after="40"/>
      <w:jc w:val="right"/>
    </w:pPr>
    <w:rPr>
      <w:rFonts w:ascii="Arial" w:hAnsi="Arial" w:cs="Arial"/>
      <w:b/>
      <w:sz w:val="28"/>
    </w:rPr>
  </w:style>
  <w:style w:type="paragraph" w:customStyle="1" w:styleId="CoverProgramName">
    <w:name w:val="Cover Program Name"/>
    <w:rsid w:val="002826B9"/>
    <w:rPr>
      <w:rFonts w:ascii="Arial" w:hAnsi="Arial" w:cs="Arial"/>
      <w:b/>
      <w:sz w:val="24"/>
    </w:rPr>
  </w:style>
  <w:style w:type="paragraph" w:customStyle="1" w:styleId="TableHeader">
    <w:name w:val="Table Header"/>
    <w:basedOn w:val="Normal"/>
    <w:pPr>
      <w:spacing w:before="60" w:after="60"/>
      <w:jc w:val="center"/>
    </w:pPr>
    <w:rPr>
      <w:rFonts w:ascii="Arial" w:hAnsi="Arial" w:cs="Arial"/>
      <w:b/>
      <w:sz w:val="20"/>
    </w:rPr>
  </w:style>
  <w:style w:type="paragraph" w:styleId="Footer">
    <w:name w:val="footer"/>
    <w:next w:val="FooterSecondRow"/>
    <w:rsid w:val="002826B9"/>
    <w:pPr>
      <w:pBdr>
        <w:top w:val="single" w:sz="4" w:space="3" w:color="auto"/>
      </w:pBdr>
      <w:tabs>
        <w:tab w:val="right" w:pos="9360"/>
      </w:tabs>
      <w:spacing w:before="60"/>
    </w:pPr>
    <w:rPr>
      <w:rFonts w:ascii="Arial" w:hAnsi="Arial" w:cs="Arial"/>
      <w:sz w:val="18"/>
    </w:rPr>
  </w:style>
  <w:style w:type="paragraph" w:customStyle="1" w:styleId="FooterSecondRow">
    <w:name w:val="Footer Second Row"/>
    <w:basedOn w:val="Footer"/>
    <w:rsid w:val="00B57A8E"/>
    <w:pPr>
      <w:pBdr>
        <w:top w:val="none" w:sz="0" w:space="0" w:color="auto"/>
      </w:pBdr>
      <w:spacing w:before="0"/>
    </w:pPr>
  </w:style>
  <w:style w:type="paragraph" w:styleId="Header">
    <w:name w:val="header"/>
    <w:basedOn w:val="Normal"/>
    <w:pPr>
      <w:pBdr>
        <w:bottom w:val="single" w:sz="4" w:space="2" w:color="auto"/>
      </w:pBdr>
      <w:tabs>
        <w:tab w:val="right" w:pos="9360"/>
      </w:tabs>
    </w:pPr>
    <w:rPr>
      <w:rFonts w:ascii="Arial" w:hAnsi="Arial" w:cs="Arial"/>
      <w:sz w:val="20"/>
    </w:rPr>
  </w:style>
  <w:style w:type="paragraph" w:customStyle="1" w:styleId="number">
    <w:name w:val="number"/>
    <w:basedOn w:val="Normal"/>
    <w:semiHidden/>
    <w:pPr>
      <w:numPr>
        <w:ilvl w:val="1"/>
        <w:numId w:val="6"/>
      </w:numPr>
    </w:pPr>
  </w:style>
  <w:style w:type="paragraph" w:customStyle="1" w:styleId="CoverTitle">
    <w:name w:val="Cover Title"/>
    <w:rsid w:val="00B57A8E"/>
    <w:pPr>
      <w:jc w:val="right"/>
    </w:pPr>
    <w:rPr>
      <w:rFonts w:ascii="Arial" w:hAnsi="Arial"/>
      <w:b/>
      <w:sz w:val="72"/>
    </w:rPr>
  </w:style>
  <w:style w:type="character" w:styleId="Hyperlink">
    <w:name w:val="Hyperlink"/>
    <w:uiPriority w:val="99"/>
    <w:rsid w:val="001E1A12"/>
    <w:rPr>
      <w:rFonts w:ascii="Times New Roman" w:hAnsi="Times New Roman" w:cs="Times New Roman"/>
      <w:color w:val="0000FF"/>
      <w:sz w:val="24"/>
      <w:szCs w:val="24"/>
      <w:u w:val="single"/>
    </w:rPr>
  </w:style>
  <w:style w:type="character" w:styleId="FollowedHyperlink">
    <w:name w:val="FollowedHyperlink"/>
    <w:rPr>
      <w:color w:val="800080"/>
      <w:u w:val="single"/>
    </w:rPr>
  </w:style>
  <w:style w:type="paragraph" w:customStyle="1" w:styleId="NumberedList">
    <w:name w:val="Numbered List"/>
    <w:pPr>
      <w:numPr>
        <w:numId w:val="15"/>
      </w:numPr>
      <w:tabs>
        <w:tab w:val="left" w:pos="317"/>
      </w:tabs>
      <w:spacing w:before="160" w:after="160" w:line="260" w:lineRule="exact"/>
    </w:pPr>
    <w:rPr>
      <w:bCs/>
      <w:color w:val="000000"/>
      <w:sz w:val="24"/>
      <w:szCs w:val="24"/>
    </w:rPr>
  </w:style>
  <w:style w:type="paragraph" w:customStyle="1" w:styleId="HeadingUnnumbered">
    <w:name w:val="Heading Unnumbered"/>
    <w:next w:val="Normal"/>
    <w:rsid w:val="00261FC8"/>
    <w:pPr>
      <w:spacing w:before="320" w:after="60"/>
    </w:pPr>
    <w:rPr>
      <w:rFonts w:ascii="Arial" w:hAnsi="Arial" w:cs="Arial"/>
      <w:b/>
      <w:bCs/>
      <w:sz w:val="28"/>
    </w:rPr>
  </w:style>
  <w:style w:type="character" w:styleId="FootnoteReference">
    <w:name w:val="footnote reference"/>
    <w:rPr>
      <w:vertAlign w:val="superscript"/>
    </w:rPr>
  </w:style>
  <w:style w:type="paragraph" w:customStyle="1" w:styleId="TableHeading">
    <w:name w:val="Table Heading"/>
    <w:basedOn w:val="Normal"/>
    <w:semiHidden/>
    <w:rsid w:val="00B57A8E"/>
    <w:rPr>
      <w:rFonts w:ascii="Arial" w:hAnsi="Arial"/>
      <w:b/>
      <w:iCs/>
      <w:sz w:val="20"/>
    </w:rPr>
  </w:style>
  <w:style w:type="paragraph" w:styleId="NormalWeb">
    <w:name w:val="Normal (Web)"/>
    <w:basedOn w:val="Normal"/>
    <w:semiHidden/>
    <w:pPr>
      <w:spacing w:before="144" w:after="234"/>
    </w:pPr>
    <w:rPr>
      <w:rFonts w:ascii="Arial Unicode MS" w:eastAsia="Arial Unicode MS" w:hAnsi="Arial Unicode MS" w:cs="Arial Unicode MS"/>
      <w:szCs w:val="24"/>
    </w:rPr>
  </w:style>
  <w:style w:type="paragraph" w:customStyle="1" w:styleId="Formula">
    <w:name w:val="Formula"/>
    <w:pPr>
      <w:spacing w:before="60" w:after="60"/>
      <w:jc w:val="center"/>
    </w:pPr>
    <w:rPr>
      <w:rFonts w:ascii="Arial" w:hAnsi="Arial" w:cs="Arial"/>
      <w:b/>
      <w:bCs/>
    </w:rPr>
  </w:style>
  <w:style w:type="paragraph" w:customStyle="1" w:styleId="LongQuote">
    <w:name w:val="Long Quote"/>
    <w:pPr>
      <w:ind w:left="480"/>
    </w:pPr>
    <w:rPr>
      <w:sz w:val="22"/>
      <w:szCs w:val="22"/>
    </w:rPr>
  </w:style>
  <w:style w:type="paragraph" w:customStyle="1" w:styleId="HeaderTopRow">
    <w:name w:val="Header Top Row"/>
    <w:basedOn w:val="Header"/>
    <w:rsid w:val="007215B3"/>
    <w:pPr>
      <w:pBdr>
        <w:bottom w:val="none" w:sz="0" w:space="0" w:color="auto"/>
      </w:pBdr>
      <w:spacing w:before="120" w:after="0"/>
    </w:pPr>
  </w:style>
  <w:style w:type="paragraph" w:customStyle="1" w:styleId="Instruction">
    <w:name w:val="Instruction"/>
    <w:next w:val="Normal"/>
    <w:rsid w:val="00C9407D"/>
    <w:pPr>
      <w:spacing w:before="120" w:after="120"/>
    </w:pPr>
    <w:rPr>
      <w:color w:val="0000FF"/>
      <w:sz w:val="24"/>
      <w:szCs w:val="22"/>
    </w:rPr>
  </w:style>
  <w:style w:type="paragraph" w:customStyle="1" w:styleId="NumberList2">
    <w:name w:val="Number List 2"/>
    <w:semiHidden/>
    <w:pPr>
      <w:numPr>
        <w:numId w:val="16"/>
      </w:numPr>
      <w:spacing w:before="40" w:after="40"/>
    </w:pPr>
    <w:rPr>
      <w:sz w:val="24"/>
    </w:rPr>
  </w:style>
  <w:style w:type="paragraph" w:customStyle="1" w:styleId="TableBullet2">
    <w:name w:val="Table Bullet 2"/>
    <w:rsid w:val="00602BDC"/>
    <w:pPr>
      <w:numPr>
        <w:numId w:val="17"/>
      </w:numPr>
      <w:tabs>
        <w:tab w:val="clear" w:pos="156"/>
        <w:tab w:val="num" w:pos="483"/>
      </w:tabs>
      <w:spacing w:before="40" w:after="40"/>
    </w:pPr>
    <w:rPr>
      <w:rFonts w:ascii="Arial" w:hAnsi="Arial" w:cs="Arial"/>
    </w:rPr>
  </w:style>
  <w:style w:type="paragraph" w:customStyle="1" w:styleId="AlphaList">
    <w:name w:val="Alpha List"/>
    <w:basedOn w:val="NumberedList"/>
    <w:pPr>
      <w:numPr>
        <w:numId w:val="18"/>
      </w:numPr>
      <w:tabs>
        <w:tab w:val="clear" w:pos="1440"/>
        <w:tab w:val="num" w:pos="360"/>
      </w:tabs>
      <w:spacing w:before="80" w:after="80"/>
      <w:ind w:left="0" w:firstLine="0"/>
    </w:pPr>
    <w:rPr>
      <w:szCs w:val="22"/>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before="160" w:after="160"/>
    </w:pPr>
    <w:rPr>
      <w:rFonts w:ascii="Courier New" w:hAnsi="Courier New" w:cs="Courier New"/>
    </w:r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uiPriority w:val="99"/>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basedOn w:val="DefaultParagraphFont"/>
    <w:semiHidden/>
  </w:style>
  <w:style w:type="paragraph" w:styleId="List">
    <w:name w:val="List"/>
    <w:basedOn w:val="Normal"/>
    <w:semiHidden/>
    <w:pPr>
      <w:ind w:left="360" w:hanging="360"/>
    </w:pPr>
  </w:style>
  <w:style w:type="paragraph" w:styleId="List2">
    <w:name w:val="List 2"/>
    <w:basedOn w:val="Normal"/>
    <w:semiHidden/>
    <w:pPr>
      <w:ind w:left="720" w:hanging="360"/>
    </w:pPr>
  </w:style>
  <w:style w:type="paragraph" w:styleId="List3">
    <w:name w:val="List 3"/>
    <w:basedOn w:val="Normal"/>
    <w:semiHidden/>
    <w:pPr>
      <w:ind w:left="1080" w:hanging="360"/>
    </w:pPr>
  </w:style>
  <w:style w:type="paragraph" w:styleId="List4">
    <w:name w:val="List 4"/>
    <w:basedOn w:val="Normal"/>
    <w:semiHidden/>
    <w:pPr>
      <w:ind w:left="1440" w:hanging="360"/>
    </w:pPr>
  </w:style>
  <w:style w:type="paragraph" w:styleId="List5">
    <w:name w:val="List 5"/>
    <w:basedOn w:val="Normal"/>
    <w:semiHidden/>
    <w:pPr>
      <w:ind w:left="1800" w:hanging="360"/>
    </w:pPr>
  </w:style>
  <w:style w:type="paragraph" w:styleId="ListBullet">
    <w:name w:val="List Bullet"/>
    <w:basedOn w:val="Normal"/>
    <w:semiHidden/>
    <w:pPr>
      <w:numPr>
        <w:numId w:val="19"/>
      </w:numPr>
    </w:pPr>
  </w:style>
  <w:style w:type="paragraph" w:styleId="ListBullet2">
    <w:name w:val="List Bullet 2"/>
    <w:basedOn w:val="Normal"/>
    <w:semiHidden/>
    <w:pPr>
      <w:numPr>
        <w:numId w:val="20"/>
      </w:numPr>
    </w:pPr>
  </w:style>
  <w:style w:type="paragraph" w:styleId="ListBullet3">
    <w:name w:val="List Bullet 3"/>
    <w:basedOn w:val="Normal"/>
    <w:semiHidden/>
    <w:pPr>
      <w:numPr>
        <w:numId w:val="21"/>
      </w:numPr>
    </w:pPr>
  </w:style>
  <w:style w:type="paragraph" w:styleId="ListBullet4">
    <w:name w:val="List Bullet 4"/>
    <w:basedOn w:val="Normal"/>
    <w:semiHidden/>
    <w:pPr>
      <w:numPr>
        <w:numId w:val="22"/>
      </w:numPr>
    </w:pPr>
  </w:style>
  <w:style w:type="paragraph" w:styleId="ListBullet5">
    <w:name w:val="List Bullet 5"/>
    <w:basedOn w:val="Normal"/>
    <w:semiHidden/>
    <w:pPr>
      <w:numPr>
        <w:numId w:val="23"/>
      </w:numPr>
    </w:pPr>
  </w:style>
  <w:style w:type="paragraph" w:styleId="ListContinue">
    <w:name w:val="List Continue"/>
    <w:basedOn w:val="Normal"/>
    <w:semiHidden/>
    <w:pPr>
      <w:spacing w:after="120"/>
      <w:ind w:left="360"/>
    </w:pPr>
  </w:style>
  <w:style w:type="paragraph" w:styleId="ListContinue2">
    <w:name w:val="List Continue 2"/>
    <w:basedOn w:val="Normal"/>
    <w:semiHidden/>
    <w:pPr>
      <w:spacing w:after="120"/>
      <w:ind w:left="720"/>
    </w:pPr>
  </w:style>
  <w:style w:type="paragraph" w:styleId="ListContinue3">
    <w:name w:val="List Continue 3"/>
    <w:basedOn w:val="Normal"/>
    <w:semiHidden/>
    <w:pPr>
      <w:spacing w:after="120"/>
      <w:ind w:left="1080"/>
    </w:pPr>
  </w:style>
  <w:style w:type="paragraph" w:styleId="ListContinue5">
    <w:name w:val="List Continue 5"/>
    <w:basedOn w:val="Normal"/>
    <w:semiHidden/>
    <w:pPr>
      <w:spacing w:after="120"/>
      <w:ind w:left="1800"/>
    </w:pPr>
  </w:style>
  <w:style w:type="paragraph" w:styleId="ListNumber">
    <w:name w:val="List Number"/>
    <w:basedOn w:val="Normal"/>
    <w:semiHidden/>
    <w:pPr>
      <w:numPr>
        <w:numId w:val="24"/>
      </w:numPr>
    </w:pPr>
  </w:style>
  <w:style w:type="paragraph" w:styleId="ListNumber2">
    <w:name w:val="List Number 2"/>
    <w:basedOn w:val="Normal"/>
    <w:semiHidden/>
    <w:pPr>
      <w:numPr>
        <w:numId w:val="25"/>
      </w:numPr>
    </w:pPr>
  </w:style>
  <w:style w:type="paragraph" w:styleId="ListNumber3">
    <w:name w:val="List Number 3"/>
    <w:basedOn w:val="Normal"/>
    <w:semiHidden/>
    <w:pPr>
      <w:numPr>
        <w:numId w:val="26"/>
      </w:numPr>
    </w:pPr>
  </w:style>
  <w:style w:type="paragraph" w:styleId="ListNumber4">
    <w:name w:val="List Number 4"/>
    <w:basedOn w:val="Normal"/>
    <w:semiHidden/>
    <w:pPr>
      <w:numPr>
        <w:numId w:val="27"/>
      </w:numPr>
    </w:pPr>
  </w:style>
  <w:style w:type="paragraph" w:styleId="ListNumber5">
    <w:name w:val="List Number 5"/>
    <w:basedOn w:val="Normal"/>
    <w:semiHidden/>
    <w:pPr>
      <w:numPr>
        <w:numId w:val="28"/>
      </w:numPr>
    </w:pPr>
  </w:style>
  <w:style w:type="character" w:styleId="Strong">
    <w:name w:val="Strong"/>
    <w:qFormat/>
    <w:rPr>
      <w:b/>
      <w:bCs/>
    </w:rPr>
  </w:style>
  <w:style w:type="table" w:styleId="Table3Deffects1">
    <w:name w:val="Table 3D effects 1"/>
    <w:basedOn w:val="TableNormal"/>
    <w:semiHidden/>
    <w:pPr>
      <w:spacing w:before="160" w:after="16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before="160" w:after="16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before="160" w:after="16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before="160" w:after="16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before="160" w:after="16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before="160" w:after="16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before="160" w:after="16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before="160" w:after="16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before="160" w:after="16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before="160" w:after="16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before="160" w:after="16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before="160" w:after="16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before="160" w:after="16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before="160" w:after="16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before="160" w:after="16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before="160" w:after="16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pPr>
      <w:spacing w:before="160" w:after="16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before="160" w:after="16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before="160" w:after="16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before="160" w:after="16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before="160" w:after="16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before="160" w:after="16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Simple1">
    <w:name w:val="Table Simple 1"/>
    <w:basedOn w:val="TableNormal"/>
    <w:semiHidden/>
    <w:pPr>
      <w:spacing w:before="160" w:after="16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before="160" w:after="16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before="160" w:after="16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Theme">
    <w:name w:val="Table Theme"/>
    <w:basedOn w:val="TableNormal"/>
    <w:semiHidden/>
    <w:pPr>
      <w:spacing w:before="160" w:after="1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pPr>
      <w:spacing w:before="160" w:after="16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before="160" w:after="16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before="160" w:after="16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ableBullet3">
    <w:name w:val="Table Bullet 3"/>
    <w:rsid w:val="00602BDC"/>
    <w:pPr>
      <w:numPr>
        <w:numId w:val="29"/>
      </w:numPr>
      <w:tabs>
        <w:tab w:val="clear" w:pos="646"/>
        <w:tab w:val="num" w:pos="663"/>
      </w:tabs>
      <w:spacing w:before="40" w:after="40"/>
      <w:ind w:left="677" w:hanging="187"/>
    </w:pPr>
    <w:rPr>
      <w:rFonts w:ascii="Arial" w:hAnsi="Arial" w:cs="Arial"/>
    </w:rPr>
  </w:style>
  <w:style w:type="paragraph" w:customStyle="1" w:styleId="CodeListing">
    <w:name w:val="Code Listing"/>
    <w:basedOn w:val="BodyText"/>
    <w:rsid w:val="00656C86"/>
    <w:pPr>
      <w:pBdr>
        <w:left w:val="single" w:sz="6" w:space="4" w:color="auto"/>
      </w:pBdr>
      <w:ind w:left="720"/>
    </w:pPr>
    <w:rPr>
      <w:rFonts w:ascii="Courier New" w:hAnsi="Courier New"/>
      <w:sz w:val="20"/>
    </w:rPr>
  </w:style>
  <w:style w:type="character" w:styleId="CommentReference">
    <w:name w:val="annotation reference"/>
    <w:semiHidden/>
    <w:rsid w:val="00771BCB"/>
    <w:rPr>
      <w:sz w:val="16"/>
      <w:szCs w:val="16"/>
    </w:rPr>
  </w:style>
  <w:style w:type="paragraph" w:styleId="CommentText">
    <w:name w:val="annotation text"/>
    <w:basedOn w:val="Normal"/>
    <w:semiHidden/>
    <w:rsid w:val="00771BCB"/>
    <w:rPr>
      <w:sz w:val="20"/>
    </w:rPr>
  </w:style>
  <w:style w:type="paragraph" w:styleId="CommentSubject">
    <w:name w:val="annotation subject"/>
    <w:basedOn w:val="CommentText"/>
    <w:next w:val="CommentText"/>
    <w:semiHidden/>
    <w:rsid w:val="00771BCB"/>
    <w:rPr>
      <w:b/>
      <w:bCs/>
    </w:rPr>
  </w:style>
  <w:style w:type="paragraph" w:styleId="BalloonText">
    <w:name w:val="Balloon Text"/>
    <w:basedOn w:val="Normal"/>
    <w:semiHidden/>
    <w:rsid w:val="00771BCB"/>
    <w:rPr>
      <w:rFonts w:ascii="Tahoma" w:hAnsi="Tahoma" w:cs="Tahoma"/>
      <w:sz w:val="16"/>
      <w:szCs w:val="16"/>
    </w:rPr>
  </w:style>
  <w:style w:type="paragraph" w:styleId="Revision">
    <w:name w:val="Revision"/>
    <w:hidden/>
    <w:uiPriority w:val="71"/>
    <w:rsid w:val="00AF046E"/>
    <w:rPr>
      <w:sz w:val="24"/>
    </w:rPr>
  </w:style>
  <w:style w:type="character" w:customStyle="1" w:styleId="apple-converted-space">
    <w:name w:val="apple-converted-space"/>
    <w:basedOn w:val="DefaultParagraphFont"/>
    <w:rsid w:val="006E1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866263">
      <w:bodyDiv w:val="1"/>
      <w:marLeft w:val="0"/>
      <w:marRight w:val="0"/>
      <w:marTop w:val="0"/>
      <w:marBottom w:val="0"/>
      <w:divBdr>
        <w:top w:val="none" w:sz="0" w:space="0" w:color="auto"/>
        <w:left w:val="none" w:sz="0" w:space="0" w:color="auto"/>
        <w:bottom w:val="none" w:sz="0" w:space="0" w:color="auto"/>
        <w:right w:val="none" w:sz="0" w:space="0" w:color="auto"/>
      </w:divBdr>
    </w:div>
    <w:div w:id="1083842764">
      <w:bodyDiv w:val="1"/>
      <w:marLeft w:val="0"/>
      <w:marRight w:val="0"/>
      <w:marTop w:val="0"/>
      <w:marBottom w:val="0"/>
      <w:divBdr>
        <w:top w:val="none" w:sz="0" w:space="0" w:color="auto"/>
        <w:left w:val="none" w:sz="0" w:space="0" w:color="auto"/>
        <w:bottom w:val="none" w:sz="0" w:space="0" w:color="auto"/>
        <w:right w:val="none" w:sz="0" w:space="0" w:color="auto"/>
      </w:divBdr>
      <w:divsChild>
        <w:div w:id="1399206317">
          <w:marLeft w:val="0"/>
          <w:marRight w:val="0"/>
          <w:marTop w:val="0"/>
          <w:marBottom w:val="0"/>
          <w:divBdr>
            <w:top w:val="none" w:sz="0" w:space="0" w:color="auto"/>
            <w:left w:val="none" w:sz="0" w:space="0" w:color="auto"/>
            <w:bottom w:val="none" w:sz="0" w:space="0" w:color="auto"/>
            <w:right w:val="none" w:sz="0" w:space="0" w:color="auto"/>
          </w:divBdr>
          <w:divsChild>
            <w:div w:id="1526869828">
              <w:marLeft w:val="0"/>
              <w:marRight w:val="0"/>
              <w:marTop w:val="0"/>
              <w:marBottom w:val="0"/>
              <w:divBdr>
                <w:top w:val="single" w:sz="6" w:space="0" w:color="D6D6D6"/>
                <w:left w:val="single" w:sz="6" w:space="0" w:color="D6D6D6"/>
                <w:bottom w:val="single" w:sz="6" w:space="0" w:color="D6D6D6"/>
                <w:right w:val="single" w:sz="6" w:space="0" w:color="D6D6D6"/>
              </w:divBdr>
              <w:divsChild>
                <w:div w:id="15318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577546">
      <w:bodyDiv w:val="1"/>
      <w:marLeft w:val="0"/>
      <w:marRight w:val="0"/>
      <w:marTop w:val="0"/>
      <w:marBottom w:val="0"/>
      <w:divBdr>
        <w:top w:val="none" w:sz="0" w:space="0" w:color="auto"/>
        <w:left w:val="none" w:sz="0" w:space="0" w:color="auto"/>
        <w:bottom w:val="none" w:sz="0" w:space="0" w:color="auto"/>
        <w:right w:val="none" w:sz="0" w:space="0" w:color="auto"/>
      </w:divBdr>
      <w:divsChild>
        <w:div w:id="834684572">
          <w:marLeft w:val="8"/>
          <w:marRight w:val="8"/>
          <w:marTop w:val="0"/>
          <w:marBottom w:val="0"/>
          <w:divBdr>
            <w:top w:val="none" w:sz="0" w:space="0" w:color="auto"/>
            <w:left w:val="none" w:sz="0" w:space="0" w:color="auto"/>
            <w:bottom w:val="none" w:sz="0" w:space="0" w:color="auto"/>
            <w:right w:val="none" w:sz="0" w:space="0" w:color="auto"/>
          </w:divBdr>
          <w:divsChild>
            <w:div w:id="91851832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21847129">
      <w:bodyDiv w:val="1"/>
      <w:marLeft w:val="0"/>
      <w:marRight w:val="0"/>
      <w:marTop w:val="0"/>
      <w:marBottom w:val="0"/>
      <w:divBdr>
        <w:top w:val="none" w:sz="0" w:space="0" w:color="auto"/>
        <w:left w:val="none" w:sz="0" w:space="0" w:color="auto"/>
        <w:bottom w:val="none" w:sz="0" w:space="0" w:color="auto"/>
        <w:right w:val="none" w:sz="0" w:space="0" w:color="auto"/>
      </w:divBdr>
    </w:div>
    <w:div w:id="1894803542">
      <w:bodyDiv w:val="1"/>
      <w:marLeft w:val="0"/>
      <w:marRight w:val="0"/>
      <w:marTop w:val="0"/>
      <w:marBottom w:val="0"/>
      <w:divBdr>
        <w:top w:val="none" w:sz="0" w:space="0" w:color="auto"/>
        <w:left w:val="none" w:sz="0" w:space="0" w:color="auto"/>
        <w:bottom w:val="none" w:sz="0" w:space="0" w:color="auto"/>
        <w:right w:val="none" w:sz="0" w:space="0" w:color="auto"/>
      </w:divBdr>
      <w:divsChild>
        <w:div w:id="501622609">
          <w:marLeft w:val="0"/>
          <w:marRight w:val="0"/>
          <w:marTop w:val="0"/>
          <w:marBottom w:val="0"/>
          <w:divBdr>
            <w:top w:val="none" w:sz="0" w:space="0" w:color="auto"/>
            <w:left w:val="none" w:sz="0" w:space="0" w:color="auto"/>
            <w:bottom w:val="none" w:sz="0" w:space="0" w:color="auto"/>
            <w:right w:val="none" w:sz="0" w:space="0" w:color="auto"/>
          </w:divBdr>
          <w:divsChild>
            <w:div w:id="772553756">
              <w:marLeft w:val="0"/>
              <w:marRight w:val="0"/>
              <w:marTop w:val="0"/>
              <w:marBottom w:val="0"/>
              <w:divBdr>
                <w:top w:val="single" w:sz="6" w:space="0" w:color="D6D6D6"/>
                <w:left w:val="single" w:sz="6" w:space="0" w:color="D6D6D6"/>
                <w:bottom w:val="single" w:sz="6" w:space="0" w:color="D6D6D6"/>
                <w:right w:val="single" w:sz="6" w:space="0" w:color="D6D6D6"/>
              </w:divBdr>
              <w:divsChild>
                <w:div w:id="37076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2.xml"/><Relationship Id="rId26" Type="http://schemas.openxmlformats.org/officeDocument/2006/relationships/hyperlink" Target="http://www.cs.umd.edu/users/basili/publications/journals/J60.pdf" TargetMode="Externa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hyperlink" Target="http://java.sun.com/j2se/javadoc/writingdoccomment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hyperlink" Target="http://www-03.ibm.com/able/access_ibm/disability.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maven.apache.org/maven-1.x/using/bestpractices.html"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http://www.onjava.com/lpt/a/4345" TargetMode="External"/><Relationship Id="rId28" Type="http://schemas.openxmlformats.org/officeDocument/2006/relationships/hyperlink" Target="http://www-03.ibm.com/able/guidelines/software/accesssoftware.html" TargetMode="External"/><Relationship Id="rId10" Type="http://schemas.microsoft.com/office/2007/relationships/stylesWithEffects" Target="stylesWithEffects.xml"/><Relationship Id="rId19" Type="http://schemas.openxmlformats.org/officeDocument/2006/relationships/header" Target="header3.xm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yperlink" Target="http://g.oswego.edu/dl/html/javaCodingStd.html%20" TargetMode="External"/><Relationship Id="rId27" Type="http://schemas.openxmlformats.org/officeDocument/2006/relationships/image" Target="media/image1.emf"/><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662482be-791f-46d4-86b5-fac5be26931c" ContentTypeId="0x0101" PreviousValue="false"/>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DDD3990449038418B74C7857B828C87" ma:contentTypeVersion="2" ma:contentTypeDescription="Create a new document." ma:contentTypeScope="" ma:versionID="f45d60c7d0bfc70d97291eb25b2c7634">
  <xsd:schema xmlns:xsd="http://www.w3.org/2001/XMLSchema" xmlns:xs="http://www.w3.org/2001/XMLSchema" xmlns:p="http://schemas.microsoft.com/office/2006/metadata/properties" xmlns:ns1="http://schemas.microsoft.com/sharepoint/v3" xmlns:ns2="c0a539e5-cd07-4dc1-ab3b-82065fc22058" xmlns:ns3="74a3bfb8-b485-404d-b239-fcd20aed6cea" xmlns:ns4="23b15f56-a4dd-4551-b892-c7213c58420e" xmlns:ns5="40430809-77d0-4002-a089-4212c65e92a5" targetNamespace="http://schemas.microsoft.com/office/2006/metadata/properties" ma:root="true" ma:fieldsID="5a5aebcb1dccea43f0fca2a085eec5e1" ns1:_="" ns2:_="" ns3:_="" ns4:_="" ns5:_="">
    <xsd:import namespace="http://schemas.microsoft.com/sharepoint/v3"/>
    <xsd:import namespace="c0a539e5-cd07-4dc1-ab3b-82065fc22058"/>
    <xsd:import namespace="74a3bfb8-b485-404d-b239-fcd20aed6cea"/>
    <xsd:import namespace="23b15f56-a4dd-4551-b892-c7213c58420e"/>
    <xsd:import namespace="40430809-77d0-4002-a089-4212c65e92a5"/>
    <xsd:element name="properties">
      <xsd:complexType>
        <xsd:sequence>
          <xsd:element name="documentManagement">
            <xsd:complexType>
              <xsd:all>
                <xsd:element ref="ns2:_dlc_DocId" minOccurs="0"/>
                <xsd:element ref="ns2:_dlc_DocIdUrl" minOccurs="0"/>
                <xsd:element ref="ns2:_dlc_DocIdPersistId" minOccurs="0"/>
                <xsd:element ref="ns1:RoutingRuleDescription"/>
                <xsd:element ref="ns3:PPSMA_Description"/>
                <xsd:element ref="ns4:Architecture_x0020_Keywords0" minOccurs="0"/>
                <xsd:element ref="ns5:TaxCatchAll" minOccurs="0"/>
                <xsd:element ref="ns5: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11" ma:displayName="Description-DO NOT USE" ma: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a539e5-cd07-4dc1-ab3b-82065fc2205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4a3bfb8-b485-404d-b239-fcd20aed6cea" elementFormDefault="qualified">
    <xsd:import namespace="http://schemas.microsoft.com/office/2006/documentManagement/types"/>
    <xsd:import namespace="http://schemas.microsoft.com/office/infopath/2007/PartnerControls"/>
    <xsd:element name="PPSMA_Description" ma:index="12" ma:displayName="Description" ma:description="Description of item" ma:internalName="PPSMA_Description" ma:readOnly="false">
      <xsd:simpleType>
        <xsd:restriction base="dms:Note">
          <xsd:maxLength value="4000"/>
        </xsd:restriction>
      </xsd:simpleType>
    </xsd:element>
  </xsd:schema>
  <xsd:schema xmlns:xsd="http://www.w3.org/2001/XMLSchema" xmlns:xs="http://www.w3.org/2001/XMLSchema" xmlns:dms="http://schemas.microsoft.com/office/2006/documentManagement/types" xmlns:pc="http://schemas.microsoft.com/office/infopath/2007/PartnerControls" targetNamespace="23b15f56-a4dd-4551-b892-c7213c58420e" elementFormDefault="qualified">
    <xsd:import namespace="http://schemas.microsoft.com/office/2006/documentManagement/types"/>
    <xsd:import namespace="http://schemas.microsoft.com/office/infopath/2007/PartnerControls"/>
    <xsd:element name="Architecture_x0020_Keywords0" ma:index="13" nillable="true" ma:displayName="Architecture Keywords" ma:default="Miscellaneous" ma:internalName="Architecture_x0020_Keywords0" ma:readOnly="false" ma:requiredMultiChoice="true">
      <xsd:complexType>
        <xsd:complexContent>
          <xsd:extension base="dms:MultiChoice">
            <xsd:sequence>
              <xsd:element name="Value" maxOccurs="unbounded" minOccurs="0" nillable="true">
                <xsd:simpleType>
                  <xsd:restriction base="dms:Choice">
                    <xsd:enumeration value="Data"/>
                    <xsd:enumeration value="Delivery Support"/>
                    <xsd:enumeration value="EBTS"/>
                    <xsd:enumeration value="Governance"/>
                    <xsd:enumeration value="IADEG"/>
                    <xsd:enumeration value="Interfaces"/>
                    <xsd:enumeration value="Identity Exchange Messaging (IXM)"/>
                    <xsd:enumeration value="Miscellaneous"/>
                    <xsd:enumeration value="Network"/>
                    <xsd:enumeration value="Prototypes"/>
                    <xsd:enumeration value="Security"/>
                    <xsd:enumeration value="Stakeholders"/>
                    <xsd:enumeration value="Services"/>
                    <xsd:enumeration value="Technical Architecture"/>
                    <xsd:enumeration value="Transition Planning"/>
                    <xsd:enumeration value="US-VISIT Applications"/>
                    <xsd:enumeration value="White Paper"/>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0430809-77d0-4002-a089-4212c65e92a5" elementFormDefault="qualified">
    <xsd:import namespace="http://schemas.microsoft.com/office/2006/documentManagement/types"/>
    <xsd:import namespace="http://schemas.microsoft.com/office/infopath/2007/PartnerControls"/>
    <xsd:element name="TaxCatchAll" ma:index="14" nillable="true" ma:displayName="Taxonomy Catch All Column" ma:description="" ma:hidden="true" ma:list="{c1172106-4f2f-459c-9d1a-458449920ea6}" ma:internalName="TaxCatchAll" ma:showField="CatchAllData" ma:web="5bc81b02-231f-46df-8325-653bddb20d5f">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description="" ma:hidden="true" ma:list="{c1172106-4f2f-459c-9d1a-458449920ea6}" ma:internalName="TaxCatchAllLabel" ma:readOnly="true" ma:showField="CatchAllDataLabel" ma:web="5bc81b02-231f-46df-8325-653bddb20d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6.xml><?xml version="1.0" encoding="utf-8"?>
<p:properties xmlns:p="http://schemas.microsoft.com/office/2006/metadata/properties" xmlns:xsi="http://www.w3.org/2001/XMLSchema-instance" xmlns:pc="http://schemas.microsoft.com/office/infopath/2007/PartnerControls">
  <documentManagement>
    <Architecture_x0020_Keywords0 xmlns="23b15f56-a4dd-4551-b892-c7213c58420e"/>
    <RoutingRuleDescription xmlns="http://schemas.microsoft.com/sharepoint/v3"/>
    <TaxCatchAll xmlns="40430809-77d0-4002-a089-4212c65e92a5"/>
    <_dlc_DocIdPersistId xmlns="c0a539e5-cd07-4dc1-ab3b-82065fc22058" xsi:nil="true"/>
    <PPSMA_Description xmlns="74a3bfb8-b485-404d-b239-fcd20aed6cea"/>
  </documentManagement>
</p:properti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66617-A203-4272-BA3E-BFD394007900}">
  <ds:schemaRefs>
    <ds:schemaRef ds:uri="Microsoft.SharePoint.Taxonomy.ContentTypeSync"/>
  </ds:schemaRefs>
</ds:datastoreItem>
</file>

<file path=customXml/itemProps2.xml><?xml version="1.0" encoding="utf-8"?>
<ds:datastoreItem xmlns:ds="http://schemas.openxmlformats.org/officeDocument/2006/customXml" ds:itemID="{B390DE54-9613-4E39-9AC1-D094940C4695}">
  <ds:schemaRefs>
    <ds:schemaRef ds:uri="http://schemas.microsoft.com/office/2006/metadata/longProperties"/>
  </ds:schemaRefs>
</ds:datastoreItem>
</file>

<file path=customXml/itemProps3.xml><?xml version="1.0" encoding="utf-8"?>
<ds:datastoreItem xmlns:ds="http://schemas.openxmlformats.org/officeDocument/2006/customXml" ds:itemID="{32650480-256A-49E3-AD3A-E24022A4FB50}">
  <ds:schemaRefs>
    <ds:schemaRef ds:uri="http://schemas.microsoft.com/sharepoint/v3/contenttype/forms"/>
  </ds:schemaRefs>
</ds:datastoreItem>
</file>

<file path=customXml/itemProps4.xml><?xml version="1.0" encoding="utf-8"?>
<ds:datastoreItem xmlns:ds="http://schemas.openxmlformats.org/officeDocument/2006/customXml" ds:itemID="{889FBCA8-AE6C-4E6F-800A-DBD71E568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a539e5-cd07-4dc1-ab3b-82065fc22058"/>
    <ds:schemaRef ds:uri="74a3bfb8-b485-404d-b239-fcd20aed6cea"/>
    <ds:schemaRef ds:uri="23b15f56-a4dd-4551-b892-c7213c58420e"/>
    <ds:schemaRef ds:uri="40430809-77d0-4002-a089-4212c65e9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56A743F-5027-4700-BF41-C7223CC20D1F}">
  <ds:schemaRefs>
    <ds:schemaRef ds:uri="http://schemas.microsoft.com/office/infopath/2007/PartnerControls"/>
    <ds:schemaRef ds:uri="http://purl.org/dc/dcmitype/"/>
    <ds:schemaRef ds:uri="http://schemas.openxmlformats.org/package/2006/metadata/core-properties"/>
    <ds:schemaRef ds:uri="http://purl.org/dc/elements/1.1/"/>
    <ds:schemaRef ds:uri="http://www.w3.org/XML/1998/namespace"/>
    <ds:schemaRef ds:uri="http://schemas.microsoft.com/sharepoint/v3"/>
    <ds:schemaRef ds:uri="40430809-77d0-4002-a089-4212c65e92a5"/>
    <ds:schemaRef ds:uri="http://schemas.microsoft.com/office/2006/documentManagement/types"/>
    <ds:schemaRef ds:uri="c0a539e5-cd07-4dc1-ab3b-82065fc22058"/>
    <ds:schemaRef ds:uri="http://purl.org/dc/terms/"/>
    <ds:schemaRef ds:uri="74a3bfb8-b485-404d-b239-fcd20aed6cea"/>
    <ds:schemaRef ds:uri="23b15f56-a4dd-4551-b892-c7213c58420e"/>
    <ds:schemaRef ds:uri="http://schemas.microsoft.com/office/2006/metadata/properties"/>
  </ds:schemaRefs>
</ds:datastoreItem>
</file>

<file path=customXml/itemProps6.xml><?xml version="1.0" encoding="utf-8"?>
<ds:datastoreItem xmlns:ds="http://schemas.openxmlformats.org/officeDocument/2006/customXml" ds:itemID="{0D297F09-B3DB-4AB3-9E6C-DEBEA7E287B8}">
  <ds:schemaRefs>
    <ds:schemaRef ds:uri="http://schemas.microsoft.com/office/2006/metadata/properties"/>
    <ds:schemaRef ds:uri="http://schemas.microsoft.com/office/infopath/2007/PartnerControls"/>
    <ds:schemaRef ds:uri="23b15f56-a4dd-4551-b892-c7213c58420e"/>
    <ds:schemaRef ds:uri="http://schemas.microsoft.com/sharepoint/v3"/>
    <ds:schemaRef ds:uri="40430809-77d0-4002-a089-4212c65e92a5"/>
    <ds:schemaRef ds:uri="c0a539e5-cd07-4dc1-ab3b-82065fc22058"/>
    <ds:schemaRef ds:uri="74a3bfb8-b485-404d-b239-fcd20aed6cea"/>
  </ds:schemaRefs>
</ds:datastoreItem>
</file>

<file path=customXml/itemProps7.xml><?xml version="1.0" encoding="utf-8"?>
<ds:datastoreItem xmlns:ds="http://schemas.openxmlformats.org/officeDocument/2006/customXml" ds:itemID="{7C16EFC6-E3BD-4677-A336-10C7757B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50</Pages>
  <Words>9012</Words>
  <Characters>93536</Characters>
  <Application>Microsoft Office Word</Application>
  <DocSecurity>0</DocSecurity>
  <Lines>779</Lines>
  <Paragraphs>204</Paragraphs>
  <ScaleCrop>false</ScaleCrop>
  <HeadingPairs>
    <vt:vector size="2" baseType="variant">
      <vt:variant>
        <vt:lpstr>Title</vt:lpstr>
      </vt:variant>
      <vt:variant>
        <vt:i4>1</vt:i4>
      </vt:variant>
    </vt:vector>
  </HeadingPairs>
  <TitlesOfParts>
    <vt:vector size="1" baseType="lpstr">
      <vt:lpstr/>
    </vt:vector>
  </TitlesOfParts>
  <Company>pec</Company>
  <LinksUpToDate>false</LinksUpToDate>
  <CharactersWithSpaces>102344</CharactersWithSpaces>
  <SharedDoc>false</SharedDoc>
  <HLinks>
    <vt:vector size="612" baseType="variant">
      <vt:variant>
        <vt:i4>2686990</vt:i4>
      </vt:variant>
      <vt:variant>
        <vt:i4>609</vt:i4>
      </vt:variant>
      <vt:variant>
        <vt:i4>0</vt:i4>
      </vt:variant>
      <vt:variant>
        <vt:i4>5</vt:i4>
      </vt:variant>
      <vt:variant>
        <vt:lpwstr>http://www-03.ibm.com/able/access_ibm/disability.html</vt:lpwstr>
      </vt:variant>
      <vt:variant>
        <vt:lpwstr/>
      </vt:variant>
      <vt:variant>
        <vt:i4>4063352</vt:i4>
      </vt:variant>
      <vt:variant>
        <vt:i4>606</vt:i4>
      </vt:variant>
      <vt:variant>
        <vt:i4>0</vt:i4>
      </vt:variant>
      <vt:variant>
        <vt:i4>5</vt:i4>
      </vt:variant>
      <vt:variant>
        <vt:lpwstr>http://www-03.ibm.com/able/guidelines/software/accesssoftware.html</vt:lpwstr>
      </vt:variant>
      <vt:variant>
        <vt:lpwstr/>
      </vt:variant>
      <vt:variant>
        <vt:i4>7143473</vt:i4>
      </vt:variant>
      <vt:variant>
        <vt:i4>603</vt:i4>
      </vt:variant>
      <vt:variant>
        <vt:i4>0</vt:i4>
      </vt:variant>
      <vt:variant>
        <vt:i4>5</vt:i4>
      </vt:variant>
      <vt:variant>
        <vt:lpwstr>http://www.section508.gov/internet-accessibility-policy</vt:lpwstr>
      </vt:variant>
      <vt:variant>
        <vt:lpwstr/>
      </vt:variant>
      <vt:variant>
        <vt:i4>1245205</vt:i4>
      </vt:variant>
      <vt:variant>
        <vt:i4>564</vt:i4>
      </vt:variant>
      <vt:variant>
        <vt:i4>0</vt:i4>
      </vt:variant>
      <vt:variant>
        <vt:i4>5</vt:i4>
      </vt:variant>
      <vt:variant>
        <vt:lpwstr>../../../../Users/Robin/AppData/Roaming/Microsoft/Word/www.onjava.com</vt:lpwstr>
      </vt:variant>
      <vt:variant>
        <vt:lpwstr/>
      </vt:variant>
      <vt:variant>
        <vt:i4>2883592</vt:i4>
      </vt:variant>
      <vt:variant>
        <vt:i4>561</vt:i4>
      </vt:variant>
      <vt:variant>
        <vt:i4>0</vt:i4>
      </vt:variant>
      <vt:variant>
        <vt:i4>5</vt:i4>
      </vt:variant>
      <vt:variant>
        <vt:lpwstr>http://satc.gsfc.nasa.gov/support/OSMASAS_SEP01/Principal_Components_of_Orthogonal_Object_Oriented_Metrics.pdf</vt:lpwstr>
      </vt:variant>
      <vt:variant>
        <vt:lpwstr/>
      </vt:variant>
      <vt:variant>
        <vt:i4>5242959</vt:i4>
      </vt:variant>
      <vt:variant>
        <vt:i4>558</vt:i4>
      </vt:variant>
      <vt:variant>
        <vt:i4>0</vt:i4>
      </vt:variant>
      <vt:variant>
        <vt:i4>5</vt:i4>
      </vt:variant>
      <vt:variant>
        <vt:lpwstr>http://www.cs.umd.edu/users/basili/publications/journals/J60.pdf</vt:lpwstr>
      </vt:variant>
      <vt:variant>
        <vt:lpwstr/>
      </vt:variant>
      <vt:variant>
        <vt:i4>5767181</vt:i4>
      </vt:variant>
      <vt:variant>
        <vt:i4>555</vt:i4>
      </vt:variant>
      <vt:variant>
        <vt:i4>0</vt:i4>
      </vt:variant>
      <vt:variant>
        <vt:i4>5</vt:i4>
      </vt:variant>
      <vt:variant>
        <vt:lpwstr>http://uweb.txstate.edu/~mg43/CS5391/Papers/Metrics/OOMetrics.pdf</vt:lpwstr>
      </vt:variant>
      <vt:variant>
        <vt:lpwstr/>
      </vt:variant>
      <vt:variant>
        <vt:i4>6881303</vt:i4>
      </vt:variant>
      <vt:variant>
        <vt:i4>552</vt:i4>
      </vt:variant>
      <vt:variant>
        <vt:i4>0</vt:i4>
      </vt:variant>
      <vt:variant>
        <vt:i4>5</vt:i4>
      </vt:variant>
      <vt:variant>
        <vt:lpwstr>http://satc.gsfc.nasa.gov/support/STC_APR98/apply_oo/apply_oo.html</vt:lpwstr>
      </vt:variant>
      <vt:variant>
        <vt:lpwstr/>
      </vt:variant>
      <vt:variant>
        <vt:i4>2293870</vt:i4>
      </vt:variant>
      <vt:variant>
        <vt:i4>549</vt:i4>
      </vt:variant>
      <vt:variant>
        <vt:i4>0</vt:i4>
      </vt:variant>
      <vt:variant>
        <vt:i4>5</vt:i4>
      </vt:variant>
      <vt:variant>
        <vt:lpwstr>http://www.junit.org/index.htm</vt:lpwstr>
      </vt:variant>
      <vt:variant>
        <vt:lpwstr/>
      </vt:variant>
      <vt:variant>
        <vt:i4>4063293</vt:i4>
      </vt:variant>
      <vt:variant>
        <vt:i4>546</vt:i4>
      </vt:variant>
      <vt:variant>
        <vt:i4>0</vt:i4>
      </vt:variant>
      <vt:variant>
        <vt:i4>5</vt:i4>
      </vt:variant>
      <vt:variant>
        <vt:lpwstr>http://java.sun.com/j2se/javadoc/index.html</vt:lpwstr>
      </vt:variant>
      <vt:variant>
        <vt:lpwstr/>
      </vt:variant>
      <vt:variant>
        <vt:i4>65564</vt:i4>
      </vt:variant>
      <vt:variant>
        <vt:i4>543</vt:i4>
      </vt:variant>
      <vt:variant>
        <vt:i4>0</vt:i4>
      </vt:variant>
      <vt:variant>
        <vt:i4>5</vt:i4>
      </vt:variant>
      <vt:variant>
        <vt:lpwstr>http://java.sun.com/j2se/javadoc/writingdoccomments/</vt:lpwstr>
      </vt:variant>
      <vt:variant>
        <vt:lpwstr/>
      </vt:variant>
      <vt:variant>
        <vt:i4>6619259</vt:i4>
      </vt:variant>
      <vt:variant>
        <vt:i4>540</vt:i4>
      </vt:variant>
      <vt:variant>
        <vt:i4>0</vt:i4>
      </vt:variant>
      <vt:variant>
        <vt:i4>5</vt:i4>
      </vt:variant>
      <vt:variant>
        <vt:lpwstr>http://maven.apache.org/maven-1.x/using/bestpractices.html</vt:lpwstr>
      </vt:variant>
      <vt:variant>
        <vt:lpwstr/>
      </vt:variant>
      <vt:variant>
        <vt:i4>4194377</vt:i4>
      </vt:variant>
      <vt:variant>
        <vt:i4>537</vt:i4>
      </vt:variant>
      <vt:variant>
        <vt:i4>0</vt:i4>
      </vt:variant>
      <vt:variant>
        <vt:i4>5</vt:i4>
      </vt:variant>
      <vt:variant>
        <vt:lpwstr>http://www.onjava.com/lpt/a/4345</vt:lpwstr>
      </vt:variant>
      <vt:variant>
        <vt:lpwstr/>
      </vt:variant>
      <vt:variant>
        <vt:i4>3342458</vt:i4>
      </vt:variant>
      <vt:variant>
        <vt:i4>534</vt:i4>
      </vt:variant>
      <vt:variant>
        <vt:i4>0</vt:i4>
      </vt:variant>
      <vt:variant>
        <vt:i4>5</vt:i4>
      </vt:variant>
      <vt:variant>
        <vt:lpwstr>http://g.oswego.edu/dl/html/javaCodingStd.html</vt:lpwstr>
      </vt:variant>
      <vt:variant>
        <vt:lpwstr/>
      </vt:variant>
      <vt:variant>
        <vt:i4>3932268</vt:i4>
      </vt:variant>
      <vt:variant>
        <vt:i4>531</vt:i4>
      </vt:variant>
      <vt:variant>
        <vt:i4>0</vt:i4>
      </vt:variant>
      <vt:variant>
        <vt:i4>5</vt:i4>
      </vt:variant>
      <vt:variant>
        <vt:lpwstr>http://java.sun.com/docs/codeconv/html/CodeConvTOC.doc.html</vt:lpwstr>
      </vt:variant>
      <vt:variant>
        <vt:lpwstr/>
      </vt:variant>
      <vt:variant>
        <vt:i4>1310773</vt:i4>
      </vt:variant>
      <vt:variant>
        <vt:i4>524</vt:i4>
      </vt:variant>
      <vt:variant>
        <vt:i4>0</vt:i4>
      </vt:variant>
      <vt:variant>
        <vt:i4>5</vt:i4>
      </vt:variant>
      <vt:variant>
        <vt:lpwstr/>
      </vt:variant>
      <vt:variant>
        <vt:lpwstr>_Toc273023672</vt:lpwstr>
      </vt:variant>
      <vt:variant>
        <vt:i4>1310773</vt:i4>
      </vt:variant>
      <vt:variant>
        <vt:i4>515</vt:i4>
      </vt:variant>
      <vt:variant>
        <vt:i4>0</vt:i4>
      </vt:variant>
      <vt:variant>
        <vt:i4>5</vt:i4>
      </vt:variant>
      <vt:variant>
        <vt:lpwstr/>
      </vt:variant>
      <vt:variant>
        <vt:lpwstr>_Toc273023671</vt:lpwstr>
      </vt:variant>
      <vt:variant>
        <vt:i4>1310773</vt:i4>
      </vt:variant>
      <vt:variant>
        <vt:i4>509</vt:i4>
      </vt:variant>
      <vt:variant>
        <vt:i4>0</vt:i4>
      </vt:variant>
      <vt:variant>
        <vt:i4>5</vt:i4>
      </vt:variant>
      <vt:variant>
        <vt:lpwstr/>
      </vt:variant>
      <vt:variant>
        <vt:lpwstr>_Toc273023670</vt:lpwstr>
      </vt:variant>
      <vt:variant>
        <vt:i4>1376309</vt:i4>
      </vt:variant>
      <vt:variant>
        <vt:i4>503</vt:i4>
      </vt:variant>
      <vt:variant>
        <vt:i4>0</vt:i4>
      </vt:variant>
      <vt:variant>
        <vt:i4>5</vt:i4>
      </vt:variant>
      <vt:variant>
        <vt:lpwstr/>
      </vt:variant>
      <vt:variant>
        <vt:lpwstr>_Toc273023669</vt:lpwstr>
      </vt:variant>
      <vt:variant>
        <vt:i4>1376309</vt:i4>
      </vt:variant>
      <vt:variant>
        <vt:i4>497</vt:i4>
      </vt:variant>
      <vt:variant>
        <vt:i4>0</vt:i4>
      </vt:variant>
      <vt:variant>
        <vt:i4>5</vt:i4>
      </vt:variant>
      <vt:variant>
        <vt:lpwstr/>
      </vt:variant>
      <vt:variant>
        <vt:lpwstr>_Toc273023668</vt:lpwstr>
      </vt:variant>
      <vt:variant>
        <vt:i4>1376309</vt:i4>
      </vt:variant>
      <vt:variant>
        <vt:i4>491</vt:i4>
      </vt:variant>
      <vt:variant>
        <vt:i4>0</vt:i4>
      </vt:variant>
      <vt:variant>
        <vt:i4>5</vt:i4>
      </vt:variant>
      <vt:variant>
        <vt:lpwstr/>
      </vt:variant>
      <vt:variant>
        <vt:lpwstr>_Toc273023667</vt:lpwstr>
      </vt:variant>
      <vt:variant>
        <vt:i4>1376309</vt:i4>
      </vt:variant>
      <vt:variant>
        <vt:i4>485</vt:i4>
      </vt:variant>
      <vt:variant>
        <vt:i4>0</vt:i4>
      </vt:variant>
      <vt:variant>
        <vt:i4>5</vt:i4>
      </vt:variant>
      <vt:variant>
        <vt:lpwstr/>
      </vt:variant>
      <vt:variant>
        <vt:lpwstr>_Toc273023666</vt:lpwstr>
      </vt:variant>
      <vt:variant>
        <vt:i4>1376309</vt:i4>
      </vt:variant>
      <vt:variant>
        <vt:i4>479</vt:i4>
      </vt:variant>
      <vt:variant>
        <vt:i4>0</vt:i4>
      </vt:variant>
      <vt:variant>
        <vt:i4>5</vt:i4>
      </vt:variant>
      <vt:variant>
        <vt:lpwstr/>
      </vt:variant>
      <vt:variant>
        <vt:lpwstr>_Toc273023665</vt:lpwstr>
      </vt:variant>
      <vt:variant>
        <vt:i4>1507382</vt:i4>
      </vt:variant>
      <vt:variant>
        <vt:i4>470</vt:i4>
      </vt:variant>
      <vt:variant>
        <vt:i4>0</vt:i4>
      </vt:variant>
      <vt:variant>
        <vt:i4>5</vt:i4>
      </vt:variant>
      <vt:variant>
        <vt:lpwstr/>
      </vt:variant>
      <vt:variant>
        <vt:lpwstr>_Toc379186409</vt:lpwstr>
      </vt:variant>
      <vt:variant>
        <vt:i4>1507382</vt:i4>
      </vt:variant>
      <vt:variant>
        <vt:i4>464</vt:i4>
      </vt:variant>
      <vt:variant>
        <vt:i4>0</vt:i4>
      </vt:variant>
      <vt:variant>
        <vt:i4>5</vt:i4>
      </vt:variant>
      <vt:variant>
        <vt:lpwstr/>
      </vt:variant>
      <vt:variant>
        <vt:lpwstr>_Toc379186402</vt:lpwstr>
      </vt:variant>
      <vt:variant>
        <vt:i4>1507382</vt:i4>
      </vt:variant>
      <vt:variant>
        <vt:i4>458</vt:i4>
      </vt:variant>
      <vt:variant>
        <vt:i4>0</vt:i4>
      </vt:variant>
      <vt:variant>
        <vt:i4>5</vt:i4>
      </vt:variant>
      <vt:variant>
        <vt:lpwstr/>
      </vt:variant>
      <vt:variant>
        <vt:lpwstr>_Toc379186401</vt:lpwstr>
      </vt:variant>
      <vt:variant>
        <vt:i4>1507382</vt:i4>
      </vt:variant>
      <vt:variant>
        <vt:i4>452</vt:i4>
      </vt:variant>
      <vt:variant>
        <vt:i4>0</vt:i4>
      </vt:variant>
      <vt:variant>
        <vt:i4>5</vt:i4>
      </vt:variant>
      <vt:variant>
        <vt:lpwstr/>
      </vt:variant>
      <vt:variant>
        <vt:lpwstr>_Toc379186400</vt:lpwstr>
      </vt:variant>
      <vt:variant>
        <vt:i4>1966129</vt:i4>
      </vt:variant>
      <vt:variant>
        <vt:i4>446</vt:i4>
      </vt:variant>
      <vt:variant>
        <vt:i4>0</vt:i4>
      </vt:variant>
      <vt:variant>
        <vt:i4>5</vt:i4>
      </vt:variant>
      <vt:variant>
        <vt:lpwstr/>
      </vt:variant>
      <vt:variant>
        <vt:lpwstr>_Toc379186399</vt:lpwstr>
      </vt:variant>
      <vt:variant>
        <vt:i4>1966129</vt:i4>
      </vt:variant>
      <vt:variant>
        <vt:i4>440</vt:i4>
      </vt:variant>
      <vt:variant>
        <vt:i4>0</vt:i4>
      </vt:variant>
      <vt:variant>
        <vt:i4>5</vt:i4>
      </vt:variant>
      <vt:variant>
        <vt:lpwstr/>
      </vt:variant>
      <vt:variant>
        <vt:lpwstr>_Toc379186398</vt:lpwstr>
      </vt:variant>
      <vt:variant>
        <vt:i4>1966129</vt:i4>
      </vt:variant>
      <vt:variant>
        <vt:i4>434</vt:i4>
      </vt:variant>
      <vt:variant>
        <vt:i4>0</vt:i4>
      </vt:variant>
      <vt:variant>
        <vt:i4>5</vt:i4>
      </vt:variant>
      <vt:variant>
        <vt:lpwstr/>
      </vt:variant>
      <vt:variant>
        <vt:lpwstr>_Toc379186397</vt:lpwstr>
      </vt:variant>
      <vt:variant>
        <vt:i4>1966129</vt:i4>
      </vt:variant>
      <vt:variant>
        <vt:i4>428</vt:i4>
      </vt:variant>
      <vt:variant>
        <vt:i4>0</vt:i4>
      </vt:variant>
      <vt:variant>
        <vt:i4>5</vt:i4>
      </vt:variant>
      <vt:variant>
        <vt:lpwstr/>
      </vt:variant>
      <vt:variant>
        <vt:lpwstr>_Toc379186396</vt:lpwstr>
      </vt:variant>
      <vt:variant>
        <vt:i4>1966129</vt:i4>
      </vt:variant>
      <vt:variant>
        <vt:i4>422</vt:i4>
      </vt:variant>
      <vt:variant>
        <vt:i4>0</vt:i4>
      </vt:variant>
      <vt:variant>
        <vt:i4>5</vt:i4>
      </vt:variant>
      <vt:variant>
        <vt:lpwstr/>
      </vt:variant>
      <vt:variant>
        <vt:lpwstr>_Toc379186395</vt:lpwstr>
      </vt:variant>
      <vt:variant>
        <vt:i4>1966129</vt:i4>
      </vt:variant>
      <vt:variant>
        <vt:i4>416</vt:i4>
      </vt:variant>
      <vt:variant>
        <vt:i4>0</vt:i4>
      </vt:variant>
      <vt:variant>
        <vt:i4>5</vt:i4>
      </vt:variant>
      <vt:variant>
        <vt:lpwstr/>
      </vt:variant>
      <vt:variant>
        <vt:lpwstr>_Toc379186394</vt:lpwstr>
      </vt:variant>
      <vt:variant>
        <vt:i4>1966129</vt:i4>
      </vt:variant>
      <vt:variant>
        <vt:i4>410</vt:i4>
      </vt:variant>
      <vt:variant>
        <vt:i4>0</vt:i4>
      </vt:variant>
      <vt:variant>
        <vt:i4>5</vt:i4>
      </vt:variant>
      <vt:variant>
        <vt:lpwstr/>
      </vt:variant>
      <vt:variant>
        <vt:lpwstr>_Toc379186393</vt:lpwstr>
      </vt:variant>
      <vt:variant>
        <vt:i4>1966129</vt:i4>
      </vt:variant>
      <vt:variant>
        <vt:i4>404</vt:i4>
      </vt:variant>
      <vt:variant>
        <vt:i4>0</vt:i4>
      </vt:variant>
      <vt:variant>
        <vt:i4>5</vt:i4>
      </vt:variant>
      <vt:variant>
        <vt:lpwstr/>
      </vt:variant>
      <vt:variant>
        <vt:lpwstr>_Toc379186392</vt:lpwstr>
      </vt:variant>
      <vt:variant>
        <vt:i4>1966129</vt:i4>
      </vt:variant>
      <vt:variant>
        <vt:i4>398</vt:i4>
      </vt:variant>
      <vt:variant>
        <vt:i4>0</vt:i4>
      </vt:variant>
      <vt:variant>
        <vt:i4>5</vt:i4>
      </vt:variant>
      <vt:variant>
        <vt:lpwstr/>
      </vt:variant>
      <vt:variant>
        <vt:lpwstr>_Toc379186391</vt:lpwstr>
      </vt:variant>
      <vt:variant>
        <vt:i4>1966129</vt:i4>
      </vt:variant>
      <vt:variant>
        <vt:i4>392</vt:i4>
      </vt:variant>
      <vt:variant>
        <vt:i4>0</vt:i4>
      </vt:variant>
      <vt:variant>
        <vt:i4>5</vt:i4>
      </vt:variant>
      <vt:variant>
        <vt:lpwstr/>
      </vt:variant>
      <vt:variant>
        <vt:lpwstr>_Toc379186390</vt:lpwstr>
      </vt:variant>
      <vt:variant>
        <vt:i4>2031665</vt:i4>
      </vt:variant>
      <vt:variant>
        <vt:i4>386</vt:i4>
      </vt:variant>
      <vt:variant>
        <vt:i4>0</vt:i4>
      </vt:variant>
      <vt:variant>
        <vt:i4>5</vt:i4>
      </vt:variant>
      <vt:variant>
        <vt:lpwstr/>
      </vt:variant>
      <vt:variant>
        <vt:lpwstr>_Toc379186389</vt:lpwstr>
      </vt:variant>
      <vt:variant>
        <vt:i4>2031665</vt:i4>
      </vt:variant>
      <vt:variant>
        <vt:i4>380</vt:i4>
      </vt:variant>
      <vt:variant>
        <vt:i4>0</vt:i4>
      </vt:variant>
      <vt:variant>
        <vt:i4>5</vt:i4>
      </vt:variant>
      <vt:variant>
        <vt:lpwstr/>
      </vt:variant>
      <vt:variant>
        <vt:lpwstr>_Toc379186388</vt:lpwstr>
      </vt:variant>
      <vt:variant>
        <vt:i4>2031665</vt:i4>
      </vt:variant>
      <vt:variant>
        <vt:i4>374</vt:i4>
      </vt:variant>
      <vt:variant>
        <vt:i4>0</vt:i4>
      </vt:variant>
      <vt:variant>
        <vt:i4>5</vt:i4>
      </vt:variant>
      <vt:variant>
        <vt:lpwstr/>
      </vt:variant>
      <vt:variant>
        <vt:lpwstr>_Toc379186387</vt:lpwstr>
      </vt:variant>
      <vt:variant>
        <vt:i4>2031665</vt:i4>
      </vt:variant>
      <vt:variant>
        <vt:i4>368</vt:i4>
      </vt:variant>
      <vt:variant>
        <vt:i4>0</vt:i4>
      </vt:variant>
      <vt:variant>
        <vt:i4>5</vt:i4>
      </vt:variant>
      <vt:variant>
        <vt:lpwstr/>
      </vt:variant>
      <vt:variant>
        <vt:lpwstr>_Toc379186386</vt:lpwstr>
      </vt:variant>
      <vt:variant>
        <vt:i4>2031665</vt:i4>
      </vt:variant>
      <vt:variant>
        <vt:i4>362</vt:i4>
      </vt:variant>
      <vt:variant>
        <vt:i4>0</vt:i4>
      </vt:variant>
      <vt:variant>
        <vt:i4>5</vt:i4>
      </vt:variant>
      <vt:variant>
        <vt:lpwstr/>
      </vt:variant>
      <vt:variant>
        <vt:lpwstr>_Toc379186385</vt:lpwstr>
      </vt:variant>
      <vt:variant>
        <vt:i4>2031665</vt:i4>
      </vt:variant>
      <vt:variant>
        <vt:i4>356</vt:i4>
      </vt:variant>
      <vt:variant>
        <vt:i4>0</vt:i4>
      </vt:variant>
      <vt:variant>
        <vt:i4>5</vt:i4>
      </vt:variant>
      <vt:variant>
        <vt:lpwstr/>
      </vt:variant>
      <vt:variant>
        <vt:lpwstr>_Toc379186384</vt:lpwstr>
      </vt:variant>
      <vt:variant>
        <vt:i4>2031665</vt:i4>
      </vt:variant>
      <vt:variant>
        <vt:i4>350</vt:i4>
      </vt:variant>
      <vt:variant>
        <vt:i4>0</vt:i4>
      </vt:variant>
      <vt:variant>
        <vt:i4>5</vt:i4>
      </vt:variant>
      <vt:variant>
        <vt:lpwstr/>
      </vt:variant>
      <vt:variant>
        <vt:lpwstr>_Toc379186383</vt:lpwstr>
      </vt:variant>
      <vt:variant>
        <vt:i4>2031665</vt:i4>
      </vt:variant>
      <vt:variant>
        <vt:i4>344</vt:i4>
      </vt:variant>
      <vt:variant>
        <vt:i4>0</vt:i4>
      </vt:variant>
      <vt:variant>
        <vt:i4>5</vt:i4>
      </vt:variant>
      <vt:variant>
        <vt:lpwstr/>
      </vt:variant>
      <vt:variant>
        <vt:lpwstr>_Toc379186382</vt:lpwstr>
      </vt:variant>
      <vt:variant>
        <vt:i4>2031665</vt:i4>
      </vt:variant>
      <vt:variant>
        <vt:i4>338</vt:i4>
      </vt:variant>
      <vt:variant>
        <vt:i4>0</vt:i4>
      </vt:variant>
      <vt:variant>
        <vt:i4>5</vt:i4>
      </vt:variant>
      <vt:variant>
        <vt:lpwstr/>
      </vt:variant>
      <vt:variant>
        <vt:lpwstr>_Toc379186381</vt:lpwstr>
      </vt:variant>
      <vt:variant>
        <vt:i4>2031665</vt:i4>
      </vt:variant>
      <vt:variant>
        <vt:i4>332</vt:i4>
      </vt:variant>
      <vt:variant>
        <vt:i4>0</vt:i4>
      </vt:variant>
      <vt:variant>
        <vt:i4>5</vt:i4>
      </vt:variant>
      <vt:variant>
        <vt:lpwstr/>
      </vt:variant>
      <vt:variant>
        <vt:lpwstr>_Toc379186380</vt:lpwstr>
      </vt:variant>
      <vt:variant>
        <vt:i4>1048625</vt:i4>
      </vt:variant>
      <vt:variant>
        <vt:i4>326</vt:i4>
      </vt:variant>
      <vt:variant>
        <vt:i4>0</vt:i4>
      </vt:variant>
      <vt:variant>
        <vt:i4>5</vt:i4>
      </vt:variant>
      <vt:variant>
        <vt:lpwstr/>
      </vt:variant>
      <vt:variant>
        <vt:lpwstr>_Toc379186379</vt:lpwstr>
      </vt:variant>
      <vt:variant>
        <vt:i4>1048625</vt:i4>
      </vt:variant>
      <vt:variant>
        <vt:i4>320</vt:i4>
      </vt:variant>
      <vt:variant>
        <vt:i4>0</vt:i4>
      </vt:variant>
      <vt:variant>
        <vt:i4>5</vt:i4>
      </vt:variant>
      <vt:variant>
        <vt:lpwstr/>
      </vt:variant>
      <vt:variant>
        <vt:lpwstr>_Toc379186378</vt:lpwstr>
      </vt:variant>
      <vt:variant>
        <vt:i4>1048625</vt:i4>
      </vt:variant>
      <vt:variant>
        <vt:i4>314</vt:i4>
      </vt:variant>
      <vt:variant>
        <vt:i4>0</vt:i4>
      </vt:variant>
      <vt:variant>
        <vt:i4>5</vt:i4>
      </vt:variant>
      <vt:variant>
        <vt:lpwstr/>
      </vt:variant>
      <vt:variant>
        <vt:lpwstr>_Toc379186377</vt:lpwstr>
      </vt:variant>
      <vt:variant>
        <vt:i4>1048625</vt:i4>
      </vt:variant>
      <vt:variant>
        <vt:i4>308</vt:i4>
      </vt:variant>
      <vt:variant>
        <vt:i4>0</vt:i4>
      </vt:variant>
      <vt:variant>
        <vt:i4>5</vt:i4>
      </vt:variant>
      <vt:variant>
        <vt:lpwstr/>
      </vt:variant>
      <vt:variant>
        <vt:lpwstr>_Toc379186376</vt:lpwstr>
      </vt:variant>
      <vt:variant>
        <vt:i4>1048625</vt:i4>
      </vt:variant>
      <vt:variant>
        <vt:i4>302</vt:i4>
      </vt:variant>
      <vt:variant>
        <vt:i4>0</vt:i4>
      </vt:variant>
      <vt:variant>
        <vt:i4>5</vt:i4>
      </vt:variant>
      <vt:variant>
        <vt:lpwstr/>
      </vt:variant>
      <vt:variant>
        <vt:lpwstr>_Toc379186375</vt:lpwstr>
      </vt:variant>
      <vt:variant>
        <vt:i4>1048625</vt:i4>
      </vt:variant>
      <vt:variant>
        <vt:i4>296</vt:i4>
      </vt:variant>
      <vt:variant>
        <vt:i4>0</vt:i4>
      </vt:variant>
      <vt:variant>
        <vt:i4>5</vt:i4>
      </vt:variant>
      <vt:variant>
        <vt:lpwstr/>
      </vt:variant>
      <vt:variant>
        <vt:lpwstr>_Toc379186374</vt:lpwstr>
      </vt:variant>
      <vt:variant>
        <vt:i4>1048625</vt:i4>
      </vt:variant>
      <vt:variant>
        <vt:i4>290</vt:i4>
      </vt:variant>
      <vt:variant>
        <vt:i4>0</vt:i4>
      </vt:variant>
      <vt:variant>
        <vt:i4>5</vt:i4>
      </vt:variant>
      <vt:variant>
        <vt:lpwstr/>
      </vt:variant>
      <vt:variant>
        <vt:lpwstr>_Toc379186373</vt:lpwstr>
      </vt:variant>
      <vt:variant>
        <vt:i4>1048625</vt:i4>
      </vt:variant>
      <vt:variant>
        <vt:i4>284</vt:i4>
      </vt:variant>
      <vt:variant>
        <vt:i4>0</vt:i4>
      </vt:variant>
      <vt:variant>
        <vt:i4>5</vt:i4>
      </vt:variant>
      <vt:variant>
        <vt:lpwstr/>
      </vt:variant>
      <vt:variant>
        <vt:lpwstr>_Toc379186372</vt:lpwstr>
      </vt:variant>
      <vt:variant>
        <vt:i4>1048625</vt:i4>
      </vt:variant>
      <vt:variant>
        <vt:i4>278</vt:i4>
      </vt:variant>
      <vt:variant>
        <vt:i4>0</vt:i4>
      </vt:variant>
      <vt:variant>
        <vt:i4>5</vt:i4>
      </vt:variant>
      <vt:variant>
        <vt:lpwstr/>
      </vt:variant>
      <vt:variant>
        <vt:lpwstr>_Toc379186371</vt:lpwstr>
      </vt:variant>
      <vt:variant>
        <vt:i4>1048625</vt:i4>
      </vt:variant>
      <vt:variant>
        <vt:i4>272</vt:i4>
      </vt:variant>
      <vt:variant>
        <vt:i4>0</vt:i4>
      </vt:variant>
      <vt:variant>
        <vt:i4>5</vt:i4>
      </vt:variant>
      <vt:variant>
        <vt:lpwstr/>
      </vt:variant>
      <vt:variant>
        <vt:lpwstr>_Toc379186370</vt:lpwstr>
      </vt:variant>
      <vt:variant>
        <vt:i4>1114161</vt:i4>
      </vt:variant>
      <vt:variant>
        <vt:i4>266</vt:i4>
      </vt:variant>
      <vt:variant>
        <vt:i4>0</vt:i4>
      </vt:variant>
      <vt:variant>
        <vt:i4>5</vt:i4>
      </vt:variant>
      <vt:variant>
        <vt:lpwstr/>
      </vt:variant>
      <vt:variant>
        <vt:lpwstr>_Toc379186369</vt:lpwstr>
      </vt:variant>
      <vt:variant>
        <vt:i4>1114161</vt:i4>
      </vt:variant>
      <vt:variant>
        <vt:i4>260</vt:i4>
      </vt:variant>
      <vt:variant>
        <vt:i4>0</vt:i4>
      </vt:variant>
      <vt:variant>
        <vt:i4>5</vt:i4>
      </vt:variant>
      <vt:variant>
        <vt:lpwstr/>
      </vt:variant>
      <vt:variant>
        <vt:lpwstr>_Toc379186368</vt:lpwstr>
      </vt:variant>
      <vt:variant>
        <vt:i4>1114161</vt:i4>
      </vt:variant>
      <vt:variant>
        <vt:i4>254</vt:i4>
      </vt:variant>
      <vt:variant>
        <vt:i4>0</vt:i4>
      </vt:variant>
      <vt:variant>
        <vt:i4>5</vt:i4>
      </vt:variant>
      <vt:variant>
        <vt:lpwstr/>
      </vt:variant>
      <vt:variant>
        <vt:lpwstr>_Toc379186367</vt:lpwstr>
      </vt:variant>
      <vt:variant>
        <vt:i4>1114161</vt:i4>
      </vt:variant>
      <vt:variant>
        <vt:i4>248</vt:i4>
      </vt:variant>
      <vt:variant>
        <vt:i4>0</vt:i4>
      </vt:variant>
      <vt:variant>
        <vt:i4>5</vt:i4>
      </vt:variant>
      <vt:variant>
        <vt:lpwstr/>
      </vt:variant>
      <vt:variant>
        <vt:lpwstr>_Toc379186366</vt:lpwstr>
      </vt:variant>
      <vt:variant>
        <vt:i4>1114161</vt:i4>
      </vt:variant>
      <vt:variant>
        <vt:i4>242</vt:i4>
      </vt:variant>
      <vt:variant>
        <vt:i4>0</vt:i4>
      </vt:variant>
      <vt:variant>
        <vt:i4>5</vt:i4>
      </vt:variant>
      <vt:variant>
        <vt:lpwstr/>
      </vt:variant>
      <vt:variant>
        <vt:lpwstr>_Toc379186365</vt:lpwstr>
      </vt:variant>
      <vt:variant>
        <vt:i4>1114161</vt:i4>
      </vt:variant>
      <vt:variant>
        <vt:i4>236</vt:i4>
      </vt:variant>
      <vt:variant>
        <vt:i4>0</vt:i4>
      </vt:variant>
      <vt:variant>
        <vt:i4>5</vt:i4>
      </vt:variant>
      <vt:variant>
        <vt:lpwstr/>
      </vt:variant>
      <vt:variant>
        <vt:lpwstr>_Toc379186364</vt:lpwstr>
      </vt:variant>
      <vt:variant>
        <vt:i4>1114161</vt:i4>
      </vt:variant>
      <vt:variant>
        <vt:i4>230</vt:i4>
      </vt:variant>
      <vt:variant>
        <vt:i4>0</vt:i4>
      </vt:variant>
      <vt:variant>
        <vt:i4>5</vt:i4>
      </vt:variant>
      <vt:variant>
        <vt:lpwstr/>
      </vt:variant>
      <vt:variant>
        <vt:lpwstr>_Toc379186363</vt:lpwstr>
      </vt:variant>
      <vt:variant>
        <vt:i4>1114161</vt:i4>
      </vt:variant>
      <vt:variant>
        <vt:i4>224</vt:i4>
      </vt:variant>
      <vt:variant>
        <vt:i4>0</vt:i4>
      </vt:variant>
      <vt:variant>
        <vt:i4>5</vt:i4>
      </vt:variant>
      <vt:variant>
        <vt:lpwstr/>
      </vt:variant>
      <vt:variant>
        <vt:lpwstr>_Toc379186362</vt:lpwstr>
      </vt:variant>
      <vt:variant>
        <vt:i4>1114161</vt:i4>
      </vt:variant>
      <vt:variant>
        <vt:i4>218</vt:i4>
      </vt:variant>
      <vt:variant>
        <vt:i4>0</vt:i4>
      </vt:variant>
      <vt:variant>
        <vt:i4>5</vt:i4>
      </vt:variant>
      <vt:variant>
        <vt:lpwstr/>
      </vt:variant>
      <vt:variant>
        <vt:lpwstr>_Toc379186361</vt:lpwstr>
      </vt:variant>
      <vt:variant>
        <vt:i4>1114161</vt:i4>
      </vt:variant>
      <vt:variant>
        <vt:i4>212</vt:i4>
      </vt:variant>
      <vt:variant>
        <vt:i4>0</vt:i4>
      </vt:variant>
      <vt:variant>
        <vt:i4>5</vt:i4>
      </vt:variant>
      <vt:variant>
        <vt:lpwstr/>
      </vt:variant>
      <vt:variant>
        <vt:lpwstr>_Toc379186360</vt:lpwstr>
      </vt:variant>
      <vt:variant>
        <vt:i4>1179697</vt:i4>
      </vt:variant>
      <vt:variant>
        <vt:i4>206</vt:i4>
      </vt:variant>
      <vt:variant>
        <vt:i4>0</vt:i4>
      </vt:variant>
      <vt:variant>
        <vt:i4>5</vt:i4>
      </vt:variant>
      <vt:variant>
        <vt:lpwstr/>
      </vt:variant>
      <vt:variant>
        <vt:lpwstr>_Toc379186359</vt:lpwstr>
      </vt:variant>
      <vt:variant>
        <vt:i4>1179697</vt:i4>
      </vt:variant>
      <vt:variant>
        <vt:i4>200</vt:i4>
      </vt:variant>
      <vt:variant>
        <vt:i4>0</vt:i4>
      </vt:variant>
      <vt:variant>
        <vt:i4>5</vt:i4>
      </vt:variant>
      <vt:variant>
        <vt:lpwstr/>
      </vt:variant>
      <vt:variant>
        <vt:lpwstr>_Toc379186358</vt:lpwstr>
      </vt:variant>
      <vt:variant>
        <vt:i4>1179697</vt:i4>
      </vt:variant>
      <vt:variant>
        <vt:i4>194</vt:i4>
      </vt:variant>
      <vt:variant>
        <vt:i4>0</vt:i4>
      </vt:variant>
      <vt:variant>
        <vt:i4>5</vt:i4>
      </vt:variant>
      <vt:variant>
        <vt:lpwstr/>
      </vt:variant>
      <vt:variant>
        <vt:lpwstr>_Toc379186357</vt:lpwstr>
      </vt:variant>
      <vt:variant>
        <vt:i4>1179697</vt:i4>
      </vt:variant>
      <vt:variant>
        <vt:i4>188</vt:i4>
      </vt:variant>
      <vt:variant>
        <vt:i4>0</vt:i4>
      </vt:variant>
      <vt:variant>
        <vt:i4>5</vt:i4>
      </vt:variant>
      <vt:variant>
        <vt:lpwstr/>
      </vt:variant>
      <vt:variant>
        <vt:lpwstr>_Toc379186356</vt:lpwstr>
      </vt:variant>
      <vt:variant>
        <vt:i4>1179697</vt:i4>
      </vt:variant>
      <vt:variant>
        <vt:i4>182</vt:i4>
      </vt:variant>
      <vt:variant>
        <vt:i4>0</vt:i4>
      </vt:variant>
      <vt:variant>
        <vt:i4>5</vt:i4>
      </vt:variant>
      <vt:variant>
        <vt:lpwstr/>
      </vt:variant>
      <vt:variant>
        <vt:lpwstr>_Toc379186355</vt:lpwstr>
      </vt:variant>
      <vt:variant>
        <vt:i4>1179697</vt:i4>
      </vt:variant>
      <vt:variant>
        <vt:i4>176</vt:i4>
      </vt:variant>
      <vt:variant>
        <vt:i4>0</vt:i4>
      </vt:variant>
      <vt:variant>
        <vt:i4>5</vt:i4>
      </vt:variant>
      <vt:variant>
        <vt:lpwstr/>
      </vt:variant>
      <vt:variant>
        <vt:lpwstr>_Toc379186354</vt:lpwstr>
      </vt:variant>
      <vt:variant>
        <vt:i4>1179697</vt:i4>
      </vt:variant>
      <vt:variant>
        <vt:i4>170</vt:i4>
      </vt:variant>
      <vt:variant>
        <vt:i4>0</vt:i4>
      </vt:variant>
      <vt:variant>
        <vt:i4>5</vt:i4>
      </vt:variant>
      <vt:variant>
        <vt:lpwstr/>
      </vt:variant>
      <vt:variant>
        <vt:lpwstr>_Toc379186353</vt:lpwstr>
      </vt:variant>
      <vt:variant>
        <vt:i4>1179697</vt:i4>
      </vt:variant>
      <vt:variant>
        <vt:i4>164</vt:i4>
      </vt:variant>
      <vt:variant>
        <vt:i4>0</vt:i4>
      </vt:variant>
      <vt:variant>
        <vt:i4>5</vt:i4>
      </vt:variant>
      <vt:variant>
        <vt:lpwstr/>
      </vt:variant>
      <vt:variant>
        <vt:lpwstr>_Toc379186352</vt:lpwstr>
      </vt:variant>
      <vt:variant>
        <vt:i4>1179697</vt:i4>
      </vt:variant>
      <vt:variant>
        <vt:i4>158</vt:i4>
      </vt:variant>
      <vt:variant>
        <vt:i4>0</vt:i4>
      </vt:variant>
      <vt:variant>
        <vt:i4>5</vt:i4>
      </vt:variant>
      <vt:variant>
        <vt:lpwstr/>
      </vt:variant>
      <vt:variant>
        <vt:lpwstr>_Toc379186351</vt:lpwstr>
      </vt:variant>
      <vt:variant>
        <vt:i4>1179697</vt:i4>
      </vt:variant>
      <vt:variant>
        <vt:i4>152</vt:i4>
      </vt:variant>
      <vt:variant>
        <vt:i4>0</vt:i4>
      </vt:variant>
      <vt:variant>
        <vt:i4>5</vt:i4>
      </vt:variant>
      <vt:variant>
        <vt:lpwstr/>
      </vt:variant>
      <vt:variant>
        <vt:lpwstr>_Toc379186350</vt:lpwstr>
      </vt:variant>
      <vt:variant>
        <vt:i4>1245233</vt:i4>
      </vt:variant>
      <vt:variant>
        <vt:i4>146</vt:i4>
      </vt:variant>
      <vt:variant>
        <vt:i4>0</vt:i4>
      </vt:variant>
      <vt:variant>
        <vt:i4>5</vt:i4>
      </vt:variant>
      <vt:variant>
        <vt:lpwstr/>
      </vt:variant>
      <vt:variant>
        <vt:lpwstr>_Toc379186349</vt:lpwstr>
      </vt:variant>
      <vt:variant>
        <vt:i4>1245233</vt:i4>
      </vt:variant>
      <vt:variant>
        <vt:i4>140</vt:i4>
      </vt:variant>
      <vt:variant>
        <vt:i4>0</vt:i4>
      </vt:variant>
      <vt:variant>
        <vt:i4>5</vt:i4>
      </vt:variant>
      <vt:variant>
        <vt:lpwstr/>
      </vt:variant>
      <vt:variant>
        <vt:lpwstr>_Toc379186348</vt:lpwstr>
      </vt:variant>
      <vt:variant>
        <vt:i4>1245233</vt:i4>
      </vt:variant>
      <vt:variant>
        <vt:i4>134</vt:i4>
      </vt:variant>
      <vt:variant>
        <vt:i4>0</vt:i4>
      </vt:variant>
      <vt:variant>
        <vt:i4>5</vt:i4>
      </vt:variant>
      <vt:variant>
        <vt:lpwstr/>
      </vt:variant>
      <vt:variant>
        <vt:lpwstr>_Toc379186347</vt:lpwstr>
      </vt:variant>
      <vt:variant>
        <vt:i4>1245233</vt:i4>
      </vt:variant>
      <vt:variant>
        <vt:i4>128</vt:i4>
      </vt:variant>
      <vt:variant>
        <vt:i4>0</vt:i4>
      </vt:variant>
      <vt:variant>
        <vt:i4>5</vt:i4>
      </vt:variant>
      <vt:variant>
        <vt:lpwstr/>
      </vt:variant>
      <vt:variant>
        <vt:lpwstr>_Toc379186346</vt:lpwstr>
      </vt:variant>
      <vt:variant>
        <vt:i4>1245233</vt:i4>
      </vt:variant>
      <vt:variant>
        <vt:i4>122</vt:i4>
      </vt:variant>
      <vt:variant>
        <vt:i4>0</vt:i4>
      </vt:variant>
      <vt:variant>
        <vt:i4>5</vt:i4>
      </vt:variant>
      <vt:variant>
        <vt:lpwstr/>
      </vt:variant>
      <vt:variant>
        <vt:lpwstr>_Toc379186345</vt:lpwstr>
      </vt:variant>
      <vt:variant>
        <vt:i4>1245233</vt:i4>
      </vt:variant>
      <vt:variant>
        <vt:i4>116</vt:i4>
      </vt:variant>
      <vt:variant>
        <vt:i4>0</vt:i4>
      </vt:variant>
      <vt:variant>
        <vt:i4>5</vt:i4>
      </vt:variant>
      <vt:variant>
        <vt:lpwstr/>
      </vt:variant>
      <vt:variant>
        <vt:lpwstr>_Toc379186344</vt:lpwstr>
      </vt:variant>
      <vt:variant>
        <vt:i4>1245233</vt:i4>
      </vt:variant>
      <vt:variant>
        <vt:i4>110</vt:i4>
      </vt:variant>
      <vt:variant>
        <vt:i4>0</vt:i4>
      </vt:variant>
      <vt:variant>
        <vt:i4>5</vt:i4>
      </vt:variant>
      <vt:variant>
        <vt:lpwstr/>
      </vt:variant>
      <vt:variant>
        <vt:lpwstr>_Toc379186343</vt:lpwstr>
      </vt:variant>
      <vt:variant>
        <vt:i4>1245233</vt:i4>
      </vt:variant>
      <vt:variant>
        <vt:i4>104</vt:i4>
      </vt:variant>
      <vt:variant>
        <vt:i4>0</vt:i4>
      </vt:variant>
      <vt:variant>
        <vt:i4>5</vt:i4>
      </vt:variant>
      <vt:variant>
        <vt:lpwstr/>
      </vt:variant>
      <vt:variant>
        <vt:lpwstr>_Toc379186342</vt:lpwstr>
      </vt:variant>
      <vt:variant>
        <vt:i4>1245233</vt:i4>
      </vt:variant>
      <vt:variant>
        <vt:i4>98</vt:i4>
      </vt:variant>
      <vt:variant>
        <vt:i4>0</vt:i4>
      </vt:variant>
      <vt:variant>
        <vt:i4>5</vt:i4>
      </vt:variant>
      <vt:variant>
        <vt:lpwstr/>
      </vt:variant>
      <vt:variant>
        <vt:lpwstr>_Toc379186341</vt:lpwstr>
      </vt:variant>
      <vt:variant>
        <vt:i4>1245233</vt:i4>
      </vt:variant>
      <vt:variant>
        <vt:i4>92</vt:i4>
      </vt:variant>
      <vt:variant>
        <vt:i4>0</vt:i4>
      </vt:variant>
      <vt:variant>
        <vt:i4>5</vt:i4>
      </vt:variant>
      <vt:variant>
        <vt:lpwstr/>
      </vt:variant>
      <vt:variant>
        <vt:lpwstr>_Toc379186340</vt:lpwstr>
      </vt:variant>
      <vt:variant>
        <vt:i4>1310769</vt:i4>
      </vt:variant>
      <vt:variant>
        <vt:i4>86</vt:i4>
      </vt:variant>
      <vt:variant>
        <vt:i4>0</vt:i4>
      </vt:variant>
      <vt:variant>
        <vt:i4>5</vt:i4>
      </vt:variant>
      <vt:variant>
        <vt:lpwstr/>
      </vt:variant>
      <vt:variant>
        <vt:lpwstr>_Toc379186339</vt:lpwstr>
      </vt:variant>
      <vt:variant>
        <vt:i4>1310769</vt:i4>
      </vt:variant>
      <vt:variant>
        <vt:i4>80</vt:i4>
      </vt:variant>
      <vt:variant>
        <vt:i4>0</vt:i4>
      </vt:variant>
      <vt:variant>
        <vt:i4>5</vt:i4>
      </vt:variant>
      <vt:variant>
        <vt:lpwstr/>
      </vt:variant>
      <vt:variant>
        <vt:lpwstr>_Toc379186338</vt:lpwstr>
      </vt:variant>
      <vt:variant>
        <vt:i4>1310769</vt:i4>
      </vt:variant>
      <vt:variant>
        <vt:i4>74</vt:i4>
      </vt:variant>
      <vt:variant>
        <vt:i4>0</vt:i4>
      </vt:variant>
      <vt:variant>
        <vt:i4>5</vt:i4>
      </vt:variant>
      <vt:variant>
        <vt:lpwstr/>
      </vt:variant>
      <vt:variant>
        <vt:lpwstr>_Toc379186337</vt:lpwstr>
      </vt:variant>
      <vt:variant>
        <vt:i4>1310769</vt:i4>
      </vt:variant>
      <vt:variant>
        <vt:i4>68</vt:i4>
      </vt:variant>
      <vt:variant>
        <vt:i4>0</vt:i4>
      </vt:variant>
      <vt:variant>
        <vt:i4>5</vt:i4>
      </vt:variant>
      <vt:variant>
        <vt:lpwstr/>
      </vt:variant>
      <vt:variant>
        <vt:lpwstr>_Toc379186336</vt:lpwstr>
      </vt:variant>
      <vt:variant>
        <vt:i4>1310769</vt:i4>
      </vt:variant>
      <vt:variant>
        <vt:i4>62</vt:i4>
      </vt:variant>
      <vt:variant>
        <vt:i4>0</vt:i4>
      </vt:variant>
      <vt:variant>
        <vt:i4>5</vt:i4>
      </vt:variant>
      <vt:variant>
        <vt:lpwstr/>
      </vt:variant>
      <vt:variant>
        <vt:lpwstr>_Toc379186335</vt:lpwstr>
      </vt:variant>
      <vt:variant>
        <vt:i4>1310769</vt:i4>
      </vt:variant>
      <vt:variant>
        <vt:i4>56</vt:i4>
      </vt:variant>
      <vt:variant>
        <vt:i4>0</vt:i4>
      </vt:variant>
      <vt:variant>
        <vt:i4>5</vt:i4>
      </vt:variant>
      <vt:variant>
        <vt:lpwstr/>
      </vt:variant>
      <vt:variant>
        <vt:lpwstr>_Toc379186334</vt:lpwstr>
      </vt:variant>
      <vt:variant>
        <vt:i4>1310769</vt:i4>
      </vt:variant>
      <vt:variant>
        <vt:i4>50</vt:i4>
      </vt:variant>
      <vt:variant>
        <vt:i4>0</vt:i4>
      </vt:variant>
      <vt:variant>
        <vt:i4>5</vt:i4>
      </vt:variant>
      <vt:variant>
        <vt:lpwstr/>
      </vt:variant>
      <vt:variant>
        <vt:lpwstr>_Toc379186333</vt:lpwstr>
      </vt:variant>
      <vt:variant>
        <vt:i4>1310769</vt:i4>
      </vt:variant>
      <vt:variant>
        <vt:i4>44</vt:i4>
      </vt:variant>
      <vt:variant>
        <vt:i4>0</vt:i4>
      </vt:variant>
      <vt:variant>
        <vt:i4>5</vt:i4>
      </vt:variant>
      <vt:variant>
        <vt:lpwstr/>
      </vt:variant>
      <vt:variant>
        <vt:lpwstr>_Toc379186332</vt:lpwstr>
      </vt:variant>
      <vt:variant>
        <vt:i4>1310769</vt:i4>
      </vt:variant>
      <vt:variant>
        <vt:i4>38</vt:i4>
      </vt:variant>
      <vt:variant>
        <vt:i4>0</vt:i4>
      </vt:variant>
      <vt:variant>
        <vt:i4>5</vt:i4>
      </vt:variant>
      <vt:variant>
        <vt:lpwstr/>
      </vt:variant>
      <vt:variant>
        <vt:lpwstr>_Toc379186331</vt:lpwstr>
      </vt:variant>
      <vt:variant>
        <vt:i4>1310769</vt:i4>
      </vt:variant>
      <vt:variant>
        <vt:i4>32</vt:i4>
      </vt:variant>
      <vt:variant>
        <vt:i4>0</vt:i4>
      </vt:variant>
      <vt:variant>
        <vt:i4>5</vt:i4>
      </vt:variant>
      <vt:variant>
        <vt:lpwstr/>
      </vt:variant>
      <vt:variant>
        <vt:lpwstr>_Toc379186330</vt:lpwstr>
      </vt:variant>
      <vt:variant>
        <vt:i4>1376305</vt:i4>
      </vt:variant>
      <vt:variant>
        <vt:i4>26</vt:i4>
      </vt:variant>
      <vt:variant>
        <vt:i4>0</vt:i4>
      </vt:variant>
      <vt:variant>
        <vt:i4>5</vt:i4>
      </vt:variant>
      <vt:variant>
        <vt:lpwstr/>
      </vt:variant>
      <vt:variant>
        <vt:lpwstr>_Toc379186329</vt:lpwstr>
      </vt:variant>
      <vt:variant>
        <vt:i4>1376305</vt:i4>
      </vt:variant>
      <vt:variant>
        <vt:i4>20</vt:i4>
      </vt:variant>
      <vt:variant>
        <vt:i4>0</vt:i4>
      </vt:variant>
      <vt:variant>
        <vt:i4>5</vt:i4>
      </vt:variant>
      <vt:variant>
        <vt:lpwstr/>
      </vt:variant>
      <vt:variant>
        <vt:lpwstr>_Toc379186328</vt:lpwstr>
      </vt:variant>
      <vt:variant>
        <vt:i4>1376305</vt:i4>
      </vt:variant>
      <vt:variant>
        <vt:i4>14</vt:i4>
      </vt:variant>
      <vt:variant>
        <vt:i4>0</vt:i4>
      </vt:variant>
      <vt:variant>
        <vt:i4>5</vt:i4>
      </vt:variant>
      <vt:variant>
        <vt:lpwstr/>
      </vt:variant>
      <vt:variant>
        <vt:lpwstr>_Toc379186327</vt:lpwstr>
      </vt:variant>
      <vt:variant>
        <vt:i4>1376305</vt:i4>
      </vt:variant>
      <vt:variant>
        <vt:i4>8</vt:i4>
      </vt:variant>
      <vt:variant>
        <vt:i4>0</vt:i4>
      </vt:variant>
      <vt:variant>
        <vt:i4>5</vt:i4>
      </vt:variant>
      <vt:variant>
        <vt:lpwstr/>
      </vt:variant>
      <vt:variant>
        <vt:lpwstr>_Toc379186326</vt:lpwstr>
      </vt:variant>
      <vt:variant>
        <vt:i4>1376305</vt:i4>
      </vt:variant>
      <vt:variant>
        <vt:i4>2</vt:i4>
      </vt:variant>
      <vt:variant>
        <vt:i4>0</vt:i4>
      </vt:variant>
      <vt:variant>
        <vt:i4>5</vt:i4>
      </vt:variant>
      <vt:variant>
        <vt:lpwstr/>
      </vt:variant>
      <vt:variant>
        <vt:lpwstr>_Toc379186325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Diane C. Williams</dc:creator>
  <cp:lastModifiedBy>JohnsonJA</cp:lastModifiedBy>
  <cp:revision>3</cp:revision>
  <cp:lastPrinted>2006-07-10T22:58:00Z</cp:lastPrinted>
  <dcterms:created xsi:type="dcterms:W3CDTF">2014-01-31T18:14:00Z</dcterms:created>
  <dcterms:modified xsi:type="dcterms:W3CDTF">2014-04-28T19:58:00Z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gram Area">
    <vt:lpwstr/>
  </property>
  <property fmtid="{D5CDD505-2E9C-101B-9397-08002B2CF9AE}" pid="4" name="Document Status">
    <vt:lpwstr>Approved (Final doc approved by US-VISIT)</vt:lpwstr>
  </property>
  <property fmtid="{D5CDD505-2E9C-101B-9397-08002B2CF9AE}" pid="5" name="Category0">
    <vt:lpwstr>Templates</vt:lpwstr>
  </property>
  <property fmtid="{D5CDD505-2E9C-101B-9397-08002B2CF9AE}" pid="6" name="ContentType">
    <vt:lpwstr>Document</vt:lpwstr>
  </property>
  <property fmtid="{D5CDD505-2E9C-101B-9397-08002B2CF9AE}" pid="7" name="Document Type">
    <vt:lpwstr>Internal Artifact</vt:lpwstr>
  </property>
  <property fmtid="{D5CDD505-2E9C-101B-9397-08002B2CF9AE}" pid="8" name="Subject0">
    <vt:lpwstr>Admin &amp; General</vt:lpwstr>
  </property>
  <property fmtid="{D5CDD505-2E9C-101B-9397-08002B2CF9AE}" pid="9" name="display_urn:schemas-microsoft-com:office:office#POC">
    <vt:lpwstr>Overcash, Robin</vt:lpwstr>
  </property>
  <property fmtid="{D5CDD505-2E9C-101B-9397-08002B2CF9AE}" pid="10" name="POC">
    <vt:lpwstr>1410</vt:lpwstr>
  </property>
  <property fmtid="{D5CDD505-2E9C-101B-9397-08002B2CF9AE}" pid="11" name="ConvenienceCopyRequired">
    <vt:lpwstr/>
  </property>
  <property fmtid="{D5CDD505-2E9C-101B-9397-08002B2CF9AE}" pid="12" name="IsConvenienceCopy">
    <vt:lpwstr/>
  </property>
  <property fmtid="{D5CDD505-2E9C-101B-9397-08002B2CF9AE}" pid="13" name="PPSMA_Description">
    <vt:lpwstr/>
  </property>
  <property fmtid="{D5CDD505-2E9C-101B-9397-08002B2CF9AE}" pid="14" name="display_urn:schemas-microsoft-com:office:office#Editor">
    <vt:lpwstr>Smoot, Kyle P (CTR)</vt:lpwstr>
  </property>
  <property fmtid="{D5CDD505-2E9C-101B-9397-08002B2CF9AE}" pid="15" name="xd_ProgID">
    <vt:lpwstr/>
  </property>
  <property fmtid="{D5CDD505-2E9C-101B-9397-08002B2CF9AE}" pid="16" name="Architecture Keywords0">
    <vt:lpwstr/>
  </property>
  <property fmtid="{D5CDD505-2E9C-101B-9397-08002B2CF9AE}" pid="17" name="display_urn:schemas-microsoft-com:office:office#Author">
    <vt:lpwstr>Smoot, Kyle P (CTR)</vt:lpwstr>
  </property>
  <property fmtid="{D5CDD505-2E9C-101B-9397-08002B2CF9AE}" pid="18" name="TemplateUrl">
    <vt:lpwstr/>
  </property>
  <property fmtid="{D5CDD505-2E9C-101B-9397-08002B2CF9AE}" pid="19" name="_dlc_DocId">
    <vt:lpwstr/>
  </property>
  <property fmtid="{D5CDD505-2E9C-101B-9397-08002B2CF9AE}" pid="20" name="RoutingRuleDescription">
    <vt:lpwstr/>
  </property>
  <property fmtid="{D5CDD505-2E9C-101B-9397-08002B2CF9AE}" pid="21" name="Architecture Keywords">
    <vt:lpwstr/>
  </property>
  <property fmtid="{D5CDD505-2E9C-101B-9397-08002B2CF9AE}" pid="22" name="_SourceUrl">
    <vt:lpwstr/>
  </property>
  <property fmtid="{D5CDD505-2E9C-101B-9397-08002B2CF9AE}" pid="23" name="_SharedFileIndex">
    <vt:lpwstr/>
  </property>
  <property fmtid="{D5CDD505-2E9C-101B-9397-08002B2CF9AE}" pid="24" name="TaxCatchAll">
    <vt:lpwstr/>
  </property>
  <property fmtid="{D5CDD505-2E9C-101B-9397-08002B2CF9AE}" pid="25" name="_dlc_DocIdUrl">
    <vt:lpwstr/>
  </property>
  <property fmtid="{D5CDD505-2E9C-101B-9397-08002B2CF9AE}" pid="26" name="DocumentFeedback">
    <vt:lpwstr/>
  </property>
  <property fmtid="{D5CDD505-2E9C-101B-9397-08002B2CF9AE}" pid="27" name="_dlc_DocIdPersistId">
    <vt:lpwstr/>
  </property>
</Properties>
</file>