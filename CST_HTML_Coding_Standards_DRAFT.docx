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188E8" w14:textId="77777777" w:rsidR="007E4763" w:rsidRDefault="007E4763"/>
    <w:tbl>
      <w:tblPr>
        <w:tblW w:w="10320" w:type="dxa"/>
        <w:jc w:val="center"/>
        <w:tblLook w:val="0000" w:firstRow="0" w:lastRow="0" w:firstColumn="0" w:lastColumn="0" w:noHBand="0" w:noVBand="0"/>
      </w:tblPr>
      <w:tblGrid>
        <w:gridCol w:w="10320"/>
      </w:tblGrid>
      <w:tr w:rsidR="007E4763" w14:paraId="646A7E98" w14:textId="77777777">
        <w:trPr>
          <w:jc w:val="center"/>
        </w:trPr>
        <w:tc>
          <w:tcPr>
            <w:tcW w:w="10320" w:type="dxa"/>
            <w:vAlign w:val="center"/>
          </w:tcPr>
          <w:p w14:paraId="5D1E09CA" w14:textId="77777777" w:rsidR="007E4763" w:rsidRDefault="007E4763" w:rsidP="007E4763"/>
        </w:tc>
      </w:tr>
      <w:tr w:rsidR="007E4763" w14:paraId="3DB3EC24" w14:textId="77777777">
        <w:trPr>
          <w:jc w:val="center"/>
        </w:trPr>
        <w:tc>
          <w:tcPr>
            <w:tcW w:w="10320" w:type="dxa"/>
            <w:vAlign w:val="center"/>
          </w:tcPr>
          <w:p w14:paraId="648782DB" w14:textId="77777777" w:rsidR="007E4763" w:rsidRDefault="007E4763">
            <w:pPr>
              <w:spacing w:before="240"/>
              <w:jc w:val="right"/>
            </w:pPr>
          </w:p>
        </w:tc>
      </w:tr>
      <w:tr w:rsidR="007E4763" w14:paraId="024B3220" w14:textId="77777777">
        <w:trPr>
          <w:jc w:val="center"/>
        </w:trPr>
        <w:tc>
          <w:tcPr>
            <w:tcW w:w="10320" w:type="dxa"/>
            <w:vAlign w:val="center"/>
          </w:tcPr>
          <w:p w14:paraId="3A770016" w14:textId="77777777" w:rsidR="007E4763" w:rsidRDefault="007E4763" w:rsidP="007E4763">
            <w:pPr>
              <w:pStyle w:val="CoverSubtitle"/>
            </w:pPr>
          </w:p>
        </w:tc>
      </w:tr>
      <w:tr w:rsidR="007E4763" w14:paraId="1B835568" w14:textId="77777777">
        <w:trPr>
          <w:trHeight w:val="2079"/>
          <w:jc w:val="center"/>
        </w:trPr>
        <w:tc>
          <w:tcPr>
            <w:tcW w:w="10320" w:type="dxa"/>
            <w:vAlign w:val="center"/>
          </w:tcPr>
          <w:p w14:paraId="19CE98D8" w14:textId="77777777" w:rsidR="007E4763" w:rsidRDefault="00445553" w:rsidP="007E4763">
            <w:pPr>
              <w:pStyle w:val="CoverTitle"/>
            </w:pPr>
            <w:r>
              <w:t>CA/CST</w:t>
            </w:r>
          </w:p>
          <w:p w14:paraId="25CA582F" w14:textId="46AF2D28" w:rsidR="007E4763" w:rsidRDefault="00D5458C" w:rsidP="007E4763">
            <w:pPr>
              <w:pStyle w:val="CoverTitle"/>
            </w:pPr>
            <w:r>
              <w:t>HTML</w:t>
            </w:r>
            <w:r w:rsidR="007E4763">
              <w:t xml:space="preserve"> Coding Standards</w:t>
            </w:r>
          </w:p>
          <w:p w14:paraId="5EA5D904" w14:textId="77777777" w:rsidR="007E4763" w:rsidRDefault="00F6246E" w:rsidP="00445553">
            <w:pPr>
              <w:pStyle w:val="CoverTitle"/>
            </w:pPr>
            <w:r>
              <w:t>Version 1.</w:t>
            </w:r>
            <w:r w:rsidR="00445553">
              <w:t>0</w:t>
            </w:r>
          </w:p>
        </w:tc>
      </w:tr>
      <w:tr w:rsidR="007E4763" w14:paraId="255F11A1" w14:textId="77777777">
        <w:trPr>
          <w:trHeight w:val="972"/>
          <w:jc w:val="center"/>
        </w:trPr>
        <w:tc>
          <w:tcPr>
            <w:tcW w:w="10320" w:type="dxa"/>
            <w:vAlign w:val="center"/>
          </w:tcPr>
          <w:p w14:paraId="1870404A" w14:textId="51308118" w:rsidR="007E4763" w:rsidRDefault="00D5458C" w:rsidP="00D5458C">
            <w:pPr>
              <w:pStyle w:val="CoverSubtitle"/>
            </w:pPr>
            <w:r>
              <w:t>February 15</w:t>
            </w:r>
            <w:r w:rsidR="007E4763">
              <w:t xml:space="preserve">, </w:t>
            </w:r>
            <w:r w:rsidR="00445553">
              <w:t>2014</w:t>
            </w:r>
          </w:p>
        </w:tc>
      </w:tr>
      <w:tr w:rsidR="007E4763" w14:paraId="3D32B536" w14:textId="77777777">
        <w:trPr>
          <w:jc w:val="center"/>
        </w:trPr>
        <w:tc>
          <w:tcPr>
            <w:tcW w:w="10320" w:type="dxa"/>
            <w:vAlign w:val="center"/>
          </w:tcPr>
          <w:p w14:paraId="4B34108C" w14:textId="77777777" w:rsidR="007E4763" w:rsidRDefault="007E4763">
            <w:pPr>
              <w:pStyle w:val="CoverSubtitle"/>
              <w:rPr>
                <w:sz w:val="24"/>
              </w:rPr>
            </w:pPr>
          </w:p>
          <w:p w14:paraId="276BBA81" w14:textId="77777777" w:rsidR="007E4763" w:rsidRDefault="007E4763">
            <w:pPr>
              <w:pStyle w:val="CoverSubtitle"/>
              <w:rPr>
                <w:sz w:val="24"/>
              </w:rPr>
            </w:pPr>
          </w:p>
          <w:p w14:paraId="6ADEB310" w14:textId="77777777" w:rsidR="007E4763" w:rsidRDefault="007E4763">
            <w:pPr>
              <w:pStyle w:val="CoverSubtitle"/>
              <w:rPr>
                <w:sz w:val="24"/>
              </w:rPr>
            </w:pPr>
          </w:p>
          <w:p w14:paraId="7C886299" w14:textId="77777777" w:rsidR="007E4763" w:rsidRDefault="007E4763">
            <w:pPr>
              <w:pStyle w:val="CoverSubtitle"/>
              <w:rPr>
                <w:sz w:val="24"/>
              </w:rPr>
            </w:pPr>
          </w:p>
          <w:p w14:paraId="173B761B" w14:textId="77777777" w:rsidR="007E4763" w:rsidRDefault="007E4763">
            <w:pPr>
              <w:pStyle w:val="CoverSubtitle"/>
              <w:rPr>
                <w:sz w:val="24"/>
              </w:rPr>
            </w:pPr>
          </w:p>
          <w:p w14:paraId="5F2E9A49" w14:textId="77777777" w:rsidR="007E4763" w:rsidRDefault="007E4763">
            <w:pPr>
              <w:pStyle w:val="CoverSubtitle"/>
              <w:rPr>
                <w:sz w:val="24"/>
              </w:rPr>
            </w:pPr>
          </w:p>
          <w:p w14:paraId="19E1D05E" w14:textId="77777777" w:rsidR="007E4763" w:rsidRDefault="007E4763">
            <w:pPr>
              <w:pStyle w:val="CoverSubtitle"/>
              <w:rPr>
                <w:sz w:val="24"/>
              </w:rPr>
            </w:pPr>
          </w:p>
          <w:p w14:paraId="07036491" w14:textId="77777777" w:rsidR="007E4763" w:rsidRDefault="007E4763">
            <w:pPr>
              <w:pStyle w:val="CoverSubtitle"/>
              <w:rPr>
                <w:sz w:val="24"/>
              </w:rPr>
            </w:pPr>
          </w:p>
          <w:p w14:paraId="2835CDEB" w14:textId="77777777" w:rsidR="007E4763" w:rsidRDefault="007E4763">
            <w:pPr>
              <w:pStyle w:val="CoverSubtitle"/>
              <w:rPr>
                <w:sz w:val="24"/>
              </w:rPr>
            </w:pPr>
          </w:p>
          <w:p w14:paraId="33296F89" w14:textId="77777777" w:rsidR="007E4763" w:rsidRDefault="007E4763">
            <w:pPr>
              <w:pStyle w:val="CoverSubtitle"/>
              <w:rPr>
                <w:sz w:val="24"/>
              </w:rPr>
            </w:pPr>
          </w:p>
          <w:p w14:paraId="57A8B954" w14:textId="77777777" w:rsidR="007E4763" w:rsidRDefault="007E4763">
            <w:pPr>
              <w:pStyle w:val="CoverSubtitle"/>
              <w:rPr>
                <w:sz w:val="24"/>
              </w:rPr>
            </w:pPr>
          </w:p>
          <w:p w14:paraId="7EDAAE31" w14:textId="77777777" w:rsidR="007E4763" w:rsidRDefault="007E4763">
            <w:pPr>
              <w:pStyle w:val="CoverSubtitle"/>
              <w:rPr>
                <w:sz w:val="24"/>
              </w:rPr>
            </w:pPr>
          </w:p>
          <w:p w14:paraId="26599679" w14:textId="77777777" w:rsidR="007E4763" w:rsidRDefault="007E4763">
            <w:pPr>
              <w:pStyle w:val="CoverSubtitle"/>
              <w:rPr>
                <w:sz w:val="24"/>
              </w:rPr>
            </w:pPr>
          </w:p>
          <w:p w14:paraId="55EE5F6C" w14:textId="77777777" w:rsidR="007E4763" w:rsidRDefault="007E4763">
            <w:pPr>
              <w:pStyle w:val="CoverSubtitle"/>
              <w:rPr>
                <w:sz w:val="24"/>
              </w:rPr>
            </w:pPr>
          </w:p>
          <w:p w14:paraId="34CF864E" w14:textId="77777777" w:rsidR="007E4763" w:rsidRDefault="007E4763">
            <w:pPr>
              <w:pStyle w:val="CoverSubtitle"/>
              <w:rPr>
                <w:sz w:val="24"/>
              </w:rPr>
            </w:pPr>
          </w:p>
          <w:p w14:paraId="18603089" w14:textId="77777777" w:rsidR="007E4763" w:rsidRDefault="007E4763">
            <w:pPr>
              <w:rPr>
                <w:sz w:val="28"/>
              </w:rPr>
            </w:pPr>
          </w:p>
        </w:tc>
      </w:tr>
      <w:tr w:rsidR="007E4763" w14:paraId="14A087CD" w14:textId="77777777">
        <w:trPr>
          <w:jc w:val="center"/>
        </w:trPr>
        <w:tc>
          <w:tcPr>
            <w:tcW w:w="10320" w:type="dxa"/>
            <w:vAlign w:val="center"/>
          </w:tcPr>
          <w:p w14:paraId="5D5EB05B" w14:textId="77777777" w:rsidR="007E4763" w:rsidRDefault="007E4763" w:rsidP="007E4763">
            <w:pPr>
              <w:pStyle w:val="CoverProgramName"/>
            </w:pPr>
          </w:p>
        </w:tc>
      </w:tr>
      <w:tr w:rsidR="007E4763" w14:paraId="5A885A35" w14:textId="77777777">
        <w:trPr>
          <w:jc w:val="center"/>
        </w:trPr>
        <w:tc>
          <w:tcPr>
            <w:tcW w:w="10320" w:type="dxa"/>
            <w:tcMar>
              <w:left w:w="0" w:type="dxa"/>
              <w:right w:w="0" w:type="dxa"/>
            </w:tcMar>
          </w:tcPr>
          <w:p w14:paraId="6D8676CC" w14:textId="77777777" w:rsidR="007E4763" w:rsidRDefault="007E4763" w:rsidP="007E4763">
            <w:pPr>
              <w:pStyle w:val="FooterSecondRow"/>
              <w:ind w:left="120"/>
              <w:rPr>
                <w:b/>
              </w:rPr>
            </w:pPr>
          </w:p>
        </w:tc>
      </w:tr>
    </w:tbl>
    <w:p w14:paraId="3BF984E3" w14:textId="77777777" w:rsidR="007E4763" w:rsidRDefault="007E4763">
      <w:pPr>
        <w:spacing w:before="40"/>
        <w:ind w:left="115"/>
        <w:sectPr w:rsidR="007E4763" w:rsidSect="007E4763">
          <w:headerReference w:type="first" r:id="rId14"/>
          <w:footerReference w:type="first" r:id="rId15"/>
          <w:pgSz w:w="12240" w:h="15840" w:code="1"/>
          <w:pgMar w:top="720" w:right="720" w:bottom="720" w:left="720" w:header="504" w:footer="504" w:gutter="0"/>
          <w:pgNumType w:fmt="lowerRoman" w:start="1"/>
          <w:cols w:space="720"/>
          <w:docGrid w:linePitch="360"/>
        </w:sectPr>
      </w:pPr>
    </w:p>
    <w:p w14:paraId="6E6BC5F0" w14:textId="77777777" w:rsidR="007E4763" w:rsidRDefault="007E4763" w:rsidP="007E4763">
      <w:pPr>
        <w:pStyle w:val="FrontMatterHeader"/>
      </w:pPr>
      <w:r>
        <w:lastRenderedPageBreak/>
        <w:t>Record of Changes</w:t>
      </w:r>
    </w:p>
    <w:tbl>
      <w:tblPr>
        <w:tblW w:w="9360"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firstRow="0" w:lastRow="0" w:firstColumn="0" w:lastColumn="0" w:noHBand="0" w:noVBand="0"/>
      </w:tblPr>
      <w:tblGrid>
        <w:gridCol w:w="530"/>
        <w:gridCol w:w="100"/>
        <w:gridCol w:w="90"/>
        <w:gridCol w:w="1260"/>
        <w:gridCol w:w="90"/>
        <w:gridCol w:w="2346"/>
        <w:gridCol w:w="174"/>
        <w:gridCol w:w="887"/>
        <w:gridCol w:w="103"/>
        <w:gridCol w:w="1940"/>
        <w:gridCol w:w="1840"/>
      </w:tblGrid>
      <w:tr w:rsidR="007E4763" w14:paraId="2C00EFBF" w14:textId="77777777" w:rsidTr="00F6246E">
        <w:trPr>
          <w:cantSplit/>
          <w:tblHeader/>
          <w:jc w:val="center"/>
        </w:trPr>
        <w:tc>
          <w:tcPr>
            <w:tcW w:w="530" w:type="dxa"/>
            <w:tcBorders>
              <w:bottom w:val="single" w:sz="4" w:space="0" w:color="auto"/>
            </w:tcBorders>
            <w:shd w:val="clear" w:color="auto" w:fill="E6E6E6"/>
            <w:vAlign w:val="center"/>
          </w:tcPr>
          <w:p w14:paraId="37958159" w14:textId="77777777" w:rsidR="007E4763" w:rsidRDefault="007E4763">
            <w:pPr>
              <w:pStyle w:val="TableHeader"/>
            </w:pPr>
            <w:r>
              <w:t>No.</w:t>
            </w:r>
          </w:p>
        </w:tc>
        <w:tc>
          <w:tcPr>
            <w:tcW w:w="1540" w:type="dxa"/>
            <w:gridSpan w:val="4"/>
            <w:tcBorders>
              <w:bottom w:val="single" w:sz="4" w:space="0" w:color="auto"/>
            </w:tcBorders>
            <w:shd w:val="clear" w:color="auto" w:fill="E6E6E6"/>
            <w:vAlign w:val="center"/>
          </w:tcPr>
          <w:p w14:paraId="7D90023A" w14:textId="77777777" w:rsidR="007E4763" w:rsidRDefault="007E4763">
            <w:pPr>
              <w:pStyle w:val="TableHeader"/>
            </w:pPr>
            <w:r>
              <w:t>Date</w:t>
            </w:r>
          </w:p>
        </w:tc>
        <w:tc>
          <w:tcPr>
            <w:tcW w:w="2346" w:type="dxa"/>
            <w:tcBorders>
              <w:bottom w:val="single" w:sz="4" w:space="0" w:color="auto"/>
            </w:tcBorders>
            <w:shd w:val="clear" w:color="auto" w:fill="E6E6E6"/>
            <w:vAlign w:val="center"/>
          </w:tcPr>
          <w:p w14:paraId="18B2758A" w14:textId="77777777" w:rsidR="007E4763" w:rsidRDefault="007E4763">
            <w:pPr>
              <w:pStyle w:val="TableHeader"/>
            </w:pPr>
            <w:r>
              <w:t>Reference: Page, Table, Figure, Paragraph</w:t>
            </w:r>
          </w:p>
        </w:tc>
        <w:tc>
          <w:tcPr>
            <w:tcW w:w="1061" w:type="dxa"/>
            <w:gridSpan w:val="2"/>
            <w:tcBorders>
              <w:bottom w:val="single" w:sz="4" w:space="0" w:color="auto"/>
            </w:tcBorders>
            <w:shd w:val="clear" w:color="auto" w:fill="E6E6E6"/>
            <w:vAlign w:val="center"/>
          </w:tcPr>
          <w:p w14:paraId="1153FC63" w14:textId="77777777" w:rsidR="007E4763" w:rsidRDefault="007E4763">
            <w:pPr>
              <w:pStyle w:val="TableHeader"/>
            </w:pPr>
            <w:r>
              <w:t>A = Add.</w:t>
            </w:r>
            <w:r>
              <w:br/>
              <w:t>M = Mod.</w:t>
            </w:r>
            <w:r>
              <w:br/>
              <w:t>D = Del.</w:t>
            </w:r>
          </w:p>
        </w:tc>
        <w:tc>
          <w:tcPr>
            <w:tcW w:w="3883" w:type="dxa"/>
            <w:gridSpan w:val="3"/>
            <w:tcBorders>
              <w:bottom w:val="single" w:sz="4" w:space="0" w:color="auto"/>
            </w:tcBorders>
            <w:shd w:val="clear" w:color="auto" w:fill="E6E6E6"/>
            <w:vAlign w:val="center"/>
          </w:tcPr>
          <w:p w14:paraId="5E061FDB" w14:textId="77777777" w:rsidR="007E4763" w:rsidRDefault="007E4763">
            <w:pPr>
              <w:pStyle w:val="TableHeader"/>
            </w:pPr>
            <w:r>
              <w:t>Change Description</w:t>
            </w:r>
          </w:p>
        </w:tc>
      </w:tr>
      <w:tr w:rsidR="007E4763" w14:paraId="041392F0" w14:textId="77777777" w:rsidTr="00F6246E">
        <w:trPr>
          <w:cantSplit/>
          <w:trHeight w:val="200"/>
          <w:jc w:val="center"/>
        </w:trPr>
        <w:tc>
          <w:tcPr>
            <w:tcW w:w="720" w:type="dxa"/>
            <w:gridSpan w:val="3"/>
            <w:tcBorders>
              <w:top w:val="single" w:sz="4" w:space="0" w:color="auto"/>
              <w:bottom w:val="single" w:sz="4" w:space="0" w:color="auto"/>
            </w:tcBorders>
            <w:tcMar>
              <w:right w:w="0" w:type="dxa"/>
            </w:tcMar>
          </w:tcPr>
          <w:p w14:paraId="3AFA4E66" w14:textId="77777777" w:rsidR="007E4763" w:rsidRDefault="007E4763" w:rsidP="007E4763">
            <w:pPr>
              <w:pStyle w:val="Tablenumberedlist"/>
            </w:pPr>
            <w:r>
              <w:t>1</w:t>
            </w:r>
          </w:p>
        </w:tc>
        <w:tc>
          <w:tcPr>
            <w:tcW w:w="1260" w:type="dxa"/>
            <w:tcBorders>
              <w:top w:val="single" w:sz="4" w:space="0" w:color="auto"/>
              <w:bottom w:val="single" w:sz="4" w:space="0" w:color="auto"/>
            </w:tcBorders>
          </w:tcPr>
          <w:p w14:paraId="2F9E7AFE" w14:textId="7A39231F" w:rsidR="007E4763" w:rsidRPr="006065C6" w:rsidRDefault="00D42F1A" w:rsidP="00445553">
            <w:pPr>
              <w:pStyle w:val="TableText"/>
            </w:pPr>
            <w:r>
              <w:t>02</w:t>
            </w:r>
            <w:r w:rsidR="007E4763">
              <w:t>/</w:t>
            </w:r>
            <w:r>
              <w:t>12</w:t>
            </w:r>
            <w:r w:rsidR="007E4763">
              <w:t>/</w:t>
            </w:r>
            <w:r w:rsidR="00445553">
              <w:t>2014</w:t>
            </w:r>
          </w:p>
        </w:tc>
        <w:tc>
          <w:tcPr>
            <w:tcW w:w="2436" w:type="dxa"/>
            <w:gridSpan w:val="2"/>
            <w:tcBorders>
              <w:top w:val="single" w:sz="4" w:space="0" w:color="auto"/>
              <w:bottom w:val="single" w:sz="4" w:space="0" w:color="auto"/>
            </w:tcBorders>
          </w:tcPr>
          <w:p w14:paraId="6DE1373D" w14:textId="77777777" w:rsidR="007E4763" w:rsidRDefault="007E4763" w:rsidP="007E4763">
            <w:pPr>
              <w:pStyle w:val="TableText"/>
            </w:pPr>
            <w:r>
              <w:t>Entire Document</w:t>
            </w:r>
          </w:p>
        </w:tc>
        <w:tc>
          <w:tcPr>
            <w:tcW w:w="1061" w:type="dxa"/>
            <w:gridSpan w:val="2"/>
            <w:tcBorders>
              <w:top w:val="single" w:sz="4" w:space="0" w:color="auto"/>
              <w:bottom w:val="single" w:sz="4" w:space="0" w:color="auto"/>
            </w:tcBorders>
          </w:tcPr>
          <w:p w14:paraId="74111E9C"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4FD045D3" w14:textId="77777777" w:rsidR="007E4763" w:rsidRPr="00C75781" w:rsidRDefault="007E4763" w:rsidP="00445553">
            <w:pPr>
              <w:pStyle w:val="TableText"/>
            </w:pPr>
            <w:r>
              <w:t xml:space="preserve">Initial </w:t>
            </w:r>
            <w:r w:rsidR="00445553">
              <w:t>Draft</w:t>
            </w:r>
          </w:p>
        </w:tc>
      </w:tr>
      <w:tr w:rsidR="007E4763" w14:paraId="5F6AB937" w14:textId="77777777" w:rsidTr="00F6246E">
        <w:trPr>
          <w:gridAfter w:val="1"/>
          <w:wAfter w:w="1840" w:type="dxa"/>
          <w:cantSplit/>
          <w:trHeight w:val="200"/>
          <w:jc w:val="center"/>
        </w:trPr>
        <w:tc>
          <w:tcPr>
            <w:tcW w:w="630" w:type="dxa"/>
            <w:gridSpan w:val="2"/>
            <w:tcBorders>
              <w:top w:val="single" w:sz="4" w:space="0" w:color="auto"/>
              <w:bottom w:val="single" w:sz="4" w:space="0" w:color="auto"/>
            </w:tcBorders>
            <w:tcMar>
              <w:right w:w="0" w:type="dxa"/>
            </w:tcMar>
          </w:tcPr>
          <w:p w14:paraId="7DF8A826" w14:textId="77777777" w:rsidR="007E4763" w:rsidRDefault="007E4763" w:rsidP="007E4763">
            <w:pPr>
              <w:pStyle w:val="Tablenumberedlist"/>
            </w:pPr>
          </w:p>
        </w:tc>
        <w:tc>
          <w:tcPr>
            <w:tcW w:w="1440" w:type="dxa"/>
            <w:gridSpan w:val="3"/>
            <w:tcBorders>
              <w:top w:val="single" w:sz="4" w:space="0" w:color="auto"/>
              <w:bottom w:val="single" w:sz="4" w:space="0" w:color="auto"/>
            </w:tcBorders>
          </w:tcPr>
          <w:p w14:paraId="4757A507" w14:textId="77777777" w:rsidR="007E4763" w:rsidRPr="006065C6" w:rsidRDefault="007E4763" w:rsidP="007E4763">
            <w:pPr>
              <w:pStyle w:val="TableText"/>
            </w:pPr>
          </w:p>
        </w:tc>
        <w:tc>
          <w:tcPr>
            <w:tcW w:w="2520" w:type="dxa"/>
            <w:gridSpan w:val="2"/>
            <w:tcBorders>
              <w:top w:val="single" w:sz="4" w:space="0" w:color="auto"/>
              <w:bottom w:val="single" w:sz="4" w:space="0" w:color="auto"/>
            </w:tcBorders>
          </w:tcPr>
          <w:p w14:paraId="0862D4B0" w14:textId="77777777" w:rsidR="007E4763" w:rsidRDefault="007E4763" w:rsidP="007E4763">
            <w:pPr>
              <w:pStyle w:val="TableText"/>
            </w:pPr>
          </w:p>
        </w:tc>
        <w:tc>
          <w:tcPr>
            <w:tcW w:w="990" w:type="dxa"/>
            <w:gridSpan w:val="2"/>
            <w:tcBorders>
              <w:top w:val="single" w:sz="4" w:space="0" w:color="auto"/>
              <w:bottom w:val="single" w:sz="4" w:space="0" w:color="auto"/>
            </w:tcBorders>
          </w:tcPr>
          <w:p w14:paraId="528620EE" w14:textId="77777777" w:rsidR="007E4763" w:rsidRDefault="007E4763" w:rsidP="007E4763">
            <w:pPr>
              <w:pStyle w:val="TableText"/>
            </w:pPr>
          </w:p>
        </w:tc>
        <w:tc>
          <w:tcPr>
            <w:tcW w:w="1940" w:type="dxa"/>
            <w:tcBorders>
              <w:top w:val="single" w:sz="4" w:space="0" w:color="auto"/>
              <w:bottom w:val="single" w:sz="4" w:space="0" w:color="auto"/>
            </w:tcBorders>
          </w:tcPr>
          <w:p w14:paraId="7EAA1EC0" w14:textId="77777777" w:rsidR="007E4763" w:rsidRPr="00C75781" w:rsidRDefault="007E4763" w:rsidP="007E4763">
            <w:pPr>
              <w:pStyle w:val="TableText"/>
            </w:pPr>
          </w:p>
        </w:tc>
      </w:tr>
      <w:tr w:rsidR="007E4763" w14:paraId="0810EE6B" w14:textId="77777777" w:rsidTr="00F6246E">
        <w:trPr>
          <w:cantSplit/>
          <w:trHeight w:val="200"/>
          <w:jc w:val="center"/>
        </w:trPr>
        <w:tc>
          <w:tcPr>
            <w:tcW w:w="530" w:type="dxa"/>
            <w:tcBorders>
              <w:top w:val="single" w:sz="4" w:space="0" w:color="auto"/>
              <w:bottom w:val="single" w:sz="4" w:space="0" w:color="auto"/>
            </w:tcBorders>
            <w:tcMar>
              <w:right w:w="0" w:type="dxa"/>
            </w:tcMar>
          </w:tcPr>
          <w:p w14:paraId="1C504A6D"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4F43EA19"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B78AB41"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F4EC536"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6BF09855" w14:textId="77777777" w:rsidR="007E4763" w:rsidRPr="00C75781" w:rsidRDefault="007E4763" w:rsidP="007E4763">
            <w:pPr>
              <w:pStyle w:val="TableText"/>
            </w:pPr>
          </w:p>
        </w:tc>
      </w:tr>
      <w:tr w:rsidR="007E4763" w14:paraId="131ABF5E" w14:textId="77777777" w:rsidTr="00F6246E">
        <w:trPr>
          <w:cantSplit/>
          <w:trHeight w:val="200"/>
          <w:jc w:val="center"/>
        </w:trPr>
        <w:tc>
          <w:tcPr>
            <w:tcW w:w="530" w:type="dxa"/>
            <w:tcBorders>
              <w:top w:val="single" w:sz="4" w:space="0" w:color="auto"/>
              <w:bottom w:val="single" w:sz="4" w:space="0" w:color="auto"/>
            </w:tcBorders>
            <w:tcMar>
              <w:right w:w="0" w:type="dxa"/>
            </w:tcMar>
          </w:tcPr>
          <w:p w14:paraId="0C9723F7"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1D4B6AD6"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14E5EBE"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66959868"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404B184" w14:textId="77777777" w:rsidR="007E4763" w:rsidRPr="00C75781" w:rsidRDefault="007E4763" w:rsidP="007E4763">
            <w:pPr>
              <w:pStyle w:val="TableText"/>
            </w:pPr>
          </w:p>
        </w:tc>
      </w:tr>
      <w:tr w:rsidR="007E4763" w14:paraId="68A6E81D" w14:textId="77777777" w:rsidTr="00F6246E">
        <w:trPr>
          <w:cantSplit/>
          <w:trHeight w:val="200"/>
          <w:jc w:val="center"/>
        </w:trPr>
        <w:tc>
          <w:tcPr>
            <w:tcW w:w="530" w:type="dxa"/>
            <w:tcBorders>
              <w:top w:val="single" w:sz="4" w:space="0" w:color="auto"/>
              <w:bottom w:val="single" w:sz="4" w:space="0" w:color="auto"/>
            </w:tcBorders>
            <w:tcMar>
              <w:right w:w="0" w:type="dxa"/>
            </w:tcMar>
          </w:tcPr>
          <w:p w14:paraId="042C2549"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2C9F1479"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6DE12D36"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729066DA"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8C6AB50" w14:textId="77777777" w:rsidR="007E4763" w:rsidRPr="00C75781" w:rsidRDefault="007E4763" w:rsidP="007E4763">
            <w:pPr>
              <w:pStyle w:val="TableText"/>
            </w:pPr>
          </w:p>
        </w:tc>
      </w:tr>
      <w:tr w:rsidR="007E4763" w14:paraId="6A087F41" w14:textId="77777777" w:rsidTr="00F6246E">
        <w:trPr>
          <w:cantSplit/>
          <w:trHeight w:val="200"/>
          <w:jc w:val="center"/>
        </w:trPr>
        <w:tc>
          <w:tcPr>
            <w:tcW w:w="530" w:type="dxa"/>
            <w:tcBorders>
              <w:top w:val="single" w:sz="4" w:space="0" w:color="auto"/>
              <w:bottom w:val="single" w:sz="4" w:space="0" w:color="auto"/>
            </w:tcBorders>
            <w:tcMar>
              <w:right w:w="0" w:type="dxa"/>
            </w:tcMar>
          </w:tcPr>
          <w:p w14:paraId="66238862"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7C340E5C"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417DBCD"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2583564"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D052927" w14:textId="77777777" w:rsidR="007E4763" w:rsidRPr="00C75781" w:rsidRDefault="007E4763" w:rsidP="007E4763">
            <w:pPr>
              <w:pStyle w:val="TableText"/>
            </w:pPr>
          </w:p>
        </w:tc>
      </w:tr>
      <w:tr w:rsidR="007E4763" w14:paraId="24B3767B" w14:textId="77777777" w:rsidTr="00F6246E">
        <w:trPr>
          <w:cantSplit/>
          <w:trHeight w:val="200"/>
          <w:jc w:val="center"/>
        </w:trPr>
        <w:tc>
          <w:tcPr>
            <w:tcW w:w="530" w:type="dxa"/>
            <w:tcBorders>
              <w:top w:val="single" w:sz="4" w:space="0" w:color="auto"/>
              <w:bottom w:val="single" w:sz="4" w:space="0" w:color="auto"/>
            </w:tcBorders>
            <w:tcMar>
              <w:right w:w="0" w:type="dxa"/>
            </w:tcMar>
          </w:tcPr>
          <w:p w14:paraId="6306C265"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155C781B"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7786E5D"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022EB55D"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54F06083" w14:textId="77777777" w:rsidR="007E4763" w:rsidRPr="00C75781" w:rsidRDefault="007E4763" w:rsidP="007E4763">
            <w:pPr>
              <w:pStyle w:val="TableText"/>
            </w:pPr>
          </w:p>
        </w:tc>
      </w:tr>
      <w:tr w:rsidR="007E4763" w14:paraId="06AB8A08" w14:textId="77777777" w:rsidTr="00F6246E">
        <w:trPr>
          <w:cantSplit/>
          <w:trHeight w:val="200"/>
          <w:jc w:val="center"/>
        </w:trPr>
        <w:tc>
          <w:tcPr>
            <w:tcW w:w="530" w:type="dxa"/>
            <w:tcBorders>
              <w:top w:val="single" w:sz="4" w:space="0" w:color="auto"/>
              <w:bottom w:val="single" w:sz="4" w:space="0" w:color="auto"/>
            </w:tcBorders>
            <w:tcMar>
              <w:right w:w="0" w:type="dxa"/>
            </w:tcMar>
          </w:tcPr>
          <w:p w14:paraId="13D524F4"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72F75711"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5D40A62"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029F17F7"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C670159" w14:textId="77777777" w:rsidR="007E4763" w:rsidRPr="00C75781" w:rsidRDefault="007E4763" w:rsidP="007E4763">
            <w:pPr>
              <w:pStyle w:val="TableText"/>
            </w:pPr>
          </w:p>
        </w:tc>
      </w:tr>
      <w:tr w:rsidR="007E4763" w14:paraId="44F6E7BD" w14:textId="77777777" w:rsidTr="00F6246E">
        <w:trPr>
          <w:cantSplit/>
          <w:trHeight w:val="200"/>
          <w:jc w:val="center"/>
        </w:trPr>
        <w:tc>
          <w:tcPr>
            <w:tcW w:w="530" w:type="dxa"/>
            <w:tcBorders>
              <w:top w:val="single" w:sz="4" w:space="0" w:color="auto"/>
              <w:bottom w:val="single" w:sz="4" w:space="0" w:color="auto"/>
            </w:tcBorders>
            <w:tcMar>
              <w:right w:w="0" w:type="dxa"/>
            </w:tcMar>
          </w:tcPr>
          <w:p w14:paraId="7DDAFF16"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578F94F"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D013187"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1D5DC1D"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46A16BC" w14:textId="77777777" w:rsidR="007E4763" w:rsidRPr="00C75781" w:rsidRDefault="007E4763" w:rsidP="007E4763">
            <w:pPr>
              <w:pStyle w:val="TableText"/>
            </w:pPr>
          </w:p>
        </w:tc>
      </w:tr>
      <w:tr w:rsidR="007E4763" w14:paraId="6DC5651F" w14:textId="77777777" w:rsidTr="00F6246E">
        <w:trPr>
          <w:cantSplit/>
          <w:trHeight w:val="200"/>
          <w:jc w:val="center"/>
        </w:trPr>
        <w:tc>
          <w:tcPr>
            <w:tcW w:w="530" w:type="dxa"/>
            <w:tcBorders>
              <w:top w:val="single" w:sz="4" w:space="0" w:color="auto"/>
              <w:bottom w:val="single" w:sz="4" w:space="0" w:color="auto"/>
            </w:tcBorders>
            <w:tcMar>
              <w:right w:w="0" w:type="dxa"/>
            </w:tcMar>
          </w:tcPr>
          <w:p w14:paraId="4F251567"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CB2DECB"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5519EB6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E69EB6C"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0796FDE" w14:textId="77777777" w:rsidR="007E4763" w:rsidRPr="00C75781" w:rsidRDefault="007E4763" w:rsidP="007E4763">
            <w:pPr>
              <w:pStyle w:val="TableText"/>
            </w:pPr>
          </w:p>
        </w:tc>
      </w:tr>
      <w:tr w:rsidR="007E4763" w14:paraId="1482B6E1" w14:textId="77777777" w:rsidTr="00F6246E">
        <w:trPr>
          <w:cantSplit/>
          <w:trHeight w:val="200"/>
          <w:jc w:val="center"/>
        </w:trPr>
        <w:tc>
          <w:tcPr>
            <w:tcW w:w="530" w:type="dxa"/>
            <w:tcBorders>
              <w:top w:val="single" w:sz="4" w:space="0" w:color="auto"/>
              <w:bottom w:val="single" w:sz="4" w:space="0" w:color="auto"/>
            </w:tcBorders>
            <w:tcMar>
              <w:right w:w="0" w:type="dxa"/>
            </w:tcMar>
          </w:tcPr>
          <w:p w14:paraId="48C54F6C"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484B122"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018C4976"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7DEADAC0"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35D7025F" w14:textId="77777777" w:rsidR="007E4763" w:rsidRPr="00C75781" w:rsidRDefault="007E4763" w:rsidP="007E4763">
            <w:pPr>
              <w:pStyle w:val="TableText"/>
            </w:pPr>
          </w:p>
        </w:tc>
      </w:tr>
      <w:tr w:rsidR="007E4763" w14:paraId="7861AB1B" w14:textId="77777777" w:rsidTr="00F6246E">
        <w:trPr>
          <w:cantSplit/>
          <w:trHeight w:val="200"/>
          <w:jc w:val="center"/>
        </w:trPr>
        <w:tc>
          <w:tcPr>
            <w:tcW w:w="530" w:type="dxa"/>
            <w:tcBorders>
              <w:top w:val="single" w:sz="4" w:space="0" w:color="auto"/>
              <w:bottom w:val="single" w:sz="4" w:space="0" w:color="auto"/>
            </w:tcBorders>
            <w:tcMar>
              <w:right w:w="0" w:type="dxa"/>
            </w:tcMar>
          </w:tcPr>
          <w:p w14:paraId="75AE8A56"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43FDF2B6"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0055187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B997496"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91A7E07" w14:textId="77777777" w:rsidR="007E4763" w:rsidRPr="00C75781" w:rsidRDefault="007E4763" w:rsidP="007E4763">
            <w:pPr>
              <w:pStyle w:val="TableText"/>
            </w:pPr>
          </w:p>
        </w:tc>
      </w:tr>
      <w:tr w:rsidR="007E4763" w14:paraId="4A99726E" w14:textId="77777777" w:rsidTr="00F6246E">
        <w:trPr>
          <w:cantSplit/>
          <w:jc w:val="center"/>
        </w:trPr>
        <w:tc>
          <w:tcPr>
            <w:tcW w:w="530" w:type="dxa"/>
            <w:tcBorders>
              <w:top w:val="single" w:sz="4" w:space="0" w:color="auto"/>
              <w:bottom w:val="single" w:sz="4" w:space="0" w:color="auto"/>
            </w:tcBorders>
            <w:tcMar>
              <w:right w:w="0" w:type="dxa"/>
            </w:tcMar>
          </w:tcPr>
          <w:p w14:paraId="55EE1F79"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2B3A37C1"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379B5E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1F459553"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4B7E6299" w14:textId="77777777" w:rsidR="007E4763" w:rsidRPr="00C75781" w:rsidRDefault="007E4763" w:rsidP="007E4763">
            <w:pPr>
              <w:pStyle w:val="TableText"/>
            </w:pPr>
          </w:p>
        </w:tc>
      </w:tr>
      <w:tr w:rsidR="007E4763" w14:paraId="6477AEDA" w14:textId="77777777" w:rsidTr="00F6246E">
        <w:trPr>
          <w:cantSplit/>
          <w:jc w:val="center"/>
        </w:trPr>
        <w:tc>
          <w:tcPr>
            <w:tcW w:w="530" w:type="dxa"/>
            <w:tcBorders>
              <w:top w:val="single" w:sz="4" w:space="0" w:color="auto"/>
              <w:bottom w:val="single" w:sz="4" w:space="0" w:color="auto"/>
            </w:tcBorders>
            <w:tcMar>
              <w:right w:w="0" w:type="dxa"/>
            </w:tcMar>
          </w:tcPr>
          <w:p w14:paraId="7BC7C08C"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3932ABDA"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67F7A0BC"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21DE44A2"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66FBC9C0" w14:textId="77777777" w:rsidR="007E4763" w:rsidRPr="00C75781" w:rsidRDefault="007E4763" w:rsidP="007E4763">
            <w:pPr>
              <w:pStyle w:val="TableText"/>
            </w:pPr>
          </w:p>
        </w:tc>
      </w:tr>
    </w:tbl>
    <w:p w14:paraId="5E7BD4CF" w14:textId="77777777" w:rsidR="007E4763" w:rsidRDefault="007E4763" w:rsidP="007E4763">
      <w:pPr>
        <w:pStyle w:val="FrontMatterHeader"/>
      </w:pPr>
      <w:r>
        <w:br w:type="page"/>
      </w:r>
      <w:r w:rsidRPr="006A32F5">
        <w:lastRenderedPageBreak/>
        <w:t>Contents</w:t>
      </w:r>
    </w:p>
    <w:p w14:paraId="09AEA1EB" w14:textId="77777777" w:rsidR="00137B7C" w:rsidRDefault="007E476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80436794" w:history="1">
        <w:r w:rsidR="00137B7C" w:rsidRPr="003178AF">
          <w:rPr>
            <w:rStyle w:val="Hyperlink"/>
            <w:noProof/>
          </w:rPr>
          <w:t>1</w:t>
        </w:r>
        <w:r w:rsidR="00137B7C">
          <w:rPr>
            <w:rFonts w:asciiTheme="minorHAnsi" w:eastAsiaTheme="minorEastAsia" w:hAnsiTheme="minorHAnsi" w:cstheme="minorBidi"/>
            <w:noProof/>
            <w:sz w:val="22"/>
            <w:szCs w:val="22"/>
          </w:rPr>
          <w:tab/>
        </w:r>
        <w:r w:rsidR="00137B7C" w:rsidRPr="003178AF">
          <w:rPr>
            <w:rStyle w:val="Hyperlink"/>
            <w:noProof/>
          </w:rPr>
          <w:t>Introduction</w:t>
        </w:r>
        <w:r w:rsidR="00137B7C">
          <w:rPr>
            <w:noProof/>
            <w:webHidden/>
          </w:rPr>
          <w:tab/>
        </w:r>
        <w:r w:rsidR="00137B7C">
          <w:rPr>
            <w:noProof/>
            <w:webHidden/>
          </w:rPr>
          <w:fldChar w:fldCharType="begin"/>
        </w:r>
        <w:r w:rsidR="00137B7C">
          <w:rPr>
            <w:noProof/>
            <w:webHidden/>
          </w:rPr>
          <w:instrText xml:space="preserve"> PAGEREF _Toc380436794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0B8670EB" w14:textId="77777777" w:rsidR="00137B7C" w:rsidRDefault="00137B7C">
      <w:pPr>
        <w:pStyle w:val="TOC2"/>
        <w:tabs>
          <w:tab w:val="left" w:pos="965"/>
          <w:tab w:val="right" w:leader="dot" w:pos="9350"/>
        </w:tabs>
        <w:rPr>
          <w:rFonts w:asciiTheme="minorHAnsi" w:eastAsiaTheme="minorEastAsia" w:hAnsiTheme="minorHAnsi" w:cstheme="minorBidi"/>
          <w:noProof/>
          <w:sz w:val="22"/>
          <w:szCs w:val="22"/>
        </w:rPr>
      </w:pPr>
      <w:hyperlink w:anchor="_Toc380436795" w:history="1">
        <w:r w:rsidRPr="003178AF">
          <w:rPr>
            <w:rStyle w:val="Hyperlink"/>
            <w:noProof/>
          </w:rPr>
          <w:t>1.1</w:t>
        </w:r>
        <w:r>
          <w:rPr>
            <w:rFonts w:asciiTheme="minorHAnsi" w:eastAsiaTheme="minorEastAsia" w:hAnsiTheme="minorHAnsi" w:cstheme="minorBidi"/>
            <w:noProof/>
            <w:sz w:val="22"/>
            <w:szCs w:val="22"/>
          </w:rPr>
          <w:tab/>
        </w:r>
        <w:r w:rsidRPr="003178AF">
          <w:rPr>
            <w:rStyle w:val="Hyperlink"/>
            <w:noProof/>
          </w:rPr>
          <w:t>Purpose</w:t>
        </w:r>
        <w:r>
          <w:rPr>
            <w:noProof/>
            <w:webHidden/>
          </w:rPr>
          <w:tab/>
        </w:r>
        <w:r>
          <w:rPr>
            <w:noProof/>
            <w:webHidden/>
          </w:rPr>
          <w:fldChar w:fldCharType="begin"/>
        </w:r>
        <w:r>
          <w:rPr>
            <w:noProof/>
            <w:webHidden/>
          </w:rPr>
          <w:instrText xml:space="preserve"> PAGEREF _Toc380436795 \h </w:instrText>
        </w:r>
        <w:r>
          <w:rPr>
            <w:noProof/>
            <w:webHidden/>
          </w:rPr>
        </w:r>
        <w:r>
          <w:rPr>
            <w:noProof/>
            <w:webHidden/>
          </w:rPr>
          <w:fldChar w:fldCharType="separate"/>
        </w:r>
        <w:r>
          <w:rPr>
            <w:noProof/>
            <w:webHidden/>
          </w:rPr>
          <w:t>1</w:t>
        </w:r>
        <w:r>
          <w:rPr>
            <w:noProof/>
            <w:webHidden/>
          </w:rPr>
          <w:fldChar w:fldCharType="end"/>
        </w:r>
      </w:hyperlink>
    </w:p>
    <w:p w14:paraId="3FA691DB" w14:textId="77777777" w:rsidR="00137B7C" w:rsidRDefault="00137B7C">
      <w:pPr>
        <w:pStyle w:val="TOC2"/>
        <w:tabs>
          <w:tab w:val="left" w:pos="965"/>
          <w:tab w:val="right" w:leader="dot" w:pos="9350"/>
        </w:tabs>
        <w:rPr>
          <w:rFonts w:asciiTheme="minorHAnsi" w:eastAsiaTheme="minorEastAsia" w:hAnsiTheme="minorHAnsi" w:cstheme="minorBidi"/>
          <w:noProof/>
          <w:sz w:val="22"/>
          <w:szCs w:val="22"/>
        </w:rPr>
      </w:pPr>
      <w:hyperlink w:anchor="_Toc380436796" w:history="1">
        <w:r w:rsidRPr="003178AF">
          <w:rPr>
            <w:rStyle w:val="Hyperlink"/>
            <w:noProof/>
          </w:rPr>
          <w:t>1.2</w:t>
        </w:r>
        <w:r>
          <w:rPr>
            <w:rFonts w:asciiTheme="minorHAnsi" w:eastAsiaTheme="minorEastAsia" w:hAnsiTheme="minorHAnsi" w:cstheme="minorBidi"/>
            <w:noProof/>
            <w:sz w:val="22"/>
            <w:szCs w:val="22"/>
          </w:rPr>
          <w:tab/>
        </w:r>
        <w:r w:rsidRPr="003178AF">
          <w:rPr>
            <w:rStyle w:val="Hyperlink"/>
            <w:noProof/>
          </w:rPr>
          <w:t>Scope</w:t>
        </w:r>
        <w:r>
          <w:rPr>
            <w:noProof/>
            <w:webHidden/>
          </w:rPr>
          <w:tab/>
        </w:r>
        <w:r>
          <w:rPr>
            <w:noProof/>
            <w:webHidden/>
          </w:rPr>
          <w:fldChar w:fldCharType="begin"/>
        </w:r>
        <w:r>
          <w:rPr>
            <w:noProof/>
            <w:webHidden/>
          </w:rPr>
          <w:instrText xml:space="preserve"> PAGEREF _Toc380436796 \h </w:instrText>
        </w:r>
        <w:r>
          <w:rPr>
            <w:noProof/>
            <w:webHidden/>
          </w:rPr>
        </w:r>
        <w:r>
          <w:rPr>
            <w:noProof/>
            <w:webHidden/>
          </w:rPr>
          <w:fldChar w:fldCharType="separate"/>
        </w:r>
        <w:r>
          <w:rPr>
            <w:noProof/>
            <w:webHidden/>
          </w:rPr>
          <w:t>1</w:t>
        </w:r>
        <w:r>
          <w:rPr>
            <w:noProof/>
            <w:webHidden/>
          </w:rPr>
          <w:fldChar w:fldCharType="end"/>
        </w:r>
      </w:hyperlink>
    </w:p>
    <w:p w14:paraId="74365805" w14:textId="77777777" w:rsidR="00137B7C" w:rsidRDefault="00137B7C">
      <w:pPr>
        <w:pStyle w:val="TOC2"/>
        <w:tabs>
          <w:tab w:val="left" w:pos="965"/>
          <w:tab w:val="right" w:leader="dot" w:pos="9350"/>
        </w:tabs>
        <w:rPr>
          <w:rFonts w:asciiTheme="minorHAnsi" w:eastAsiaTheme="minorEastAsia" w:hAnsiTheme="minorHAnsi" w:cstheme="minorBidi"/>
          <w:noProof/>
          <w:sz w:val="22"/>
          <w:szCs w:val="22"/>
        </w:rPr>
      </w:pPr>
      <w:hyperlink w:anchor="_Toc380436797" w:history="1">
        <w:r w:rsidRPr="003178AF">
          <w:rPr>
            <w:rStyle w:val="Hyperlink"/>
            <w:noProof/>
          </w:rPr>
          <w:t>1.3</w:t>
        </w:r>
        <w:r>
          <w:rPr>
            <w:rFonts w:asciiTheme="minorHAnsi" w:eastAsiaTheme="minorEastAsia" w:hAnsiTheme="minorHAnsi" w:cstheme="minorBidi"/>
            <w:noProof/>
            <w:sz w:val="22"/>
            <w:szCs w:val="22"/>
          </w:rPr>
          <w:tab/>
        </w:r>
        <w:r w:rsidRPr="003178AF">
          <w:rPr>
            <w:rStyle w:val="Hyperlink"/>
            <w:noProof/>
          </w:rPr>
          <w:t>Code Change Scope</w:t>
        </w:r>
        <w:r>
          <w:rPr>
            <w:noProof/>
            <w:webHidden/>
          </w:rPr>
          <w:tab/>
        </w:r>
        <w:r>
          <w:rPr>
            <w:noProof/>
            <w:webHidden/>
          </w:rPr>
          <w:fldChar w:fldCharType="begin"/>
        </w:r>
        <w:r>
          <w:rPr>
            <w:noProof/>
            <w:webHidden/>
          </w:rPr>
          <w:instrText xml:space="preserve"> PAGEREF _Toc380436797 \h </w:instrText>
        </w:r>
        <w:r>
          <w:rPr>
            <w:noProof/>
            <w:webHidden/>
          </w:rPr>
        </w:r>
        <w:r>
          <w:rPr>
            <w:noProof/>
            <w:webHidden/>
          </w:rPr>
          <w:fldChar w:fldCharType="separate"/>
        </w:r>
        <w:r>
          <w:rPr>
            <w:noProof/>
            <w:webHidden/>
          </w:rPr>
          <w:t>1</w:t>
        </w:r>
        <w:r>
          <w:rPr>
            <w:noProof/>
            <w:webHidden/>
          </w:rPr>
          <w:fldChar w:fldCharType="end"/>
        </w:r>
      </w:hyperlink>
    </w:p>
    <w:p w14:paraId="63DBB35F"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798" w:history="1">
        <w:r w:rsidRPr="003178AF">
          <w:rPr>
            <w:rStyle w:val="Hyperlink"/>
            <w:noProof/>
          </w:rPr>
          <w:t>2</w:t>
        </w:r>
        <w:r>
          <w:rPr>
            <w:rFonts w:asciiTheme="minorHAnsi" w:eastAsiaTheme="minorEastAsia" w:hAnsiTheme="minorHAnsi" w:cstheme="minorBidi"/>
            <w:noProof/>
            <w:sz w:val="22"/>
            <w:szCs w:val="22"/>
          </w:rPr>
          <w:tab/>
        </w:r>
        <w:r w:rsidRPr="003178AF">
          <w:rPr>
            <w:rStyle w:val="Hyperlink"/>
            <w:noProof/>
          </w:rPr>
          <w:t>References</w:t>
        </w:r>
        <w:r>
          <w:rPr>
            <w:noProof/>
            <w:webHidden/>
          </w:rPr>
          <w:tab/>
        </w:r>
        <w:r>
          <w:rPr>
            <w:noProof/>
            <w:webHidden/>
          </w:rPr>
          <w:fldChar w:fldCharType="begin"/>
        </w:r>
        <w:r>
          <w:rPr>
            <w:noProof/>
            <w:webHidden/>
          </w:rPr>
          <w:instrText xml:space="preserve"> PAGEREF _Toc380436798 \h </w:instrText>
        </w:r>
        <w:r>
          <w:rPr>
            <w:noProof/>
            <w:webHidden/>
          </w:rPr>
        </w:r>
        <w:r>
          <w:rPr>
            <w:noProof/>
            <w:webHidden/>
          </w:rPr>
          <w:fldChar w:fldCharType="separate"/>
        </w:r>
        <w:r>
          <w:rPr>
            <w:noProof/>
            <w:webHidden/>
          </w:rPr>
          <w:t>3</w:t>
        </w:r>
        <w:r>
          <w:rPr>
            <w:noProof/>
            <w:webHidden/>
          </w:rPr>
          <w:fldChar w:fldCharType="end"/>
        </w:r>
      </w:hyperlink>
    </w:p>
    <w:p w14:paraId="7E7D3194"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799" w:history="1">
        <w:r w:rsidRPr="003178AF">
          <w:rPr>
            <w:rStyle w:val="Hyperlink"/>
            <w:noProof/>
          </w:rPr>
          <w:t>3</w:t>
        </w:r>
        <w:r>
          <w:rPr>
            <w:rFonts w:asciiTheme="minorHAnsi" w:eastAsiaTheme="minorEastAsia" w:hAnsiTheme="minorHAnsi" w:cstheme="minorBidi"/>
            <w:noProof/>
            <w:sz w:val="22"/>
            <w:szCs w:val="22"/>
          </w:rPr>
          <w:tab/>
        </w:r>
        <w:r w:rsidRPr="003178AF">
          <w:rPr>
            <w:rStyle w:val="Hyperlink"/>
            <w:noProof/>
          </w:rPr>
          <w:t>Validation</w:t>
        </w:r>
        <w:r>
          <w:rPr>
            <w:noProof/>
            <w:webHidden/>
          </w:rPr>
          <w:tab/>
        </w:r>
        <w:r>
          <w:rPr>
            <w:noProof/>
            <w:webHidden/>
          </w:rPr>
          <w:fldChar w:fldCharType="begin"/>
        </w:r>
        <w:r>
          <w:rPr>
            <w:noProof/>
            <w:webHidden/>
          </w:rPr>
          <w:instrText xml:space="preserve"> PAGEREF _Toc380436799 \h </w:instrText>
        </w:r>
        <w:r>
          <w:rPr>
            <w:noProof/>
            <w:webHidden/>
          </w:rPr>
        </w:r>
        <w:r>
          <w:rPr>
            <w:noProof/>
            <w:webHidden/>
          </w:rPr>
          <w:fldChar w:fldCharType="separate"/>
        </w:r>
        <w:r>
          <w:rPr>
            <w:noProof/>
            <w:webHidden/>
          </w:rPr>
          <w:t>4</w:t>
        </w:r>
        <w:r>
          <w:rPr>
            <w:noProof/>
            <w:webHidden/>
          </w:rPr>
          <w:fldChar w:fldCharType="end"/>
        </w:r>
      </w:hyperlink>
    </w:p>
    <w:p w14:paraId="23E3F474"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0" w:history="1">
        <w:r w:rsidRPr="003178AF">
          <w:rPr>
            <w:rStyle w:val="Hyperlink"/>
            <w:noProof/>
          </w:rPr>
          <w:t>4</w:t>
        </w:r>
        <w:r>
          <w:rPr>
            <w:rFonts w:asciiTheme="minorHAnsi" w:eastAsiaTheme="minorEastAsia" w:hAnsiTheme="minorHAnsi" w:cstheme="minorBidi"/>
            <w:noProof/>
            <w:sz w:val="22"/>
            <w:szCs w:val="22"/>
          </w:rPr>
          <w:tab/>
        </w:r>
        <w:r w:rsidRPr="003178AF">
          <w:rPr>
            <w:rStyle w:val="Hyperlink"/>
            <w:noProof/>
          </w:rPr>
          <w:t>Self-closing Elements</w:t>
        </w:r>
        <w:r>
          <w:rPr>
            <w:noProof/>
            <w:webHidden/>
          </w:rPr>
          <w:tab/>
        </w:r>
        <w:r>
          <w:rPr>
            <w:noProof/>
            <w:webHidden/>
          </w:rPr>
          <w:fldChar w:fldCharType="begin"/>
        </w:r>
        <w:r>
          <w:rPr>
            <w:noProof/>
            <w:webHidden/>
          </w:rPr>
          <w:instrText xml:space="preserve"> PAGEREF _Toc380436800 \h </w:instrText>
        </w:r>
        <w:r>
          <w:rPr>
            <w:noProof/>
            <w:webHidden/>
          </w:rPr>
        </w:r>
        <w:r>
          <w:rPr>
            <w:noProof/>
            <w:webHidden/>
          </w:rPr>
          <w:fldChar w:fldCharType="separate"/>
        </w:r>
        <w:r>
          <w:rPr>
            <w:noProof/>
            <w:webHidden/>
          </w:rPr>
          <w:t>4</w:t>
        </w:r>
        <w:r>
          <w:rPr>
            <w:noProof/>
            <w:webHidden/>
          </w:rPr>
          <w:fldChar w:fldCharType="end"/>
        </w:r>
      </w:hyperlink>
    </w:p>
    <w:p w14:paraId="7B25B903"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1" w:history="1">
        <w:r w:rsidRPr="003178AF">
          <w:rPr>
            <w:rStyle w:val="Hyperlink"/>
            <w:noProof/>
          </w:rPr>
          <w:t>5</w:t>
        </w:r>
        <w:r>
          <w:rPr>
            <w:rFonts w:asciiTheme="minorHAnsi" w:eastAsiaTheme="minorEastAsia" w:hAnsiTheme="minorHAnsi" w:cstheme="minorBidi"/>
            <w:noProof/>
            <w:sz w:val="22"/>
            <w:szCs w:val="22"/>
          </w:rPr>
          <w:tab/>
        </w:r>
        <w:r w:rsidRPr="003178AF">
          <w:rPr>
            <w:rStyle w:val="Hyperlink"/>
            <w:noProof/>
          </w:rPr>
          <w:t>Attributes and Tags</w:t>
        </w:r>
        <w:r>
          <w:rPr>
            <w:noProof/>
            <w:webHidden/>
          </w:rPr>
          <w:tab/>
        </w:r>
        <w:r>
          <w:rPr>
            <w:noProof/>
            <w:webHidden/>
          </w:rPr>
          <w:fldChar w:fldCharType="begin"/>
        </w:r>
        <w:r>
          <w:rPr>
            <w:noProof/>
            <w:webHidden/>
          </w:rPr>
          <w:instrText xml:space="preserve"> PAGEREF _Toc380436801 \h </w:instrText>
        </w:r>
        <w:r>
          <w:rPr>
            <w:noProof/>
            <w:webHidden/>
          </w:rPr>
        </w:r>
        <w:r>
          <w:rPr>
            <w:noProof/>
            <w:webHidden/>
          </w:rPr>
          <w:fldChar w:fldCharType="separate"/>
        </w:r>
        <w:r>
          <w:rPr>
            <w:noProof/>
            <w:webHidden/>
          </w:rPr>
          <w:t>4</w:t>
        </w:r>
        <w:r>
          <w:rPr>
            <w:noProof/>
            <w:webHidden/>
          </w:rPr>
          <w:fldChar w:fldCharType="end"/>
        </w:r>
      </w:hyperlink>
    </w:p>
    <w:p w14:paraId="7137B51A"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2" w:history="1">
        <w:r w:rsidRPr="003178AF">
          <w:rPr>
            <w:rStyle w:val="Hyperlink"/>
            <w:noProof/>
          </w:rPr>
          <w:t>6</w:t>
        </w:r>
        <w:r>
          <w:rPr>
            <w:rFonts w:asciiTheme="minorHAnsi" w:eastAsiaTheme="minorEastAsia" w:hAnsiTheme="minorHAnsi" w:cstheme="minorBidi"/>
            <w:noProof/>
            <w:sz w:val="22"/>
            <w:szCs w:val="22"/>
          </w:rPr>
          <w:tab/>
        </w:r>
        <w:r w:rsidRPr="003178AF">
          <w:rPr>
            <w:rStyle w:val="Hyperlink"/>
            <w:noProof/>
          </w:rPr>
          <w:t>Quotes</w:t>
        </w:r>
        <w:r>
          <w:rPr>
            <w:noProof/>
            <w:webHidden/>
          </w:rPr>
          <w:tab/>
        </w:r>
        <w:r>
          <w:rPr>
            <w:noProof/>
            <w:webHidden/>
          </w:rPr>
          <w:fldChar w:fldCharType="begin"/>
        </w:r>
        <w:r>
          <w:rPr>
            <w:noProof/>
            <w:webHidden/>
          </w:rPr>
          <w:instrText xml:space="preserve"> PAGEREF _Toc380436802 \h </w:instrText>
        </w:r>
        <w:r>
          <w:rPr>
            <w:noProof/>
            <w:webHidden/>
          </w:rPr>
        </w:r>
        <w:r>
          <w:rPr>
            <w:noProof/>
            <w:webHidden/>
          </w:rPr>
          <w:fldChar w:fldCharType="separate"/>
        </w:r>
        <w:r>
          <w:rPr>
            <w:noProof/>
            <w:webHidden/>
          </w:rPr>
          <w:t>4</w:t>
        </w:r>
        <w:r>
          <w:rPr>
            <w:noProof/>
            <w:webHidden/>
          </w:rPr>
          <w:fldChar w:fldCharType="end"/>
        </w:r>
      </w:hyperlink>
    </w:p>
    <w:p w14:paraId="012BA0F5"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3" w:history="1">
        <w:r w:rsidRPr="003178AF">
          <w:rPr>
            <w:rStyle w:val="Hyperlink"/>
            <w:noProof/>
          </w:rPr>
          <w:t>7</w:t>
        </w:r>
        <w:r>
          <w:rPr>
            <w:rFonts w:asciiTheme="minorHAnsi" w:eastAsiaTheme="minorEastAsia" w:hAnsiTheme="minorHAnsi" w:cstheme="minorBidi"/>
            <w:noProof/>
            <w:sz w:val="22"/>
            <w:szCs w:val="22"/>
          </w:rPr>
          <w:tab/>
        </w:r>
        <w:r w:rsidRPr="003178AF">
          <w:rPr>
            <w:rStyle w:val="Hyperlink"/>
            <w:noProof/>
          </w:rPr>
          <w:t>Indentation</w:t>
        </w:r>
        <w:r>
          <w:rPr>
            <w:noProof/>
            <w:webHidden/>
          </w:rPr>
          <w:tab/>
        </w:r>
        <w:r>
          <w:rPr>
            <w:noProof/>
            <w:webHidden/>
          </w:rPr>
          <w:fldChar w:fldCharType="begin"/>
        </w:r>
        <w:r>
          <w:rPr>
            <w:noProof/>
            <w:webHidden/>
          </w:rPr>
          <w:instrText xml:space="preserve"> PAGEREF _Toc380436803 \h </w:instrText>
        </w:r>
        <w:r>
          <w:rPr>
            <w:noProof/>
            <w:webHidden/>
          </w:rPr>
        </w:r>
        <w:r>
          <w:rPr>
            <w:noProof/>
            <w:webHidden/>
          </w:rPr>
          <w:fldChar w:fldCharType="separate"/>
        </w:r>
        <w:r>
          <w:rPr>
            <w:noProof/>
            <w:webHidden/>
          </w:rPr>
          <w:t>5</w:t>
        </w:r>
        <w:r>
          <w:rPr>
            <w:noProof/>
            <w:webHidden/>
          </w:rPr>
          <w:fldChar w:fldCharType="end"/>
        </w:r>
      </w:hyperlink>
    </w:p>
    <w:p w14:paraId="01CA89E2"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4" w:history="1">
        <w:r w:rsidRPr="003178AF">
          <w:rPr>
            <w:rStyle w:val="Hyperlink"/>
            <w:noProof/>
          </w:rPr>
          <w:t>8</w:t>
        </w:r>
        <w:r>
          <w:rPr>
            <w:rFonts w:asciiTheme="minorHAnsi" w:eastAsiaTheme="minorEastAsia" w:hAnsiTheme="minorHAnsi" w:cstheme="minorBidi"/>
            <w:noProof/>
            <w:sz w:val="22"/>
            <w:szCs w:val="22"/>
          </w:rPr>
          <w:tab/>
        </w:r>
        <w:r w:rsidRPr="003178AF">
          <w:rPr>
            <w:rStyle w:val="Hyperlink"/>
            <w:noProof/>
          </w:rPr>
          <w:t>Prot</w:t>
        </w:r>
        <w:r w:rsidRPr="003178AF">
          <w:rPr>
            <w:rStyle w:val="Hyperlink"/>
            <w:rFonts w:ascii="Arial" w:hAnsi="Arial" w:cs="Arial"/>
            <w:iCs/>
            <w:noProof/>
          </w:rPr>
          <w:t>o</w:t>
        </w:r>
        <w:r w:rsidRPr="003178AF">
          <w:rPr>
            <w:rStyle w:val="Hyperlink"/>
            <w:noProof/>
          </w:rPr>
          <w:t>col</w:t>
        </w:r>
        <w:r>
          <w:rPr>
            <w:noProof/>
            <w:webHidden/>
          </w:rPr>
          <w:tab/>
        </w:r>
        <w:r>
          <w:rPr>
            <w:noProof/>
            <w:webHidden/>
          </w:rPr>
          <w:fldChar w:fldCharType="begin"/>
        </w:r>
        <w:r>
          <w:rPr>
            <w:noProof/>
            <w:webHidden/>
          </w:rPr>
          <w:instrText xml:space="preserve"> PAGEREF _Toc380436804 \h </w:instrText>
        </w:r>
        <w:r>
          <w:rPr>
            <w:noProof/>
            <w:webHidden/>
          </w:rPr>
        </w:r>
        <w:r>
          <w:rPr>
            <w:noProof/>
            <w:webHidden/>
          </w:rPr>
          <w:fldChar w:fldCharType="separate"/>
        </w:r>
        <w:r>
          <w:rPr>
            <w:noProof/>
            <w:webHidden/>
          </w:rPr>
          <w:t>7</w:t>
        </w:r>
        <w:r>
          <w:rPr>
            <w:noProof/>
            <w:webHidden/>
          </w:rPr>
          <w:fldChar w:fldCharType="end"/>
        </w:r>
      </w:hyperlink>
    </w:p>
    <w:p w14:paraId="52186364"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5" w:history="1">
        <w:r w:rsidRPr="003178AF">
          <w:rPr>
            <w:rStyle w:val="Hyperlink"/>
            <w:noProof/>
          </w:rPr>
          <w:t>9</w:t>
        </w:r>
        <w:r>
          <w:rPr>
            <w:rFonts w:asciiTheme="minorHAnsi" w:eastAsiaTheme="minorEastAsia" w:hAnsiTheme="minorHAnsi" w:cstheme="minorBidi"/>
            <w:noProof/>
            <w:sz w:val="22"/>
            <w:szCs w:val="22"/>
          </w:rPr>
          <w:tab/>
        </w:r>
        <w:r w:rsidRPr="003178AF">
          <w:rPr>
            <w:rStyle w:val="Hyperlink"/>
            <w:noProof/>
          </w:rPr>
          <w:t>Indentation</w:t>
        </w:r>
        <w:r>
          <w:rPr>
            <w:noProof/>
            <w:webHidden/>
          </w:rPr>
          <w:tab/>
        </w:r>
        <w:r>
          <w:rPr>
            <w:noProof/>
            <w:webHidden/>
          </w:rPr>
          <w:fldChar w:fldCharType="begin"/>
        </w:r>
        <w:r>
          <w:rPr>
            <w:noProof/>
            <w:webHidden/>
          </w:rPr>
          <w:instrText xml:space="preserve"> PAGEREF _Toc380436805 \h </w:instrText>
        </w:r>
        <w:r>
          <w:rPr>
            <w:noProof/>
            <w:webHidden/>
          </w:rPr>
        </w:r>
        <w:r>
          <w:rPr>
            <w:noProof/>
            <w:webHidden/>
          </w:rPr>
          <w:fldChar w:fldCharType="separate"/>
        </w:r>
        <w:r>
          <w:rPr>
            <w:noProof/>
            <w:webHidden/>
          </w:rPr>
          <w:t>7</w:t>
        </w:r>
        <w:r>
          <w:rPr>
            <w:noProof/>
            <w:webHidden/>
          </w:rPr>
          <w:fldChar w:fldCharType="end"/>
        </w:r>
      </w:hyperlink>
    </w:p>
    <w:p w14:paraId="0CA9D2D3"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6" w:history="1">
        <w:r w:rsidRPr="003178AF">
          <w:rPr>
            <w:rStyle w:val="Hyperlink"/>
            <w:noProof/>
          </w:rPr>
          <w:t>10</w:t>
        </w:r>
        <w:r>
          <w:rPr>
            <w:rFonts w:asciiTheme="minorHAnsi" w:eastAsiaTheme="minorEastAsia" w:hAnsiTheme="minorHAnsi" w:cstheme="minorBidi"/>
            <w:noProof/>
            <w:sz w:val="22"/>
            <w:szCs w:val="22"/>
          </w:rPr>
          <w:tab/>
        </w:r>
        <w:r w:rsidRPr="003178AF">
          <w:rPr>
            <w:rStyle w:val="Hyperlink"/>
            <w:noProof/>
          </w:rPr>
          <w:t>Capitalization</w:t>
        </w:r>
        <w:r>
          <w:rPr>
            <w:noProof/>
            <w:webHidden/>
          </w:rPr>
          <w:tab/>
        </w:r>
        <w:r>
          <w:rPr>
            <w:noProof/>
            <w:webHidden/>
          </w:rPr>
          <w:fldChar w:fldCharType="begin"/>
        </w:r>
        <w:r>
          <w:rPr>
            <w:noProof/>
            <w:webHidden/>
          </w:rPr>
          <w:instrText xml:space="preserve"> PAGEREF _Toc380436806 \h </w:instrText>
        </w:r>
        <w:r>
          <w:rPr>
            <w:noProof/>
            <w:webHidden/>
          </w:rPr>
        </w:r>
        <w:r>
          <w:rPr>
            <w:noProof/>
            <w:webHidden/>
          </w:rPr>
          <w:fldChar w:fldCharType="separate"/>
        </w:r>
        <w:r>
          <w:rPr>
            <w:noProof/>
            <w:webHidden/>
          </w:rPr>
          <w:t>7</w:t>
        </w:r>
        <w:r>
          <w:rPr>
            <w:noProof/>
            <w:webHidden/>
          </w:rPr>
          <w:fldChar w:fldCharType="end"/>
        </w:r>
      </w:hyperlink>
    </w:p>
    <w:p w14:paraId="6A09AB90"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7" w:history="1">
        <w:r w:rsidRPr="003178AF">
          <w:rPr>
            <w:rStyle w:val="Hyperlink"/>
            <w:noProof/>
          </w:rPr>
          <w:t>11</w:t>
        </w:r>
        <w:r>
          <w:rPr>
            <w:rFonts w:asciiTheme="minorHAnsi" w:eastAsiaTheme="minorEastAsia" w:hAnsiTheme="minorHAnsi" w:cstheme="minorBidi"/>
            <w:noProof/>
            <w:sz w:val="22"/>
            <w:szCs w:val="22"/>
          </w:rPr>
          <w:tab/>
        </w:r>
        <w:r w:rsidRPr="003178AF">
          <w:rPr>
            <w:rStyle w:val="Hyperlink"/>
            <w:noProof/>
          </w:rPr>
          <w:t>Trailing Whitespace</w:t>
        </w:r>
        <w:r>
          <w:rPr>
            <w:noProof/>
            <w:webHidden/>
          </w:rPr>
          <w:tab/>
        </w:r>
        <w:r>
          <w:rPr>
            <w:noProof/>
            <w:webHidden/>
          </w:rPr>
          <w:fldChar w:fldCharType="begin"/>
        </w:r>
        <w:r>
          <w:rPr>
            <w:noProof/>
            <w:webHidden/>
          </w:rPr>
          <w:instrText xml:space="preserve"> PAGEREF _Toc380436807 \h </w:instrText>
        </w:r>
        <w:r>
          <w:rPr>
            <w:noProof/>
            <w:webHidden/>
          </w:rPr>
        </w:r>
        <w:r>
          <w:rPr>
            <w:noProof/>
            <w:webHidden/>
          </w:rPr>
          <w:fldChar w:fldCharType="separate"/>
        </w:r>
        <w:r>
          <w:rPr>
            <w:noProof/>
            <w:webHidden/>
          </w:rPr>
          <w:t>8</w:t>
        </w:r>
        <w:r>
          <w:rPr>
            <w:noProof/>
            <w:webHidden/>
          </w:rPr>
          <w:fldChar w:fldCharType="end"/>
        </w:r>
      </w:hyperlink>
    </w:p>
    <w:p w14:paraId="10079506"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8" w:history="1">
        <w:r w:rsidRPr="003178AF">
          <w:rPr>
            <w:rStyle w:val="Hyperlink"/>
            <w:noProof/>
          </w:rPr>
          <w:t>12</w:t>
        </w:r>
        <w:r>
          <w:rPr>
            <w:rFonts w:asciiTheme="minorHAnsi" w:eastAsiaTheme="minorEastAsia" w:hAnsiTheme="minorHAnsi" w:cstheme="minorBidi"/>
            <w:noProof/>
            <w:sz w:val="22"/>
            <w:szCs w:val="22"/>
          </w:rPr>
          <w:tab/>
        </w:r>
        <w:r w:rsidRPr="003178AF">
          <w:rPr>
            <w:rStyle w:val="Hyperlink"/>
            <w:noProof/>
          </w:rPr>
          <w:t>Encoding</w:t>
        </w:r>
        <w:r>
          <w:rPr>
            <w:noProof/>
            <w:webHidden/>
          </w:rPr>
          <w:tab/>
        </w:r>
        <w:r>
          <w:rPr>
            <w:noProof/>
            <w:webHidden/>
          </w:rPr>
          <w:fldChar w:fldCharType="begin"/>
        </w:r>
        <w:r>
          <w:rPr>
            <w:noProof/>
            <w:webHidden/>
          </w:rPr>
          <w:instrText xml:space="preserve"> PAGEREF _Toc380436808 \h </w:instrText>
        </w:r>
        <w:r>
          <w:rPr>
            <w:noProof/>
            <w:webHidden/>
          </w:rPr>
        </w:r>
        <w:r>
          <w:rPr>
            <w:noProof/>
            <w:webHidden/>
          </w:rPr>
          <w:fldChar w:fldCharType="separate"/>
        </w:r>
        <w:r>
          <w:rPr>
            <w:noProof/>
            <w:webHidden/>
          </w:rPr>
          <w:t>8</w:t>
        </w:r>
        <w:r>
          <w:rPr>
            <w:noProof/>
            <w:webHidden/>
          </w:rPr>
          <w:fldChar w:fldCharType="end"/>
        </w:r>
      </w:hyperlink>
    </w:p>
    <w:p w14:paraId="0DECB544"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09" w:history="1">
        <w:r w:rsidRPr="003178AF">
          <w:rPr>
            <w:rStyle w:val="Hyperlink"/>
            <w:noProof/>
          </w:rPr>
          <w:t>13</w:t>
        </w:r>
        <w:r>
          <w:rPr>
            <w:rFonts w:asciiTheme="minorHAnsi" w:eastAsiaTheme="minorEastAsia" w:hAnsiTheme="minorHAnsi" w:cstheme="minorBidi"/>
            <w:noProof/>
            <w:sz w:val="22"/>
            <w:szCs w:val="22"/>
          </w:rPr>
          <w:tab/>
        </w:r>
        <w:r w:rsidRPr="003178AF">
          <w:rPr>
            <w:rStyle w:val="Hyperlink"/>
            <w:noProof/>
          </w:rPr>
          <w:t>Comments</w:t>
        </w:r>
        <w:r>
          <w:rPr>
            <w:noProof/>
            <w:webHidden/>
          </w:rPr>
          <w:tab/>
        </w:r>
        <w:r>
          <w:rPr>
            <w:noProof/>
            <w:webHidden/>
          </w:rPr>
          <w:fldChar w:fldCharType="begin"/>
        </w:r>
        <w:r>
          <w:rPr>
            <w:noProof/>
            <w:webHidden/>
          </w:rPr>
          <w:instrText xml:space="preserve"> PAGEREF _Toc380436809 \h </w:instrText>
        </w:r>
        <w:r>
          <w:rPr>
            <w:noProof/>
            <w:webHidden/>
          </w:rPr>
        </w:r>
        <w:r>
          <w:rPr>
            <w:noProof/>
            <w:webHidden/>
          </w:rPr>
          <w:fldChar w:fldCharType="separate"/>
        </w:r>
        <w:r>
          <w:rPr>
            <w:noProof/>
            <w:webHidden/>
          </w:rPr>
          <w:t>8</w:t>
        </w:r>
        <w:r>
          <w:rPr>
            <w:noProof/>
            <w:webHidden/>
          </w:rPr>
          <w:fldChar w:fldCharType="end"/>
        </w:r>
      </w:hyperlink>
    </w:p>
    <w:p w14:paraId="4CF29A04"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0" w:history="1">
        <w:r w:rsidRPr="003178AF">
          <w:rPr>
            <w:rStyle w:val="Hyperlink"/>
            <w:noProof/>
          </w:rPr>
          <w:t>14</w:t>
        </w:r>
        <w:r>
          <w:rPr>
            <w:rFonts w:asciiTheme="minorHAnsi" w:eastAsiaTheme="minorEastAsia" w:hAnsiTheme="minorHAnsi" w:cstheme="minorBidi"/>
            <w:noProof/>
            <w:sz w:val="22"/>
            <w:szCs w:val="22"/>
          </w:rPr>
          <w:tab/>
        </w:r>
        <w:r w:rsidRPr="003178AF">
          <w:rPr>
            <w:rStyle w:val="Hyperlink"/>
            <w:noProof/>
          </w:rPr>
          <w:t>Action Items</w:t>
        </w:r>
        <w:r>
          <w:rPr>
            <w:noProof/>
            <w:webHidden/>
          </w:rPr>
          <w:tab/>
        </w:r>
        <w:r>
          <w:rPr>
            <w:noProof/>
            <w:webHidden/>
          </w:rPr>
          <w:fldChar w:fldCharType="begin"/>
        </w:r>
        <w:r>
          <w:rPr>
            <w:noProof/>
            <w:webHidden/>
          </w:rPr>
          <w:instrText xml:space="preserve"> PAGEREF _Toc380436810 \h </w:instrText>
        </w:r>
        <w:r>
          <w:rPr>
            <w:noProof/>
            <w:webHidden/>
          </w:rPr>
        </w:r>
        <w:r>
          <w:rPr>
            <w:noProof/>
            <w:webHidden/>
          </w:rPr>
          <w:fldChar w:fldCharType="separate"/>
        </w:r>
        <w:r>
          <w:rPr>
            <w:noProof/>
            <w:webHidden/>
          </w:rPr>
          <w:t>8</w:t>
        </w:r>
        <w:r>
          <w:rPr>
            <w:noProof/>
            <w:webHidden/>
          </w:rPr>
          <w:fldChar w:fldCharType="end"/>
        </w:r>
      </w:hyperlink>
    </w:p>
    <w:p w14:paraId="120B5AA8"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1" w:history="1">
        <w:r w:rsidRPr="003178AF">
          <w:rPr>
            <w:rStyle w:val="Hyperlink"/>
            <w:noProof/>
          </w:rPr>
          <w:t>15</w:t>
        </w:r>
        <w:r>
          <w:rPr>
            <w:rFonts w:asciiTheme="minorHAnsi" w:eastAsiaTheme="minorEastAsia" w:hAnsiTheme="minorHAnsi" w:cstheme="minorBidi"/>
            <w:noProof/>
            <w:sz w:val="22"/>
            <w:szCs w:val="22"/>
          </w:rPr>
          <w:tab/>
        </w:r>
        <w:r w:rsidRPr="003178AF">
          <w:rPr>
            <w:rStyle w:val="Hyperlink"/>
            <w:noProof/>
          </w:rPr>
          <w:t>Document Type</w:t>
        </w:r>
        <w:r>
          <w:rPr>
            <w:noProof/>
            <w:webHidden/>
          </w:rPr>
          <w:tab/>
        </w:r>
        <w:r>
          <w:rPr>
            <w:noProof/>
            <w:webHidden/>
          </w:rPr>
          <w:fldChar w:fldCharType="begin"/>
        </w:r>
        <w:r>
          <w:rPr>
            <w:noProof/>
            <w:webHidden/>
          </w:rPr>
          <w:instrText xml:space="preserve"> PAGEREF _Toc380436811 \h </w:instrText>
        </w:r>
        <w:r>
          <w:rPr>
            <w:noProof/>
            <w:webHidden/>
          </w:rPr>
        </w:r>
        <w:r>
          <w:rPr>
            <w:noProof/>
            <w:webHidden/>
          </w:rPr>
          <w:fldChar w:fldCharType="separate"/>
        </w:r>
        <w:r>
          <w:rPr>
            <w:noProof/>
            <w:webHidden/>
          </w:rPr>
          <w:t>8</w:t>
        </w:r>
        <w:r>
          <w:rPr>
            <w:noProof/>
            <w:webHidden/>
          </w:rPr>
          <w:fldChar w:fldCharType="end"/>
        </w:r>
      </w:hyperlink>
    </w:p>
    <w:p w14:paraId="58A19248"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2" w:history="1">
        <w:r w:rsidRPr="003178AF">
          <w:rPr>
            <w:rStyle w:val="Hyperlink"/>
            <w:noProof/>
          </w:rPr>
          <w:t>16</w:t>
        </w:r>
        <w:r>
          <w:rPr>
            <w:rFonts w:asciiTheme="minorHAnsi" w:eastAsiaTheme="minorEastAsia" w:hAnsiTheme="minorHAnsi" w:cstheme="minorBidi"/>
            <w:noProof/>
            <w:sz w:val="22"/>
            <w:szCs w:val="22"/>
          </w:rPr>
          <w:tab/>
        </w:r>
        <w:r w:rsidRPr="003178AF">
          <w:rPr>
            <w:rStyle w:val="Hyperlink"/>
            <w:noProof/>
          </w:rPr>
          <w:t>HTML Validity</w:t>
        </w:r>
        <w:r>
          <w:rPr>
            <w:noProof/>
            <w:webHidden/>
          </w:rPr>
          <w:tab/>
        </w:r>
        <w:r>
          <w:rPr>
            <w:noProof/>
            <w:webHidden/>
          </w:rPr>
          <w:fldChar w:fldCharType="begin"/>
        </w:r>
        <w:r>
          <w:rPr>
            <w:noProof/>
            <w:webHidden/>
          </w:rPr>
          <w:instrText xml:space="preserve"> PAGEREF _Toc380436812 \h </w:instrText>
        </w:r>
        <w:r>
          <w:rPr>
            <w:noProof/>
            <w:webHidden/>
          </w:rPr>
        </w:r>
        <w:r>
          <w:rPr>
            <w:noProof/>
            <w:webHidden/>
          </w:rPr>
          <w:fldChar w:fldCharType="separate"/>
        </w:r>
        <w:r>
          <w:rPr>
            <w:noProof/>
            <w:webHidden/>
          </w:rPr>
          <w:t>9</w:t>
        </w:r>
        <w:r>
          <w:rPr>
            <w:noProof/>
            <w:webHidden/>
          </w:rPr>
          <w:fldChar w:fldCharType="end"/>
        </w:r>
      </w:hyperlink>
    </w:p>
    <w:p w14:paraId="4975B749"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3" w:history="1">
        <w:r w:rsidRPr="003178AF">
          <w:rPr>
            <w:rStyle w:val="Hyperlink"/>
            <w:noProof/>
          </w:rPr>
          <w:t>17</w:t>
        </w:r>
        <w:r>
          <w:rPr>
            <w:rFonts w:asciiTheme="minorHAnsi" w:eastAsiaTheme="minorEastAsia" w:hAnsiTheme="minorHAnsi" w:cstheme="minorBidi"/>
            <w:noProof/>
            <w:sz w:val="22"/>
            <w:szCs w:val="22"/>
          </w:rPr>
          <w:tab/>
        </w:r>
        <w:r w:rsidRPr="003178AF">
          <w:rPr>
            <w:rStyle w:val="Hyperlink"/>
            <w:noProof/>
          </w:rPr>
          <w:t>Semantics</w:t>
        </w:r>
        <w:r>
          <w:rPr>
            <w:noProof/>
            <w:webHidden/>
          </w:rPr>
          <w:tab/>
        </w:r>
        <w:r>
          <w:rPr>
            <w:noProof/>
            <w:webHidden/>
          </w:rPr>
          <w:fldChar w:fldCharType="begin"/>
        </w:r>
        <w:r>
          <w:rPr>
            <w:noProof/>
            <w:webHidden/>
          </w:rPr>
          <w:instrText xml:space="preserve"> PAGEREF _Toc380436813 \h </w:instrText>
        </w:r>
        <w:r>
          <w:rPr>
            <w:noProof/>
            <w:webHidden/>
          </w:rPr>
        </w:r>
        <w:r>
          <w:rPr>
            <w:noProof/>
            <w:webHidden/>
          </w:rPr>
          <w:fldChar w:fldCharType="separate"/>
        </w:r>
        <w:r>
          <w:rPr>
            <w:noProof/>
            <w:webHidden/>
          </w:rPr>
          <w:t>9</w:t>
        </w:r>
        <w:r>
          <w:rPr>
            <w:noProof/>
            <w:webHidden/>
          </w:rPr>
          <w:fldChar w:fldCharType="end"/>
        </w:r>
      </w:hyperlink>
    </w:p>
    <w:p w14:paraId="44055146"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4" w:history="1">
        <w:r w:rsidRPr="003178AF">
          <w:rPr>
            <w:rStyle w:val="Hyperlink"/>
            <w:noProof/>
          </w:rPr>
          <w:t>18</w:t>
        </w:r>
        <w:r>
          <w:rPr>
            <w:rFonts w:asciiTheme="minorHAnsi" w:eastAsiaTheme="minorEastAsia" w:hAnsiTheme="minorHAnsi" w:cstheme="minorBidi"/>
            <w:noProof/>
            <w:sz w:val="22"/>
            <w:szCs w:val="22"/>
          </w:rPr>
          <w:tab/>
        </w:r>
        <w:r w:rsidRPr="003178AF">
          <w:rPr>
            <w:rStyle w:val="Hyperlink"/>
            <w:noProof/>
          </w:rPr>
          <w:t>Multimedia Fallback</w:t>
        </w:r>
        <w:r>
          <w:rPr>
            <w:noProof/>
            <w:webHidden/>
          </w:rPr>
          <w:tab/>
        </w:r>
        <w:r>
          <w:rPr>
            <w:noProof/>
            <w:webHidden/>
          </w:rPr>
          <w:fldChar w:fldCharType="begin"/>
        </w:r>
        <w:r>
          <w:rPr>
            <w:noProof/>
            <w:webHidden/>
          </w:rPr>
          <w:instrText xml:space="preserve"> PAGEREF _Toc380436814 \h </w:instrText>
        </w:r>
        <w:r>
          <w:rPr>
            <w:noProof/>
            <w:webHidden/>
          </w:rPr>
        </w:r>
        <w:r>
          <w:rPr>
            <w:noProof/>
            <w:webHidden/>
          </w:rPr>
          <w:fldChar w:fldCharType="separate"/>
        </w:r>
        <w:r>
          <w:rPr>
            <w:noProof/>
            <w:webHidden/>
          </w:rPr>
          <w:t>9</w:t>
        </w:r>
        <w:r>
          <w:rPr>
            <w:noProof/>
            <w:webHidden/>
          </w:rPr>
          <w:fldChar w:fldCharType="end"/>
        </w:r>
      </w:hyperlink>
    </w:p>
    <w:p w14:paraId="1B0BB789"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5" w:history="1">
        <w:r w:rsidRPr="003178AF">
          <w:rPr>
            <w:rStyle w:val="Hyperlink"/>
            <w:noProof/>
          </w:rPr>
          <w:t>19</w:t>
        </w:r>
        <w:r>
          <w:rPr>
            <w:rFonts w:asciiTheme="minorHAnsi" w:eastAsiaTheme="minorEastAsia" w:hAnsiTheme="minorHAnsi" w:cstheme="minorBidi"/>
            <w:noProof/>
            <w:sz w:val="22"/>
            <w:szCs w:val="22"/>
          </w:rPr>
          <w:tab/>
        </w:r>
        <w:r w:rsidRPr="003178AF">
          <w:rPr>
            <w:rStyle w:val="Hyperlink"/>
            <w:noProof/>
          </w:rPr>
          <w:t>Separation of Concerns</w:t>
        </w:r>
        <w:r>
          <w:rPr>
            <w:noProof/>
            <w:webHidden/>
          </w:rPr>
          <w:tab/>
        </w:r>
        <w:r>
          <w:rPr>
            <w:noProof/>
            <w:webHidden/>
          </w:rPr>
          <w:fldChar w:fldCharType="begin"/>
        </w:r>
        <w:r>
          <w:rPr>
            <w:noProof/>
            <w:webHidden/>
          </w:rPr>
          <w:instrText xml:space="preserve"> PAGEREF _Toc380436815 \h </w:instrText>
        </w:r>
        <w:r>
          <w:rPr>
            <w:noProof/>
            <w:webHidden/>
          </w:rPr>
        </w:r>
        <w:r>
          <w:rPr>
            <w:noProof/>
            <w:webHidden/>
          </w:rPr>
          <w:fldChar w:fldCharType="separate"/>
        </w:r>
        <w:r>
          <w:rPr>
            <w:noProof/>
            <w:webHidden/>
          </w:rPr>
          <w:t>10</w:t>
        </w:r>
        <w:r>
          <w:rPr>
            <w:noProof/>
            <w:webHidden/>
          </w:rPr>
          <w:fldChar w:fldCharType="end"/>
        </w:r>
      </w:hyperlink>
    </w:p>
    <w:p w14:paraId="2B8CB2BA"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6" w:history="1">
        <w:r w:rsidRPr="003178AF">
          <w:rPr>
            <w:rStyle w:val="Hyperlink"/>
            <w:noProof/>
          </w:rPr>
          <w:t>20</w:t>
        </w:r>
        <w:r>
          <w:rPr>
            <w:rFonts w:asciiTheme="minorHAnsi" w:eastAsiaTheme="minorEastAsia" w:hAnsiTheme="minorHAnsi" w:cstheme="minorBidi"/>
            <w:noProof/>
            <w:sz w:val="22"/>
            <w:szCs w:val="22"/>
          </w:rPr>
          <w:tab/>
        </w:r>
        <w:r w:rsidRPr="003178AF">
          <w:rPr>
            <w:rStyle w:val="Hyperlink"/>
            <w:noProof/>
          </w:rPr>
          <w:t>Optional Tags</w:t>
        </w:r>
        <w:r>
          <w:rPr>
            <w:noProof/>
            <w:webHidden/>
          </w:rPr>
          <w:tab/>
        </w:r>
        <w:r>
          <w:rPr>
            <w:noProof/>
            <w:webHidden/>
          </w:rPr>
          <w:fldChar w:fldCharType="begin"/>
        </w:r>
        <w:r>
          <w:rPr>
            <w:noProof/>
            <w:webHidden/>
          </w:rPr>
          <w:instrText xml:space="preserve"> PAGEREF _Toc380436816 \h </w:instrText>
        </w:r>
        <w:r>
          <w:rPr>
            <w:noProof/>
            <w:webHidden/>
          </w:rPr>
        </w:r>
        <w:r>
          <w:rPr>
            <w:noProof/>
            <w:webHidden/>
          </w:rPr>
          <w:fldChar w:fldCharType="separate"/>
        </w:r>
        <w:r>
          <w:rPr>
            <w:noProof/>
            <w:webHidden/>
          </w:rPr>
          <w:t>10</w:t>
        </w:r>
        <w:r>
          <w:rPr>
            <w:noProof/>
            <w:webHidden/>
          </w:rPr>
          <w:fldChar w:fldCharType="end"/>
        </w:r>
      </w:hyperlink>
    </w:p>
    <w:p w14:paraId="4FB146A3"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7" w:history="1">
        <w:r w:rsidRPr="003178AF">
          <w:rPr>
            <w:rStyle w:val="Hyperlink"/>
            <w:noProof/>
          </w:rPr>
          <w:t>21</w:t>
        </w:r>
        <w:r>
          <w:rPr>
            <w:rFonts w:asciiTheme="minorHAnsi" w:eastAsiaTheme="minorEastAsia" w:hAnsiTheme="minorHAnsi" w:cstheme="minorBidi"/>
            <w:noProof/>
            <w:sz w:val="22"/>
            <w:szCs w:val="22"/>
          </w:rPr>
          <w:tab/>
        </w:r>
        <w:r w:rsidRPr="003178AF">
          <w:rPr>
            <w:rStyle w:val="Hyperlink"/>
            <w:noProof/>
          </w:rPr>
          <w:t>type Attributes</w:t>
        </w:r>
        <w:r>
          <w:rPr>
            <w:noProof/>
            <w:webHidden/>
          </w:rPr>
          <w:tab/>
        </w:r>
        <w:r>
          <w:rPr>
            <w:noProof/>
            <w:webHidden/>
          </w:rPr>
          <w:fldChar w:fldCharType="begin"/>
        </w:r>
        <w:r>
          <w:rPr>
            <w:noProof/>
            <w:webHidden/>
          </w:rPr>
          <w:instrText xml:space="preserve"> PAGEREF _Toc380436817 \h </w:instrText>
        </w:r>
        <w:r>
          <w:rPr>
            <w:noProof/>
            <w:webHidden/>
          </w:rPr>
        </w:r>
        <w:r>
          <w:rPr>
            <w:noProof/>
            <w:webHidden/>
          </w:rPr>
          <w:fldChar w:fldCharType="separate"/>
        </w:r>
        <w:r>
          <w:rPr>
            <w:noProof/>
            <w:webHidden/>
          </w:rPr>
          <w:t>11</w:t>
        </w:r>
        <w:r>
          <w:rPr>
            <w:noProof/>
            <w:webHidden/>
          </w:rPr>
          <w:fldChar w:fldCharType="end"/>
        </w:r>
      </w:hyperlink>
    </w:p>
    <w:p w14:paraId="5EEFB67A"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8" w:history="1">
        <w:r w:rsidRPr="003178AF">
          <w:rPr>
            <w:rStyle w:val="Hyperlink"/>
            <w:noProof/>
          </w:rPr>
          <w:t>22</w:t>
        </w:r>
        <w:r>
          <w:rPr>
            <w:rFonts w:asciiTheme="minorHAnsi" w:eastAsiaTheme="minorEastAsia" w:hAnsiTheme="minorHAnsi" w:cstheme="minorBidi"/>
            <w:noProof/>
            <w:sz w:val="22"/>
            <w:szCs w:val="22"/>
          </w:rPr>
          <w:tab/>
        </w:r>
        <w:r w:rsidRPr="003178AF">
          <w:rPr>
            <w:rStyle w:val="Hyperlink"/>
            <w:noProof/>
          </w:rPr>
          <w:t>General Formatting</w:t>
        </w:r>
        <w:r>
          <w:rPr>
            <w:noProof/>
            <w:webHidden/>
          </w:rPr>
          <w:tab/>
        </w:r>
        <w:r>
          <w:rPr>
            <w:noProof/>
            <w:webHidden/>
          </w:rPr>
          <w:fldChar w:fldCharType="begin"/>
        </w:r>
        <w:r>
          <w:rPr>
            <w:noProof/>
            <w:webHidden/>
          </w:rPr>
          <w:instrText xml:space="preserve"> PAGEREF _Toc380436818 \h </w:instrText>
        </w:r>
        <w:r>
          <w:rPr>
            <w:noProof/>
            <w:webHidden/>
          </w:rPr>
        </w:r>
        <w:r>
          <w:rPr>
            <w:noProof/>
            <w:webHidden/>
          </w:rPr>
          <w:fldChar w:fldCharType="separate"/>
        </w:r>
        <w:r>
          <w:rPr>
            <w:noProof/>
            <w:webHidden/>
          </w:rPr>
          <w:t>11</w:t>
        </w:r>
        <w:r>
          <w:rPr>
            <w:noProof/>
            <w:webHidden/>
          </w:rPr>
          <w:fldChar w:fldCharType="end"/>
        </w:r>
      </w:hyperlink>
    </w:p>
    <w:p w14:paraId="2D38494D" w14:textId="77777777" w:rsidR="00137B7C" w:rsidRDefault="00137B7C">
      <w:pPr>
        <w:pStyle w:val="TOC1"/>
        <w:tabs>
          <w:tab w:val="right" w:leader="dot" w:pos="9350"/>
        </w:tabs>
        <w:rPr>
          <w:rFonts w:asciiTheme="minorHAnsi" w:eastAsiaTheme="minorEastAsia" w:hAnsiTheme="minorHAnsi" w:cstheme="minorBidi"/>
          <w:noProof/>
          <w:sz w:val="22"/>
          <w:szCs w:val="22"/>
        </w:rPr>
      </w:pPr>
      <w:hyperlink w:anchor="_Toc380436819" w:history="1">
        <w:r w:rsidRPr="003178AF">
          <w:rPr>
            <w:rStyle w:val="Hyperlink"/>
            <w:noProof/>
          </w:rPr>
          <w:t>23</w:t>
        </w:r>
        <w:r>
          <w:rPr>
            <w:rFonts w:asciiTheme="minorHAnsi" w:eastAsiaTheme="minorEastAsia" w:hAnsiTheme="minorHAnsi" w:cstheme="minorBidi"/>
            <w:noProof/>
            <w:sz w:val="22"/>
            <w:szCs w:val="22"/>
          </w:rPr>
          <w:tab/>
        </w:r>
        <w:r w:rsidRPr="003178AF">
          <w:rPr>
            <w:rStyle w:val="Hyperlink"/>
            <w:noProof/>
          </w:rPr>
          <w:t>HTML Quotation Marks</w:t>
        </w:r>
        <w:r>
          <w:rPr>
            <w:noProof/>
            <w:webHidden/>
          </w:rPr>
          <w:tab/>
        </w:r>
        <w:r>
          <w:rPr>
            <w:noProof/>
            <w:webHidden/>
          </w:rPr>
          <w:fldChar w:fldCharType="begin"/>
        </w:r>
        <w:r>
          <w:rPr>
            <w:noProof/>
            <w:webHidden/>
          </w:rPr>
          <w:instrText xml:space="preserve"> PAGEREF _Toc380436819 \h </w:instrText>
        </w:r>
        <w:r>
          <w:rPr>
            <w:noProof/>
            <w:webHidden/>
          </w:rPr>
        </w:r>
        <w:r>
          <w:rPr>
            <w:noProof/>
            <w:webHidden/>
          </w:rPr>
          <w:fldChar w:fldCharType="separate"/>
        </w:r>
        <w:r>
          <w:rPr>
            <w:noProof/>
            <w:webHidden/>
          </w:rPr>
          <w:t>12</w:t>
        </w:r>
        <w:r>
          <w:rPr>
            <w:noProof/>
            <w:webHidden/>
          </w:rPr>
          <w:fldChar w:fldCharType="end"/>
        </w:r>
      </w:hyperlink>
    </w:p>
    <w:p w14:paraId="103CC234" w14:textId="77777777" w:rsidR="007E4763" w:rsidRDefault="007E4763" w:rsidP="007E4763">
      <w:pPr>
        <w:pStyle w:val="BodyText"/>
      </w:pPr>
      <w:r>
        <w:fldChar w:fldCharType="end"/>
      </w:r>
    </w:p>
    <w:p w14:paraId="0498B3C0" w14:textId="6360E6C9" w:rsidR="007E4763" w:rsidRDefault="007E4763" w:rsidP="007E4763">
      <w:pPr>
        <w:spacing w:after="60"/>
      </w:pPr>
    </w:p>
    <w:p w14:paraId="713489F7" w14:textId="77777777" w:rsidR="007E4763" w:rsidRDefault="007E4763"/>
    <w:p w14:paraId="079DB1EF" w14:textId="77777777" w:rsidR="007E4763" w:rsidRDefault="007E4763">
      <w:pPr>
        <w:sectPr w:rsidR="007E4763" w:rsidSect="007E4763">
          <w:headerReference w:type="default" r:id="rId16"/>
          <w:footerReference w:type="default" r:id="rId17"/>
          <w:headerReference w:type="first" r:id="rId18"/>
          <w:footerReference w:type="first" r:id="rId19"/>
          <w:pgSz w:w="12240" w:h="15840" w:code="1"/>
          <w:pgMar w:top="1440" w:right="1440" w:bottom="1440" w:left="1440" w:header="504" w:footer="504" w:gutter="0"/>
          <w:pgNumType w:fmt="lowerRoman" w:start="1"/>
          <w:cols w:space="720"/>
          <w:docGrid w:linePitch="360"/>
        </w:sectPr>
      </w:pPr>
    </w:p>
    <w:p w14:paraId="47BFD233" w14:textId="77777777" w:rsidR="007E4763" w:rsidRDefault="007E4763" w:rsidP="007E4763">
      <w:pPr>
        <w:pStyle w:val="Heading1"/>
      </w:pPr>
      <w:bookmarkStart w:id="1" w:name="_Toc380436794"/>
      <w:r>
        <w:lastRenderedPageBreak/>
        <w:t>Introduction</w:t>
      </w:r>
      <w:bookmarkEnd w:id="1"/>
    </w:p>
    <w:p w14:paraId="24EFC718" w14:textId="4B055AB2" w:rsidR="007E4763" w:rsidRDefault="007E4763" w:rsidP="007E4763">
      <w:pPr>
        <w:pStyle w:val="BodyText"/>
      </w:pPr>
      <w:r>
        <w:t xml:space="preserve">This document </w:t>
      </w:r>
      <w:r w:rsidR="000234FD">
        <w:t>is derived from HTML style guides available from Google and Wordpress</w:t>
      </w:r>
      <w:r>
        <w:t>.</w:t>
      </w:r>
      <w:r w:rsidR="000234FD">
        <w:t xml:space="preserve"> The document is intentionally kept minimal to give flexibility to the developer in implementing code and to account for code generated by applications which can be configured.</w:t>
      </w:r>
      <w:r>
        <w:t xml:space="preserve"> </w:t>
      </w:r>
    </w:p>
    <w:p w14:paraId="1DB5B205" w14:textId="77777777" w:rsidR="007E4763" w:rsidRDefault="007E4763" w:rsidP="007E4763">
      <w:pPr>
        <w:pStyle w:val="Heading2"/>
      </w:pPr>
      <w:bookmarkStart w:id="2" w:name="_Toc380436795"/>
      <w:commentRangeStart w:id="3"/>
      <w:r>
        <w:t>Purpose</w:t>
      </w:r>
      <w:commentRangeEnd w:id="3"/>
      <w:r w:rsidR="0027509A">
        <w:rPr>
          <w:rStyle w:val="CommentReference"/>
          <w:rFonts w:ascii="Times New Roman" w:hAnsi="Times New Roman" w:cs="Times New Roman"/>
          <w:b w:val="0"/>
          <w:iCs w:val="0"/>
        </w:rPr>
        <w:commentReference w:id="3"/>
      </w:r>
      <w:bookmarkEnd w:id="2"/>
    </w:p>
    <w:p w14:paraId="5E7B3C89" w14:textId="77777777" w:rsidR="007E4763" w:rsidRDefault="007E4763" w:rsidP="007E4763">
      <w:pPr>
        <w:pStyle w:val="BodyText"/>
      </w:pPr>
      <w:r>
        <w:t xml:space="preserve">Coding conventions help make sure that project code has a consistent structure and style. They are intended to make the code easier to read, understand, review, and maintain and further reduce the complexity of the code. </w:t>
      </w:r>
    </w:p>
    <w:p w14:paraId="38CE41FD" w14:textId="77777777" w:rsidR="007E4763" w:rsidRDefault="007E4763" w:rsidP="007E4763">
      <w:pPr>
        <w:pStyle w:val="BodyText"/>
      </w:pPr>
      <w:r>
        <w:t xml:space="preserve">Additional coding guidelines in the form of code metrics (measurements) and coding rules are provided in this document for developers to use. The code metrics guidelines consist of “hand-calculable” measurements within each method and each class. The coding rules are based on information gathered from multiple sources to enhance the security, reliability, maintainability, testability and performance of the code.  </w:t>
      </w:r>
    </w:p>
    <w:p w14:paraId="5BC6682A" w14:textId="77777777" w:rsidR="007E4763" w:rsidRDefault="007E4763" w:rsidP="007E4763">
      <w:pPr>
        <w:pStyle w:val="BodyText"/>
      </w:pPr>
      <w:r>
        <w:t>This document is intended for the following uses:</w:t>
      </w:r>
    </w:p>
    <w:p w14:paraId="65970A9E" w14:textId="695620AC" w:rsidR="007E4763" w:rsidRDefault="007E4763" w:rsidP="007E4763">
      <w:pPr>
        <w:pStyle w:val="Bullet1"/>
      </w:pPr>
      <w:r>
        <w:t xml:space="preserve">Desk-side reference for </w:t>
      </w:r>
      <w:r w:rsidR="005F713E">
        <w:t>CA/CST</w:t>
      </w:r>
      <w:r>
        <w:t xml:space="preserve"> </w:t>
      </w:r>
      <w:r w:rsidR="002167F1">
        <w:t>HTML</w:t>
      </w:r>
      <w:r>
        <w:t xml:space="preserve"> developers during coding.</w:t>
      </w:r>
    </w:p>
    <w:p w14:paraId="6E7F36CC" w14:textId="77777777" w:rsidR="007E4763" w:rsidRDefault="007E4763" w:rsidP="007E4763">
      <w:pPr>
        <w:pStyle w:val="Bullet1"/>
      </w:pPr>
      <w:r>
        <w:t xml:space="preserve">Source for </w:t>
      </w:r>
      <w:r w:rsidR="005F713E">
        <w:t xml:space="preserve">GTM </w:t>
      </w:r>
      <w:r>
        <w:t>code review checklists and criteria.</w:t>
      </w:r>
    </w:p>
    <w:p w14:paraId="2166236D" w14:textId="501A1452" w:rsidR="007E4763" w:rsidRDefault="007E4763" w:rsidP="007E4763">
      <w:pPr>
        <w:pStyle w:val="Bullet1"/>
      </w:pPr>
      <w:r>
        <w:t xml:space="preserve">Reference for developers who must </w:t>
      </w:r>
      <w:r w:rsidR="005F713E">
        <w:t xml:space="preserve">develop </w:t>
      </w:r>
      <w:r>
        <w:t xml:space="preserve">extend and maintain the </w:t>
      </w:r>
      <w:r w:rsidR="005F713E">
        <w:t>CA/CST</w:t>
      </w:r>
      <w:r>
        <w:t xml:space="preserve"> Web </w:t>
      </w:r>
      <w:r w:rsidR="002167F1">
        <w:t>Applications</w:t>
      </w:r>
      <w:r>
        <w:t>.</w:t>
      </w:r>
    </w:p>
    <w:p w14:paraId="6669D50D" w14:textId="77777777" w:rsidR="007E4763" w:rsidRDefault="007E4763" w:rsidP="007E4763">
      <w:pPr>
        <w:pStyle w:val="Bullet1"/>
      </w:pPr>
      <w:r>
        <w:t xml:space="preserve">As a Governance Tool for </w:t>
      </w:r>
      <w:r w:rsidR="005F713E">
        <w:t>CA/CST GTM’s</w:t>
      </w:r>
      <w:r>
        <w:t>.</w:t>
      </w:r>
    </w:p>
    <w:p w14:paraId="051F465E" w14:textId="77777777" w:rsidR="007E4763" w:rsidRDefault="007E4763" w:rsidP="007E4763">
      <w:pPr>
        <w:pStyle w:val="Heading2"/>
      </w:pPr>
      <w:bookmarkStart w:id="4" w:name="_Toc380436796"/>
      <w:r>
        <w:t>Scope</w:t>
      </w:r>
      <w:bookmarkEnd w:id="4"/>
    </w:p>
    <w:p w14:paraId="1BDB342E" w14:textId="77777777" w:rsidR="007E4763" w:rsidRDefault="007E4763" w:rsidP="007E4763">
      <w:pPr>
        <w:pStyle w:val="BodyText"/>
      </w:pPr>
      <w:r>
        <w:t xml:space="preserve">This document describes the following for the </w:t>
      </w:r>
      <w:r w:rsidR="005F713E">
        <w:t>CA/CST</w:t>
      </w:r>
      <w:r>
        <w:t>:</w:t>
      </w:r>
    </w:p>
    <w:p w14:paraId="436D8CBF" w14:textId="77777777" w:rsidR="007E4763" w:rsidRDefault="007E4763" w:rsidP="007E4763">
      <w:pPr>
        <w:pStyle w:val="Bullet1"/>
      </w:pPr>
      <w:r>
        <w:t>Naming conventions for projects, files, objects, variables, and other code constructs.</w:t>
      </w:r>
    </w:p>
    <w:p w14:paraId="5CBD5287" w14:textId="77777777" w:rsidR="007E4763" w:rsidRDefault="007E4763" w:rsidP="007E4763">
      <w:pPr>
        <w:pStyle w:val="Bullet1"/>
      </w:pPr>
      <w:r>
        <w:t>Formatting conventions for code modules and their comments.</w:t>
      </w:r>
    </w:p>
    <w:p w14:paraId="6613E865" w14:textId="77777777" w:rsidR="007E4763" w:rsidRDefault="007E4763" w:rsidP="007E4763">
      <w:pPr>
        <w:pStyle w:val="Bullet1"/>
      </w:pPr>
      <w:r>
        <w:t>Error handling conventions.</w:t>
      </w:r>
    </w:p>
    <w:p w14:paraId="24C7655A" w14:textId="77777777" w:rsidR="007E4763" w:rsidRDefault="007E4763" w:rsidP="007E4763">
      <w:pPr>
        <w:pStyle w:val="Bullet1"/>
      </w:pPr>
      <w:r>
        <w:t>Complexity conventions.</w:t>
      </w:r>
    </w:p>
    <w:p w14:paraId="1087EE70" w14:textId="77777777" w:rsidR="007E4763" w:rsidRDefault="007E4763" w:rsidP="007E4763">
      <w:pPr>
        <w:pStyle w:val="Bullet1"/>
      </w:pPr>
      <w:r>
        <w:t>Section 508 compliance.</w:t>
      </w:r>
    </w:p>
    <w:p w14:paraId="49D2EFC4" w14:textId="77777777" w:rsidR="007E4763" w:rsidRDefault="007E4763" w:rsidP="007E4763">
      <w:pPr>
        <w:pStyle w:val="Bullet1"/>
      </w:pPr>
      <w:r>
        <w:t>Security standards.</w:t>
      </w:r>
    </w:p>
    <w:p w14:paraId="3C450B12" w14:textId="77777777" w:rsidR="007E4763" w:rsidRDefault="007E4763" w:rsidP="007E4763">
      <w:pPr>
        <w:pStyle w:val="Bullet1"/>
      </w:pPr>
      <w:r>
        <w:t>Logging conventions.</w:t>
      </w:r>
    </w:p>
    <w:p w14:paraId="3FC67559" w14:textId="77777777" w:rsidR="007E4763" w:rsidRDefault="007E4763" w:rsidP="007E4763">
      <w:pPr>
        <w:pStyle w:val="Bullet1"/>
      </w:pPr>
      <w:r>
        <w:t>Coding practices and recommendations.</w:t>
      </w:r>
    </w:p>
    <w:p w14:paraId="3B90BFEF" w14:textId="77777777" w:rsidR="007E4763" w:rsidRDefault="007E4763" w:rsidP="007E4763">
      <w:pPr>
        <w:pStyle w:val="Heading2"/>
      </w:pPr>
      <w:bookmarkStart w:id="5" w:name="_Toc380436797"/>
      <w:r>
        <w:t>Code Change Scope</w:t>
      </w:r>
      <w:bookmarkEnd w:id="5"/>
    </w:p>
    <w:p w14:paraId="3B1FFD2E" w14:textId="42BB9A5F" w:rsidR="007E4763" w:rsidRDefault="007E4763" w:rsidP="007E4763">
      <w:pPr>
        <w:pStyle w:val="BodyText"/>
      </w:pPr>
      <w:r>
        <w:t xml:space="preserve">The </w:t>
      </w:r>
      <w:r w:rsidR="002167F1">
        <w:t>HTML</w:t>
      </w:r>
      <w:r>
        <w:t xml:space="preserve"> coding standards described in this document apply to new applications (new code) and existing code in the following ways:</w:t>
      </w:r>
    </w:p>
    <w:p w14:paraId="5540A0E1" w14:textId="77777777" w:rsidR="007E4763" w:rsidRDefault="007E4763" w:rsidP="007E4763">
      <w:pPr>
        <w:pStyle w:val="Bullet1"/>
      </w:pPr>
      <w:r>
        <w:t xml:space="preserve">New code in the middle of an existing file should follow new coding standards with explanations regarding the change being made to be consistent with new guidelines, </w:t>
      </w:r>
      <w:r>
        <w:lastRenderedPageBreak/>
        <w:t xml:space="preserve">ensuring no disruption to the existing code structure. Exceptions can be made to this rule if following new guidelines creates significant and unnecessary and potentially dangerous re-work. </w:t>
      </w:r>
    </w:p>
    <w:p w14:paraId="2B68C968" w14:textId="77777777" w:rsidR="007E4763" w:rsidRDefault="007E4763" w:rsidP="007E4763">
      <w:pPr>
        <w:pStyle w:val="Bullet1"/>
      </w:pPr>
      <w:r>
        <w:t>New files within existing application must follow the Java coding standards documented in this document.</w:t>
      </w:r>
    </w:p>
    <w:p w14:paraId="6E03634F" w14:textId="321E0BE0" w:rsidR="002167F1" w:rsidRDefault="007E4763" w:rsidP="007E4763">
      <w:pPr>
        <w:pStyle w:val="Bullet1"/>
      </w:pPr>
      <w:r>
        <w:t>New applications must follow the Java coding standards documented in this document.</w:t>
      </w:r>
    </w:p>
    <w:p w14:paraId="7C7A6EE2" w14:textId="77777777" w:rsidR="002167F1" w:rsidRPr="002167F1" w:rsidRDefault="002167F1" w:rsidP="002167F1"/>
    <w:p w14:paraId="233E1114" w14:textId="77777777" w:rsidR="002167F1" w:rsidRPr="002167F1" w:rsidRDefault="002167F1" w:rsidP="002167F1"/>
    <w:p w14:paraId="766B15D3" w14:textId="77777777" w:rsidR="002167F1" w:rsidRPr="002167F1" w:rsidRDefault="002167F1" w:rsidP="002167F1"/>
    <w:p w14:paraId="4B0461FB" w14:textId="77777777" w:rsidR="002167F1" w:rsidRPr="002167F1" w:rsidRDefault="002167F1" w:rsidP="002167F1"/>
    <w:p w14:paraId="7C02F15F" w14:textId="77777777" w:rsidR="002167F1" w:rsidRPr="002167F1" w:rsidRDefault="002167F1" w:rsidP="002167F1"/>
    <w:p w14:paraId="59D7E738" w14:textId="77777777" w:rsidR="002167F1" w:rsidRPr="002167F1" w:rsidRDefault="002167F1" w:rsidP="002167F1"/>
    <w:p w14:paraId="62E0984E" w14:textId="77777777" w:rsidR="002167F1" w:rsidRPr="002167F1" w:rsidRDefault="002167F1" w:rsidP="002167F1"/>
    <w:p w14:paraId="45BA504A" w14:textId="5D3FC7CB" w:rsidR="002167F1" w:rsidRDefault="002167F1" w:rsidP="002167F1"/>
    <w:p w14:paraId="72E0A051" w14:textId="6DC1091C" w:rsidR="007E4763" w:rsidRPr="002167F1" w:rsidRDefault="002167F1" w:rsidP="002167F1">
      <w:pPr>
        <w:tabs>
          <w:tab w:val="left" w:pos="1185"/>
        </w:tabs>
      </w:pPr>
      <w:r>
        <w:tab/>
      </w:r>
    </w:p>
    <w:p w14:paraId="1305C750" w14:textId="77777777" w:rsidR="007E4763" w:rsidRDefault="007E4763" w:rsidP="007E4763">
      <w:pPr>
        <w:pStyle w:val="Heading1"/>
        <w:pageBreakBefore/>
      </w:pPr>
      <w:bookmarkStart w:id="6" w:name="_Toc380436798"/>
      <w:r>
        <w:lastRenderedPageBreak/>
        <w:t>References</w:t>
      </w:r>
      <w:bookmarkEnd w:id="6"/>
    </w:p>
    <w:p w14:paraId="5FBBF40B" w14:textId="77777777" w:rsidR="007E4763" w:rsidRDefault="007E4763" w:rsidP="007E4763">
      <w:pPr>
        <w:pStyle w:val="BodyText"/>
      </w:pPr>
      <w:r>
        <w:t>The following sources were used in creation of the original version of this standard.</w:t>
      </w:r>
    </w:p>
    <w:p w14:paraId="3DAE3443" w14:textId="77777777" w:rsidR="0092365C" w:rsidRDefault="0092365C" w:rsidP="0092365C">
      <w:pPr>
        <w:pStyle w:val="Bullet1"/>
      </w:pPr>
      <w:hyperlink r:id="rId22" w:history="1">
        <w:r w:rsidRPr="007E0BC0">
          <w:rPr>
            <w:rStyle w:val="Hyperlink"/>
          </w:rPr>
          <w:t>http://google-styleguide.googlecode.com/svn/trunk/htmlcssguide.xml</w:t>
        </w:r>
      </w:hyperlink>
    </w:p>
    <w:p w14:paraId="5F17B419" w14:textId="77777777" w:rsidR="0092365C" w:rsidRDefault="0092365C" w:rsidP="0092365C">
      <w:pPr>
        <w:pStyle w:val="Bullet1"/>
      </w:pPr>
      <w:hyperlink r:id="rId23" w:history="1">
        <w:r w:rsidRPr="007E0BC0">
          <w:rPr>
            <w:rStyle w:val="Hyperlink"/>
          </w:rPr>
          <w:t>http://make.wordpress.org/core/handbook/coding-standards/html/</w:t>
        </w:r>
      </w:hyperlink>
    </w:p>
    <w:p w14:paraId="051274E1" w14:textId="77777777" w:rsidR="0092365C" w:rsidRPr="0092365C" w:rsidRDefault="0092365C" w:rsidP="0092365C">
      <w:pPr>
        <w:pStyle w:val="Bullet1"/>
        <w:numPr>
          <w:ilvl w:val="0"/>
          <w:numId w:val="0"/>
        </w:numPr>
        <w:ind w:left="360"/>
        <w:rPr>
          <w:lang w:val="de-DE"/>
        </w:rPr>
      </w:pPr>
    </w:p>
    <w:p w14:paraId="727ABFF9" w14:textId="649900F8" w:rsidR="007E4763" w:rsidRDefault="007E4763" w:rsidP="00D54FEB">
      <w:pPr>
        <w:pStyle w:val="Bullet1"/>
        <w:numPr>
          <w:ilvl w:val="0"/>
          <w:numId w:val="0"/>
        </w:numPr>
      </w:pPr>
    </w:p>
    <w:p w14:paraId="6A239AA2" w14:textId="5CC72367" w:rsidR="007E4763" w:rsidRDefault="00D54FEB" w:rsidP="0092365C">
      <w:pPr>
        <w:pStyle w:val="Heading1"/>
      </w:pPr>
      <w:r>
        <w:br w:type="page"/>
      </w:r>
      <w:bookmarkStart w:id="7" w:name="_Toc380436799"/>
      <w:r w:rsidR="0092365C" w:rsidRPr="0092365C">
        <w:lastRenderedPageBreak/>
        <w:t>Validation</w:t>
      </w:r>
      <w:bookmarkEnd w:id="7"/>
    </w:p>
    <w:p w14:paraId="2E8B65C0" w14:textId="3B5E5CCE" w:rsidR="005047C6" w:rsidRDefault="0092365C" w:rsidP="005047C6">
      <w:r w:rsidRPr="0092365C">
        <w:t>All HTML pages should be verified against the W3C validator to ensure that the markup is well formed. This in and of itself is not directly indicative of good code, but it helps to weed out problems that are able to be tested via automation. It is no substitute for manual code review. (For other validators, see HTML Validation in the Codex.)</w:t>
      </w:r>
      <w:bookmarkStart w:id="8" w:name="_Toc379186403"/>
      <w:bookmarkStart w:id="9" w:name="_Toc379186405"/>
      <w:bookmarkStart w:id="10" w:name="_Toc379186407"/>
      <w:bookmarkStart w:id="11" w:name="_Toc379186408"/>
      <w:bookmarkEnd w:id="8"/>
      <w:bookmarkEnd w:id="9"/>
      <w:bookmarkEnd w:id="10"/>
      <w:bookmarkEnd w:id="11"/>
      <w:r>
        <w:t xml:space="preserve"> </w:t>
      </w:r>
      <w:r w:rsidR="007E4763">
        <w:t>Code Example</w:t>
      </w:r>
    </w:p>
    <w:p w14:paraId="2E1B1B16" w14:textId="77777777" w:rsidR="005047C6" w:rsidRDefault="005047C6" w:rsidP="005047C6"/>
    <w:p w14:paraId="5E948BCE" w14:textId="421B634E" w:rsidR="00095647" w:rsidRPr="005935C8" w:rsidRDefault="00095647" w:rsidP="00095647">
      <w:pPr>
        <w:pStyle w:val="Heading1"/>
      </w:pPr>
      <w:bookmarkStart w:id="12" w:name="_Toc380436800"/>
      <w:r w:rsidRPr="005935C8">
        <w:t xml:space="preserve">Self-closing </w:t>
      </w:r>
      <w:r w:rsidRPr="00095647">
        <w:t>Elements</w:t>
      </w:r>
      <w:bookmarkEnd w:id="12"/>
      <w:r w:rsidRPr="005935C8">
        <w:t> </w:t>
      </w:r>
    </w:p>
    <w:p w14:paraId="03C43BF3" w14:textId="77777777" w:rsidR="00095647" w:rsidRPr="00095647" w:rsidRDefault="00095647" w:rsidP="00095647">
      <w:r w:rsidRPr="00095647">
        <w:t>All tags must be properly closed. For tags that can wrap nodes such as text or other elements, termination is a trivial enough task. For tags that are self-closing, the forward slash should have exactly one space preceding it: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70165589" w14:textId="77777777" w:rsidTr="00EA414B">
        <w:trPr>
          <w:tblCellSpacing w:w="0" w:type="dxa"/>
        </w:trPr>
        <w:tc>
          <w:tcPr>
            <w:tcW w:w="0" w:type="auto"/>
            <w:vAlign w:val="center"/>
            <w:hideMark/>
          </w:tcPr>
          <w:p w14:paraId="1A3C9227" w14:textId="5EA6032D"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hd w:val="clear" w:color="auto" w:fill="EEEEEE"/>
              </w:rPr>
            </w:pPr>
          </w:p>
        </w:tc>
        <w:tc>
          <w:tcPr>
            <w:tcW w:w="10170" w:type="dxa"/>
            <w:vAlign w:val="center"/>
            <w:hideMark/>
          </w:tcPr>
          <w:p w14:paraId="20BF907A"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hd w:val="clear" w:color="auto" w:fill="EEEEEE"/>
              </w:rPr>
            </w:pPr>
            <w:r w:rsidRPr="009614E0">
              <w:rPr>
                <w:rFonts w:ascii="Courier" w:hAnsi="Courier" w:cs="Courier"/>
                <w:sz w:val="20"/>
                <w:shd w:val="clear" w:color="auto" w:fill="EEEEEE"/>
              </w:rPr>
              <w:t>&lt;br</w:t>
            </w:r>
            <w:r w:rsidRPr="00D54FEB">
              <w:rPr>
                <w:rFonts w:ascii="Courier" w:hAnsi="Courier" w:cs="Courier"/>
                <w:sz w:val="20"/>
                <w:shd w:val="clear" w:color="auto" w:fill="EEEEEE"/>
              </w:rPr>
              <w:t xml:space="preserve"> </w:t>
            </w:r>
            <w:r w:rsidRPr="009614E0">
              <w:rPr>
                <w:rFonts w:ascii="Courier" w:hAnsi="Courier" w:cs="Courier"/>
                <w:sz w:val="20"/>
                <w:shd w:val="clear" w:color="auto" w:fill="EEEEEE"/>
              </w:rPr>
              <w:t>/&gt;</w:t>
            </w:r>
          </w:p>
        </w:tc>
      </w:tr>
    </w:tbl>
    <w:p w14:paraId="23DC51F9" w14:textId="4A3B9E40" w:rsidR="00095647" w:rsidRPr="00095647" w:rsidRDefault="00D54FEB" w:rsidP="00095647">
      <w:r w:rsidRPr="00095647">
        <w:t>Rather</w:t>
      </w:r>
      <w:r w:rsidR="00095647" w:rsidRPr="00095647">
        <w:t xml:space="preserve"> than the compact but incorrect: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7834A236" w14:textId="77777777" w:rsidTr="00095647">
        <w:trPr>
          <w:trHeight w:val="639"/>
          <w:tblCellSpacing w:w="0" w:type="dxa"/>
        </w:trPr>
        <w:tc>
          <w:tcPr>
            <w:tcW w:w="0" w:type="auto"/>
            <w:vAlign w:val="center"/>
            <w:hideMark/>
          </w:tcPr>
          <w:p w14:paraId="564171D5" w14:textId="21D4D09B"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
        </w:tc>
        <w:tc>
          <w:tcPr>
            <w:tcW w:w="10170" w:type="dxa"/>
            <w:vAlign w:val="center"/>
            <w:hideMark/>
          </w:tcPr>
          <w:p w14:paraId="27B8D0F2"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&lt;br/&gt;</w:t>
            </w:r>
          </w:p>
        </w:tc>
      </w:tr>
    </w:tbl>
    <w:p w14:paraId="1D1E2925" w14:textId="2ADC132B" w:rsidR="00095647" w:rsidRPr="005935C8" w:rsidRDefault="00095647" w:rsidP="00095647">
      <w:pPr>
        <w:pStyle w:val="Heading1"/>
      </w:pPr>
      <w:bookmarkStart w:id="13" w:name="_Toc380436801"/>
      <w:r w:rsidRPr="005935C8">
        <w:t>Attributes and Tags</w:t>
      </w:r>
      <w:bookmarkEnd w:id="13"/>
      <w:r w:rsidRPr="005935C8">
        <w:t> </w:t>
      </w:r>
    </w:p>
    <w:p w14:paraId="291D4171" w14:textId="77777777" w:rsidR="00095647" w:rsidRPr="00095647" w:rsidRDefault="00095647" w:rsidP="00095647">
      <w:r w:rsidRPr="00095647">
        <w:t>All tags and attributes must be written in lowercase. Additionally, attribute values should be lowercase when the purpose of the text therein is only to be interpreted by machines. For instances in which the data needs to be human readable, proper title capitalization should be followed.</w:t>
      </w:r>
    </w:p>
    <w:p w14:paraId="62644D16" w14:textId="77777777" w:rsidR="00095647" w:rsidRPr="00D54FEB" w:rsidRDefault="00095647" w:rsidP="00D54FEB">
      <w:r w:rsidRPr="00D54FEB">
        <w:t>For machines:</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18FDA5F1" w14:textId="77777777" w:rsidTr="00EA414B">
        <w:trPr>
          <w:tblCellSpacing w:w="0" w:type="dxa"/>
        </w:trPr>
        <w:tc>
          <w:tcPr>
            <w:tcW w:w="0" w:type="auto"/>
            <w:vAlign w:val="center"/>
            <w:hideMark/>
          </w:tcPr>
          <w:p w14:paraId="3CEE384F" w14:textId="7C539C6D" w:rsidR="00095647" w:rsidRPr="009614E0" w:rsidRDefault="00095647" w:rsidP="00EA414B">
            <w:pPr>
              <w:rPr>
                <w:rFonts w:ascii="Times" w:hAnsi="Times"/>
                <w:sz w:val="20"/>
              </w:rPr>
            </w:pPr>
          </w:p>
        </w:tc>
        <w:tc>
          <w:tcPr>
            <w:tcW w:w="10170" w:type="dxa"/>
            <w:vAlign w:val="center"/>
            <w:hideMark/>
          </w:tcPr>
          <w:p w14:paraId="19F2F715" w14:textId="77777777" w:rsidR="00095647" w:rsidRPr="009614E0" w:rsidRDefault="00095647" w:rsidP="00EA414B">
            <w:pPr>
              <w:rPr>
                <w:rFonts w:ascii="Times" w:hAnsi="Times"/>
                <w:sz w:val="20"/>
              </w:rPr>
            </w:pPr>
            <w:r w:rsidRPr="009614E0">
              <w:rPr>
                <w:rFonts w:ascii="Courier" w:hAnsi="Courier" w:cs="Courier"/>
                <w:sz w:val="20"/>
                <w:shd w:val="clear" w:color="auto" w:fill="EEEEEE"/>
              </w:rPr>
              <w:t>&lt;meta</w:t>
            </w:r>
            <w:r w:rsidRPr="009614E0">
              <w:rPr>
                <w:rFonts w:ascii="Times" w:hAnsi="Times"/>
                <w:sz w:val="20"/>
              </w:rPr>
              <w:t xml:space="preserve"> </w:t>
            </w:r>
            <w:r w:rsidRPr="009614E0">
              <w:rPr>
                <w:rFonts w:ascii="Courier" w:hAnsi="Courier" w:cs="Courier"/>
                <w:sz w:val="20"/>
                <w:shd w:val="clear" w:color="auto" w:fill="EEEEEE"/>
              </w:rPr>
              <w:t>http-equiv="content-type"</w:t>
            </w:r>
            <w:r w:rsidRPr="009614E0">
              <w:rPr>
                <w:rFonts w:ascii="Times" w:hAnsi="Times"/>
                <w:sz w:val="20"/>
              </w:rPr>
              <w:t xml:space="preserve"> </w:t>
            </w:r>
            <w:r w:rsidRPr="009614E0">
              <w:rPr>
                <w:rFonts w:ascii="Courier" w:hAnsi="Courier" w:cs="Courier"/>
                <w:sz w:val="20"/>
                <w:shd w:val="clear" w:color="auto" w:fill="EEEEEE"/>
              </w:rPr>
              <w:t>content="text/html; charset=utf-8"</w:t>
            </w:r>
            <w:r w:rsidRPr="009614E0">
              <w:rPr>
                <w:rFonts w:ascii="Times" w:hAnsi="Times"/>
                <w:sz w:val="20"/>
              </w:rPr>
              <w:t xml:space="preserve"> </w:t>
            </w:r>
            <w:r w:rsidRPr="009614E0">
              <w:rPr>
                <w:rFonts w:ascii="Courier" w:hAnsi="Courier" w:cs="Courier"/>
                <w:sz w:val="20"/>
                <w:shd w:val="clear" w:color="auto" w:fill="EEEEEE"/>
              </w:rPr>
              <w:t>/&gt;</w:t>
            </w:r>
          </w:p>
        </w:tc>
      </w:tr>
    </w:tbl>
    <w:p w14:paraId="55D3C2B3" w14:textId="77777777" w:rsidR="00095647" w:rsidRPr="00D54FEB" w:rsidRDefault="00095647" w:rsidP="00D54FEB">
      <w:r w:rsidRPr="00D54FEB">
        <w:t>For humans:</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50594F90" w14:textId="77777777" w:rsidTr="00EA414B">
        <w:trPr>
          <w:tblCellSpacing w:w="0" w:type="dxa"/>
        </w:trPr>
        <w:tc>
          <w:tcPr>
            <w:tcW w:w="0" w:type="auto"/>
            <w:vAlign w:val="center"/>
            <w:hideMark/>
          </w:tcPr>
          <w:p w14:paraId="37E1370D" w14:textId="2EA504CC" w:rsidR="00095647" w:rsidRPr="009614E0" w:rsidRDefault="00095647" w:rsidP="00EA414B">
            <w:pPr>
              <w:rPr>
                <w:rFonts w:ascii="Times" w:hAnsi="Times"/>
                <w:sz w:val="20"/>
              </w:rPr>
            </w:pPr>
          </w:p>
        </w:tc>
        <w:tc>
          <w:tcPr>
            <w:tcW w:w="10170" w:type="dxa"/>
            <w:vAlign w:val="center"/>
            <w:hideMark/>
          </w:tcPr>
          <w:p w14:paraId="5609C863" w14:textId="77777777" w:rsidR="00095647" w:rsidRPr="009614E0" w:rsidRDefault="00095647" w:rsidP="00EA414B">
            <w:pPr>
              <w:rPr>
                <w:rFonts w:ascii="Times" w:hAnsi="Times"/>
                <w:sz w:val="20"/>
              </w:rPr>
            </w:pPr>
            <w:r w:rsidRPr="009614E0">
              <w:rPr>
                <w:rFonts w:ascii="Courier" w:hAnsi="Courier" w:cs="Courier"/>
                <w:sz w:val="20"/>
                <w:shd w:val="clear" w:color="auto" w:fill="EEEEEE"/>
              </w:rPr>
              <w:t>&lt;a</w:t>
            </w:r>
            <w:r w:rsidRPr="009614E0">
              <w:rPr>
                <w:rFonts w:ascii="Times" w:hAnsi="Times"/>
                <w:sz w:val="20"/>
              </w:rPr>
              <w:t xml:space="preserve"> </w:t>
            </w:r>
            <w:r w:rsidRPr="009614E0">
              <w:rPr>
                <w:rFonts w:ascii="Courier" w:hAnsi="Courier" w:cs="Courier"/>
                <w:sz w:val="20"/>
                <w:shd w:val="clear" w:color="auto" w:fill="EEEEEE"/>
              </w:rPr>
              <w:t>href="http://example.com/"</w:t>
            </w:r>
            <w:r w:rsidRPr="009614E0">
              <w:rPr>
                <w:rFonts w:ascii="Times" w:hAnsi="Times"/>
                <w:sz w:val="20"/>
              </w:rPr>
              <w:t xml:space="preserve"> </w:t>
            </w:r>
            <w:r w:rsidRPr="009614E0">
              <w:rPr>
                <w:rFonts w:ascii="Courier" w:hAnsi="Courier" w:cs="Courier"/>
                <w:sz w:val="20"/>
                <w:shd w:val="clear" w:color="auto" w:fill="EEEEEE"/>
              </w:rPr>
              <w:t>title="Description Here"&gt;Example.com&lt;/a&gt;</w:t>
            </w:r>
          </w:p>
        </w:tc>
      </w:tr>
    </w:tbl>
    <w:p w14:paraId="0D4E19BD" w14:textId="77777777" w:rsidR="00095647" w:rsidRPr="009614E0" w:rsidRDefault="00095647" w:rsidP="00095647">
      <w:pPr>
        <w:pBdr>
          <w:top w:val="single" w:sz="6" w:space="11" w:color="BBBBBB"/>
        </w:pBdr>
        <w:spacing w:before="168" w:after="168" w:line="336" w:lineRule="atLeast"/>
        <w:jc w:val="right"/>
        <w:rPr>
          <w:rFonts w:ascii="Helvetica Neue" w:hAnsi="Helvetica Neue"/>
          <w:color w:val="555555"/>
          <w:sz w:val="20"/>
        </w:rPr>
      </w:pPr>
      <w:hyperlink r:id="rId24" w:anchor="top" w:history="1">
        <w:r w:rsidRPr="009614E0">
          <w:rPr>
            <w:rFonts w:ascii="Helvetica Neue" w:hAnsi="Helvetica Neue"/>
            <w:color w:val="3478E3"/>
            <w:sz w:val="20"/>
          </w:rPr>
          <w:t xml:space="preserve">Top </w:t>
        </w:r>
        <w:r w:rsidRPr="009614E0">
          <w:rPr>
            <w:color w:val="3478E3"/>
            <w:sz w:val="20"/>
          </w:rPr>
          <w:t>↑</w:t>
        </w:r>
      </w:hyperlink>
    </w:p>
    <w:p w14:paraId="083E13A6" w14:textId="5D1AF115" w:rsidR="00095647" w:rsidRPr="009614E0" w:rsidRDefault="00095647" w:rsidP="00095647">
      <w:pPr>
        <w:pStyle w:val="Heading1"/>
      </w:pPr>
      <w:bookmarkStart w:id="14" w:name="_Toc380436802"/>
      <w:r>
        <w:t>Quotes</w:t>
      </w:r>
      <w:bookmarkEnd w:id="14"/>
    </w:p>
    <w:p w14:paraId="50846C52" w14:textId="77777777" w:rsidR="00095647" w:rsidRPr="00095647" w:rsidRDefault="00095647" w:rsidP="00095647">
      <w:r w:rsidRPr="00095647">
        <w:t>According to the W3C specifications for XHTML, all attributes must have a value, and must use double- or single-quotes (</w:t>
      </w:r>
      <w:hyperlink r:id="rId25" w:anchor="h-4.4" w:history="1">
        <w:r w:rsidRPr="00095647">
          <w:t>source</w:t>
        </w:r>
      </w:hyperlink>
      <w:r w:rsidRPr="00095647">
        <w:t>). The following are examples of proper and improper usage of quotes and attribute/value pairs.</w:t>
      </w:r>
    </w:p>
    <w:p w14:paraId="033C554B" w14:textId="77777777" w:rsidR="00095647" w:rsidRPr="00095647" w:rsidRDefault="00095647" w:rsidP="00095647">
      <w:r w:rsidRPr="00095647">
        <w:lastRenderedPageBreak/>
        <w:t>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4A3C8445" w14:textId="77777777" w:rsidTr="00EA414B">
        <w:trPr>
          <w:tblCellSpacing w:w="0" w:type="dxa"/>
        </w:trPr>
        <w:tc>
          <w:tcPr>
            <w:tcW w:w="0" w:type="auto"/>
            <w:vAlign w:val="center"/>
            <w:hideMark/>
          </w:tcPr>
          <w:p w14:paraId="3CA0C702" w14:textId="77777777" w:rsidR="00095647" w:rsidRPr="009614E0" w:rsidRDefault="00095647" w:rsidP="00EA414B">
            <w:pPr>
              <w:rPr>
                <w:rFonts w:ascii="Times" w:hAnsi="Times"/>
                <w:sz w:val="20"/>
              </w:rPr>
            </w:pPr>
            <w:r w:rsidRPr="009614E0">
              <w:rPr>
                <w:rFonts w:ascii="Times" w:hAnsi="Times"/>
                <w:sz w:val="20"/>
              </w:rPr>
              <w:t>1</w:t>
            </w:r>
          </w:p>
          <w:p w14:paraId="7EFF6A5F" w14:textId="77777777" w:rsidR="00095647" w:rsidRPr="009614E0" w:rsidRDefault="00095647" w:rsidP="00EA414B">
            <w:pPr>
              <w:rPr>
                <w:rFonts w:ascii="Times" w:hAnsi="Times"/>
                <w:sz w:val="20"/>
              </w:rPr>
            </w:pPr>
            <w:r w:rsidRPr="009614E0">
              <w:rPr>
                <w:rFonts w:ascii="Times" w:hAnsi="Times"/>
                <w:sz w:val="20"/>
              </w:rPr>
              <w:t>2</w:t>
            </w:r>
          </w:p>
        </w:tc>
        <w:tc>
          <w:tcPr>
            <w:tcW w:w="10170" w:type="dxa"/>
            <w:vAlign w:val="center"/>
            <w:hideMark/>
          </w:tcPr>
          <w:p w14:paraId="27A0BCC5"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sz w:val="20"/>
                <w:shd w:val="clear" w:color="auto" w:fill="EEEEEE"/>
              </w:rPr>
              <w:t>&lt;</w:t>
            </w:r>
            <w:r w:rsidRPr="00D54FEB">
              <w:rPr>
                <w:rFonts w:ascii="Courier" w:hAnsi="Courier" w:cs="Courier"/>
                <w:color w:val="006600"/>
                <w:sz w:val="20"/>
              </w:rPr>
              <w:t>input type="text" name="email" disabled="disabled" /&gt;</w:t>
            </w:r>
          </w:p>
          <w:p w14:paraId="5C768797" w14:textId="77777777" w:rsidR="00095647" w:rsidRPr="009614E0"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sz w:val="20"/>
              </w:rPr>
            </w:pPr>
            <w:r w:rsidRPr="00D54FEB">
              <w:rPr>
                <w:rFonts w:ascii="Courier" w:hAnsi="Courier" w:cs="Courier"/>
                <w:color w:val="006600"/>
                <w:sz w:val="20"/>
              </w:rPr>
              <w:t>&lt;input type='text' name='email' disabled='disabled' /&gt;</w:t>
            </w:r>
          </w:p>
        </w:tc>
      </w:tr>
    </w:tbl>
    <w:p w14:paraId="0EAB31CC" w14:textId="77777777" w:rsidR="00095647" w:rsidRPr="00095647" w:rsidRDefault="00095647" w:rsidP="00095647">
      <w:r w:rsidRPr="00095647">
        <w:t>Incorrect: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56D81702" w14:textId="77777777" w:rsidTr="00EA414B">
        <w:trPr>
          <w:tblCellSpacing w:w="0" w:type="dxa"/>
        </w:trPr>
        <w:tc>
          <w:tcPr>
            <w:tcW w:w="0" w:type="auto"/>
            <w:vAlign w:val="center"/>
            <w:hideMark/>
          </w:tcPr>
          <w:p w14:paraId="58A213B5"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1</w:t>
            </w:r>
          </w:p>
        </w:tc>
        <w:tc>
          <w:tcPr>
            <w:tcW w:w="10170" w:type="dxa"/>
            <w:vAlign w:val="center"/>
            <w:hideMark/>
          </w:tcPr>
          <w:p w14:paraId="5CDAF439"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&lt;input type=text name=email disabled&gt;</w:t>
            </w:r>
          </w:p>
        </w:tc>
      </w:tr>
    </w:tbl>
    <w:p w14:paraId="18C70FE0" w14:textId="27B8B4DB" w:rsidR="00095647" w:rsidRPr="00095647" w:rsidRDefault="00095647" w:rsidP="00095647">
      <w:r w:rsidRPr="00095647">
        <w:t>In HTML, attributes do not all have to have values, and attribute values do not always have to be quoted. While all of the examples above are valid HTML, failing to quote attributes can lead to security vulnerabilities. Always quote attributes.</w:t>
      </w:r>
    </w:p>
    <w:p w14:paraId="66FF3D77" w14:textId="31018AA4" w:rsidR="00095647" w:rsidRPr="005935C8" w:rsidRDefault="00095647" w:rsidP="00095647">
      <w:pPr>
        <w:pStyle w:val="Heading1"/>
      </w:pPr>
      <w:bookmarkStart w:id="15" w:name="_Toc380436803"/>
      <w:r w:rsidRPr="005935C8">
        <w:t>Indentation</w:t>
      </w:r>
      <w:bookmarkEnd w:id="15"/>
      <w:r w:rsidRPr="005935C8">
        <w:t> </w:t>
      </w:r>
    </w:p>
    <w:p w14:paraId="68E5FB35" w14:textId="77777777" w:rsidR="00095647" w:rsidRPr="00095647" w:rsidRDefault="00095647" w:rsidP="00095647">
      <w:r w:rsidRPr="00095647">
        <w:t>As with PHP, HTML indentation should always reflect logical structure. Use tabs and not spaces.</w:t>
      </w:r>
    </w:p>
    <w:p w14:paraId="59E31F8E" w14:textId="77777777" w:rsidR="00095647" w:rsidRPr="00095647" w:rsidRDefault="00095647" w:rsidP="00095647">
      <w:r w:rsidRPr="00095647">
        <w:t>When mixing PHP and HTML together, indent PHP blocks to match the surrounding HTML code. Closing PHP blocks should match the same indentation level as the opening block.</w:t>
      </w:r>
    </w:p>
    <w:p w14:paraId="793E7BB9" w14:textId="77777777" w:rsidR="00095647" w:rsidRPr="00095647" w:rsidRDefault="00095647" w:rsidP="00095647">
      <w:r w:rsidRPr="00095647">
        <w:t>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04D49D5E" w14:textId="77777777" w:rsidTr="00EA414B">
        <w:trPr>
          <w:tblCellSpacing w:w="0" w:type="dxa"/>
        </w:trPr>
        <w:tc>
          <w:tcPr>
            <w:tcW w:w="0" w:type="auto"/>
            <w:vAlign w:val="center"/>
            <w:hideMark/>
          </w:tcPr>
          <w:p w14:paraId="6D1D730C"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1</w:t>
            </w:r>
          </w:p>
          <w:p w14:paraId="1DD38388"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2</w:t>
            </w:r>
          </w:p>
          <w:p w14:paraId="5669A8BC"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3</w:t>
            </w:r>
          </w:p>
          <w:p w14:paraId="2E7B1435"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4</w:t>
            </w:r>
          </w:p>
          <w:p w14:paraId="42C2FBE9"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5</w:t>
            </w:r>
          </w:p>
          <w:p w14:paraId="4D46FE7F"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6</w:t>
            </w:r>
          </w:p>
          <w:p w14:paraId="379E3AB5"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7</w:t>
            </w:r>
          </w:p>
          <w:p w14:paraId="4C3F1329"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8</w:t>
            </w:r>
          </w:p>
          <w:p w14:paraId="2ACEEAD5"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9</w:t>
            </w:r>
          </w:p>
        </w:tc>
        <w:tc>
          <w:tcPr>
            <w:tcW w:w="10170" w:type="dxa"/>
            <w:vAlign w:val="center"/>
            <w:hideMark/>
          </w:tcPr>
          <w:p w14:paraId="5F13A62C"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&lt;?php if ( ! have_posts() ) : ?&gt;</w:t>
            </w:r>
          </w:p>
          <w:p w14:paraId="0FDADA0D"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&lt;div id="post-1" class="post"&gt;</w:t>
            </w:r>
          </w:p>
          <w:p w14:paraId="59EBE60F"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&lt;h1 class="entry-title"&gt;Not Found&lt;/h1&gt;</w:t>
            </w:r>
          </w:p>
          <w:p w14:paraId="49E5B646"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&lt;div class="entry-content"&gt;</w:t>
            </w:r>
          </w:p>
          <w:p w14:paraId="0C8E79B1"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&lt;p&gt;Apologies, but no results were found.&lt;/p&gt;</w:t>
            </w:r>
          </w:p>
          <w:p w14:paraId="50DF421B"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&lt;?php get_search_form(); ?&gt;</w:t>
            </w:r>
          </w:p>
          <w:p w14:paraId="1FF7F89A"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&lt;/div&gt;</w:t>
            </w:r>
          </w:p>
          <w:p w14:paraId="0708E9EA"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&lt;/div&gt;</w:t>
            </w:r>
          </w:p>
          <w:p w14:paraId="7C0271CC"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&lt;?php endif; ?&gt;</w:t>
            </w:r>
          </w:p>
        </w:tc>
      </w:tr>
    </w:tbl>
    <w:p w14:paraId="6BA5D52B" w14:textId="77777777" w:rsidR="00095647" w:rsidRPr="009614E0" w:rsidRDefault="00095647" w:rsidP="00095647">
      <w:pPr>
        <w:rPr>
          <w:rFonts w:ascii="Helvetica Neue" w:hAnsi="Helvetica Neue"/>
          <w:color w:val="555555"/>
          <w:sz w:val="20"/>
        </w:rPr>
      </w:pPr>
      <w:r w:rsidRPr="00095647">
        <w:t>Incorrect</w:t>
      </w:r>
      <w:r w:rsidRPr="009614E0">
        <w:rPr>
          <w:rFonts w:ascii="Helvetica Neue" w:hAnsi="Helvetica Neue"/>
          <w:color w:val="555555"/>
          <w:sz w:val="20"/>
        </w:rPr>
        <w: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391BB3AB" w14:textId="77777777" w:rsidTr="00EA414B">
        <w:trPr>
          <w:tblCellSpacing w:w="0" w:type="dxa"/>
        </w:trPr>
        <w:tc>
          <w:tcPr>
            <w:tcW w:w="0" w:type="auto"/>
            <w:vAlign w:val="center"/>
            <w:hideMark/>
          </w:tcPr>
          <w:p w14:paraId="53EFD166" w14:textId="77777777" w:rsidR="00095647" w:rsidRPr="009614E0" w:rsidRDefault="00095647" w:rsidP="00EA414B">
            <w:pPr>
              <w:rPr>
                <w:rFonts w:ascii="Times" w:hAnsi="Times"/>
                <w:sz w:val="20"/>
              </w:rPr>
            </w:pPr>
            <w:r w:rsidRPr="009614E0">
              <w:rPr>
                <w:rFonts w:ascii="Times" w:hAnsi="Times"/>
                <w:sz w:val="20"/>
              </w:rPr>
              <w:t>1</w:t>
            </w:r>
          </w:p>
          <w:p w14:paraId="32411CC8" w14:textId="77777777" w:rsidR="00095647" w:rsidRPr="009614E0" w:rsidRDefault="00095647" w:rsidP="00EA414B">
            <w:pPr>
              <w:rPr>
                <w:rFonts w:ascii="Times" w:hAnsi="Times"/>
                <w:sz w:val="20"/>
              </w:rPr>
            </w:pPr>
            <w:r w:rsidRPr="009614E0">
              <w:rPr>
                <w:rFonts w:ascii="Times" w:hAnsi="Times"/>
                <w:sz w:val="20"/>
              </w:rPr>
              <w:t>2</w:t>
            </w:r>
          </w:p>
          <w:p w14:paraId="06F9FF9F" w14:textId="77777777" w:rsidR="00095647" w:rsidRPr="009614E0" w:rsidRDefault="00095647" w:rsidP="00EA414B">
            <w:pPr>
              <w:rPr>
                <w:rFonts w:ascii="Times" w:hAnsi="Times"/>
                <w:sz w:val="20"/>
              </w:rPr>
            </w:pPr>
            <w:r w:rsidRPr="009614E0">
              <w:rPr>
                <w:rFonts w:ascii="Times" w:hAnsi="Times"/>
                <w:sz w:val="20"/>
              </w:rPr>
              <w:t>3</w:t>
            </w:r>
          </w:p>
          <w:p w14:paraId="3FD03DDE" w14:textId="77777777" w:rsidR="00095647" w:rsidRPr="009614E0" w:rsidRDefault="00095647" w:rsidP="00EA414B">
            <w:pPr>
              <w:rPr>
                <w:rFonts w:ascii="Times" w:hAnsi="Times"/>
                <w:sz w:val="20"/>
              </w:rPr>
            </w:pPr>
            <w:r w:rsidRPr="009614E0">
              <w:rPr>
                <w:rFonts w:ascii="Times" w:hAnsi="Times"/>
                <w:sz w:val="20"/>
              </w:rPr>
              <w:t>4</w:t>
            </w:r>
          </w:p>
          <w:p w14:paraId="32E255F3" w14:textId="77777777" w:rsidR="00095647" w:rsidRPr="009614E0" w:rsidRDefault="00095647" w:rsidP="00EA414B">
            <w:pPr>
              <w:rPr>
                <w:rFonts w:ascii="Times" w:hAnsi="Times"/>
                <w:sz w:val="20"/>
              </w:rPr>
            </w:pPr>
            <w:r w:rsidRPr="009614E0">
              <w:rPr>
                <w:rFonts w:ascii="Times" w:hAnsi="Times"/>
                <w:sz w:val="20"/>
              </w:rPr>
              <w:t>5</w:t>
            </w:r>
          </w:p>
          <w:p w14:paraId="30081F20" w14:textId="77777777" w:rsidR="00095647" w:rsidRPr="009614E0" w:rsidRDefault="00095647" w:rsidP="00EA414B">
            <w:pPr>
              <w:rPr>
                <w:rFonts w:ascii="Times" w:hAnsi="Times"/>
                <w:sz w:val="20"/>
              </w:rPr>
            </w:pPr>
            <w:r w:rsidRPr="009614E0">
              <w:rPr>
                <w:rFonts w:ascii="Times" w:hAnsi="Times"/>
                <w:sz w:val="20"/>
              </w:rPr>
              <w:lastRenderedPageBreak/>
              <w:t>6</w:t>
            </w:r>
          </w:p>
          <w:p w14:paraId="429ECBEB" w14:textId="77777777" w:rsidR="00095647" w:rsidRPr="009614E0" w:rsidRDefault="00095647" w:rsidP="00EA414B">
            <w:pPr>
              <w:rPr>
                <w:rFonts w:ascii="Times" w:hAnsi="Times"/>
                <w:sz w:val="20"/>
              </w:rPr>
            </w:pPr>
            <w:r w:rsidRPr="009614E0">
              <w:rPr>
                <w:rFonts w:ascii="Times" w:hAnsi="Times"/>
                <w:sz w:val="20"/>
              </w:rPr>
              <w:t>7</w:t>
            </w:r>
          </w:p>
          <w:p w14:paraId="6101C02C" w14:textId="77777777" w:rsidR="00095647" w:rsidRPr="009614E0" w:rsidRDefault="00095647" w:rsidP="00EA414B">
            <w:pPr>
              <w:rPr>
                <w:rFonts w:ascii="Times" w:hAnsi="Times"/>
                <w:sz w:val="20"/>
              </w:rPr>
            </w:pPr>
            <w:r w:rsidRPr="009614E0">
              <w:rPr>
                <w:rFonts w:ascii="Times" w:hAnsi="Times"/>
                <w:sz w:val="20"/>
              </w:rPr>
              <w:t>8</w:t>
            </w:r>
          </w:p>
          <w:p w14:paraId="1B3654F8" w14:textId="77777777" w:rsidR="00095647" w:rsidRPr="009614E0" w:rsidRDefault="00095647" w:rsidP="00EA414B">
            <w:pPr>
              <w:rPr>
                <w:rFonts w:ascii="Times" w:hAnsi="Times"/>
                <w:sz w:val="20"/>
              </w:rPr>
            </w:pPr>
            <w:r w:rsidRPr="009614E0">
              <w:rPr>
                <w:rFonts w:ascii="Times" w:hAnsi="Times"/>
                <w:sz w:val="20"/>
              </w:rPr>
              <w:t>9</w:t>
            </w:r>
          </w:p>
        </w:tc>
        <w:tc>
          <w:tcPr>
            <w:tcW w:w="10170" w:type="dxa"/>
            <w:vAlign w:val="center"/>
            <w:hideMark/>
          </w:tcPr>
          <w:p w14:paraId="0E6660AC"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000000"/>
                <w:sz w:val="20"/>
                <w:shd w:val="clear" w:color="auto" w:fill="EEEEEE"/>
              </w:rPr>
              <w:lastRenderedPageBreak/>
              <w:t>        </w:t>
            </w:r>
            <w:r w:rsidRPr="00D54FEB">
              <w:rPr>
                <w:rFonts w:ascii="Courier" w:hAnsi="Courier" w:cs="Courier"/>
                <w:color w:val="CC0000"/>
                <w:sz w:val="20"/>
              </w:rPr>
              <w:t>&lt;?php if ( ! have_posts() ) : ?&gt;</w:t>
            </w:r>
          </w:p>
          <w:p w14:paraId="08977144"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&lt;div id="post-0" class="post error404 not-found"&gt;</w:t>
            </w:r>
          </w:p>
          <w:p w14:paraId="34E0FBD2"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&lt;h1 class="entry-title"&gt;Not Found&lt;/h1&gt;</w:t>
            </w:r>
          </w:p>
          <w:p w14:paraId="36297105"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&lt;div class="entry-content"&gt;</w:t>
            </w:r>
          </w:p>
          <w:p w14:paraId="6EE19C76"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&lt;p&gt;Apologies, but no results were found.&lt;/p&gt;</w:t>
            </w:r>
          </w:p>
          <w:p w14:paraId="603C5E4A"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lastRenderedPageBreak/>
              <w:t>&lt;?php get_search_form(); ?&gt;</w:t>
            </w:r>
          </w:p>
          <w:p w14:paraId="06FA2DCE"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&lt;/div&gt;</w:t>
            </w:r>
          </w:p>
          <w:p w14:paraId="46BBE10C"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&lt;/div&gt;</w:t>
            </w:r>
          </w:p>
          <w:p w14:paraId="30B55F74" w14:textId="77777777" w:rsidR="00095647" w:rsidRPr="009614E0"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sz w:val="20"/>
              </w:rPr>
            </w:pPr>
            <w:r w:rsidRPr="00D54FEB">
              <w:rPr>
                <w:rFonts w:ascii="Courier" w:hAnsi="Courier" w:cs="Courier"/>
                <w:color w:val="CC0000"/>
                <w:sz w:val="20"/>
              </w:rPr>
              <w:t>&lt;?php endif; ?&gt;</w:t>
            </w:r>
          </w:p>
        </w:tc>
      </w:tr>
    </w:tbl>
    <w:p w14:paraId="76C86861" w14:textId="77777777" w:rsidR="00095647" w:rsidRDefault="00095647" w:rsidP="00095647"/>
    <w:p w14:paraId="01595976" w14:textId="77777777" w:rsidR="00095647" w:rsidRDefault="00095647" w:rsidP="00095647"/>
    <w:p w14:paraId="5BC9C009" w14:textId="77777777" w:rsidR="00095647" w:rsidRDefault="00095647" w:rsidP="00095647"/>
    <w:p w14:paraId="65D8EDA3" w14:textId="77777777" w:rsidR="00095647" w:rsidRDefault="00095647" w:rsidP="00095647">
      <w:r>
        <w:br w:type="page"/>
      </w:r>
    </w:p>
    <w:p w14:paraId="6BB32EE4" w14:textId="77777777" w:rsidR="005935C8" w:rsidRDefault="00095647" w:rsidP="005935C8">
      <w:pPr>
        <w:pStyle w:val="Heading1"/>
      </w:pPr>
      <w:bookmarkStart w:id="16" w:name="Protocol"/>
      <w:bookmarkStart w:id="17" w:name="_Toc380436804"/>
      <w:r w:rsidRPr="009614E0">
        <w:t>Prot</w:t>
      </w:r>
      <w:r w:rsidRPr="005935C8">
        <w:rPr>
          <w:rStyle w:val="Heading2Char"/>
        </w:rPr>
        <w:t>o</w:t>
      </w:r>
      <w:r w:rsidRPr="009614E0">
        <w:t>col</w:t>
      </w:r>
      <w:bookmarkEnd w:id="16"/>
      <w:bookmarkEnd w:id="17"/>
    </w:p>
    <w:p w14:paraId="368191A5" w14:textId="77777777" w:rsidR="00095647" w:rsidRPr="005935C8" w:rsidRDefault="00095647" w:rsidP="00095647">
      <w:r w:rsidRPr="005935C8">
        <w:t>Omit the protocol from embedded resources.</w:t>
      </w:r>
    </w:p>
    <w:p w14:paraId="23BD394A" w14:textId="77777777" w:rsidR="00095647" w:rsidRPr="005935C8" w:rsidRDefault="00095647" w:rsidP="005935C8">
      <w:r w:rsidRPr="005935C8">
        <w:t>Omit the protocol portion (http:, https:) from URLs pointing to images and other media files, style sheets, and scripts unless the respective files are not available over both protocols.</w:t>
      </w:r>
    </w:p>
    <w:p w14:paraId="2D4B9743" w14:textId="77777777" w:rsidR="00095647" w:rsidRPr="005935C8" w:rsidRDefault="00095647" w:rsidP="005935C8">
      <w:r w:rsidRPr="005935C8">
        <w:t>Omitting the protocol—which makes the URL relative—prevents mixed content issues and results in minor file size savings.</w:t>
      </w:r>
    </w:p>
    <w:p w14:paraId="47F6B4D7"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&lt;script src="http://www.google.com/js/gweb/analytics/autotrack.js"&gt;&lt;/script&gt;</w:t>
      </w:r>
    </w:p>
    <w:p w14:paraId="5E846B3A"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&lt;script src="//www.google.com/js/gweb/analytics/autotrack.js"&gt;&lt;/script&gt;</w:t>
      </w:r>
    </w:p>
    <w:p w14:paraId="19128915"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 Not recommended */ .example {   background: url(http://www.google.com/images/example); }</w:t>
      </w:r>
    </w:p>
    <w:p w14:paraId="7721AB84"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 Recommended */ .example {   background: url(//www.google.com/images/example); }</w:t>
      </w:r>
    </w:p>
    <w:p w14:paraId="7029FEAA" w14:textId="77777777" w:rsidR="005935C8" w:rsidRPr="005935C8" w:rsidRDefault="00095647" w:rsidP="005935C8">
      <w:pPr>
        <w:pStyle w:val="Heading1"/>
      </w:pPr>
      <w:bookmarkStart w:id="18" w:name="Indentation"/>
      <w:bookmarkStart w:id="19" w:name="_Toc380436805"/>
      <w:r w:rsidRPr="005935C8">
        <w:t>Indentation</w:t>
      </w:r>
      <w:bookmarkEnd w:id="18"/>
      <w:bookmarkEnd w:id="19"/>
    </w:p>
    <w:p w14:paraId="530040AE" w14:textId="161BBF24" w:rsidR="00095647" w:rsidRPr="005935C8" w:rsidRDefault="00095647" w:rsidP="005935C8">
      <w:r w:rsidRPr="005935C8">
        <w:t>Indent by 2 spaces at a time.</w:t>
      </w:r>
    </w:p>
    <w:p w14:paraId="4BBE4075" w14:textId="77777777" w:rsidR="00095647" w:rsidRPr="005935C8" w:rsidRDefault="00095647" w:rsidP="005935C8">
      <w:r w:rsidRPr="005935C8">
        <w:t>Don’t use tabs or mix tabs and spaces for indentation.</w:t>
      </w:r>
    </w:p>
    <w:p w14:paraId="5CBB9BE6"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&lt;ul&gt;   &lt;li&gt;Fantastic   &lt;li&gt;Great &lt;/ul&gt;</w:t>
      </w:r>
    </w:p>
    <w:p w14:paraId="2458A6C4"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.example {   color: blue; }</w:t>
      </w:r>
    </w:p>
    <w:p w14:paraId="7802695E" w14:textId="5B9583E9" w:rsidR="00095647" w:rsidRPr="009614E0" w:rsidRDefault="0040144A" w:rsidP="005935C8">
      <w:pPr>
        <w:pStyle w:val="Heading1"/>
      </w:pPr>
      <w:bookmarkStart w:id="20" w:name="Capitalization"/>
      <w:bookmarkStart w:id="21" w:name="_Toc380436806"/>
      <w:r>
        <w:t xml:space="preserve"> </w:t>
      </w:r>
      <w:r w:rsidR="00095647" w:rsidRPr="009614E0">
        <w:t>Capitalization</w:t>
      </w:r>
      <w:bookmarkEnd w:id="20"/>
      <w:bookmarkEnd w:id="21"/>
    </w:p>
    <w:p w14:paraId="50CCE6F5" w14:textId="77777777" w:rsidR="00095647" w:rsidRPr="005935C8" w:rsidRDefault="00095647" w:rsidP="00095647">
      <w:r w:rsidRPr="005935C8">
        <w:t>Use only lowercase.</w:t>
      </w:r>
    </w:p>
    <w:p w14:paraId="5FC52642" w14:textId="77777777" w:rsidR="00095647" w:rsidRPr="005935C8" w:rsidRDefault="00095647" w:rsidP="005935C8">
      <w:r w:rsidRPr="005935C8">
        <w:t>All code has to be lowercase: This applies to HTML element names, attributes, attribute values (unless text/CDATA), CSS selectors, properties, and property values (with the exception of strings).</w:t>
      </w:r>
    </w:p>
    <w:p w14:paraId="2959A957"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&lt;A HREF="/"&gt;Home&lt;/A&gt;</w:t>
      </w:r>
    </w:p>
    <w:p w14:paraId="6FC22FA4"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&lt;img src="google.png" alt="Google"&gt;</w:t>
      </w:r>
    </w:p>
    <w:p w14:paraId="07AA99E6"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 Not recommended */ color: #E5E5E5;</w:t>
      </w:r>
    </w:p>
    <w:p w14:paraId="36DEAEA6"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 Recommended */ color: #e5e5e5;</w:t>
      </w:r>
    </w:p>
    <w:p w14:paraId="17DEE296" w14:textId="71CADAB4" w:rsidR="00095647" w:rsidRPr="009614E0" w:rsidRDefault="0040144A" w:rsidP="005935C8">
      <w:pPr>
        <w:pStyle w:val="Heading1"/>
      </w:pPr>
      <w:bookmarkStart w:id="22" w:name="Trailing_Whitespace"/>
      <w:bookmarkStart w:id="23" w:name="_Toc380436807"/>
      <w:r>
        <w:lastRenderedPageBreak/>
        <w:t xml:space="preserve"> </w:t>
      </w:r>
      <w:r w:rsidR="00095647" w:rsidRPr="009614E0">
        <w:t>Trailing Whitespace</w:t>
      </w:r>
      <w:bookmarkEnd w:id="22"/>
      <w:bookmarkEnd w:id="23"/>
    </w:p>
    <w:p w14:paraId="17FC8CB8" w14:textId="77777777" w:rsidR="00095647" w:rsidRPr="005935C8" w:rsidRDefault="00095647" w:rsidP="00095647">
      <w:r w:rsidRPr="005935C8">
        <w:t>Remove trailing white spaces.</w:t>
      </w:r>
    </w:p>
    <w:p w14:paraId="4EAF1F9F" w14:textId="77777777" w:rsidR="00095647" w:rsidRPr="005935C8" w:rsidRDefault="00095647" w:rsidP="005935C8">
      <w:r w:rsidRPr="005935C8">
        <w:t>Trailing white spaces are unnecessary and can complicate diffs.</w:t>
      </w:r>
    </w:p>
    <w:p w14:paraId="2F5CFA1E"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&lt;p&gt;What?_</w:t>
      </w:r>
    </w:p>
    <w:p w14:paraId="1CF42532"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&lt;p&gt;Yes please.</w:t>
      </w:r>
    </w:p>
    <w:p w14:paraId="08C0085D" w14:textId="0E352E4B" w:rsidR="00095647" w:rsidRPr="009614E0" w:rsidRDefault="0040144A" w:rsidP="005935C8">
      <w:pPr>
        <w:pStyle w:val="Heading1"/>
      </w:pPr>
      <w:bookmarkStart w:id="24" w:name="Encoding"/>
      <w:bookmarkStart w:id="25" w:name="_Toc380436808"/>
      <w:r>
        <w:t xml:space="preserve"> </w:t>
      </w:r>
      <w:r w:rsidR="00095647" w:rsidRPr="009614E0">
        <w:t>Encoding</w:t>
      </w:r>
      <w:bookmarkEnd w:id="24"/>
      <w:bookmarkEnd w:id="25"/>
    </w:p>
    <w:p w14:paraId="047EFCB2" w14:textId="77777777" w:rsidR="00095647" w:rsidRPr="002D3728" w:rsidRDefault="00095647" w:rsidP="00095647">
      <w:r w:rsidRPr="002D3728">
        <w:t>Use UTF-8 (no BOM).</w:t>
      </w:r>
    </w:p>
    <w:p w14:paraId="16B0FAE7" w14:textId="77777777" w:rsidR="00095647" w:rsidRPr="002D3728" w:rsidRDefault="00095647" w:rsidP="002D3728">
      <w:r w:rsidRPr="002D3728">
        <w:t>Make sure your editor uses UTF-8 as character encoding, without a byte order mark.</w:t>
      </w:r>
    </w:p>
    <w:p w14:paraId="1E963946" w14:textId="77777777" w:rsidR="00095647" w:rsidRPr="002D3728" w:rsidRDefault="00095647" w:rsidP="002D3728">
      <w:r w:rsidRPr="002D3728">
        <w:t>Specify the encoding in HTML templates and documents via &lt;meta charset="utf-8"&gt;. Do not specify the encoding of style sheets as these assume UTF-8.</w:t>
      </w:r>
    </w:p>
    <w:p w14:paraId="0420059B" w14:textId="77777777" w:rsidR="00095647" w:rsidRPr="002D3728" w:rsidRDefault="00095647" w:rsidP="002D3728">
      <w:r w:rsidRPr="002D3728">
        <w:t>(More on encodings and when and how to specify them can be found in </w:t>
      </w:r>
      <w:hyperlink r:id="rId26" w:history="1">
        <w:r w:rsidRPr="002D3728">
          <w:t>Handling character encodings in HTML and CSS</w:t>
        </w:r>
      </w:hyperlink>
      <w:r w:rsidRPr="002D3728">
        <w:t>.)</w:t>
      </w:r>
    </w:p>
    <w:p w14:paraId="5B83B03F" w14:textId="293DB350" w:rsidR="00095647" w:rsidRPr="009614E0" w:rsidRDefault="0040144A" w:rsidP="005935C8">
      <w:pPr>
        <w:pStyle w:val="Heading1"/>
      </w:pPr>
      <w:bookmarkStart w:id="26" w:name="Comments"/>
      <w:bookmarkStart w:id="27" w:name="_Toc380436809"/>
      <w:r>
        <w:t xml:space="preserve"> </w:t>
      </w:r>
      <w:r w:rsidR="00095647" w:rsidRPr="009614E0">
        <w:t>Comments</w:t>
      </w:r>
      <w:bookmarkEnd w:id="26"/>
      <w:bookmarkEnd w:id="27"/>
    </w:p>
    <w:p w14:paraId="27BA7EE7" w14:textId="77777777" w:rsidR="00095647" w:rsidRPr="0006369C" w:rsidRDefault="00095647" w:rsidP="00095647">
      <w:r w:rsidRPr="0006369C">
        <w:t>Explain code as needed, where possible.</w:t>
      </w:r>
    </w:p>
    <w:p w14:paraId="38A33631" w14:textId="77777777" w:rsidR="00095647" w:rsidRPr="0006369C" w:rsidRDefault="00095647" w:rsidP="0006369C">
      <w:r w:rsidRPr="0006369C">
        <w:t>Use comments to explain code: What does it cover, what purpose does it serve, why is respective solution used or preferred?</w:t>
      </w:r>
    </w:p>
    <w:p w14:paraId="6862BA35" w14:textId="77777777" w:rsidR="00095647" w:rsidRPr="0006369C" w:rsidRDefault="00095647" w:rsidP="0006369C">
      <w:r w:rsidRPr="0006369C">
        <w:t>(This item is optional as it is not deemed a realistic expectation to always demand fully documented code. Mileage may vary heavily for HTML and CSS code and depends on the project’s complexity.)</w:t>
      </w:r>
    </w:p>
    <w:p w14:paraId="2E8E7D3D" w14:textId="3F14C327" w:rsidR="00095647" w:rsidRPr="009614E0" w:rsidRDefault="0040144A" w:rsidP="005935C8">
      <w:pPr>
        <w:pStyle w:val="Heading1"/>
      </w:pPr>
      <w:bookmarkStart w:id="28" w:name="Action_Items"/>
      <w:bookmarkStart w:id="29" w:name="_Toc380436810"/>
      <w:r>
        <w:t xml:space="preserve"> </w:t>
      </w:r>
      <w:r w:rsidR="00095647" w:rsidRPr="009614E0">
        <w:t>Action Items</w:t>
      </w:r>
      <w:bookmarkEnd w:id="28"/>
      <w:bookmarkEnd w:id="29"/>
    </w:p>
    <w:p w14:paraId="373DCFD0" w14:textId="7B341018" w:rsidR="00095647" w:rsidRPr="0006369C" w:rsidRDefault="00095647" w:rsidP="00095647">
      <w:r w:rsidRPr="0006369C">
        <w:t>Mark todos and action items with TODO.</w:t>
      </w:r>
      <w:r w:rsidR="0006369C">
        <w:t xml:space="preserve"> All TODO items should be removed from final delivery to IV&amp;V (and production)</w:t>
      </w:r>
    </w:p>
    <w:p w14:paraId="229BA1EE"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 TODO(john.doe): revisit centering #} &lt;center&gt;Test&lt;/center&gt;</w:t>
      </w:r>
    </w:p>
    <w:p w14:paraId="479FE042"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TODO: remove optional tags --&gt; &lt;ul&gt;   &lt;li&gt;Apples&lt;/li&gt;   &lt;li&gt;Oranges&lt;/li&gt; &lt;/ul&gt;</w:t>
      </w:r>
    </w:p>
    <w:p w14:paraId="3592018D" w14:textId="1A8F86C3" w:rsidR="00095647" w:rsidRPr="009614E0" w:rsidRDefault="0040144A" w:rsidP="005935C8">
      <w:pPr>
        <w:pStyle w:val="Heading1"/>
      </w:pPr>
      <w:bookmarkStart w:id="30" w:name="Document_Type"/>
      <w:bookmarkStart w:id="31" w:name="_Toc380436811"/>
      <w:r>
        <w:t xml:space="preserve"> </w:t>
      </w:r>
      <w:r w:rsidR="00095647" w:rsidRPr="009614E0">
        <w:t>Document Type</w:t>
      </w:r>
      <w:bookmarkEnd w:id="30"/>
      <w:bookmarkEnd w:id="31"/>
    </w:p>
    <w:p w14:paraId="178857D6" w14:textId="77777777" w:rsidR="00095647" w:rsidRPr="0006369C" w:rsidRDefault="00095647" w:rsidP="00095647">
      <w:r w:rsidRPr="0006369C">
        <w:t>Use HTML5.</w:t>
      </w:r>
    </w:p>
    <w:p w14:paraId="649E738C" w14:textId="77777777" w:rsidR="00095647" w:rsidRPr="0006369C" w:rsidRDefault="00095647" w:rsidP="0006369C">
      <w:r w:rsidRPr="0006369C">
        <w:t>HTML5 (HTML syntax) is preferred for all HTML documents: &lt;!DOCTYPE html&gt;.</w:t>
      </w:r>
    </w:p>
    <w:p w14:paraId="2DC3B4A7" w14:textId="77777777" w:rsidR="00095647" w:rsidRPr="0006369C" w:rsidRDefault="00095647" w:rsidP="0006369C">
      <w:r w:rsidRPr="0006369C">
        <w:lastRenderedPageBreak/>
        <w:t>(It’s recommended to use HTML, as text/html. Do not use XHTML. XHTML, as </w:t>
      </w:r>
      <w:hyperlink r:id="rId27" w:history="1">
        <w:r w:rsidRPr="0006369C">
          <w:t>application/xhtml+xml</w:t>
        </w:r>
      </w:hyperlink>
      <w:r w:rsidRPr="0006369C">
        <w:t>, lacks both browser and infrastructure support and offers less room for optimization than HTML.)</w:t>
      </w:r>
    </w:p>
    <w:p w14:paraId="4981B102" w14:textId="0F31A748" w:rsidR="00095647" w:rsidRPr="009614E0" w:rsidRDefault="0040144A" w:rsidP="005935C8">
      <w:pPr>
        <w:pStyle w:val="Heading1"/>
      </w:pPr>
      <w:bookmarkStart w:id="32" w:name="HTML_Validity"/>
      <w:bookmarkStart w:id="33" w:name="_Toc380436812"/>
      <w:r>
        <w:t xml:space="preserve"> </w:t>
      </w:r>
      <w:r w:rsidR="00095647" w:rsidRPr="009614E0">
        <w:t>HTML Validity</w:t>
      </w:r>
      <w:bookmarkEnd w:id="32"/>
      <w:bookmarkEnd w:id="33"/>
    </w:p>
    <w:p w14:paraId="67C396B5" w14:textId="77777777" w:rsidR="00095647" w:rsidRPr="0006369C" w:rsidRDefault="00095647" w:rsidP="00095647">
      <w:r w:rsidRPr="0006369C">
        <w:t>Use valid HTML where possible.</w:t>
      </w:r>
    </w:p>
    <w:p w14:paraId="55799590" w14:textId="77777777" w:rsidR="00095647" w:rsidRPr="0006369C" w:rsidRDefault="00095647" w:rsidP="0006369C">
      <w:r w:rsidRPr="0006369C">
        <w:t>Use valid HTML code unless that is not possible due to otherwise unattainable performance goals regarding file size.</w:t>
      </w:r>
    </w:p>
    <w:p w14:paraId="346BA029" w14:textId="77777777" w:rsidR="00095647" w:rsidRPr="0006369C" w:rsidRDefault="00095647" w:rsidP="0006369C">
      <w:r w:rsidRPr="0006369C">
        <w:t>Use tools such as the </w:t>
      </w:r>
      <w:hyperlink r:id="rId28" w:history="1">
        <w:r w:rsidRPr="0006369C">
          <w:t>W3C HTML validator</w:t>
        </w:r>
      </w:hyperlink>
      <w:r w:rsidRPr="0006369C">
        <w:t> to test.</w:t>
      </w:r>
    </w:p>
    <w:p w14:paraId="1FEC1F7C" w14:textId="77777777" w:rsidR="00095647" w:rsidRPr="0006369C" w:rsidRDefault="00095647" w:rsidP="0006369C">
      <w:r w:rsidRPr="0006369C">
        <w:t>Using valid HTML is a measurable baseline quality attribute that contributes to learning about technical requirements and constraints, and that ensures proper HTML usage.</w:t>
      </w:r>
    </w:p>
    <w:p w14:paraId="4080A2AD"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&lt;title&gt;Test&lt;/title&gt; &lt;article&gt;This is only a test.</w:t>
      </w:r>
    </w:p>
    <w:p w14:paraId="21ED9D64"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&lt;!DOCTYPE html&gt; &lt;meta charset="utf-8"&gt; &lt;title&gt;Test&lt;/title&gt; &lt;article&gt;This is only a test.&lt;/article&gt;</w:t>
      </w:r>
    </w:p>
    <w:p w14:paraId="33BBD74D" w14:textId="7EEB30B9" w:rsidR="00095647" w:rsidRPr="009614E0" w:rsidRDefault="0040144A" w:rsidP="005935C8">
      <w:pPr>
        <w:pStyle w:val="Heading1"/>
      </w:pPr>
      <w:bookmarkStart w:id="34" w:name="Semantics"/>
      <w:bookmarkStart w:id="35" w:name="_Toc380436813"/>
      <w:r>
        <w:t xml:space="preserve"> </w:t>
      </w:r>
      <w:r w:rsidR="00095647" w:rsidRPr="009614E0">
        <w:t>Semantics</w:t>
      </w:r>
      <w:bookmarkEnd w:id="34"/>
      <w:bookmarkEnd w:id="35"/>
    </w:p>
    <w:p w14:paraId="454D161E" w14:textId="77777777" w:rsidR="00095647" w:rsidRPr="0006369C" w:rsidRDefault="00095647" w:rsidP="00095647">
      <w:r w:rsidRPr="0006369C">
        <w:t>Use HTML according to its purpose.</w:t>
      </w:r>
    </w:p>
    <w:p w14:paraId="39564A26" w14:textId="77777777" w:rsidR="00095647" w:rsidRPr="0006369C" w:rsidRDefault="00095647" w:rsidP="0006369C">
      <w:r w:rsidRPr="0006369C">
        <w:t>Use elements (sometimes incorrectly called “tags”) for what they have been created for. For example, use heading elements for headings, p elements for paragraphs, a elements for anchors, etc.</w:t>
      </w:r>
    </w:p>
    <w:p w14:paraId="3E67780F" w14:textId="77777777" w:rsidR="00095647" w:rsidRPr="0006369C" w:rsidRDefault="00095647" w:rsidP="0006369C">
      <w:r w:rsidRPr="0006369C">
        <w:t>Using HTML according to its purpose is important for accessibility, reuse, and code efficiency reasons.</w:t>
      </w:r>
    </w:p>
    <w:p w14:paraId="2275B2A4"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&lt;div onclick="goToRecommendations();"&gt;All recommendations&lt;/div&gt;</w:t>
      </w:r>
    </w:p>
    <w:p w14:paraId="1852F33B"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&lt;a href="recommendations/"&gt;All recommendations&lt;/a&gt;</w:t>
      </w:r>
    </w:p>
    <w:p w14:paraId="4149D402" w14:textId="1FB9128F" w:rsidR="00095647" w:rsidRPr="009614E0" w:rsidRDefault="0040144A" w:rsidP="005935C8">
      <w:pPr>
        <w:pStyle w:val="Heading1"/>
      </w:pPr>
      <w:bookmarkStart w:id="36" w:name="Multimedia_Fallback"/>
      <w:bookmarkStart w:id="37" w:name="_Toc380436814"/>
      <w:r>
        <w:t xml:space="preserve"> </w:t>
      </w:r>
      <w:r w:rsidR="00095647" w:rsidRPr="009614E0">
        <w:t>Multimedia Fallback</w:t>
      </w:r>
      <w:bookmarkEnd w:id="36"/>
      <w:bookmarkEnd w:id="37"/>
    </w:p>
    <w:p w14:paraId="524DF6C1" w14:textId="77777777" w:rsidR="00095647" w:rsidRPr="0006369C" w:rsidRDefault="00095647" w:rsidP="00095647">
      <w:r w:rsidRPr="0006369C">
        <w:t>Provide alternative contents for multimedia.</w:t>
      </w:r>
    </w:p>
    <w:p w14:paraId="140022D5" w14:textId="77777777" w:rsidR="00095647" w:rsidRPr="0006369C" w:rsidRDefault="00095647" w:rsidP="0006369C">
      <w:r w:rsidRPr="0006369C">
        <w:t>For multimedia, such as images, videos, animated objects via canvas, make sure to offer alternative access. For images that means use of meaningful alternative text (alt) and for video and audio transcripts and captions, if available.</w:t>
      </w:r>
    </w:p>
    <w:p w14:paraId="6444FB40" w14:textId="77777777" w:rsidR="00095647" w:rsidRPr="0006369C" w:rsidRDefault="00095647" w:rsidP="0006369C">
      <w:r w:rsidRPr="0006369C">
        <w:t>Providing alternative contents is important for accessibility reasons: A blind user has few cues to tell what an image is about without @alt, and other users may have no way of understanding what video or audio contents are about either.</w:t>
      </w:r>
    </w:p>
    <w:p w14:paraId="4567B718" w14:textId="77777777" w:rsidR="00095647" w:rsidRPr="0006369C" w:rsidRDefault="00095647" w:rsidP="0006369C">
      <w:r w:rsidRPr="0006369C">
        <w:lastRenderedPageBreak/>
        <w:t>(For images whose alt attributes would introduce redundancy, and for images whose purpose is purely decorative which you cannot immediately use CSS for, use no alternative text, as in alt="".)</w:t>
      </w:r>
    </w:p>
    <w:p w14:paraId="36E7DC53"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&lt;img src="spreadsheet.png"&gt;</w:t>
      </w:r>
    </w:p>
    <w:p w14:paraId="77FC365D"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&lt;img src="spreadsheet.png" alt="Spreadsheet screenshot."&gt;</w:t>
      </w:r>
    </w:p>
    <w:p w14:paraId="21BE824D" w14:textId="1A09BA6A" w:rsidR="00095647" w:rsidRPr="009614E0" w:rsidRDefault="0040144A" w:rsidP="005935C8">
      <w:pPr>
        <w:pStyle w:val="Heading1"/>
      </w:pPr>
      <w:bookmarkStart w:id="38" w:name="Separation_of_Concerns"/>
      <w:bookmarkStart w:id="39" w:name="_Toc380436815"/>
      <w:r>
        <w:t xml:space="preserve"> </w:t>
      </w:r>
      <w:r w:rsidR="00095647" w:rsidRPr="009614E0">
        <w:t>Separation of Concerns</w:t>
      </w:r>
      <w:bookmarkEnd w:id="38"/>
      <w:bookmarkEnd w:id="39"/>
    </w:p>
    <w:p w14:paraId="31232A72" w14:textId="77777777" w:rsidR="00095647" w:rsidRPr="0006369C" w:rsidRDefault="00095647" w:rsidP="00095647">
      <w:r w:rsidRPr="0006369C">
        <w:t>Separate structure from presentation from behavior.</w:t>
      </w:r>
    </w:p>
    <w:p w14:paraId="2D2033CD" w14:textId="77777777" w:rsidR="00095647" w:rsidRPr="0006369C" w:rsidRDefault="00095647" w:rsidP="0006369C">
      <w:r w:rsidRPr="0006369C">
        <w:t>Strictly keep structure (markup), presentation (styling), and behavior (scripting) apart, and try to keep the interaction between the three to an absolute minimum.</w:t>
      </w:r>
    </w:p>
    <w:p w14:paraId="477017E3" w14:textId="77777777" w:rsidR="00095647" w:rsidRPr="0006369C" w:rsidRDefault="00095647" w:rsidP="0006369C">
      <w:r w:rsidRPr="0006369C">
        <w:t>That is, make sure documents and templates contain only HTML and HTML that is solely serving structural purposes. Move everything presentational into style sheets, and everything behavioral into scripts.</w:t>
      </w:r>
    </w:p>
    <w:p w14:paraId="32514631" w14:textId="77777777" w:rsidR="00095647" w:rsidRPr="0006369C" w:rsidRDefault="00095647" w:rsidP="0006369C">
      <w:r w:rsidRPr="0006369C">
        <w:t>In addition, keep the contact area as small as possible by linking as few style sheets and scripts as possible from documents and templates.</w:t>
      </w:r>
    </w:p>
    <w:p w14:paraId="72FEA0C3" w14:textId="77777777" w:rsidR="00095647" w:rsidRPr="0006369C" w:rsidRDefault="00095647" w:rsidP="0006369C">
      <w:r w:rsidRPr="0006369C">
        <w:t>Separating structure from presentation from behavior is important for maintenance reasons. It is always more expensive to change HTML documents and templates than it is to update style sheets and scripts.</w:t>
      </w:r>
    </w:p>
    <w:p w14:paraId="2D6A4650"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&lt;!DOCTYPE html&gt; &lt;title&gt;HTML sucks&lt;/title&gt; &lt;link rel="stylesheet" href="base.css" media="screen"&gt; &lt;link rel="stylesheet" href="grid.css" media="screen"&gt; &lt;link rel="stylesheet" href="print.css" media="print"&gt; &lt;h1 style="font-size: 1em;"&gt;HTML sucks&lt;/h1&gt; &lt;p&gt;I’ve read about this on a few sites but now I’m sure:   &lt;u&gt;HTML is stupid!!1&lt;/u&gt; &lt;center&gt;I can’t believe there’s no way to control the styling of   my website without doing everything all over again!&lt;/center&gt;</w:t>
      </w:r>
    </w:p>
    <w:p w14:paraId="61182D13"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&lt;!DOCTYPE html&gt; &lt;title&gt;My first CSS-only redesign&lt;/title&gt; &lt;link rel="stylesheet" href="default.css"&gt; &lt;h1&gt;My first CSS-only redesign&lt;/h1&gt; &lt;p&gt;I’ve read about this on a few sites but today I’m actually   doing it: separating concerns and avoiding anything in the HTML of   my website that is presentational. &lt;p&gt;It’s awesome!</w:t>
      </w:r>
    </w:p>
    <w:p w14:paraId="77860CB6" w14:textId="30F2FD1B" w:rsidR="00095647" w:rsidRPr="009614E0" w:rsidRDefault="00095647" w:rsidP="00403395">
      <w:pPr>
        <w:pStyle w:val="Heading1"/>
        <w:numPr>
          <w:ilvl w:val="0"/>
          <w:numId w:val="0"/>
        </w:numPr>
        <w:ind w:left="432"/>
      </w:pPr>
    </w:p>
    <w:p w14:paraId="4A812559" w14:textId="02412C69" w:rsidR="00095647" w:rsidRPr="00403395" w:rsidRDefault="0040144A" w:rsidP="00095647">
      <w:pPr>
        <w:pStyle w:val="Heading1"/>
      </w:pPr>
      <w:bookmarkStart w:id="40" w:name="Optional_Tags"/>
      <w:bookmarkStart w:id="41" w:name="_Toc380436816"/>
      <w:r>
        <w:t xml:space="preserve"> </w:t>
      </w:r>
      <w:r w:rsidR="00095647" w:rsidRPr="009614E0">
        <w:t>Optional Tags</w:t>
      </w:r>
      <w:bookmarkEnd w:id="40"/>
      <w:bookmarkEnd w:id="41"/>
    </w:p>
    <w:p w14:paraId="5782AFDB" w14:textId="77777777" w:rsidR="00095647" w:rsidRPr="00403395" w:rsidRDefault="00095647" w:rsidP="00095647">
      <w:r w:rsidRPr="00403395">
        <w:t>Omit optional tags (optional).</w:t>
      </w:r>
    </w:p>
    <w:p w14:paraId="4BA14D4F" w14:textId="09052D7A" w:rsidR="00095647" w:rsidRPr="00403395" w:rsidRDefault="00095647" w:rsidP="00403395">
      <w:r w:rsidRPr="00403395">
        <w:t xml:space="preserve">For file size optimization and </w:t>
      </w:r>
      <w:r w:rsidR="00403395">
        <w:t>scan</w:t>
      </w:r>
      <w:r w:rsidR="00403395" w:rsidRPr="00403395">
        <w:t>ability</w:t>
      </w:r>
      <w:r w:rsidRPr="00403395">
        <w:t xml:space="preserve"> purposes, consider omitting optional tags. The </w:t>
      </w:r>
      <w:hyperlink r:id="rId29" w:anchor="syntax-tag-omission" w:history="1">
        <w:r w:rsidRPr="00403395">
          <w:t>HTML5 specification</w:t>
        </w:r>
      </w:hyperlink>
      <w:r w:rsidRPr="00403395">
        <w:t> defines what tags can be omitted.</w:t>
      </w:r>
    </w:p>
    <w:p w14:paraId="061FA6FF" w14:textId="77777777" w:rsidR="00095647" w:rsidRPr="00403395" w:rsidRDefault="00095647" w:rsidP="00403395">
      <w:r w:rsidRPr="00403395">
        <w:lastRenderedPageBreak/>
        <w:t>(This approach may require a grace period to be established as a wider guideline as it’s significantly different from what web developers are typically taught. For consistency and simplicity reasons it’s best served omitting all optional tags, not just a selection.)</w:t>
      </w:r>
    </w:p>
    <w:p w14:paraId="07562935"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&lt;!DOCTYPE html&gt; &lt;html&gt;   &lt;head&gt;     &lt;title&gt;Spending money, spending bytes&lt;/title&gt;   &lt;/head&gt;   &lt;body&gt;     &lt;p&gt;Sic.&lt;/p&gt;   &lt;/body&gt; &lt;/html&gt;</w:t>
      </w:r>
    </w:p>
    <w:p w14:paraId="0F777BF2"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&lt;!DOCTYPE html&gt; &lt;title&gt;Saving money, saving bytes&lt;/title&gt; &lt;p&gt;Qed.</w:t>
      </w:r>
    </w:p>
    <w:p w14:paraId="6247A3D0" w14:textId="19515897" w:rsidR="00095647" w:rsidRPr="00403395" w:rsidRDefault="0040144A" w:rsidP="00095647">
      <w:pPr>
        <w:pStyle w:val="Heading1"/>
      </w:pPr>
      <w:bookmarkStart w:id="42" w:name="type_Attributes"/>
      <w:bookmarkStart w:id="43" w:name="_Toc380436817"/>
      <w:r>
        <w:t xml:space="preserve"> </w:t>
      </w:r>
      <w:r w:rsidR="00095647" w:rsidRPr="009614E0">
        <w:t>type Attributes</w:t>
      </w:r>
      <w:bookmarkEnd w:id="42"/>
      <w:bookmarkEnd w:id="43"/>
    </w:p>
    <w:p w14:paraId="71645F04" w14:textId="77777777" w:rsidR="00095647" w:rsidRPr="00403395" w:rsidRDefault="00095647" w:rsidP="00095647">
      <w:r w:rsidRPr="00403395">
        <w:t>Omit type attributes for style sheets and scripts.</w:t>
      </w:r>
    </w:p>
    <w:p w14:paraId="329E1158" w14:textId="77777777" w:rsidR="00095647" w:rsidRPr="00403395" w:rsidRDefault="00095647" w:rsidP="00403395">
      <w:r w:rsidRPr="00403395">
        <w:t>Do not use type attributes for style sheets (unless not using CSS) and scripts (unless not using JavaScript).</w:t>
      </w:r>
    </w:p>
    <w:p w14:paraId="750C1E3A" w14:textId="77777777" w:rsidR="00095647" w:rsidRPr="00403395" w:rsidRDefault="00095647" w:rsidP="00403395">
      <w:r w:rsidRPr="00403395">
        <w:t>Specifying type attributes in these contexts is not necessary as HTML5 implies </w:t>
      </w:r>
      <w:hyperlink r:id="rId30" w:anchor="attr-style-type" w:history="1">
        <w:r w:rsidRPr="00403395">
          <w:t>text/css</w:t>
        </w:r>
      </w:hyperlink>
      <w:r w:rsidRPr="00403395">
        <w:t> and </w:t>
      </w:r>
      <w:hyperlink r:id="rId31" w:anchor="attr-script-type" w:history="1">
        <w:r w:rsidRPr="00403395">
          <w:t>text/javascript</w:t>
        </w:r>
      </w:hyperlink>
      <w:r w:rsidRPr="00403395">
        <w:t> as defaults. This can be safely done even for older browsers.</w:t>
      </w:r>
    </w:p>
    <w:p w14:paraId="6CF09F4A"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&lt;link rel="stylesheet" href="//www.google.com/css/maia.css"   type="text/css"&gt;</w:t>
      </w:r>
    </w:p>
    <w:p w14:paraId="661BBC69"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&lt;link rel="stylesheet" href="//www.google.com/css/maia.css"&gt;</w:t>
      </w:r>
    </w:p>
    <w:p w14:paraId="511802F4"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&lt;script src="//www.google.com/js/gweb/analytics/autotrack.js"   type="text/javascript"&gt;&lt;/script&gt;</w:t>
      </w:r>
    </w:p>
    <w:p w14:paraId="21361951"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&lt;script src="//www.google.com/js/gweb/analytics/autotrack.js"&gt;&lt;/script&gt;</w:t>
      </w:r>
    </w:p>
    <w:p w14:paraId="520F5EBD" w14:textId="60C06548" w:rsidR="00095647" w:rsidRPr="009614E0" w:rsidRDefault="0040144A" w:rsidP="005935C8">
      <w:pPr>
        <w:pStyle w:val="Heading1"/>
      </w:pPr>
      <w:bookmarkStart w:id="44" w:name="General_Formatting"/>
      <w:bookmarkStart w:id="45" w:name="_Toc380436818"/>
      <w:r>
        <w:t xml:space="preserve"> </w:t>
      </w:r>
      <w:bookmarkStart w:id="46" w:name="_GoBack"/>
      <w:bookmarkEnd w:id="46"/>
      <w:r w:rsidR="00095647" w:rsidRPr="009614E0">
        <w:t>General Formatting</w:t>
      </w:r>
      <w:bookmarkEnd w:id="44"/>
      <w:bookmarkEnd w:id="45"/>
    </w:p>
    <w:p w14:paraId="7F783A22" w14:textId="77777777" w:rsidR="00095647" w:rsidRPr="00403395" w:rsidRDefault="00095647" w:rsidP="00095647">
      <w:r w:rsidRPr="00403395">
        <w:t>Use a new line for every block, list, or table element, and indent every such child element.</w:t>
      </w:r>
    </w:p>
    <w:p w14:paraId="425B1DD1" w14:textId="77777777" w:rsidR="00095647" w:rsidRPr="00403395" w:rsidRDefault="00095647" w:rsidP="00403395">
      <w:r w:rsidRPr="00403395">
        <w:t>Independent of the styling of an element (as CSS allows elements to assume a different role per display property), put every block, list, or table element on a new line.</w:t>
      </w:r>
    </w:p>
    <w:p w14:paraId="3C93B152" w14:textId="77777777" w:rsidR="00095647" w:rsidRPr="00403395" w:rsidRDefault="00095647" w:rsidP="00403395">
      <w:r w:rsidRPr="00403395">
        <w:t>Also, indent them if they are child elements of a block, list, or table element.</w:t>
      </w:r>
    </w:p>
    <w:p w14:paraId="09065AD4" w14:textId="77777777" w:rsidR="00095647" w:rsidRPr="00403395" w:rsidRDefault="00095647" w:rsidP="00403395">
      <w:r w:rsidRPr="00403395">
        <w:t>(If you run into issues around whitespace between list items it’s acceptable to put all li elements in one line. A linter is encouraged to throw a warning instead of an error.)</w:t>
      </w:r>
    </w:p>
    <w:p w14:paraId="53D727CB"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&lt;blockquote&gt;   &lt;p&gt;&lt;em&gt;Space&lt;/em&gt;, the final frontier.&lt;/p&gt; &lt;/blockquote&gt;</w:t>
      </w:r>
    </w:p>
    <w:p w14:paraId="001E7A1B"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&lt;ul&gt;   &lt;li&gt;Moe   &lt;li&gt;Larry   &lt;li&gt;Curly &lt;/ul&gt;</w:t>
      </w:r>
    </w:p>
    <w:p w14:paraId="2C3F0BBE"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lastRenderedPageBreak/>
        <w:t>&lt;table&gt;   &lt;thead&gt;     &lt;tr&gt;       &lt;th scope="col"&gt;Income       &lt;th scope="col"&gt;Taxes   &lt;tbody&gt;     &lt;tr&gt;       &lt;td&gt;$ 5.00       &lt;td&gt;$ 4.50 &lt;/table&gt;</w:t>
      </w:r>
    </w:p>
    <w:p w14:paraId="09B238C4" w14:textId="77777777" w:rsidR="00095647" w:rsidRPr="009614E0" w:rsidRDefault="00095647" w:rsidP="005935C8">
      <w:pPr>
        <w:pStyle w:val="Heading1"/>
      </w:pPr>
      <w:bookmarkStart w:id="47" w:name="HTML_Quotation_Marks"/>
      <w:bookmarkStart w:id="48" w:name="_Toc380436819"/>
      <w:r w:rsidRPr="009614E0">
        <w:t>HTML Quotation Marks</w:t>
      </w:r>
      <w:bookmarkEnd w:id="47"/>
      <w:bookmarkEnd w:id="48"/>
    </w:p>
    <w:p w14:paraId="322D5231" w14:textId="77777777" w:rsidR="00095647" w:rsidRPr="00403395" w:rsidRDefault="00095647" w:rsidP="00095647">
      <w:r w:rsidRPr="00403395">
        <w:t>When quoting attributes values, use double quotation marks.</w:t>
      </w:r>
    </w:p>
    <w:p w14:paraId="0FB6F400" w14:textId="77777777" w:rsidR="00095647" w:rsidRPr="00403395" w:rsidRDefault="00095647" w:rsidP="00403395">
      <w:r w:rsidRPr="00403395">
        <w:t>Use double ("") rather than single quotation marks ('') around attribute values.</w:t>
      </w:r>
    </w:p>
    <w:p w14:paraId="78BB6170"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&lt;!-- Not recommended --&gt; &lt;a class='maia-button maia-button-secondary'&gt;Sign in&lt;/a&gt;</w:t>
      </w:r>
    </w:p>
    <w:p w14:paraId="479603CB"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 Recommended --&gt; &lt;a class="maia-button maia-button-secondary"&gt;Sign in&lt;/a&gt;</w:t>
      </w:r>
    </w:p>
    <w:p w14:paraId="611C5132" w14:textId="77777777" w:rsidR="00095647" w:rsidRPr="009614E0" w:rsidRDefault="00095647" w:rsidP="00095647">
      <w:pPr>
        <w:rPr>
          <w:rFonts w:ascii="Helvetica" w:hAnsi="Helvetica"/>
          <w:color w:val="333333"/>
          <w:sz w:val="20"/>
        </w:rPr>
      </w:pPr>
    </w:p>
    <w:p w14:paraId="03F32BB5" w14:textId="77777777" w:rsidR="005047C6" w:rsidRDefault="005047C6" w:rsidP="005047C6"/>
    <w:p w14:paraId="69D29D8E" w14:textId="3C7E9AF6" w:rsidR="00F6246E" w:rsidRDefault="00F6246E" w:rsidP="007E4763">
      <w:pPr>
        <w:pStyle w:val="BodyText"/>
      </w:pPr>
    </w:p>
    <w:sectPr w:rsidR="00F6246E" w:rsidSect="007E4763">
      <w:headerReference w:type="even" r:id="rId32"/>
      <w:pgSz w:w="12240" w:h="15840" w:code="1"/>
      <w:pgMar w:top="1440" w:right="1440" w:bottom="1440" w:left="1440" w:header="504" w:footer="504"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ohnsonJA" w:date="2014-02-07T10:26:00Z" w:initials="JaJ">
    <w:p w14:paraId="138DE86F" w14:textId="77777777" w:rsidR="00EA414B" w:rsidRDefault="00EA414B">
      <w:pPr>
        <w:pStyle w:val="CommentText"/>
      </w:pPr>
      <w:r>
        <w:rPr>
          <w:rStyle w:val="CommentReference"/>
        </w:rPr>
        <w:annotationRef/>
      </w:r>
      <w:r>
        <w:t>We need to map this to the strategic plan… like Jack Lam did for the overarching standards.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8DE8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D8E80" w14:textId="77777777" w:rsidR="001D2D68" w:rsidRDefault="001D2D68">
      <w:r>
        <w:separator/>
      </w:r>
    </w:p>
  </w:endnote>
  <w:endnote w:type="continuationSeparator" w:id="0">
    <w:p w14:paraId="4C042FBF" w14:textId="77777777" w:rsidR="001D2D68" w:rsidRDefault="001D2D68">
      <w:r>
        <w:continuationSeparator/>
      </w:r>
    </w:p>
  </w:endnote>
  <w:endnote w:type="continuationNotice" w:id="1">
    <w:p w14:paraId="773548F5" w14:textId="77777777" w:rsidR="001D2D68" w:rsidRDefault="001D2D6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022E" w14:textId="77777777" w:rsidR="00EA414B" w:rsidRPr="008D655D" w:rsidRDefault="00EA414B" w:rsidP="007E4763">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A5A01" w14:textId="77777777" w:rsidR="00EA414B" w:rsidRDefault="00EA414B" w:rsidP="007E4763">
    <w:pPr>
      <w:pStyle w:val="Footer"/>
      <w:framePr w:wrap="around" w:vAnchor="text" w:hAnchor="margin" w:xAlign="right" w:y="1"/>
      <w:pBdr>
        <w:top w:val="none" w:sz="0" w:space="0" w:color="auto"/>
      </w:pBdr>
    </w:pPr>
    <w:r>
      <w:fldChar w:fldCharType="begin"/>
    </w:r>
    <w:r>
      <w:instrText xml:space="preserve">PAGE  </w:instrText>
    </w:r>
    <w:r>
      <w:fldChar w:fldCharType="separate"/>
    </w:r>
    <w:r w:rsidR="0040144A">
      <w:rPr>
        <w:noProof/>
      </w:rPr>
      <w:t>12</w:t>
    </w:r>
    <w:r>
      <w:fldChar w:fldCharType="end"/>
    </w:r>
  </w:p>
  <w:p w14:paraId="385BBEDE" w14:textId="2CB2325F" w:rsidR="00EA414B" w:rsidRPr="00486672" w:rsidRDefault="00EA414B" w:rsidP="007E4763">
    <w:pPr>
      <w:pStyle w:val="Footer"/>
      <w:tabs>
        <w:tab w:val="clear" w:pos="9360"/>
      </w:tabs>
      <w:spacing w:before="0"/>
    </w:pPr>
    <w:r>
      <w:t>HTML</w:t>
    </w:r>
    <w:ins w:id="0" w:author="JohnsonJA" w:date="2014-02-07T10:22:00Z">
      <w:r>
        <w:t xml:space="preserve"> </w:t>
      </w:r>
    </w:ins>
    <w:r w:rsidRPr="00486672">
      <w:t>Coding_Standard</w:t>
    </w:r>
  </w:p>
  <w:p w14:paraId="32B610B5" w14:textId="1B1D0619" w:rsidR="00EA414B" w:rsidRDefault="00EA414B" w:rsidP="007E4763">
    <w:pPr>
      <w:pStyle w:val="FooterSecondRow"/>
    </w:pPr>
    <w:r>
      <w:t>Date Revised: 02/15/2014</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84A55" w14:textId="77777777" w:rsidR="00EA414B" w:rsidRDefault="00EA414B">
    <w:pPr>
      <w:pStyle w:val="Footer"/>
      <w:framePr w:wrap="around" w:vAnchor="text" w:hAnchor="margin" w:xAlign="right" w:y="1"/>
      <w:pBdr>
        <w:top w:val="none" w:sz="0" w:space="0" w:color="auto"/>
      </w:pBdr>
    </w:pPr>
    <w:r>
      <w:fldChar w:fldCharType="begin"/>
    </w:r>
    <w:r>
      <w:instrText xml:space="preserve">PAGE  </w:instrText>
    </w:r>
    <w:r>
      <w:fldChar w:fldCharType="separate"/>
    </w:r>
    <w:r>
      <w:rPr>
        <w:noProof/>
      </w:rPr>
      <w:t>i</w:t>
    </w:r>
    <w:r>
      <w:fldChar w:fldCharType="end"/>
    </w:r>
  </w:p>
  <w:p w14:paraId="7348896D" w14:textId="77777777" w:rsidR="00EA414B" w:rsidRDefault="00EA414B">
    <w:pPr>
      <w:pStyle w:val="Footer"/>
      <w:tabs>
        <w:tab w:val="clear" w:pos="9360"/>
      </w:tabs>
      <w:spacing w:before="0"/>
    </w:pPr>
    <w:r>
      <w:t>CI: xxx</w:t>
    </w:r>
  </w:p>
  <w:p w14:paraId="40CCFFD3" w14:textId="77777777" w:rsidR="00EA414B" w:rsidRDefault="00EA414B">
    <w:pPr>
      <w:pStyle w:val="FooterSecondRow"/>
    </w:pPr>
    <w:r>
      <w:t>Date Revised: xxx</w:t>
    </w:r>
    <w:r>
      <w:tab/>
      <w:t>Classification (if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B0A31" w14:textId="77777777" w:rsidR="001D2D68" w:rsidRDefault="001D2D68">
      <w:r>
        <w:separator/>
      </w:r>
    </w:p>
  </w:footnote>
  <w:footnote w:type="continuationSeparator" w:id="0">
    <w:p w14:paraId="6A0DA06C" w14:textId="77777777" w:rsidR="001D2D68" w:rsidRDefault="001D2D68">
      <w:r>
        <w:continuationSeparator/>
      </w:r>
    </w:p>
  </w:footnote>
  <w:footnote w:type="continuationNotice" w:id="1">
    <w:p w14:paraId="7C0E9E2B" w14:textId="77777777" w:rsidR="001D2D68" w:rsidRDefault="001D2D68">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72745" w14:textId="77777777" w:rsidR="00EA414B" w:rsidRPr="008D655D" w:rsidRDefault="00EA414B" w:rsidP="007E4763">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794E" w14:textId="0DC30713" w:rsidR="00EA414B" w:rsidRPr="00B57A8E" w:rsidRDefault="00EA414B" w:rsidP="007E4763">
    <w:pPr>
      <w:pStyle w:val="Header"/>
    </w:pPr>
    <w:r>
      <w:t>CA/CST</w:t>
    </w:r>
    <w:r w:rsidRPr="00B57A8E">
      <w:t xml:space="preserve"> </w:t>
    </w:r>
    <w:r w:rsidRPr="00B57A8E">
      <w:tab/>
    </w:r>
    <w:r>
      <w:t>HTML Coding Standards Version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D48E3" w14:textId="77777777" w:rsidR="00EA414B" w:rsidRPr="00B57A8E" w:rsidRDefault="00EA414B" w:rsidP="007E4763">
    <w:pPr>
      <w:pStyle w:val="Header"/>
    </w:pPr>
    <w:r w:rsidRPr="00B57A8E">
      <w:t xml:space="preserve">US-VISIT </w:t>
    </w:r>
    <w:r w:rsidRPr="00B57A8E">
      <w:tab/>
      <w:t>Ti</w:t>
    </w:r>
    <w:r>
      <w:t>t</w:t>
    </w:r>
    <w:r w:rsidRPr="00B57A8E">
      <w:t>le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E811" w14:textId="77777777" w:rsidR="00EA414B" w:rsidRDefault="00EA414B"/>
  <w:p w14:paraId="550B8A7F" w14:textId="77777777" w:rsidR="00EA414B" w:rsidRDefault="00EA4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830F6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9099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E1B28"/>
    <w:multiLevelType w:val="hybridMultilevel"/>
    <w:tmpl w:val="0EDEBD00"/>
    <w:lvl w:ilvl="0" w:tplc="318A054E">
      <w:start w:val="1"/>
      <w:numFmt w:val="decimal"/>
      <w:lvlText w:val="%1."/>
      <w:lvlJc w:val="right"/>
      <w:pPr>
        <w:tabs>
          <w:tab w:val="num" w:pos="576"/>
        </w:tabs>
        <w:ind w:left="0" w:firstLine="216"/>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2D07700"/>
    <w:multiLevelType w:val="hybridMultilevel"/>
    <w:tmpl w:val="05CA8EC8"/>
    <w:lvl w:ilvl="0" w:tplc="CC2645B8">
      <w:start w:val="1"/>
      <w:numFmt w:val="lowerLetter"/>
      <w:pStyle w:val="AlphaList"/>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3">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4">
    <w:nsid w:val="32BE52B1"/>
    <w:multiLevelType w:val="hybridMultilevel"/>
    <w:tmpl w:val="2D7C32CA"/>
    <w:lvl w:ilvl="0" w:tplc="97FC437A">
      <w:start w:val="1"/>
      <w:numFmt w:val="decimal"/>
      <w:pStyle w:val="NumberedList"/>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15">
    <w:nsid w:val="37ED3A8E"/>
    <w:multiLevelType w:val="multilevel"/>
    <w:tmpl w:val="1CE83B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Symbo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B55821"/>
    <w:multiLevelType w:val="hybridMultilevel"/>
    <w:tmpl w:val="981ABBB2"/>
    <w:lvl w:ilvl="0" w:tplc="32BEF11C">
      <w:start w:val="1"/>
      <w:numFmt w:val="bullet"/>
      <w:pStyle w:val="Bullet3"/>
      <w:lvlText w:val=""/>
      <w:lvlJc w:val="left"/>
      <w:pPr>
        <w:tabs>
          <w:tab w:val="num" w:pos="1224"/>
        </w:tabs>
        <w:ind w:left="1224" w:hanging="360"/>
      </w:pPr>
      <w:rPr>
        <w:rFonts w:ascii="Symbol" w:hAnsi="Symbol" w:hint="default"/>
        <w:b w:val="0"/>
        <w:i w:val="0"/>
        <w:sz w:val="22"/>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18">
    <w:nsid w:val="4E0567C5"/>
    <w:multiLevelType w:val="hybridMultilevel"/>
    <w:tmpl w:val="D0F25B0C"/>
    <w:lvl w:ilvl="0" w:tplc="610A300C">
      <w:start w:val="1"/>
      <w:numFmt w:val="bullet"/>
      <w:pStyle w:val="TableBullet3"/>
      <w:lvlText w:val="-"/>
      <w:lvlJc w:val="left"/>
      <w:pPr>
        <w:tabs>
          <w:tab w:val="num" w:pos="646"/>
        </w:tabs>
        <w:ind w:left="100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D55558"/>
    <w:multiLevelType w:val="hybridMultilevel"/>
    <w:tmpl w:val="9EEE97A4"/>
    <w:lvl w:ilvl="0" w:tplc="643CBAA0">
      <w:start w:val="1"/>
      <w:numFmt w:val="decimal"/>
      <w:lvlText w:val="%1."/>
      <w:lvlJc w:val="right"/>
      <w:pPr>
        <w:tabs>
          <w:tab w:val="num" w:pos="720"/>
        </w:tabs>
        <w:ind w:left="720" w:hanging="360"/>
      </w:pPr>
      <w:rPr>
        <w:rFonts w:ascii="Times New Roman" w:hAnsi="Times New Roman" w:hint="default"/>
        <w:b w:val="0"/>
        <w:i w:val="0"/>
        <w:sz w:val="24"/>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601EEB"/>
    <w:multiLevelType w:val="hybridMultilevel"/>
    <w:tmpl w:val="A6E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9053ED"/>
    <w:multiLevelType w:val="hybridMultilevel"/>
    <w:tmpl w:val="2A2AE9DE"/>
    <w:lvl w:ilvl="0" w:tplc="AE28BFC2">
      <w:start w:val="1"/>
      <w:numFmt w:val="bullet"/>
      <w:pStyle w:val="Bullet1"/>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3E0B10"/>
    <w:multiLevelType w:val="hybridMultilevel"/>
    <w:tmpl w:val="EA04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05F3D"/>
    <w:multiLevelType w:val="multilevel"/>
    <w:tmpl w:val="201C5666"/>
    <w:lvl w:ilvl="0">
      <w:start w:val="1"/>
      <w:numFmt w:val="upperLetter"/>
      <w:suff w:val="space"/>
      <w:lvlText w:val="Appendix %1."/>
      <w:lvlJc w:val="left"/>
      <w:pPr>
        <w:ind w:left="1872" w:hanging="1872"/>
      </w:pPr>
      <w:rPr>
        <w:rFonts w:ascii="Arial Narrow" w:hAnsi="Arial Narrow" w:hint="default"/>
        <w:b/>
        <w:i w:val="0"/>
        <w:sz w:val="36"/>
      </w:rPr>
    </w:lvl>
    <w:lvl w:ilvl="1">
      <w:start w:val="1"/>
      <w:numFmt w:val="decimal"/>
      <w:pStyle w:val="numb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nsid w:val="74B6476F"/>
    <w:multiLevelType w:val="singleLevel"/>
    <w:tmpl w:val="C39CCD14"/>
    <w:lvl w:ilvl="0">
      <w:start w:val="1"/>
      <w:numFmt w:val="decimal"/>
      <w:pStyle w:val="NumberList2"/>
      <w:lvlText w:val="%1."/>
      <w:lvlJc w:val="left"/>
      <w:pPr>
        <w:tabs>
          <w:tab w:val="num" w:pos="1512"/>
        </w:tabs>
        <w:ind w:left="1512" w:hanging="432"/>
      </w:pPr>
    </w:lvl>
  </w:abstractNum>
  <w:abstractNum w:abstractNumId="25">
    <w:nsid w:val="766549A6"/>
    <w:multiLevelType w:val="hybridMultilevel"/>
    <w:tmpl w:val="BCD26E86"/>
    <w:lvl w:ilvl="0" w:tplc="727C6ACC">
      <w:start w:val="1"/>
      <w:numFmt w:val="bullet"/>
      <w:pStyle w:val="TableBullet2"/>
      <w:lvlText w:val="o"/>
      <w:lvlJc w:val="left"/>
      <w:pPr>
        <w:tabs>
          <w:tab w:val="num" w:pos="156"/>
        </w:tabs>
        <w:ind w:left="51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19"/>
  </w:num>
  <w:num w:numId="4">
    <w:abstractNumId w:val="17"/>
  </w:num>
  <w:num w:numId="5">
    <w:abstractNumId w:val="16"/>
  </w:num>
  <w:num w:numId="6">
    <w:abstractNumId w:val="23"/>
  </w:num>
  <w:num w:numId="7">
    <w:abstractNumId w:val="15"/>
  </w:num>
  <w:num w:numId="8">
    <w:abstractNumId w:val="15"/>
  </w:num>
  <w:num w:numId="9">
    <w:abstractNumId w:val="15"/>
  </w:num>
  <w:num w:numId="10">
    <w:abstractNumId w:val="15"/>
  </w:num>
  <w:num w:numId="11">
    <w:abstractNumId w:val="15"/>
  </w:num>
  <w:num w:numId="12">
    <w:abstractNumId w:val="13"/>
  </w:num>
  <w:num w:numId="13">
    <w:abstractNumId w:val="26"/>
  </w:num>
  <w:num w:numId="14">
    <w:abstractNumId w:val="10"/>
    <w:lvlOverride w:ilvl="0">
      <w:startOverride w:val="1"/>
    </w:lvlOverride>
  </w:num>
  <w:num w:numId="15">
    <w:abstractNumId w:val="14"/>
  </w:num>
  <w:num w:numId="16">
    <w:abstractNumId w:val="24"/>
  </w:num>
  <w:num w:numId="17">
    <w:abstractNumId w:val="25"/>
  </w:num>
  <w:num w:numId="18">
    <w:abstractNumId w:val="1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14"/>
    <w:lvlOverride w:ilvl="0">
      <w:startOverride w:val="1"/>
    </w:lvlOverride>
  </w:num>
  <w:num w:numId="31">
    <w:abstractNumId w:val="14"/>
    <w:lvlOverride w:ilvl="0">
      <w:startOverride w:val="1"/>
    </w:lvlOverride>
  </w:num>
  <w:num w:numId="32">
    <w:abstractNumId w:val="10"/>
  </w:num>
  <w:num w:numId="33">
    <w:abstractNumId w:val="20"/>
  </w:num>
  <w:num w:numId="34">
    <w:abstractNumId w:val="22"/>
  </w:num>
  <w:num w:numId="35">
    <w:abstractNumId w:val="15"/>
  </w:num>
  <w:num w:numId="36">
    <w:abstractNumId w:val="15"/>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efaultTabStop w:val="720"/>
  <w:drawingGridHorizontalSpacing w:val="120"/>
  <w:displayHorizontalDrawingGridEvery w:val="2"/>
  <w:displayVerticalDrawingGridEvery w:val="2"/>
  <w:doNotShadeFormData/>
  <w:noPunctuationKerning/>
  <w:characterSpacingControl w:val="doNotCompress"/>
  <w:hdrShapeDefaults>
    <o:shapedefaults v:ext="edit" spidmax="2049">
      <o:colormru v:ext="edit" colors="#036,#002f80"/>
    </o:shapedefaults>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65D80"/>
    <w:rsid w:val="000234FD"/>
    <w:rsid w:val="0006369C"/>
    <w:rsid w:val="00095647"/>
    <w:rsid w:val="00105A10"/>
    <w:rsid w:val="00137B7C"/>
    <w:rsid w:val="0018723F"/>
    <w:rsid w:val="00187B8B"/>
    <w:rsid w:val="001938E1"/>
    <w:rsid w:val="001D2D68"/>
    <w:rsid w:val="001E20B6"/>
    <w:rsid w:val="002167F1"/>
    <w:rsid w:val="00246E4D"/>
    <w:rsid w:val="00262285"/>
    <w:rsid w:val="002741E8"/>
    <w:rsid w:val="0027509A"/>
    <w:rsid w:val="0029245B"/>
    <w:rsid w:val="002D3728"/>
    <w:rsid w:val="002E4F32"/>
    <w:rsid w:val="00365D80"/>
    <w:rsid w:val="0037402B"/>
    <w:rsid w:val="003875AF"/>
    <w:rsid w:val="003A3CF3"/>
    <w:rsid w:val="0040144A"/>
    <w:rsid w:val="00403395"/>
    <w:rsid w:val="00445553"/>
    <w:rsid w:val="004F2ADB"/>
    <w:rsid w:val="004F2CF0"/>
    <w:rsid w:val="005047C6"/>
    <w:rsid w:val="005935C8"/>
    <w:rsid w:val="005E08F0"/>
    <w:rsid w:val="005F713E"/>
    <w:rsid w:val="0062373C"/>
    <w:rsid w:val="00692DD3"/>
    <w:rsid w:val="006D5146"/>
    <w:rsid w:val="006E1645"/>
    <w:rsid w:val="00765F88"/>
    <w:rsid w:val="007A7299"/>
    <w:rsid w:val="007E4763"/>
    <w:rsid w:val="0084718B"/>
    <w:rsid w:val="008764F7"/>
    <w:rsid w:val="00893C1A"/>
    <w:rsid w:val="0092365C"/>
    <w:rsid w:val="00965207"/>
    <w:rsid w:val="00995DF7"/>
    <w:rsid w:val="009B6F19"/>
    <w:rsid w:val="00A42184"/>
    <w:rsid w:val="00A623D0"/>
    <w:rsid w:val="00A63037"/>
    <w:rsid w:val="00A648A9"/>
    <w:rsid w:val="00AF046E"/>
    <w:rsid w:val="00B978C8"/>
    <w:rsid w:val="00C10D34"/>
    <w:rsid w:val="00CB62E0"/>
    <w:rsid w:val="00CC3720"/>
    <w:rsid w:val="00D42F1A"/>
    <w:rsid w:val="00D5458C"/>
    <w:rsid w:val="00D54FEB"/>
    <w:rsid w:val="00DB2AFE"/>
    <w:rsid w:val="00DC0FBD"/>
    <w:rsid w:val="00E45868"/>
    <w:rsid w:val="00EA414B"/>
    <w:rsid w:val="00EC3811"/>
    <w:rsid w:val="00F05A0B"/>
    <w:rsid w:val="00F23C85"/>
    <w:rsid w:val="00F624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6,#002f80"/>
    </o:shapedefaults>
    <o:shapelayout v:ext="edit">
      <o:idmap v:ext="edit" data="1"/>
    </o:shapelayout>
  </w:shapeDefaults>
  <w:decimalSymbol w:val="."/>
  <w:listSeparator w:val=","/>
  <w14:docId w14:val="1E923736"/>
  <w15:docId w15:val="{7ED98F56-64EF-4FD8-A659-BB7AE62A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60" w:after="160"/>
    </w:pPr>
    <w:rPr>
      <w:sz w:val="24"/>
    </w:rPr>
  </w:style>
  <w:style w:type="paragraph" w:styleId="Heading1">
    <w:name w:val="heading 1"/>
    <w:next w:val="Normal"/>
    <w:qFormat/>
    <w:rsid w:val="005703C2"/>
    <w:pPr>
      <w:keepNext/>
      <w:numPr>
        <w:numId w:val="8"/>
      </w:numPr>
      <w:spacing w:before="280" w:after="160"/>
      <w:outlineLvl w:val="0"/>
    </w:pPr>
    <w:rPr>
      <w:rFonts w:ascii="Arial Bold" w:hAnsi="Arial Bold"/>
      <w:b/>
      <w:kern w:val="28"/>
      <w:sz w:val="36"/>
    </w:rPr>
  </w:style>
  <w:style w:type="paragraph" w:styleId="Heading2">
    <w:name w:val="heading 2"/>
    <w:next w:val="Normal"/>
    <w:link w:val="Heading2Char"/>
    <w:qFormat/>
    <w:rsid w:val="009D4218"/>
    <w:pPr>
      <w:keepNext/>
      <w:numPr>
        <w:ilvl w:val="1"/>
        <w:numId w:val="8"/>
      </w:numPr>
      <w:spacing w:before="320" w:after="60"/>
      <w:outlineLvl w:val="1"/>
    </w:pPr>
    <w:rPr>
      <w:rFonts w:ascii="Arial" w:hAnsi="Arial" w:cs="Arial"/>
      <w:b/>
      <w:iCs/>
      <w:sz w:val="28"/>
      <w:szCs w:val="28"/>
    </w:rPr>
  </w:style>
  <w:style w:type="paragraph" w:styleId="Heading3">
    <w:name w:val="heading 3"/>
    <w:next w:val="Normal"/>
    <w:qFormat/>
    <w:pPr>
      <w:keepNext/>
      <w:numPr>
        <w:ilvl w:val="2"/>
        <w:numId w:val="8"/>
      </w:numPr>
      <w:tabs>
        <w:tab w:val="left" w:pos="840"/>
      </w:tabs>
      <w:spacing w:before="240" w:after="40"/>
      <w:outlineLvl w:val="2"/>
    </w:pPr>
    <w:rPr>
      <w:rFonts w:ascii="Arial" w:hAnsi="Arial"/>
      <w:b/>
      <w:sz w:val="24"/>
    </w:rPr>
  </w:style>
  <w:style w:type="paragraph" w:styleId="Heading4">
    <w:name w:val="heading 4"/>
    <w:basedOn w:val="Normal"/>
    <w:next w:val="Normal"/>
    <w:qFormat/>
    <w:pPr>
      <w:keepNext/>
      <w:numPr>
        <w:ilvl w:val="3"/>
        <w:numId w:val="8"/>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8"/>
      </w:numPr>
      <w:spacing w:before="240" w:after="60"/>
      <w:outlineLvl w:val="4"/>
    </w:pPr>
    <w:rPr>
      <w:rFonts w:ascii="Arial" w:hAnsi="Arial"/>
      <w:b/>
      <w:iCs/>
      <w:szCs w:val="26"/>
    </w:rPr>
  </w:style>
  <w:style w:type="paragraph" w:styleId="Heading6">
    <w:name w:val="heading 6"/>
    <w:basedOn w:val="Normal"/>
    <w:next w:val="Normal"/>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12"/>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13"/>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5"/>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4"/>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6"/>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rPr>
      <w:color w:val="800080"/>
      <w:u w:val="single"/>
    </w:rPr>
  </w:style>
  <w:style w:type="paragraph" w:customStyle="1" w:styleId="NumberedList">
    <w:name w:val="Numbered List"/>
    <w:pPr>
      <w:numPr>
        <w:numId w:val="15"/>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6"/>
      </w:numPr>
      <w:spacing w:before="40" w:after="40"/>
    </w:pPr>
    <w:rPr>
      <w:sz w:val="24"/>
    </w:rPr>
  </w:style>
  <w:style w:type="paragraph" w:customStyle="1" w:styleId="TableBullet2">
    <w:name w:val="Table Bullet 2"/>
    <w:rsid w:val="00602BDC"/>
    <w:pPr>
      <w:numPr>
        <w:numId w:val="17"/>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8"/>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4"/>
      </w:numPr>
    </w:pPr>
  </w:style>
  <w:style w:type="paragraph" w:styleId="ListNumber2">
    <w:name w:val="List Number 2"/>
    <w:basedOn w:val="Normal"/>
    <w:semiHidden/>
    <w:pPr>
      <w:numPr>
        <w:numId w:val="25"/>
      </w:numPr>
    </w:pPr>
  </w:style>
  <w:style w:type="paragraph" w:styleId="ListNumber3">
    <w:name w:val="List Number 3"/>
    <w:basedOn w:val="Normal"/>
    <w:semiHidden/>
    <w:pPr>
      <w:numPr>
        <w:numId w:val="26"/>
      </w:numPr>
    </w:pPr>
  </w:style>
  <w:style w:type="paragraph" w:styleId="ListNumber4">
    <w:name w:val="List Number 4"/>
    <w:basedOn w:val="Normal"/>
    <w:semiHidden/>
    <w:pPr>
      <w:numPr>
        <w:numId w:val="27"/>
      </w:numPr>
    </w:pPr>
  </w:style>
  <w:style w:type="paragraph" w:styleId="ListNumber5">
    <w:name w:val="List Number 5"/>
    <w:basedOn w:val="Normal"/>
    <w:semiHidden/>
    <w:pPr>
      <w:numPr>
        <w:numId w:val="28"/>
      </w:numPr>
    </w:pPr>
  </w:style>
  <w:style w:type="character" w:styleId="Strong">
    <w:name w:val="Strong"/>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9"/>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866263">
      <w:bodyDiv w:val="1"/>
      <w:marLeft w:val="0"/>
      <w:marRight w:val="0"/>
      <w:marTop w:val="0"/>
      <w:marBottom w:val="0"/>
      <w:divBdr>
        <w:top w:val="none" w:sz="0" w:space="0" w:color="auto"/>
        <w:left w:val="none" w:sz="0" w:space="0" w:color="auto"/>
        <w:bottom w:val="none" w:sz="0" w:space="0" w:color="auto"/>
        <w:right w:val="none" w:sz="0" w:space="0" w:color="auto"/>
      </w:divBdr>
    </w:div>
    <w:div w:id="1083842764">
      <w:bodyDiv w:val="1"/>
      <w:marLeft w:val="0"/>
      <w:marRight w:val="0"/>
      <w:marTop w:val="0"/>
      <w:marBottom w:val="0"/>
      <w:divBdr>
        <w:top w:val="none" w:sz="0" w:space="0" w:color="auto"/>
        <w:left w:val="none" w:sz="0" w:space="0" w:color="auto"/>
        <w:bottom w:val="none" w:sz="0" w:space="0" w:color="auto"/>
        <w:right w:val="none" w:sz="0" w:space="0" w:color="auto"/>
      </w:divBdr>
      <w:divsChild>
        <w:div w:id="1399206317">
          <w:marLeft w:val="0"/>
          <w:marRight w:val="0"/>
          <w:marTop w:val="0"/>
          <w:marBottom w:val="0"/>
          <w:divBdr>
            <w:top w:val="none" w:sz="0" w:space="0" w:color="auto"/>
            <w:left w:val="none" w:sz="0" w:space="0" w:color="auto"/>
            <w:bottom w:val="none" w:sz="0" w:space="0" w:color="auto"/>
            <w:right w:val="none" w:sz="0" w:space="0" w:color="auto"/>
          </w:divBdr>
          <w:divsChild>
            <w:div w:id="1526869828">
              <w:marLeft w:val="0"/>
              <w:marRight w:val="0"/>
              <w:marTop w:val="0"/>
              <w:marBottom w:val="0"/>
              <w:divBdr>
                <w:top w:val="single" w:sz="6" w:space="0" w:color="D6D6D6"/>
                <w:left w:val="single" w:sz="6" w:space="0" w:color="D6D6D6"/>
                <w:bottom w:val="single" w:sz="6" w:space="0" w:color="D6D6D6"/>
                <w:right w:val="single" w:sz="6" w:space="0" w:color="D6D6D6"/>
              </w:divBdr>
              <w:divsChild>
                <w:div w:id="1531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7546">
      <w:bodyDiv w:val="1"/>
      <w:marLeft w:val="0"/>
      <w:marRight w:val="0"/>
      <w:marTop w:val="0"/>
      <w:marBottom w:val="0"/>
      <w:divBdr>
        <w:top w:val="none" w:sz="0" w:space="0" w:color="auto"/>
        <w:left w:val="none" w:sz="0" w:space="0" w:color="auto"/>
        <w:bottom w:val="none" w:sz="0" w:space="0" w:color="auto"/>
        <w:right w:val="none" w:sz="0" w:space="0" w:color="auto"/>
      </w:divBdr>
      <w:divsChild>
        <w:div w:id="834684572">
          <w:marLeft w:val="8"/>
          <w:marRight w:val="8"/>
          <w:marTop w:val="0"/>
          <w:marBottom w:val="0"/>
          <w:divBdr>
            <w:top w:val="none" w:sz="0" w:space="0" w:color="auto"/>
            <w:left w:val="none" w:sz="0" w:space="0" w:color="auto"/>
            <w:bottom w:val="none" w:sz="0" w:space="0" w:color="auto"/>
            <w:right w:val="none" w:sz="0" w:space="0" w:color="auto"/>
          </w:divBdr>
          <w:divsChild>
            <w:div w:id="91851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1847129">
      <w:bodyDiv w:val="1"/>
      <w:marLeft w:val="0"/>
      <w:marRight w:val="0"/>
      <w:marTop w:val="0"/>
      <w:marBottom w:val="0"/>
      <w:divBdr>
        <w:top w:val="none" w:sz="0" w:space="0" w:color="auto"/>
        <w:left w:val="none" w:sz="0" w:space="0" w:color="auto"/>
        <w:bottom w:val="none" w:sz="0" w:space="0" w:color="auto"/>
        <w:right w:val="none" w:sz="0" w:space="0" w:color="auto"/>
      </w:divBdr>
    </w:div>
    <w:div w:id="1894803542">
      <w:bodyDiv w:val="1"/>
      <w:marLeft w:val="0"/>
      <w:marRight w:val="0"/>
      <w:marTop w:val="0"/>
      <w:marBottom w:val="0"/>
      <w:divBdr>
        <w:top w:val="none" w:sz="0" w:space="0" w:color="auto"/>
        <w:left w:val="none" w:sz="0" w:space="0" w:color="auto"/>
        <w:bottom w:val="none" w:sz="0" w:space="0" w:color="auto"/>
        <w:right w:val="none" w:sz="0" w:space="0" w:color="auto"/>
      </w:divBdr>
      <w:divsChild>
        <w:div w:id="501622609">
          <w:marLeft w:val="0"/>
          <w:marRight w:val="0"/>
          <w:marTop w:val="0"/>
          <w:marBottom w:val="0"/>
          <w:divBdr>
            <w:top w:val="none" w:sz="0" w:space="0" w:color="auto"/>
            <w:left w:val="none" w:sz="0" w:space="0" w:color="auto"/>
            <w:bottom w:val="none" w:sz="0" w:space="0" w:color="auto"/>
            <w:right w:val="none" w:sz="0" w:space="0" w:color="auto"/>
          </w:divBdr>
          <w:divsChild>
            <w:div w:id="772553756">
              <w:marLeft w:val="0"/>
              <w:marRight w:val="0"/>
              <w:marTop w:val="0"/>
              <w:marBottom w:val="0"/>
              <w:divBdr>
                <w:top w:val="single" w:sz="6" w:space="0" w:color="D6D6D6"/>
                <w:left w:val="single" w:sz="6" w:space="0" w:color="D6D6D6"/>
                <w:bottom w:val="single" w:sz="6" w:space="0" w:color="D6D6D6"/>
                <w:right w:val="single" w:sz="6" w:space="0" w:color="D6D6D6"/>
              </w:divBdr>
              <w:divsChild>
                <w:div w:id="370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http://www.w3.org/International/tutorials/tutorial-char-enc/" TargetMode="Externa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www.w3.org/TR/xhtml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omments" Target="comments.xml"/><Relationship Id="rId29" Type="http://schemas.openxmlformats.org/officeDocument/2006/relationships/hyperlink" Target="http://www.whatwg.org/specs/web-apps/current-work/multipage/synta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make.wordpress.org/core/handbook/coding-standards/html/" TargetMode="External"/><Relationship Id="rId32"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make.wordpress.org/core/handbook/coding-standards/html/" TargetMode="External"/><Relationship Id="rId28" Type="http://schemas.openxmlformats.org/officeDocument/2006/relationships/hyperlink" Target="http://validator.w3.org/nu/" TargetMode="Externa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www.whatwg.org/specs/web-apps/current-work/multipage/scripting-1.html"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google-styleguide.googlecode.com/svn/trunk/htmlcssguide.xml" TargetMode="External"/><Relationship Id="rId27" Type="http://schemas.openxmlformats.org/officeDocument/2006/relationships/hyperlink" Target="http://hixie.ch/advocacy/xhtml" TargetMode="External"/><Relationship Id="rId30" Type="http://schemas.openxmlformats.org/officeDocument/2006/relationships/hyperlink" Target="http://www.whatwg.org/specs/web-apps/current-work/multipage/semantics.html"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662482be-791f-46d4-86b5-fac5be26931c" ContentTypeId="0x01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DD3990449038418B74C7857B828C87" ma:contentTypeVersion="2" ma:contentTypeDescription="Create a new document." ma:contentTypeScope="" ma:versionID="f45d60c7d0bfc70d97291eb25b2c7634">
  <xsd:schema xmlns:xsd="http://www.w3.org/2001/XMLSchema" xmlns:xs="http://www.w3.org/2001/XMLSchema" xmlns:p="http://schemas.microsoft.com/office/2006/metadata/properties" xmlns:ns1="http://schemas.microsoft.com/sharepoint/v3" xmlns:ns2="c0a539e5-cd07-4dc1-ab3b-82065fc22058" xmlns:ns3="74a3bfb8-b485-404d-b239-fcd20aed6cea" xmlns:ns4="23b15f56-a4dd-4551-b892-c7213c58420e" xmlns:ns5="40430809-77d0-4002-a089-4212c65e92a5" targetNamespace="http://schemas.microsoft.com/office/2006/metadata/properties" ma:root="true" ma:fieldsID="5a5aebcb1dccea43f0fca2a085eec5e1" ns1:_="" ns2:_="" ns3:_="" ns4:_="" ns5:_="">
    <xsd:import namespace="http://schemas.microsoft.com/sharepoint/v3"/>
    <xsd:import namespace="c0a539e5-cd07-4dc1-ab3b-82065fc22058"/>
    <xsd:import namespace="74a3bfb8-b485-404d-b239-fcd20aed6cea"/>
    <xsd:import namespace="23b15f56-a4dd-4551-b892-c7213c58420e"/>
    <xsd:import namespace="40430809-77d0-4002-a089-4212c65e92a5"/>
    <xsd:element name="properties">
      <xsd:complexType>
        <xsd:sequence>
          <xsd:element name="documentManagement">
            <xsd:complexType>
              <xsd:all>
                <xsd:element ref="ns2:_dlc_DocId" minOccurs="0"/>
                <xsd:element ref="ns2:_dlc_DocIdUrl" minOccurs="0"/>
                <xsd:element ref="ns2:_dlc_DocIdPersistId" minOccurs="0"/>
                <xsd:element ref="ns1:RoutingRuleDescription"/>
                <xsd:element ref="ns3:PPSMA_Description"/>
                <xsd:element ref="ns4:Architecture_x0020_Keywords0" minOccurs="0"/>
                <xsd:element ref="ns5:TaxCatchAll" minOccurs="0"/>
                <xsd:element ref="ns5: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1" ma:displayName="Description-DO NOT USE"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539e5-cd07-4dc1-ab3b-82065fc220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4a3bfb8-b485-404d-b239-fcd20aed6cea" elementFormDefault="qualified">
    <xsd:import namespace="http://schemas.microsoft.com/office/2006/documentManagement/types"/>
    <xsd:import namespace="http://schemas.microsoft.com/office/infopath/2007/PartnerControls"/>
    <xsd:element name="PPSMA_Description" ma:index="12" ma:displayName="Description" ma:description="Description of item" ma:internalName="PPSMA_Description" ma:readOnly="false">
      <xsd:simpleType>
        <xsd:restriction base="dms:Note">
          <xsd:maxLength value="4000"/>
        </xsd:restriction>
      </xsd:simpleType>
    </xsd:element>
  </xsd:schema>
  <xsd:schema xmlns:xsd="http://www.w3.org/2001/XMLSchema" xmlns:xs="http://www.w3.org/2001/XMLSchema" xmlns:dms="http://schemas.microsoft.com/office/2006/documentManagement/types" xmlns:pc="http://schemas.microsoft.com/office/infopath/2007/PartnerControls" targetNamespace="23b15f56-a4dd-4551-b892-c7213c58420e" elementFormDefault="qualified">
    <xsd:import namespace="http://schemas.microsoft.com/office/2006/documentManagement/types"/>
    <xsd:import namespace="http://schemas.microsoft.com/office/infopath/2007/PartnerControls"/>
    <xsd:element name="Architecture_x0020_Keywords0" ma:index="13" nillable="true" ma:displayName="Architecture Keywords" ma:default="Miscellaneous" ma:internalName="Architecture_x0020_Keywords0" ma:readOnly="false" ma:requiredMultiChoice="true">
      <xsd:complexType>
        <xsd:complexContent>
          <xsd:extension base="dms:MultiChoice">
            <xsd:sequence>
              <xsd:element name="Value" maxOccurs="unbounded" minOccurs="0" nillable="true">
                <xsd:simpleType>
                  <xsd:restriction base="dms:Choice">
                    <xsd:enumeration value="Data"/>
                    <xsd:enumeration value="Delivery Support"/>
                    <xsd:enumeration value="EBTS"/>
                    <xsd:enumeration value="Governance"/>
                    <xsd:enumeration value="IADEG"/>
                    <xsd:enumeration value="Interfaces"/>
                    <xsd:enumeration value="Identity Exchange Messaging (IXM)"/>
                    <xsd:enumeration value="Miscellaneous"/>
                    <xsd:enumeration value="Network"/>
                    <xsd:enumeration value="Prototypes"/>
                    <xsd:enumeration value="Security"/>
                    <xsd:enumeration value="Stakeholders"/>
                    <xsd:enumeration value="Services"/>
                    <xsd:enumeration value="Technical Architecture"/>
                    <xsd:enumeration value="Transition Planning"/>
                    <xsd:enumeration value="US-VISIT Applications"/>
                    <xsd:enumeration value="White Pap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430809-77d0-4002-a089-4212c65e92a5"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c1172106-4f2f-459c-9d1a-458449920ea6}" ma:internalName="TaxCatchAll" ma:showField="CatchAllData" ma:web="5bc81b02-231f-46df-8325-653bddb20d5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c1172106-4f2f-459c-9d1a-458449920ea6}" ma:internalName="TaxCatchAllLabel" ma:readOnly="true" ma:showField="CatchAllDataLabel" ma:web="5bc81b02-231f-46df-8325-653bddb20d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6.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6617-A203-4272-BA3E-BFD394007900}">
  <ds:schemaRefs>
    <ds:schemaRef ds:uri="Microsoft.SharePoint.Taxonomy.ContentTypeSync"/>
  </ds:schemaRefs>
</ds:datastoreItem>
</file>

<file path=customXml/itemProps2.xml><?xml version="1.0" encoding="utf-8"?>
<ds:datastoreItem xmlns:ds="http://schemas.openxmlformats.org/officeDocument/2006/customXml" ds:itemID="{B390DE54-9613-4E39-9AC1-D094940C4695}">
  <ds:schemaRefs>
    <ds:schemaRef ds:uri="http://schemas.microsoft.com/office/2006/metadata/longProperties"/>
  </ds:schemaRefs>
</ds:datastoreItem>
</file>

<file path=customXml/itemProps3.xml><?xml version="1.0" encoding="utf-8"?>
<ds:datastoreItem xmlns:ds="http://schemas.openxmlformats.org/officeDocument/2006/customXml" ds:itemID="{32650480-256A-49E3-AD3A-E24022A4FB50}">
  <ds:schemaRefs>
    <ds:schemaRef ds:uri="http://schemas.microsoft.com/sharepoint/v3/contenttype/forms"/>
  </ds:schemaRefs>
</ds:datastoreItem>
</file>

<file path=customXml/itemProps4.xml><?xml version="1.0" encoding="utf-8"?>
<ds:datastoreItem xmlns:ds="http://schemas.openxmlformats.org/officeDocument/2006/customXml" ds:itemID="{889FBCA8-AE6C-4E6F-800A-DBD71E568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a539e5-cd07-4dc1-ab3b-82065fc22058"/>
    <ds:schemaRef ds:uri="74a3bfb8-b485-404d-b239-fcd20aed6cea"/>
    <ds:schemaRef ds:uri="23b15f56-a4dd-4551-b892-c7213c58420e"/>
    <ds:schemaRef ds:uri="40430809-77d0-4002-a089-4212c65e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6A743F-5027-4700-BF41-C7223CC20D1F}">
  <ds:schemaRefs>
    <ds:schemaRef ds:uri="http://schemas.microsoft.com/office/2006/metadata/properties"/>
    <ds:schemaRef ds:uri="http://schemas.microsoft.com/office/infopath/2007/PartnerControls"/>
    <ds:schemaRef ds:uri="23b15f56-a4dd-4551-b892-c7213c58420e"/>
    <ds:schemaRef ds:uri="http://schemas.microsoft.com/sharepoint/v3"/>
    <ds:schemaRef ds:uri="40430809-77d0-4002-a089-4212c65e92a5"/>
    <ds:schemaRef ds:uri="c0a539e5-cd07-4dc1-ab3b-82065fc22058"/>
    <ds:schemaRef ds:uri="74a3bfb8-b485-404d-b239-fcd20aed6cea"/>
  </ds:schemaRefs>
</ds:datastoreItem>
</file>

<file path=customXml/itemProps6.xml><?xml version="1.0" encoding="utf-8"?>
<ds:datastoreItem xmlns:ds="http://schemas.openxmlformats.org/officeDocument/2006/customXml" ds:itemID="{0D297F09-B3DB-4AB3-9E6C-DEBEA7E287B8}">
  <ds:schemaRefs>
    <ds:schemaRef ds:uri="http://schemas.microsoft.com/office/2006/metadata/properties"/>
    <ds:schemaRef ds:uri="http://schemas.microsoft.com/office/infopath/2007/PartnerControls"/>
    <ds:schemaRef ds:uri="23b15f56-a4dd-4551-b892-c7213c58420e"/>
    <ds:schemaRef ds:uri="http://schemas.microsoft.com/sharepoint/v3"/>
    <ds:schemaRef ds:uri="40430809-77d0-4002-a089-4212c65e92a5"/>
    <ds:schemaRef ds:uri="c0a539e5-cd07-4dc1-ab3b-82065fc22058"/>
    <ds:schemaRef ds:uri="74a3bfb8-b485-404d-b239-fcd20aed6cea"/>
  </ds:schemaRefs>
</ds:datastoreItem>
</file>

<file path=customXml/itemProps7.xml><?xml version="1.0" encoding="utf-8"?>
<ds:datastoreItem xmlns:ds="http://schemas.openxmlformats.org/officeDocument/2006/customXml" ds:itemID="{A28FF915-D319-450E-931E-10B4FFC2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pec</Company>
  <LinksUpToDate>false</LinksUpToDate>
  <CharactersWithSpaces>17543</CharactersWithSpaces>
  <SharedDoc>false</SharedDoc>
  <HLinks>
    <vt:vector size="612" baseType="variant">
      <vt:variant>
        <vt:i4>2686990</vt:i4>
      </vt:variant>
      <vt:variant>
        <vt:i4>609</vt:i4>
      </vt:variant>
      <vt:variant>
        <vt:i4>0</vt:i4>
      </vt:variant>
      <vt:variant>
        <vt:i4>5</vt:i4>
      </vt:variant>
      <vt:variant>
        <vt:lpwstr>http://www-03.ibm.com/able/access_ibm/disability.html</vt:lpwstr>
      </vt:variant>
      <vt:variant>
        <vt:lpwstr/>
      </vt:variant>
      <vt:variant>
        <vt:i4>4063352</vt:i4>
      </vt:variant>
      <vt:variant>
        <vt:i4>606</vt:i4>
      </vt:variant>
      <vt:variant>
        <vt:i4>0</vt:i4>
      </vt:variant>
      <vt:variant>
        <vt:i4>5</vt:i4>
      </vt:variant>
      <vt:variant>
        <vt:lpwstr>http://www-03.ibm.com/able/guidelines/software/accesssoftware.html</vt:lpwstr>
      </vt:variant>
      <vt:variant>
        <vt:lpwstr/>
      </vt:variant>
      <vt:variant>
        <vt:i4>7143473</vt:i4>
      </vt:variant>
      <vt:variant>
        <vt:i4>603</vt:i4>
      </vt:variant>
      <vt:variant>
        <vt:i4>0</vt:i4>
      </vt:variant>
      <vt:variant>
        <vt:i4>5</vt:i4>
      </vt:variant>
      <vt:variant>
        <vt:lpwstr>http://www.section508.gov/internet-accessibility-policy</vt:lpwstr>
      </vt:variant>
      <vt:variant>
        <vt:lpwstr/>
      </vt:variant>
      <vt:variant>
        <vt:i4>1245205</vt:i4>
      </vt:variant>
      <vt:variant>
        <vt:i4>564</vt:i4>
      </vt:variant>
      <vt:variant>
        <vt:i4>0</vt:i4>
      </vt:variant>
      <vt:variant>
        <vt:i4>5</vt:i4>
      </vt:variant>
      <vt:variant>
        <vt:lpwstr>../../../../Users/Robin/AppData/Roaming/Microsoft/Word/www.onjava.com</vt:lpwstr>
      </vt:variant>
      <vt:variant>
        <vt:lpwstr/>
      </vt:variant>
      <vt:variant>
        <vt:i4>2883592</vt:i4>
      </vt:variant>
      <vt:variant>
        <vt:i4>561</vt:i4>
      </vt:variant>
      <vt:variant>
        <vt:i4>0</vt:i4>
      </vt:variant>
      <vt:variant>
        <vt:i4>5</vt:i4>
      </vt:variant>
      <vt:variant>
        <vt:lpwstr>http://satc.gsfc.nasa.gov/support/OSMASAS_SEP01/Principal_Components_of_Orthogonal_Object_Oriented_Metrics.pdf</vt:lpwstr>
      </vt:variant>
      <vt:variant>
        <vt:lpwstr/>
      </vt:variant>
      <vt:variant>
        <vt:i4>5242959</vt:i4>
      </vt:variant>
      <vt:variant>
        <vt:i4>558</vt:i4>
      </vt:variant>
      <vt:variant>
        <vt:i4>0</vt:i4>
      </vt:variant>
      <vt:variant>
        <vt:i4>5</vt:i4>
      </vt:variant>
      <vt:variant>
        <vt:lpwstr>http://www.cs.umd.edu/users/basili/publications/journals/J60.pdf</vt:lpwstr>
      </vt:variant>
      <vt:variant>
        <vt:lpwstr/>
      </vt:variant>
      <vt:variant>
        <vt:i4>5767181</vt:i4>
      </vt:variant>
      <vt:variant>
        <vt:i4>555</vt:i4>
      </vt:variant>
      <vt:variant>
        <vt:i4>0</vt:i4>
      </vt:variant>
      <vt:variant>
        <vt:i4>5</vt:i4>
      </vt:variant>
      <vt:variant>
        <vt:lpwstr>http://uweb.txstate.edu/~mg43/CS5391/Papers/Metrics/OOMetrics.pdf</vt:lpwstr>
      </vt:variant>
      <vt:variant>
        <vt:lpwstr/>
      </vt:variant>
      <vt:variant>
        <vt:i4>6881303</vt:i4>
      </vt:variant>
      <vt:variant>
        <vt:i4>552</vt:i4>
      </vt:variant>
      <vt:variant>
        <vt:i4>0</vt:i4>
      </vt:variant>
      <vt:variant>
        <vt:i4>5</vt:i4>
      </vt:variant>
      <vt:variant>
        <vt:lpwstr>http://satc.gsfc.nasa.gov/support/STC_APR98/apply_oo/apply_oo.html</vt:lpwstr>
      </vt:variant>
      <vt:variant>
        <vt:lpwstr/>
      </vt:variant>
      <vt:variant>
        <vt:i4>2293870</vt:i4>
      </vt:variant>
      <vt:variant>
        <vt:i4>549</vt:i4>
      </vt:variant>
      <vt:variant>
        <vt:i4>0</vt:i4>
      </vt:variant>
      <vt:variant>
        <vt:i4>5</vt:i4>
      </vt:variant>
      <vt:variant>
        <vt:lpwstr>http://www.junit.org/index.htm</vt:lpwstr>
      </vt:variant>
      <vt:variant>
        <vt:lpwstr/>
      </vt:variant>
      <vt:variant>
        <vt:i4>4063293</vt:i4>
      </vt:variant>
      <vt:variant>
        <vt:i4>546</vt:i4>
      </vt:variant>
      <vt:variant>
        <vt:i4>0</vt:i4>
      </vt:variant>
      <vt:variant>
        <vt:i4>5</vt:i4>
      </vt:variant>
      <vt:variant>
        <vt:lpwstr>http://java.sun.com/j2se/javadoc/index.html</vt:lpwstr>
      </vt:variant>
      <vt:variant>
        <vt:lpwstr/>
      </vt:variant>
      <vt:variant>
        <vt:i4>65564</vt:i4>
      </vt:variant>
      <vt:variant>
        <vt:i4>543</vt:i4>
      </vt:variant>
      <vt:variant>
        <vt:i4>0</vt:i4>
      </vt:variant>
      <vt:variant>
        <vt:i4>5</vt:i4>
      </vt:variant>
      <vt:variant>
        <vt:lpwstr>http://java.sun.com/j2se/javadoc/writingdoccomments/</vt:lpwstr>
      </vt:variant>
      <vt:variant>
        <vt:lpwstr/>
      </vt:variant>
      <vt:variant>
        <vt:i4>6619259</vt:i4>
      </vt:variant>
      <vt:variant>
        <vt:i4>540</vt:i4>
      </vt:variant>
      <vt:variant>
        <vt:i4>0</vt:i4>
      </vt:variant>
      <vt:variant>
        <vt:i4>5</vt:i4>
      </vt:variant>
      <vt:variant>
        <vt:lpwstr>http://maven.apache.org/maven-1.x/using/bestpractices.html</vt:lpwstr>
      </vt:variant>
      <vt:variant>
        <vt:lpwstr/>
      </vt:variant>
      <vt:variant>
        <vt:i4>4194377</vt:i4>
      </vt:variant>
      <vt:variant>
        <vt:i4>537</vt:i4>
      </vt:variant>
      <vt:variant>
        <vt:i4>0</vt:i4>
      </vt:variant>
      <vt:variant>
        <vt:i4>5</vt:i4>
      </vt:variant>
      <vt:variant>
        <vt:lpwstr>http://www.onjava.com/lpt/a/4345</vt:lpwstr>
      </vt:variant>
      <vt:variant>
        <vt:lpwstr/>
      </vt:variant>
      <vt:variant>
        <vt:i4>3342458</vt:i4>
      </vt:variant>
      <vt:variant>
        <vt:i4>534</vt:i4>
      </vt:variant>
      <vt:variant>
        <vt:i4>0</vt:i4>
      </vt:variant>
      <vt:variant>
        <vt:i4>5</vt:i4>
      </vt:variant>
      <vt:variant>
        <vt:lpwstr>http://g.oswego.edu/dl/html/javaCodingStd.html</vt:lpwstr>
      </vt:variant>
      <vt:variant>
        <vt:lpwstr/>
      </vt:variant>
      <vt:variant>
        <vt:i4>3932268</vt:i4>
      </vt:variant>
      <vt:variant>
        <vt:i4>531</vt:i4>
      </vt:variant>
      <vt:variant>
        <vt:i4>0</vt:i4>
      </vt:variant>
      <vt:variant>
        <vt:i4>5</vt:i4>
      </vt:variant>
      <vt:variant>
        <vt:lpwstr>http://java.sun.com/docs/codeconv/html/CodeConvTOC.doc.html</vt:lpwstr>
      </vt:variant>
      <vt:variant>
        <vt:lpwstr/>
      </vt:variant>
      <vt:variant>
        <vt:i4>1310773</vt:i4>
      </vt:variant>
      <vt:variant>
        <vt:i4>524</vt:i4>
      </vt:variant>
      <vt:variant>
        <vt:i4>0</vt:i4>
      </vt:variant>
      <vt:variant>
        <vt:i4>5</vt:i4>
      </vt:variant>
      <vt:variant>
        <vt:lpwstr/>
      </vt:variant>
      <vt:variant>
        <vt:lpwstr>_Toc273023672</vt:lpwstr>
      </vt:variant>
      <vt:variant>
        <vt:i4>1310773</vt:i4>
      </vt:variant>
      <vt:variant>
        <vt:i4>515</vt:i4>
      </vt:variant>
      <vt:variant>
        <vt:i4>0</vt:i4>
      </vt:variant>
      <vt:variant>
        <vt:i4>5</vt:i4>
      </vt:variant>
      <vt:variant>
        <vt:lpwstr/>
      </vt:variant>
      <vt:variant>
        <vt:lpwstr>_Toc273023671</vt:lpwstr>
      </vt:variant>
      <vt:variant>
        <vt:i4>1310773</vt:i4>
      </vt:variant>
      <vt:variant>
        <vt:i4>509</vt:i4>
      </vt:variant>
      <vt:variant>
        <vt:i4>0</vt:i4>
      </vt:variant>
      <vt:variant>
        <vt:i4>5</vt:i4>
      </vt:variant>
      <vt:variant>
        <vt:lpwstr/>
      </vt:variant>
      <vt:variant>
        <vt:lpwstr>_Toc273023670</vt:lpwstr>
      </vt:variant>
      <vt:variant>
        <vt:i4>1376309</vt:i4>
      </vt:variant>
      <vt:variant>
        <vt:i4>503</vt:i4>
      </vt:variant>
      <vt:variant>
        <vt:i4>0</vt:i4>
      </vt:variant>
      <vt:variant>
        <vt:i4>5</vt:i4>
      </vt:variant>
      <vt:variant>
        <vt:lpwstr/>
      </vt:variant>
      <vt:variant>
        <vt:lpwstr>_Toc273023669</vt:lpwstr>
      </vt:variant>
      <vt:variant>
        <vt:i4>1376309</vt:i4>
      </vt:variant>
      <vt:variant>
        <vt:i4>497</vt:i4>
      </vt:variant>
      <vt:variant>
        <vt:i4>0</vt:i4>
      </vt:variant>
      <vt:variant>
        <vt:i4>5</vt:i4>
      </vt:variant>
      <vt:variant>
        <vt:lpwstr/>
      </vt:variant>
      <vt:variant>
        <vt:lpwstr>_Toc273023668</vt:lpwstr>
      </vt:variant>
      <vt:variant>
        <vt:i4>1376309</vt:i4>
      </vt:variant>
      <vt:variant>
        <vt:i4>491</vt:i4>
      </vt:variant>
      <vt:variant>
        <vt:i4>0</vt:i4>
      </vt:variant>
      <vt:variant>
        <vt:i4>5</vt:i4>
      </vt:variant>
      <vt:variant>
        <vt:lpwstr/>
      </vt:variant>
      <vt:variant>
        <vt:lpwstr>_Toc273023667</vt:lpwstr>
      </vt:variant>
      <vt:variant>
        <vt:i4>1376309</vt:i4>
      </vt:variant>
      <vt:variant>
        <vt:i4>485</vt:i4>
      </vt:variant>
      <vt:variant>
        <vt:i4>0</vt:i4>
      </vt:variant>
      <vt:variant>
        <vt:i4>5</vt:i4>
      </vt:variant>
      <vt:variant>
        <vt:lpwstr/>
      </vt:variant>
      <vt:variant>
        <vt:lpwstr>_Toc273023666</vt:lpwstr>
      </vt:variant>
      <vt:variant>
        <vt:i4>1376309</vt:i4>
      </vt:variant>
      <vt:variant>
        <vt:i4>479</vt:i4>
      </vt:variant>
      <vt:variant>
        <vt:i4>0</vt:i4>
      </vt:variant>
      <vt:variant>
        <vt:i4>5</vt:i4>
      </vt:variant>
      <vt:variant>
        <vt:lpwstr/>
      </vt:variant>
      <vt:variant>
        <vt:lpwstr>_Toc273023665</vt:lpwstr>
      </vt:variant>
      <vt:variant>
        <vt:i4>1507382</vt:i4>
      </vt:variant>
      <vt:variant>
        <vt:i4>470</vt:i4>
      </vt:variant>
      <vt:variant>
        <vt:i4>0</vt:i4>
      </vt:variant>
      <vt:variant>
        <vt:i4>5</vt:i4>
      </vt:variant>
      <vt:variant>
        <vt:lpwstr/>
      </vt:variant>
      <vt:variant>
        <vt:lpwstr>_Toc379186409</vt:lpwstr>
      </vt:variant>
      <vt:variant>
        <vt:i4>1507382</vt:i4>
      </vt:variant>
      <vt:variant>
        <vt:i4>464</vt:i4>
      </vt:variant>
      <vt:variant>
        <vt:i4>0</vt:i4>
      </vt:variant>
      <vt:variant>
        <vt:i4>5</vt:i4>
      </vt:variant>
      <vt:variant>
        <vt:lpwstr/>
      </vt:variant>
      <vt:variant>
        <vt:lpwstr>_Toc379186402</vt:lpwstr>
      </vt:variant>
      <vt:variant>
        <vt:i4>1507382</vt:i4>
      </vt:variant>
      <vt:variant>
        <vt:i4>458</vt:i4>
      </vt:variant>
      <vt:variant>
        <vt:i4>0</vt:i4>
      </vt:variant>
      <vt:variant>
        <vt:i4>5</vt:i4>
      </vt:variant>
      <vt:variant>
        <vt:lpwstr/>
      </vt:variant>
      <vt:variant>
        <vt:lpwstr>_Toc379186401</vt:lpwstr>
      </vt:variant>
      <vt:variant>
        <vt:i4>1507382</vt:i4>
      </vt:variant>
      <vt:variant>
        <vt:i4>452</vt:i4>
      </vt:variant>
      <vt:variant>
        <vt:i4>0</vt:i4>
      </vt:variant>
      <vt:variant>
        <vt:i4>5</vt:i4>
      </vt:variant>
      <vt:variant>
        <vt:lpwstr/>
      </vt:variant>
      <vt:variant>
        <vt:lpwstr>_Toc379186400</vt:lpwstr>
      </vt:variant>
      <vt:variant>
        <vt:i4>1966129</vt:i4>
      </vt:variant>
      <vt:variant>
        <vt:i4>446</vt:i4>
      </vt:variant>
      <vt:variant>
        <vt:i4>0</vt:i4>
      </vt:variant>
      <vt:variant>
        <vt:i4>5</vt:i4>
      </vt:variant>
      <vt:variant>
        <vt:lpwstr/>
      </vt:variant>
      <vt:variant>
        <vt:lpwstr>_Toc379186399</vt:lpwstr>
      </vt:variant>
      <vt:variant>
        <vt:i4>1966129</vt:i4>
      </vt:variant>
      <vt:variant>
        <vt:i4>440</vt:i4>
      </vt:variant>
      <vt:variant>
        <vt:i4>0</vt:i4>
      </vt:variant>
      <vt:variant>
        <vt:i4>5</vt:i4>
      </vt:variant>
      <vt:variant>
        <vt:lpwstr/>
      </vt:variant>
      <vt:variant>
        <vt:lpwstr>_Toc379186398</vt:lpwstr>
      </vt:variant>
      <vt:variant>
        <vt:i4>1966129</vt:i4>
      </vt:variant>
      <vt:variant>
        <vt:i4>434</vt:i4>
      </vt:variant>
      <vt:variant>
        <vt:i4>0</vt:i4>
      </vt:variant>
      <vt:variant>
        <vt:i4>5</vt:i4>
      </vt:variant>
      <vt:variant>
        <vt:lpwstr/>
      </vt:variant>
      <vt:variant>
        <vt:lpwstr>_Toc379186397</vt:lpwstr>
      </vt:variant>
      <vt:variant>
        <vt:i4>1966129</vt:i4>
      </vt:variant>
      <vt:variant>
        <vt:i4>428</vt:i4>
      </vt:variant>
      <vt:variant>
        <vt:i4>0</vt:i4>
      </vt:variant>
      <vt:variant>
        <vt:i4>5</vt:i4>
      </vt:variant>
      <vt:variant>
        <vt:lpwstr/>
      </vt:variant>
      <vt:variant>
        <vt:lpwstr>_Toc379186396</vt:lpwstr>
      </vt:variant>
      <vt:variant>
        <vt:i4>1966129</vt:i4>
      </vt:variant>
      <vt:variant>
        <vt:i4>422</vt:i4>
      </vt:variant>
      <vt:variant>
        <vt:i4>0</vt:i4>
      </vt:variant>
      <vt:variant>
        <vt:i4>5</vt:i4>
      </vt:variant>
      <vt:variant>
        <vt:lpwstr/>
      </vt:variant>
      <vt:variant>
        <vt:lpwstr>_Toc379186395</vt:lpwstr>
      </vt:variant>
      <vt:variant>
        <vt:i4>1966129</vt:i4>
      </vt:variant>
      <vt:variant>
        <vt:i4>416</vt:i4>
      </vt:variant>
      <vt:variant>
        <vt:i4>0</vt:i4>
      </vt:variant>
      <vt:variant>
        <vt:i4>5</vt:i4>
      </vt:variant>
      <vt:variant>
        <vt:lpwstr/>
      </vt:variant>
      <vt:variant>
        <vt:lpwstr>_Toc379186394</vt:lpwstr>
      </vt:variant>
      <vt:variant>
        <vt:i4>1966129</vt:i4>
      </vt:variant>
      <vt:variant>
        <vt:i4>410</vt:i4>
      </vt:variant>
      <vt:variant>
        <vt:i4>0</vt:i4>
      </vt:variant>
      <vt:variant>
        <vt:i4>5</vt:i4>
      </vt:variant>
      <vt:variant>
        <vt:lpwstr/>
      </vt:variant>
      <vt:variant>
        <vt:lpwstr>_Toc379186393</vt:lpwstr>
      </vt:variant>
      <vt:variant>
        <vt:i4>1966129</vt:i4>
      </vt:variant>
      <vt:variant>
        <vt:i4>404</vt:i4>
      </vt:variant>
      <vt:variant>
        <vt:i4>0</vt:i4>
      </vt:variant>
      <vt:variant>
        <vt:i4>5</vt:i4>
      </vt:variant>
      <vt:variant>
        <vt:lpwstr/>
      </vt:variant>
      <vt:variant>
        <vt:lpwstr>_Toc379186392</vt:lpwstr>
      </vt:variant>
      <vt:variant>
        <vt:i4>1966129</vt:i4>
      </vt:variant>
      <vt:variant>
        <vt:i4>398</vt:i4>
      </vt:variant>
      <vt:variant>
        <vt:i4>0</vt:i4>
      </vt:variant>
      <vt:variant>
        <vt:i4>5</vt:i4>
      </vt:variant>
      <vt:variant>
        <vt:lpwstr/>
      </vt:variant>
      <vt:variant>
        <vt:lpwstr>_Toc379186391</vt:lpwstr>
      </vt:variant>
      <vt:variant>
        <vt:i4>1966129</vt:i4>
      </vt:variant>
      <vt:variant>
        <vt:i4>392</vt:i4>
      </vt:variant>
      <vt:variant>
        <vt:i4>0</vt:i4>
      </vt:variant>
      <vt:variant>
        <vt:i4>5</vt:i4>
      </vt:variant>
      <vt:variant>
        <vt:lpwstr/>
      </vt:variant>
      <vt:variant>
        <vt:lpwstr>_Toc379186390</vt:lpwstr>
      </vt:variant>
      <vt:variant>
        <vt:i4>2031665</vt:i4>
      </vt:variant>
      <vt:variant>
        <vt:i4>386</vt:i4>
      </vt:variant>
      <vt:variant>
        <vt:i4>0</vt:i4>
      </vt:variant>
      <vt:variant>
        <vt:i4>5</vt:i4>
      </vt:variant>
      <vt:variant>
        <vt:lpwstr/>
      </vt:variant>
      <vt:variant>
        <vt:lpwstr>_Toc379186389</vt:lpwstr>
      </vt:variant>
      <vt:variant>
        <vt:i4>2031665</vt:i4>
      </vt:variant>
      <vt:variant>
        <vt:i4>380</vt:i4>
      </vt:variant>
      <vt:variant>
        <vt:i4>0</vt:i4>
      </vt:variant>
      <vt:variant>
        <vt:i4>5</vt:i4>
      </vt:variant>
      <vt:variant>
        <vt:lpwstr/>
      </vt:variant>
      <vt:variant>
        <vt:lpwstr>_Toc379186388</vt:lpwstr>
      </vt:variant>
      <vt:variant>
        <vt:i4>2031665</vt:i4>
      </vt:variant>
      <vt:variant>
        <vt:i4>374</vt:i4>
      </vt:variant>
      <vt:variant>
        <vt:i4>0</vt:i4>
      </vt:variant>
      <vt:variant>
        <vt:i4>5</vt:i4>
      </vt:variant>
      <vt:variant>
        <vt:lpwstr/>
      </vt:variant>
      <vt:variant>
        <vt:lpwstr>_Toc379186387</vt:lpwstr>
      </vt:variant>
      <vt:variant>
        <vt:i4>2031665</vt:i4>
      </vt:variant>
      <vt:variant>
        <vt:i4>368</vt:i4>
      </vt:variant>
      <vt:variant>
        <vt:i4>0</vt:i4>
      </vt:variant>
      <vt:variant>
        <vt:i4>5</vt:i4>
      </vt:variant>
      <vt:variant>
        <vt:lpwstr/>
      </vt:variant>
      <vt:variant>
        <vt:lpwstr>_Toc379186386</vt:lpwstr>
      </vt:variant>
      <vt:variant>
        <vt:i4>2031665</vt:i4>
      </vt:variant>
      <vt:variant>
        <vt:i4>362</vt:i4>
      </vt:variant>
      <vt:variant>
        <vt:i4>0</vt:i4>
      </vt:variant>
      <vt:variant>
        <vt:i4>5</vt:i4>
      </vt:variant>
      <vt:variant>
        <vt:lpwstr/>
      </vt:variant>
      <vt:variant>
        <vt:lpwstr>_Toc379186385</vt:lpwstr>
      </vt:variant>
      <vt:variant>
        <vt:i4>2031665</vt:i4>
      </vt:variant>
      <vt:variant>
        <vt:i4>356</vt:i4>
      </vt:variant>
      <vt:variant>
        <vt:i4>0</vt:i4>
      </vt:variant>
      <vt:variant>
        <vt:i4>5</vt:i4>
      </vt:variant>
      <vt:variant>
        <vt:lpwstr/>
      </vt:variant>
      <vt:variant>
        <vt:lpwstr>_Toc379186384</vt:lpwstr>
      </vt:variant>
      <vt:variant>
        <vt:i4>2031665</vt:i4>
      </vt:variant>
      <vt:variant>
        <vt:i4>350</vt:i4>
      </vt:variant>
      <vt:variant>
        <vt:i4>0</vt:i4>
      </vt:variant>
      <vt:variant>
        <vt:i4>5</vt:i4>
      </vt:variant>
      <vt:variant>
        <vt:lpwstr/>
      </vt:variant>
      <vt:variant>
        <vt:lpwstr>_Toc379186383</vt:lpwstr>
      </vt:variant>
      <vt:variant>
        <vt:i4>2031665</vt:i4>
      </vt:variant>
      <vt:variant>
        <vt:i4>344</vt:i4>
      </vt:variant>
      <vt:variant>
        <vt:i4>0</vt:i4>
      </vt:variant>
      <vt:variant>
        <vt:i4>5</vt:i4>
      </vt:variant>
      <vt:variant>
        <vt:lpwstr/>
      </vt:variant>
      <vt:variant>
        <vt:lpwstr>_Toc379186382</vt:lpwstr>
      </vt:variant>
      <vt:variant>
        <vt:i4>2031665</vt:i4>
      </vt:variant>
      <vt:variant>
        <vt:i4>338</vt:i4>
      </vt:variant>
      <vt:variant>
        <vt:i4>0</vt:i4>
      </vt:variant>
      <vt:variant>
        <vt:i4>5</vt:i4>
      </vt:variant>
      <vt:variant>
        <vt:lpwstr/>
      </vt:variant>
      <vt:variant>
        <vt:lpwstr>_Toc379186381</vt:lpwstr>
      </vt:variant>
      <vt:variant>
        <vt:i4>2031665</vt:i4>
      </vt:variant>
      <vt:variant>
        <vt:i4>332</vt:i4>
      </vt:variant>
      <vt:variant>
        <vt:i4>0</vt:i4>
      </vt:variant>
      <vt:variant>
        <vt:i4>5</vt:i4>
      </vt:variant>
      <vt:variant>
        <vt:lpwstr/>
      </vt:variant>
      <vt:variant>
        <vt:lpwstr>_Toc379186380</vt:lpwstr>
      </vt:variant>
      <vt:variant>
        <vt:i4>1048625</vt:i4>
      </vt:variant>
      <vt:variant>
        <vt:i4>326</vt:i4>
      </vt:variant>
      <vt:variant>
        <vt:i4>0</vt:i4>
      </vt:variant>
      <vt:variant>
        <vt:i4>5</vt:i4>
      </vt:variant>
      <vt:variant>
        <vt:lpwstr/>
      </vt:variant>
      <vt:variant>
        <vt:lpwstr>_Toc379186379</vt:lpwstr>
      </vt:variant>
      <vt:variant>
        <vt:i4>1048625</vt:i4>
      </vt:variant>
      <vt:variant>
        <vt:i4>320</vt:i4>
      </vt:variant>
      <vt:variant>
        <vt:i4>0</vt:i4>
      </vt:variant>
      <vt:variant>
        <vt:i4>5</vt:i4>
      </vt:variant>
      <vt:variant>
        <vt:lpwstr/>
      </vt:variant>
      <vt:variant>
        <vt:lpwstr>_Toc379186378</vt:lpwstr>
      </vt:variant>
      <vt:variant>
        <vt:i4>1048625</vt:i4>
      </vt:variant>
      <vt:variant>
        <vt:i4>314</vt:i4>
      </vt:variant>
      <vt:variant>
        <vt:i4>0</vt:i4>
      </vt:variant>
      <vt:variant>
        <vt:i4>5</vt:i4>
      </vt:variant>
      <vt:variant>
        <vt:lpwstr/>
      </vt:variant>
      <vt:variant>
        <vt:lpwstr>_Toc379186377</vt:lpwstr>
      </vt:variant>
      <vt:variant>
        <vt:i4>1048625</vt:i4>
      </vt:variant>
      <vt:variant>
        <vt:i4>308</vt:i4>
      </vt:variant>
      <vt:variant>
        <vt:i4>0</vt:i4>
      </vt:variant>
      <vt:variant>
        <vt:i4>5</vt:i4>
      </vt:variant>
      <vt:variant>
        <vt:lpwstr/>
      </vt:variant>
      <vt:variant>
        <vt:lpwstr>_Toc379186376</vt:lpwstr>
      </vt:variant>
      <vt:variant>
        <vt:i4>1048625</vt:i4>
      </vt:variant>
      <vt:variant>
        <vt:i4>302</vt:i4>
      </vt:variant>
      <vt:variant>
        <vt:i4>0</vt:i4>
      </vt:variant>
      <vt:variant>
        <vt:i4>5</vt:i4>
      </vt:variant>
      <vt:variant>
        <vt:lpwstr/>
      </vt:variant>
      <vt:variant>
        <vt:lpwstr>_Toc379186375</vt:lpwstr>
      </vt:variant>
      <vt:variant>
        <vt:i4>1048625</vt:i4>
      </vt:variant>
      <vt:variant>
        <vt:i4>296</vt:i4>
      </vt:variant>
      <vt:variant>
        <vt:i4>0</vt:i4>
      </vt:variant>
      <vt:variant>
        <vt:i4>5</vt:i4>
      </vt:variant>
      <vt:variant>
        <vt:lpwstr/>
      </vt:variant>
      <vt:variant>
        <vt:lpwstr>_Toc379186374</vt:lpwstr>
      </vt:variant>
      <vt:variant>
        <vt:i4>1048625</vt:i4>
      </vt:variant>
      <vt:variant>
        <vt:i4>290</vt:i4>
      </vt:variant>
      <vt:variant>
        <vt:i4>0</vt:i4>
      </vt:variant>
      <vt:variant>
        <vt:i4>5</vt:i4>
      </vt:variant>
      <vt:variant>
        <vt:lpwstr/>
      </vt:variant>
      <vt:variant>
        <vt:lpwstr>_Toc379186373</vt:lpwstr>
      </vt:variant>
      <vt:variant>
        <vt:i4>1048625</vt:i4>
      </vt:variant>
      <vt:variant>
        <vt:i4>284</vt:i4>
      </vt:variant>
      <vt:variant>
        <vt:i4>0</vt:i4>
      </vt:variant>
      <vt:variant>
        <vt:i4>5</vt:i4>
      </vt:variant>
      <vt:variant>
        <vt:lpwstr/>
      </vt:variant>
      <vt:variant>
        <vt:lpwstr>_Toc379186372</vt:lpwstr>
      </vt:variant>
      <vt:variant>
        <vt:i4>1048625</vt:i4>
      </vt:variant>
      <vt:variant>
        <vt:i4>278</vt:i4>
      </vt:variant>
      <vt:variant>
        <vt:i4>0</vt:i4>
      </vt:variant>
      <vt:variant>
        <vt:i4>5</vt:i4>
      </vt:variant>
      <vt:variant>
        <vt:lpwstr/>
      </vt:variant>
      <vt:variant>
        <vt:lpwstr>_Toc379186371</vt:lpwstr>
      </vt:variant>
      <vt:variant>
        <vt:i4>1048625</vt:i4>
      </vt:variant>
      <vt:variant>
        <vt:i4>272</vt:i4>
      </vt:variant>
      <vt:variant>
        <vt:i4>0</vt:i4>
      </vt:variant>
      <vt:variant>
        <vt:i4>5</vt:i4>
      </vt:variant>
      <vt:variant>
        <vt:lpwstr/>
      </vt:variant>
      <vt:variant>
        <vt:lpwstr>_Toc379186370</vt:lpwstr>
      </vt:variant>
      <vt:variant>
        <vt:i4>1114161</vt:i4>
      </vt:variant>
      <vt:variant>
        <vt:i4>266</vt:i4>
      </vt:variant>
      <vt:variant>
        <vt:i4>0</vt:i4>
      </vt:variant>
      <vt:variant>
        <vt:i4>5</vt:i4>
      </vt:variant>
      <vt:variant>
        <vt:lpwstr/>
      </vt:variant>
      <vt:variant>
        <vt:lpwstr>_Toc379186369</vt:lpwstr>
      </vt:variant>
      <vt:variant>
        <vt:i4>1114161</vt:i4>
      </vt:variant>
      <vt:variant>
        <vt:i4>260</vt:i4>
      </vt:variant>
      <vt:variant>
        <vt:i4>0</vt:i4>
      </vt:variant>
      <vt:variant>
        <vt:i4>5</vt:i4>
      </vt:variant>
      <vt:variant>
        <vt:lpwstr/>
      </vt:variant>
      <vt:variant>
        <vt:lpwstr>_Toc379186368</vt:lpwstr>
      </vt:variant>
      <vt:variant>
        <vt:i4>1114161</vt:i4>
      </vt:variant>
      <vt:variant>
        <vt:i4>254</vt:i4>
      </vt:variant>
      <vt:variant>
        <vt:i4>0</vt:i4>
      </vt:variant>
      <vt:variant>
        <vt:i4>5</vt:i4>
      </vt:variant>
      <vt:variant>
        <vt:lpwstr/>
      </vt:variant>
      <vt:variant>
        <vt:lpwstr>_Toc379186367</vt:lpwstr>
      </vt:variant>
      <vt:variant>
        <vt:i4>1114161</vt:i4>
      </vt:variant>
      <vt:variant>
        <vt:i4>248</vt:i4>
      </vt:variant>
      <vt:variant>
        <vt:i4>0</vt:i4>
      </vt:variant>
      <vt:variant>
        <vt:i4>5</vt:i4>
      </vt:variant>
      <vt:variant>
        <vt:lpwstr/>
      </vt:variant>
      <vt:variant>
        <vt:lpwstr>_Toc379186366</vt:lpwstr>
      </vt:variant>
      <vt:variant>
        <vt:i4>1114161</vt:i4>
      </vt:variant>
      <vt:variant>
        <vt:i4>242</vt:i4>
      </vt:variant>
      <vt:variant>
        <vt:i4>0</vt:i4>
      </vt:variant>
      <vt:variant>
        <vt:i4>5</vt:i4>
      </vt:variant>
      <vt:variant>
        <vt:lpwstr/>
      </vt:variant>
      <vt:variant>
        <vt:lpwstr>_Toc379186365</vt:lpwstr>
      </vt:variant>
      <vt:variant>
        <vt:i4>1114161</vt:i4>
      </vt:variant>
      <vt:variant>
        <vt:i4>236</vt:i4>
      </vt:variant>
      <vt:variant>
        <vt:i4>0</vt:i4>
      </vt:variant>
      <vt:variant>
        <vt:i4>5</vt:i4>
      </vt:variant>
      <vt:variant>
        <vt:lpwstr/>
      </vt:variant>
      <vt:variant>
        <vt:lpwstr>_Toc379186364</vt:lpwstr>
      </vt:variant>
      <vt:variant>
        <vt:i4>1114161</vt:i4>
      </vt:variant>
      <vt:variant>
        <vt:i4>230</vt:i4>
      </vt:variant>
      <vt:variant>
        <vt:i4>0</vt:i4>
      </vt:variant>
      <vt:variant>
        <vt:i4>5</vt:i4>
      </vt:variant>
      <vt:variant>
        <vt:lpwstr/>
      </vt:variant>
      <vt:variant>
        <vt:lpwstr>_Toc379186363</vt:lpwstr>
      </vt:variant>
      <vt:variant>
        <vt:i4>1114161</vt:i4>
      </vt:variant>
      <vt:variant>
        <vt:i4>224</vt:i4>
      </vt:variant>
      <vt:variant>
        <vt:i4>0</vt:i4>
      </vt:variant>
      <vt:variant>
        <vt:i4>5</vt:i4>
      </vt:variant>
      <vt:variant>
        <vt:lpwstr/>
      </vt:variant>
      <vt:variant>
        <vt:lpwstr>_Toc379186362</vt:lpwstr>
      </vt:variant>
      <vt:variant>
        <vt:i4>1114161</vt:i4>
      </vt:variant>
      <vt:variant>
        <vt:i4>218</vt:i4>
      </vt:variant>
      <vt:variant>
        <vt:i4>0</vt:i4>
      </vt:variant>
      <vt:variant>
        <vt:i4>5</vt:i4>
      </vt:variant>
      <vt:variant>
        <vt:lpwstr/>
      </vt:variant>
      <vt:variant>
        <vt:lpwstr>_Toc379186361</vt:lpwstr>
      </vt:variant>
      <vt:variant>
        <vt:i4>1114161</vt:i4>
      </vt:variant>
      <vt:variant>
        <vt:i4>212</vt:i4>
      </vt:variant>
      <vt:variant>
        <vt:i4>0</vt:i4>
      </vt:variant>
      <vt:variant>
        <vt:i4>5</vt:i4>
      </vt:variant>
      <vt:variant>
        <vt:lpwstr/>
      </vt:variant>
      <vt:variant>
        <vt:lpwstr>_Toc379186360</vt:lpwstr>
      </vt:variant>
      <vt:variant>
        <vt:i4>1179697</vt:i4>
      </vt:variant>
      <vt:variant>
        <vt:i4>206</vt:i4>
      </vt:variant>
      <vt:variant>
        <vt:i4>0</vt:i4>
      </vt:variant>
      <vt:variant>
        <vt:i4>5</vt:i4>
      </vt:variant>
      <vt:variant>
        <vt:lpwstr/>
      </vt:variant>
      <vt:variant>
        <vt:lpwstr>_Toc379186359</vt:lpwstr>
      </vt:variant>
      <vt:variant>
        <vt:i4>1179697</vt:i4>
      </vt:variant>
      <vt:variant>
        <vt:i4>200</vt:i4>
      </vt:variant>
      <vt:variant>
        <vt:i4>0</vt:i4>
      </vt:variant>
      <vt:variant>
        <vt:i4>5</vt:i4>
      </vt:variant>
      <vt:variant>
        <vt:lpwstr/>
      </vt:variant>
      <vt:variant>
        <vt:lpwstr>_Toc379186358</vt:lpwstr>
      </vt:variant>
      <vt:variant>
        <vt:i4>1179697</vt:i4>
      </vt:variant>
      <vt:variant>
        <vt:i4>194</vt:i4>
      </vt:variant>
      <vt:variant>
        <vt:i4>0</vt:i4>
      </vt:variant>
      <vt:variant>
        <vt:i4>5</vt:i4>
      </vt:variant>
      <vt:variant>
        <vt:lpwstr/>
      </vt:variant>
      <vt:variant>
        <vt:lpwstr>_Toc379186357</vt:lpwstr>
      </vt:variant>
      <vt:variant>
        <vt:i4>1179697</vt:i4>
      </vt:variant>
      <vt:variant>
        <vt:i4>188</vt:i4>
      </vt:variant>
      <vt:variant>
        <vt:i4>0</vt:i4>
      </vt:variant>
      <vt:variant>
        <vt:i4>5</vt:i4>
      </vt:variant>
      <vt:variant>
        <vt:lpwstr/>
      </vt:variant>
      <vt:variant>
        <vt:lpwstr>_Toc379186356</vt:lpwstr>
      </vt:variant>
      <vt:variant>
        <vt:i4>1179697</vt:i4>
      </vt:variant>
      <vt:variant>
        <vt:i4>182</vt:i4>
      </vt:variant>
      <vt:variant>
        <vt:i4>0</vt:i4>
      </vt:variant>
      <vt:variant>
        <vt:i4>5</vt:i4>
      </vt:variant>
      <vt:variant>
        <vt:lpwstr/>
      </vt:variant>
      <vt:variant>
        <vt:lpwstr>_Toc379186355</vt:lpwstr>
      </vt:variant>
      <vt:variant>
        <vt:i4>1179697</vt:i4>
      </vt:variant>
      <vt:variant>
        <vt:i4>176</vt:i4>
      </vt:variant>
      <vt:variant>
        <vt:i4>0</vt:i4>
      </vt:variant>
      <vt:variant>
        <vt:i4>5</vt:i4>
      </vt:variant>
      <vt:variant>
        <vt:lpwstr/>
      </vt:variant>
      <vt:variant>
        <vt:lpwstr>_Toc379186354</vt:lpwstr>
      </vt:variant>
      <vt:variant>
        <vt:i4>1179697</vt:i4>
      </vt:variant>
      <vt:variant>
        <vt:i4>170</vt:i4>
      </vt:variant>
      <vt:variant>
        <vt:i4>0</vt:i4>
      </vt:variant>
      <vt:variant>
        <vt:i4>5</vt:i4>
      </vt:variant>
      <vt:variant>
        <vt:lpwstr/>
      </vt:variant>
      <vt:variant>
        <vt:lpwstr>_Toc379186353</vt:lpwstr>
      </vt:variant>
      <vt:variant>
        <vt:i4>1179697</vt:i4>
      </vt:variant>
      <vt:variant>
        <vt:i4>164</vt:i4>
      </vt:variant>
      <vt:variant>
        <vt:i4>0</vt:i4>
      </vt:variant>
      <vt:variant>
        <vt:i4>5</vt:i4>
      </vt:variant>
      <vt:variant>
        <vt:lpwstr/>
      </vt:variant>
      <vt:variant>
        <vt:lpwstr>_Toc379186352</vt:lpwstr>
      </vt:variant>
      <vt:variant>
        <vt:i4>1179697</vt:i4>
      </vt:variant>
      <vt:variant>
        <vt:i4>158</vt:i4>
      </vt:variant>
      <vt:variant>
        <vt:i4>0</vt:i4>
      </vt:variant>
      <vt:variant>
        <vt:i4>5</vt:i4>
      </vt:variant>
      <vt:variant>
        <vt:lpwstr/>
      </vt:variant>
      <vt:variant>
        <vt:lpwstr>_Toc379186351</vt:lpwstr>
      </vt:variant>
      <vt:variant>
        <vt:i4>1179697</vt:i4>
      </vt:variant>
      <vt:variant>
        <vt:i4>152</vt:i4>
      </vt:variant>
      <vt:variant>
        <vt:i4>0</vt:i4>
      </vt:variant>
      <vt:variant>
        <vt:i4>5</vt:i4>
      </vt:variant>
      <vt:variant>
        <vt:lpwstr/>
      </vt:variant>
      <vt:variant>
        <vt:lpwstr>_Toc379186350</vt:lpwstr>
      </vt:variant>
      <vt:variant>
        <vt:i4>1245233</vt:i4>
      </vt:variant>
      <vt:variant>
        <vt:i4>146</vt:i4>
      </vt:variant>
      <vt:variant>
        <vt:i4>0</vt:i4>
      </vt:variant>
      <vt:variant>
        <vt:i4>5</vt:i4>
      </vt:variant>
      <vt:variant>
        <vt:lpwstr/>
      </vt:variant>
      <vt:variant>
        <vt:lpwstr>_Toc379186349</vt:lpwstr>
      </vt:variant>
      <vt:variant>
        <vt:i4>1245233</vt:i4>
      </vt:variant>
      <vt:variant>
        <vt:i4>140</vt:i4>
      </vt:variant>
      <vt:variant>
        <vt:i4>0</vt:i4>
      </vt:variant>
      <vt:variant>
        <vt:i4>5</vt:i4>
      </vt:variant>
      <vt:variant>
        <vt:lpwstr/>
      </vt:variant>
      <vt:variant>
        <vt:lpwstr>_Toc379186348</vt:lpwstr>
      </vt:variant>
      <vt:variant>
        <vt:i4>1245233</vt:i4>
      </vt:variant>
      <vt:variant>
        <vt:i4>134</vt:i4>
      </vt:variant>
      <vt:variant>
        <vt:i4>0</vt:i4>
      </vt:variant>
      <vt:variant>
        <vt:i4>5</vt:i4>
      </vt:variant>
      <vt:variant>
        <vt:lpwstr/>
      </vt:variant>
      <vt:variant>
        <vt:lpwstr>_Toc379186347</vt:lpwstr>
      </vt:variant>
      <vt:variant>
        <vt:i4>1245233</vt:i4>
      </vt:variant>
      <vt:variant>
        <vt:i4>128</vt:i4>
      </vt:variant>
      <vt:variant>
        <vt:i4>0</vt:i4>
      </vt:variant>
      <vt:variant>
        <vt:i4>5</vt:i4>
      </vt:variant>
      <vt:variant>
        <vt:lpwstr/>
      </vt:variant>
      <vt:variant>
        <vt:lpwstr>_Toc379186346</vt:lpwstr>
      </vt:variant>
      <vt:variant>
        <vt:i4>1245233</vt:i4>
      </vt:variant>
      <vt:variant>
        <vt:i4>122</vt:i4>
      </vt:variant>
      <vt:variant>
        <vt:i4>0</vt:i4>
      </vt:variant>
      <vt:variant>
        <vt:i4>5</vt:i4>
      </vt:variant>
      <vt:variant>
        <vt:lpwstr/>
      </vt:variant>
      <vt:variant>
        <vt:lpwstr>_Toc379186345</vt:lpwstr>
      </vt:variant>
      <vt:variant>
        <vt:i4>1245233</vt:i4>
      </vt:variant>
      <vt:variant>
        <vt:i4>116</vt:i4>
      </vt:variant>
      <vt:variant>
        <vt:i4>0</vt:i4>
      </vt:variant>
      <vt:variant>
        <vt:i4>5</vt:i4>
      </vt:variant>
      <vt:variant>
        <vt:lpwstr/>
      </vt:variant>
      <vt:variant>
        <vt:lpwstr>_Toc379186344</vt:lpwstr>
      </vt:variant>
      <vt:variant>
        <vt:i4>1245233</vt:i4>
      </vt:variant>
      <vt:variant>
        <vt:i4>110</vt:i4>
      </vt:variant>
      <vt:variant>
        <vt:i4>0</vt:i4>
      </vt:variant>
      <vt:variant>
        <vt:i4>5</vt:i4>
      </vt:variant>
      <vt:variant>
        <vt:lpwstr/>
      </vt:variant>
      <vt:variant>
        <vt:lpwstr>_Toc379186343</vt:lpwstr>
      </vt:variant>
      <vt:variant>
        <vt:i4>1245233</vt:i4>
      </vt:variant>
      <vt:variant>
        <vt:i4>104</vt:i4>
      </vt:variant>
      <vt:variant>
        <vt:i4>0</vt:i4>
      </vt:variant>
      <vt:variant>
        <vt:i4>5</vt:i4>
      </vt:variant>
      <vt:variant>
        <vt:lpwstr/>
      </vt:variant>
      <vt:variant>
        <vt:lpwstr>_Toc379186342</vt:lpwstr>
      </vt:variant>
      <vt:variant>
        <vt:i4>1245233</vt:i4>
      </vt:variant>
      <vt:variant>
        <vt:i4>98</vt:i4>
      </vt:variant>
      <vt:variant>
        <vt:i4>0</vt:i4>
      </vt:variant>
      <vt:variant>
        <vt:i4>5</vt:i4>
      </vt:variant>
      <vt:variant>
        <vt:lpwstr/>
      </vt:variant>
      <vt:variant>
        <vt:lpwstr>_Toc379186341</vt:lpwstr>
      </vt:variant>
      <vt:variant>
        <vt:i4>1245233</vt:i4>
      </vt:variant>
      <vt:variant>
        <vt:i4>92</vt:i4>
      </vt:variant>
      <vt:variant>
        <vt:i4>0</vt:i4>
      </vt:variant>
      <vt:variant>
        <vt:i4>5</vt:i4>
      </vt:variant>
      <vt:variant>
        <vt:lpwstr/>
      </vt:variant>
      <vt:variant>
        <vt:lpwstr>_Toc379186340</vt:lpwstr>
      </vt:variant>
      <vt:variant>
        <vt:i4>1310769</vt:i4>
      </vt:variant>
      <vt:variant>
        <vt:i4>86</vt:i4>
      </vt:variant>
      <vt:variant>
        <vt:i4>0</vt:i4>
      </vt:variant>
      <vt:variant>
        <vt:i4>5</vt:i4>
      </vt:variant>
      <vt:variant>
        <vt:lpwstr/>
      </vt:variant>
      <vt:variant>
        <vt:lpwstr>_Toc379186339</vt:lpwstr>
      </vt:variant>
      <vt:variant>
        <vt:i4>1310769</vt:i4>
      </vt:variant>
      <vt:variant>
        <vt:i4>80</vt:i4>
      </vt:variant>
      <vt:variant>
        <vt:i4>0</vt:i4>
      </vt:variant>
      <vt:variant>
        <vt:i4>5</vt:i4>
      </vt:variant>
      <vt:variant>
        <vt:lpwstr/>
      </vt:variant>
      <vt:variant>
        <vt:lpwstr>_Toc379186338</vt:lpwstr>
      </vt:variant>
      <vt:variant>
        <vt:i4>1310769</vt:i4>
      </vt:variant>
      <vt:variant>
        <vt:i4>74</vt:i4>
      </vt:variant>
      <vt:variant>
        <vt:i4>0</vt:i4>
      </vt:variant>
      <vt:variant>
        <vt:i4>5</vt:i4>
      </vt:variant>
      <vt:variant>
        <vt:lpwstr/>
      </vt:variant>
      <vt:variant>
        <vt:lpwstr>_Toc379186337</vt:lpwstr>
      </vt:variant>
      <vt:variant>
        <vt:i4>1310769</vt:i4>
      </vt:variant>
      <vt:variant>
        <vt:i4>68</vt:i4>
      </vt:variant>
      <vt:variant>
        <vt:i4>0</vt:i4>
      </vt:variant>
      <vt:variant>
        <vt:i4>5</vt:i4>
      </vt:variant>
      <vt:variant>
        <vt:lpwstr/>
      </vt:variant>
      <vt:variant>
        <vt:lpwstr>_Toc379186336</vt:lpwstr>
      </vt:variant>
      <vt:variant>
        <vt:i4>1310769</vt:i4>
      </vt:variant>
      <vt:variant>
        <vt:i4>62</vt:i4>
      </vt:variant>
      <vt:variant>
        <vt:i4>0</vt:i4>
      </vt:variant>
      <vt:variant>
        <vt:i4>5</vt:i4>
      </vt:variant>
      <vt:variant>
        <vt:lpwstr/>
      </vt:variant>
      <vt:variant>
        <vt:lpwstr>_Toc379186335</vt:lpwstr>
      </vt:variant>
      <vt:variant>
        <vt:i4>1310769</vt:i4>
      </vt:variant>
      <vt:variant>
        <vt:i4>56</vt:i4>
      </vt:variant>
      <vt:variant>
        <vt:i4>0</vt:i4>
      </vt:variant>
      <vt:variant>
        <vt:i4>5</vt:i4>
      </vt:variant>
      <vt:variant>
        <vt:lpwstr/>
      </vt:variant>
      <vt:variant>
        <vt:lpwstr>_Toc379186334</vt:lpwstr>
      </vt:variant>
      <vt:variant>
        <vt:i4>1310769</vt:i4>
      </vt:variant>
      <vt:variant>
        <vt:i4>50</vt:i4>
      </vt:variant>
      <vt:variant>
        <vt:i4>0</vt:i4>
      </vt:variant>
      <vt:variant>
        <vt:i4>5</vt:i4>
      </vt:variant>
      <vt:variant>
        <vt:lpwstr/>
      </vt:variant>
      <vt:variant>
        <vt:lpwstr>_Toc379186333</vt:lpwstr>
      </vt:variant>
      <vt:variant>
        <vt:i4>1310769</vt:i4>
      </vt:variant>
      <vt:variant>
        <vt:i4>44</vt:i4>
      </vt:variant>
      <vt:variant>
        <vt:i4>0</vt:i4>
      </vt:variant>
      <vt:variant>
        <vt:i4>5</vt:i4>
      </vt:variant>
      <vt:variant>
        <vt:lpwstr/>
      </vt:variant>
      <vt:variant>
        <vt:lpwstr>_Toc379186332</vt:lpwstr>
      </vt:variant>
      <vt:variant>
        <vt:i4>1310769</vt:i4>
      </vt:variant>
      <vt:variant>
        <vt:i4>38</vt:i4>
      </vt:variant>
      <vt:variant>
        <vt:i4>0</vt:i4>
      </vt:variant>
      <vt:variant>
        <vt:i4>5</vt:i4>
      </vt:variant>
      <vt:variant>
        <vt:lpwstr/>
      </vt:variant>
      <vt:variant>
        <vt:lpwstr>_Toc379186331</vt:lpwstr>
      </vt:variant>
      <vt:variant>
        <vt:i4>1310769</vt:i4>
      </vt:variant>
      <vt:variant>
        <vt:i4>32</vt:i4>
      </vt:variant>
      <vt:variant>
        <vt:i4>0</vt:i4>
      </vt:variant>
      <vt:variant>
        <vt:i4>5</vt:i4>
      </vt:variant>
      <vt:variant>
        <vt:lpwstr/>
      </vt:variant>
      <vt:variant>
        <vt:lpwstr>_Toc379186330</vt:lpwstr>
      </vt:variant>
      <vt:variant>
        <vt:i4>1376305</vt:i4>
      </vt:variant>
      <vt:variant>
        <vt:i4>26</vt:i4>
      </vt:variant>
      <vt:variant>
        <vt:i4>0</vt:i4>
      </vt:variant>
      <vt:variant>
        <vt:i4>5</vt:i4>
      </vt:variant>
      <vt:variant>
        <vt:lpwstr/>
      </vt:variant>
      <vt:variant>
        <vt:lpwstr>_Toc379186329</vt:lpwstr>
      </vt:variant>
      <vt:variant>
        <vt:i4>1376305</vt:i4>
      </vt:variant>
      <vt:variant>
        <vt:i4>20</vt:i4>
      </vt:variant>
      <vt:variant>
        <vt:i4>0</vt:i4>
      </vt:variant>
      <vt:variant>
        <vt:i4>5</vt:i4>
      </vt:variant>
      <vt:variant>
        <vt:lpwstr/>
      </vt:variant>
      <vt:variant>
        <vt:lpwstr>_Toc379186328</vt:lpwstr>
      </vt:variant>
      <vt:variant>
        <vt:i4>1376305</vt:i4>
      </vt:variant>
      <vt:variant>
        <vt:i4>14</vt:i4>
      </vt:variant>
      <vt:variant>
        <vt:i4>0</vt:i4>
      </vt:variant>
      <vt:variant>
        <vt:i4>5</vt:i4>
      </vt:variant>
      <vt:variant>
        <vt:lpwstr/>
      </vt:variant>
      <vt:variant>
        <vt:lpwstr>_Toc379186327</vt:lpwstr>
      </vt:variant>
      <vt:variant>
        <vt:i4>1376305</vt:i4>
      </vt:variant>
      <vt:variant>
        <vt:i4>8</vt:i4>
      </vt:variant>
      <vt:variant>
        <vt:i4>0</vt:i4>
      </vt:variant>
      <vt:variant>
        <vt:i4>5</vt:i4>
      </vt:variant>
      <vt:variant>
        <vt:lpwstr/>
      </vt:variant>
      <vt:variant>
        <vt:lpwstr>_Toc379186326</vt:lpwstr>
      </vt:variant>
      <vt:variant>
        <vt:i4>1376305</vt:i4>
      </vt:variant>
      <vt:variant>
        <vt:i4>2</vt:i4>
      </vt:variant>
      <vt:variant>
        <vt:i4>0</vt:i4>
      </vt:variant>
      <vt:variant>
        <vt:i4>5</vt:i4>
      </vt:variant>
      <vt:variant>
        <vt:lpwstr/>
      </vt:variant>
      <vt:variant>
        <vt:lpwstr>_Toc379186325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C. Williams</dc:creator>
  <cp:lastModifiedBy>VJ goswami</cp:lastModifiedBy>
  <cp:revision>16</cp:revision>
  <cp:lastPrinted>2006-07-10T22:58:00Z</cp:lastPrinted>
  <dcterms:created xsi:type="dcterms:W3CDTF">2014-02-18T02:12:00Z</dcterms:created>
  <dcterms:modified xsi:type="dcterms:W3CDTF">2014-02-18T02:53:00Z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gram Area">
    <vt:lpwstr/>
  </property>
  <property fmtid="{D5CDD505-2E9C-101B-9397-08002B2CF9AE}" pid="4" name="Document Status">
    <vt:lpwstr>Approved (Final doc approved by US-VISIT)</vt:lpwstr>
  </property>
  <property fmtid="{D5CDD505-2E9C-101B-9397-08002B2CF9AE}" pid="5" name="Category0">
    <vt:lpwstr>Templates</vt:lpwstr>
  </property>
  <property fmtid="{D5CDD505-2E9C-101B-9397-08002B2CF9AE}" pid="6" name="ContentType">
    <vt:lpwstr>Document</vt:lpwstr>
  </property>
  <property fmtid="{D5CDD505-2E9C-101B-9397-08002B2CF9AE}" pid="7" name="Document Type">
    <vt:lpwstr>Internal Artifact</vt:lpwstr>
  </property>
  <property fmtid="{D5CDD505-2E9C-101B-9397-08002B2CF9AE}" pid="8" name="Subject0">
    <vt:lpwstr>Admin &amp; General</vt:lpwstr>
  </property>
  <property fmtid="{D5CDD505-2E9C-101B-9397-08002B2CF9AE}" pid="9" name="display_urn:schemas-microsoft-com:office:office#POC">
    <vt:lpwstr>Overcash, Robin</vt:lpwstr>
  </property>
  <property fmtid="{D5CDD505-2E9C-101B-9397-08002B2CF9AE}" pid="10" name="POC">
    <vt:lpwstr>1410</vt:lpwstr>
  </property>
  <property fmtid="{D5CDD505-2E9C-101B-9397-08002B2CF9AE}" pid="11" name="ConvenienceCopyRequired">
    <vt:lpwstr/>
  </property>
  <property fmtid="{D5CDD505-2E9C-101B-9397-08002B2CF9AE}" pid="12" name="IsConvenienceCopy">
    <vt:lpwstr/>
  </property>
  <property fmtid="{D5CDD505-2E9C-101B-9397-08002B2CF9AE}" pid="13" name="PPSMA_Description">
    <vt:lpwstr/>
  </property>
  <property fmtid="{D5CDD505-2E9C-101B-9397-08002B2CF9AE}" pid="14" name="display_urn:schemas-microsoft-com:office:office#Editor">
    <vt:lpwstr>Smoot, Kyle P (CTR)</vt:lpwstr>
  </property>
  <property fmtid="{D5CDD505-2E9C-101B-9397-08002B2CF9AE}" pid="15" name="xd_ProgID">
    <vt:lpwstr/>
  </property>
  <property fmtid="{D5CDD505-2E9C-101B-9397-08002B2CF9AE}" pid="16" name="Architecture Keywords0">
    <vt:lpwstr/>
  </property>
  <property fmtid="{D5CDD505-2E9C-101B-9397-08002B2CF9AE}" pid="17" name="display_urn:schemas-microsoft-com:office:office#Author">
    <vt:lpwstr>Smoot, Kyle P (CTR)</vt:lpwstr>
  </property>
  <property fmtid="{D5CDD505-2E9C-101B-9397-08002B2CF9AE}" pid="18" name="TemplateUrl">
    <vt:lpwstr/>
  </property>
  <property fmtid="{D5CDD505-2E9C-101B-9397-08002B2CF9AE}" pid="19" name="_dlc_DocId">
    <vt:lpwstr/>
  </property>
  <property fmtid="{D5CDD505-2E9C-101B-9397-08002B2CF9AE}" pid="20" name="RoutingRuleDescription">
    <vt:lpwstr/>
  </property>
  <property fmtid="{D5CDD505-2E9C-101B-9397-08002B2CF9AE}" pid="21" name="Architecture Keywords">
    <vt:lpwstr/>
  </property>
  <property fmtid="{D5CDD505-2E9C-101B-9397-08002B2CF9AE}" pid="22" name="_SourceUrl">
    <vt:lpwstr/>
  </property>
  <property fmtid="{D5CDD505-2E9C-101B-9397-08002B2CF9AE}" pid="23" name="_SharedFileIndex">
    <vt:lpwstr/>
  </property>
  <property fmtid="{D5CDD505-2E9C-101B-9397-08002B2CF9AE}" pid="24" name="TaxCatchAll">
    <vt:lpwstr/>
  </property>
  <property fmtid="{D5CDD505-2E9C-101B-9397-08002B2CF9AE}" pid="25" name="_dlc_DocIdUrl">
    <vt:lpwstr/>
  </property>
  <property fmtid="{D5CDD505-2E9C-101B-9397-08002B2CF9AE}" pid="26" name="DocumentFeedback">
    <vt:lpwstr/>
  </property>
  <property fmtid="{D5CDD505-2E9C-101B-9397-08002B2CF9AE}" pid="27" name="_dlc_DocIdPersistId">
    <vt:lpwstr/>
  </property>
</Properties>
</file>