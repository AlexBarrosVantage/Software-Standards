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9DD" w:rsidRPr="008C6824" w:rsidRDefault="005819DD" w:rsidP="005819DD">
      <w:pPr>
        <w:pStyle w:val="Title"/>
        <w:rPr>
          <w:rFonts w:eastAsia="Times New Roman"/>
        </w:rPr>
      </w:pPr>
      <w:del w:id="0" w:author="JohnsonJA" w:date="2014-04-25T12:38:00Z">
        <w:r w:rsidRPr="008C6824" w:rsidDel="00481A9F">
          <w:rPr>
            <w:rFonts w:eastAsia="Times New Roman"/>
          </w:rPr>
          <w:delText xml:space="preserve">Proposed </w:delText>
        </w:r>
      </w:del>
      <w:ins w:id="1" w:author="JohnsonJA" w:date="2014-04-25T12:38:00Z">
        <w:r w:rsidR="00481A9F">
          <w:rPr>
            <w:rFonts w:eastAsia="Times New Roman"/>
          </w:rPr>
          <w:t>Beta</w:t>
        </w:r>
        <w:r w:rsidR="00481A9F" w:rsidRPr="008C6824">
          <w:rPr>
            <w:rFonts w:eastAsia="Times New Roman"/>
          </w:rPr>
          <w:t xml:space="preserve"> </w:t>
        </w:r>
      </w:ins>
      <w:r w:rsidR="00536550">
        <w:rPr>
          <w:rFonts w:eastAsia="Times New Roman"/>
        </w:rPr>
        <w:t xml:space="preserve">General </w:t>
      </w:r>
      <w:r w:rsidRPr="008C6824">
        <w:rPr>
          <w:rFonts w:eastAsia="Times New Roman"/>
        </w:rPr>
        <w:t>Code</w:t>
      </w:r>
      <w:ins w:id="2" w:author="JohnsonJA" w:date="2014-04-25T12:38:00Z">
        <w:r w:rsidR="00481A9F">
          <w:rPr>
            <w:rFonts w:eastAsia="Times New Roman"/>
          </w:rPr>
          <w:t xml:space="preserve"> Agnostic</w:t>
        </w:r>
      </w:ins>
      <w:r w:rsidRPr="008C6824">
        <w:rPr>
          <w:rFonts w:eastAsia="Times New Roman"/>
        </w:rPr>
        <w:t xml:space="preserve"> </w:t>
      </w:r>
      <w:r w:rsidR="00430EA0">
        <w:rPr>
          <w:rFonts w:eastAsia="Times New Roman"/>
        </w:rPr>
        <w:t>Quality</w:t>
      </w:r>
      <w:r w:rsidR="00B74ADD">
        <w:rPr>
          <w:rFonts w:eastAsia="Times New Roman"/>
        </w:rPr>
        <w:t xml:space="preserve"> </w:t>
      </w:r>
      <w:r w:rsidRPr="008C6824">
        <w:rPr>
          <w:rFonts w:eastAsia="Times New Roman"/>
        </w:rPr>
        <w:t>Standards</w:t>
      </w:r>
    </w:p>
    <w:p w:rsidR="005819DD" w:rsidRPr="0098181F" w:rsidRDefault="005819DD" w:rsidP="00162B68">
      <w:pPr>
        <w:shd w:val="clear" w:color="auto" w:fill="FFFFFF"/>
        <w:spacing w:before="100" w:beforeAutospacing="1" w:after="100" w:afterAutospacing="1" w:line="240" w:lineRule="auto"/>
        <w:rPr>
          <w:rFonts w:asciiTheme="majorHAnsi" w:eastAsia="Times New Roman" w:hAnsiTheme="majorHAnsi" w:cs="Segoe UI"/>
          <w:color w:val="111111"/>
          <w:sz w:val="24"/>
          <w:szCs w:val="24"/>
        </w:rPr>
      </w:pPr>
    </w:p>
    <w:p w:rsidR="00D70F55" w:rsidRDefault="001B7A6D" w:rsidP="00B74ADD">
      <w:pPr>
        <w:rPr>
          <w:rFonts w:eastAsia="Times New Roman"/>
        </w:rPr>
      </w:pPr>
      <w:r>
        <w:rPr>
          <w:rFonts w:eastAsia="Times New Roman"/>
        </w:rPr>
        <w:t xml:space="preserve">The Consular Systems and Technology Division of the Bureau of Consular Affairs </w:t>
      </w:r>
      <w:r w:rsidR="002428C6">
        <w:rPr>
          <w:rFonts w:eastAsia="Times New Roman"/>
        </w:rPr>
        <w:t xml:space="preserve">recognizes </w:t>
      </w:r>
      <w:r w:rsidR="0049448D">
        <w:rPr>
          <w:rFonts w:eastAsia="Times New Roman"/>
        </w:rPr>
        <w:t xml:space="preserve">the </w:t>
      </w:r>
      <w:r>
        <w:rPr>
          <w:rFonts w:eastAsia="Times New Roman"/>
        </w:rPr>
        <w:t xml:space="preserve">code quality standards </w:t>
      </w:r>
      <w:r w:rsidR="006B5BF6">
        <w:rPr>
          <w:rFonts w:eastAsia="Times New Roman"/>
        </w:rPr>
        <w:t xml:space="preserve">between </w:t>
      </w:r>
      <w:r w:rsidR="0088433F">
        <w:rPr>
          <w:rFonts w:eastAsia="Times New Roman"/>
        </w:rPr>
        <w:t>Bureau systems</w:t>
      </w:r>
      <w:r w:rsidR="00702D91">
        <w:rPr>
          <w:rFonts w:eastAsia="Times New Roman"/>
        </w:rPr>
        <w:t xml:space="preserve"> </w:t>
      </w:r>
      <w:r w:rsidR="00FB1ECD">
        <w:rPr>
          <w:rFonts w:eastAsia="Times New Roman"/>
        </w:rPr>
        <w:t xml:space="preserve">are inconsistently applied and </w:t>
      </w:r>
      <w:r w:rsidR="00702D91">
        <w:rPr>
          <w:rFonts w:eastAsia="Times New Roman"/>
        </w:rPr>
        <w:t xml:space="preserve">will ultimately harm its ability to unify systems </w:t>
      </w:r>
      <w:r w:rsidR="004D291A">
        <w:rPr>
          <w:rFonts w:eastAsia="Times New Roman"/>
        </w:rPr>
        <w:t>toward</w:t>
      </w:r>
      <w:r w:rsidR="00702D91">
        <w:rPr>
          <w:rFonts w:eastAsia="Times New Roman"/>
        </w:rPr>
        <w:t xml:space="preserve"> a modern architecture</w:t>
      </w:r>
      <w:r>
        <w:rPr>
          <w:rFonts w:eastAsia="Times New Roman"/>
        </w:rPr>
        <w:t xml:space="preserve">.  </w:t>
      </w:r>
      <w:r w:rsidR="00141011">
        <w:rPr>
          <w:rFonts w:eastAsia="Times New Roman"/>
        </w:rPr>
        <w:t>By addressing this issue w</w:t>
      </w:r>
      <w:r>
        <w:rPr>
          <w:rFonts w:eastAsia="Times New Roman"/>
        </w:rPr>
        <w:t>it</w:t>
      </w:r>
      <w:r w:rsidR="004013DC">
        <w:rPr>
          <w:rFonts w:eastAsia="Times New Roman"/>
        </w:rPr>
        <w:t xml:space="preserve">h widespread adoption, training, </w:t>
      </w:r>
      <w:r>
        <w:rPr>
          <w:rFonts w:eastAsia="Times New Roman"/>
        </w:rPr>
        <w:t xml:space="preserve">adaptation </w:t>
      </w:r>
      <w:r w:rsidR="004013DC">
        <w:rPr>
          <w:rFonts w:eastAsia="Times New Roman"/>
        </w:rPr>
        <w:t xml:space="preserve">and monitoring </w:t>
      </w:r>
      <w:r>
        <w:rPr>
          <w:rFonts w:eastAsia="Times New Roman"/>
        </w:rPr>
        <w:t xml:space="preserve">of </w:t>
      </w:r>
      <w:r w:rsidR="00314BE0">
        <w:rPr>
          <w:rFonts w:eastAsia="Times New Roman"/>
        </w:rPr>
        <w:t xml:space="preserve">Division </w:t>
      </w:r>
      <w:r>
        <w:rPr>
          <w:rFonts w:eastAsia="Times New Roman"/>
        </w:rPr>
        <w:t xml:space="preserve">guidelines </w:t>
      </w:r>
      <w:r w:rsidR="00345CFC">
        <w:rPr>
          <w:rFonts w:eastAsia="Times New Roman"/>
        </w:rPr>
        <w:t xml:space="preserve">throughout </w:t>
      </w:r>
      <w:r w:rsidR="00307ABC">
        <w:rPr>
          <w:rFonts w:eastAsia="Times New Roman"/>
        </w:rPr>
        <w:t xml:space="preserve">its </w:t>
      </w:r>
      <w:r w:rsidR="001506CC">
        <w:rPr>
          <w:rFonts w:eastAsia="Times New Roman"/>
        </w:rPr>
        <w:t xml:space="preserve">family of business </w:t>
      </w:r>
      <w:r w:rsidR="00307ABC">
        <w:rPr>
          <w:rFonts w:eastAsia="Times New Roman"/>
        </w:rPr>
        <w:t>systems</w:t>
      </w:r>
      <w:r>
        <w:rPr>
          <w:rFonts w:eastAsia="Times New Roman"/>
        </w:rPr>
        <w:t xml:space="preserve">, tangible operational stability benefits including </w:t>
      </w:r>
      <w:r w:rsidR="0048571B">
        <w:rPr>
          <w:rFonts w:eastAsia="Times New Roman"/>
        </w:rPr>
        <w:t>improved re</w:t>
      </w:r>
      <w:r w:rsidR="00410033">
        <w:rPr>
          <w:rFonts w:eastAsia="Times New Roman"/>
        </w:rPr>
        <w:t>liability</w:t>
      </w:r>
      <w:r w:rsidR="0048571B">
        <w:rPr>
          <w:rFonts w:eastAsia="Times New Roman"/>
        </w:rPr>
        <w:t xml:space="preserve">, </w:t>
      </w:r>
      <w:r>
        <w:rPr>
          <w:rFonts w:eastAsia="Times New Roman"/>
        </w:rPr>
        <w:t xml:space="preserve">faster time to repair and resistance to security threats will principally follow suit.  </w:t>
      </w:r>
      <w:r w:rsidR="0048571B">
        <w:rPr>
          <w:rFonts w:eastAsia="Times New Roman"/>
        </w:rPr>
        <w:t xml:space="preserve">Improved system maintainability, performance </w:t>
      </w:r>
      <w:r w:rsidR="001506CC">
        <w:rPr>
          <w:rFonts w:eastAsia="Times New Roman"/>
        </w:rPr>
        <w:t>and management transparency is anticipated when accompanied by corresponding software development life cycle processes and tooling</w:t>
      </w:r>
      <w:r w:rsidR="00D70F55">
        <w:rPr>
          <w:rFonts w:eastAsia="Times New Roman"/>
        </w:rPr>
        <w:t>.</w:t>
      </w:r>
    </w:p>
    <w:p w:rsidR="005819DD" w:rsidRPr="0098181F" w:rsidRDefault="005819DD" w:rsidP="00B74ADD">
      <w:pPr>
        <w:rPr>
          <w:rFonts w:eastAsia="Times New Roman"/>
        </w:rPr>
      </w:pPr>
      <w:r w:rsidRPr="0098181F">
        <w:rPr>
          <w:rFonts w:eastAsia="Times New Roman"/>
        </w:rPr>
        <w:t>This paper</w:t>
      </w:r>
      <w:r w:rsidR="00AB1C36">
        <w:rPr>
          <w:rFonts w:eastAsia="Times New Roman"/>
        </w:rPr>
        <w:t xml:space="preserve"> is an adaptation of </w:t>
      </w:r>
      <w:r w:rsidR="004A2341">
        <w:rPr>
          <w:rFonts w:eastAsia="Times New Roman"/>
        </w:rPr>
        <w:t>“</w:t>
      </w:r>
      <w:r w:rsidR="00536550" w:rsidRPr="00536550">
        <w:rPr>
          <w:rFonts w:eastAsia="Times New Roman"/>
        </w:rPr>
        <w:t>How to Deliver Resilient, Secure, Efficient, and Easily Changed IT Systems in Line with CISQ Recommendations</w:t>
      </w:r>
      <w:r w:rsidR="004A2341">
        <w:rPr>
          <w:rFonts w:eastAsia="Times New Roman"/>
        </w:rPr>
        <w:t>”</w:t>
      </w:r>
      <w:r w:rsidR="00536550">
        <w:rPr>
          <w:rFonts w:eastAsia="Times New Roman"/>
        </w:rPr>
        <w:t xml:space="preserve"> produced by </w:t>
      </w:r>
      <w:r w:rsidR="004A2341">
        <w:rPr>
          <w:rFonts w:eastAsia="Times New Roman"/>
        </w:rPr>
        <w:t xml:space="preserve">Consortium for IT Software </w:t>
      </w:r>
      <w:r w:rsidR="00536550" w:rsidRPr="00536550">
        <w:rPr>
          <w:rFonts w:eastAsia="Times New Roman"/>
        </w:rPr>
        <w:t>Quality</w:t>
      </w:r>
      <w:r w:rsidR="00536550">
        <w:rPr>
          <w:rFonts w:eastAsia="Times New Roman"/>
        </w:rPr>
        <w:t xml:space="preserve"> (CISQ)</w:t>
      </w:r>
      <w:r w:rsidR="00AB1C36">
        <w:rPr>
          <w:rFonts w:eastAsia="Times New Roman"/>
        </w:rPr>
        <w:t xml:space="preserve"> which</w:t>
      </w:r>
      <w:r w:rsidRPr="0098181F">
        <w:rPr>
          <w:rFonts w:eastAsia="Times New Roman"/>
        </w:rPr>
        <w:t xml:space="preserve"> proposes a minimal set of language agnostic </w:t>
      </w:r>
      <w:r w:rsidR="00536550" w:rsidRPr="0098181F">
        <w:rPr>
          <w:rFonts w:eastAsia="Times New Roman"/>
        </w:rPr>
        <w:t>cod</w:t>
      </w:r>
      <w:r w:rsidR="00536550">
        <w:rPr>
          <w:rFonts w:eastAsia="Times New Roman"/>
        </w:rPr>
        <w:t>e development</w:t>
      </w:r>
      <w:r w:rsidR="00536550" w:rsidRPr="0098181F">
        <w:rPr>
          <w:rFonts w:eastAsia="Times New Roman"/>
        </w:rPr>
        <w:t xml:space="preserve"> </w:t>
      </w:r>
      <w:r w:rsidRPr="0098181F">
        <w:rPr>
          <w:rFonts w:eastAsia="Times New Roman"/>
        </w:rPr>
        <w:t>guidelines</w:t>
      </w:r>
      <w:r w:rsidR="00F06D1C">
        <w:rPr>
          <w:rFonts w:eastAsia="Times New Roman"/>
        </w:rPr>
        <w:t>.</w:t>
      </w:r>
      <w:r w:rsidR="001506CC">
        <w:rPr>
          <w:rFonts w:eastAsia="Times New Roman"/>
        </w:rPr>
        <w:t xml:space="preserve">  With a </w:t>
      </w:r>
      <w:r w:rsidR="0006384E">
        <w:rPr>
          <w:rFonts w:eastAsia="Times New Roman"/>
        </w:rPr>
        <w:t xml:space="preserve">framework </w:t>
      </w:r>
      <w:r w:rsidR="001506CC">
        <w:rPr>
          <w:rFonts w:eastAsia="Times New Roman"/>
        </w:rPr>
        <w:t xml:space="preserve">of </w:t>
      </w:r>
      <w:r w:rsidR="007C2D7A">
        <w:rPr>
          <w:rFonts w:eastAsia="Times New Roman"/>
        </w:rPr>
        <w:t>language agnostic guideline</w:t>
      </w:r>
      <w:r w:rsidR="0006384E">
        <w:rPr>
          <w:rFonts w:eastAsia="Times New Roman"/>
        </w:rPr>
        <w:t>s</w:t>
      </w:r>
      <w:r w:rsidR="001506CC">
        <w:rPr>
          <w:rFonts w:eastAsia="Times New Roman"/>
        </w:rPr>
        <w:t xml:space="preserve">, the Division shall endorse a set of detailed and actionable set of coding standards </w:t>
      </w:r>
      <w:r w:rsidR="00FC7E1D">
        <w:rPr>
          <w:rFonts w:eastAsia="Times New Roman"/>
        </w:rPr>
        <w:t xml:space="preserve">for </w:t>
      </w:r>
      <w:r w:rsidR="001506CC">
        <w:rPr>
          <w:rFonts w:eastAsia="Times New Roman"/>
        </w:rPr>
        <w:t xml:space="preserve">languages approved for </w:t>
      </w:r>
      <w:r w:rsidR="000D17FA">
        <w:rPr>
          <w:rFonts w:eastAsia="Times New Roman"/>
        </w:rPr>
        <w:t>use</w:t>
      </w:r>
      <w:r w:rsidR="001506CC">
        <w:rPr>
          <w:rFonts w:eastAsia="Times New Roman"/>
        </w:rPr>
        <w:t xml:space="preserve"> </w:t>
      </w:r>
      <w:r w:rsidR="00410033">
        <w:rPr>
          <w:rFonts w:eastAsia="Times New Roman"/>
        </w:rPr>
        <w:t>with</w:t>
      </w:r>
      <w:r w:rsidR="001506CC">
        <w:rPr>
          <w:rFonts w:eastAsia="Times New Roman"/>
        </w:rPr>
        <w:t>in the enterprise</w:t>
      </w:r>
      <w:r w:rsidR="0006384E">
        <w:rPr>
          <w:rFonts w:eastAsia="Times New Roman"/>
        </w:rPr>
        <w:t xml:space="preserve">.  These standards are understood to be </w:t>
      </w:r>
      <w:r w:rsidR="00410033">
        <w:rPr>
          <w:rFonts w:eastAsia="Times New Roman"/>
        </w:rPr>
        <w:t>dynamic</w:t>
      </w:r>
      <w:r w:rsidR="0006384E">
        <w:rPr>
          <w:rFonts w:eastAsia="Times New Roman"/>
        </w:rPr>
        <w:t xml:space="preserve"> documents subject to continuous improvement to capture changes to architecture and </w:t>
      </w:r>
      <w:r w:rsidR="00847753">
        <w:rPr>
          <w:rFonts w:eastAsia="Times New Roman"/>
        </w:rPr>
        <w:t xml:space="preserve">Bureau </w:t>
      </w:r>
      <w:r w:rsidR="0006384E">
        <w:rPr>
          <w:rFonts w:eastAsia="Times New Roman"/>
        </w:rPr>
        <w:t>constraints</w:t>
      </w:r>
      <w:proofErr w:type="gramStart"/>
      <w:r w:rsidR="001506CC">
        <w:rPr>
          <w:rFonts w:eastAsia="Times New Roman"/>
        </w:rPr>
        <w:t>.</w:t>
      </w:r>
      <w:r w:rsidR="00F06D1C">
        <w:rPr>
          <w:rFonts w:eastAsia="Times New Roman"/>
        </w:rPr>
        <w:t>.</w:t>
      </w:r>
      <w:proofErr w:type="gramEnd"/>
      <w:r w:rsidR="00F06D1C">
        <w:rPr>
          <w:rFonts w:eastAsia="Times New Roman"/>
        </w:rPr>
        <w:t xml:space="preserve">  </w:t>
      </w:r>
      <w:r w:rsidR="00AB1C36">
        <w:rPr>
          <w:rFonts w:eastAsia="Times New Roman"/>
        </w:rPr>
        <w:t>Input from development staff and software engineering staff, leveraging both private and public sector personnel were included</w:t>
      </w:r>
      <w:r w:rsidR="00F06D1C">
        <w:rPr>
          <w:rFonts w:eastAsia="Times New Roman"/>
        </w:rPr>
        <w:t>.</w:t>
      </w:r>
      <w:r w:rsidR="00AA3DE3" w:rsidDel="00AA3DE3">
        <w:rPr>
          <w:rFonts w:eastAsia="Times New Roman"/>
        </w:rPr>
        <w:t xml:space="preserve"> </w:t>
      </w:r>
    </w:p>
    <w:p w:rsidR="005819DD" w:rsidRPr="008D0935" w:rsidRDefault="005819DD" w:rsidP="008D0935">
      <w:pPr>
        <w:pStyle w:val="Heading1"/>
        <w:rPr>
          <w:rFonts w:eastAsia="Times New Roman"/>
          <w:sz w:val="36"/>
        </w:rPr>
      </w:pPr>
      <w:r w:rsidRPr="008D0935">
        <w:rPr>
          <w:rFonts w:eastAsia="Times New Roman"/>
          <w:sz w:val="36"/>
        </w:rPr>
        <w:t>Introduction</w:t>
      </w:r>
    </w:p>
    <w:p w:rsidR="000A67E3" w:rsidRDefault="00DE28B6" w:rsidP="00B74ADD">
      <w:r>
        <w:t xml:space="preserve">In pursuit of </w:t>
      </w:r>
      <w:r w:rsidR="00C57BD2">
        <w:t>d</w:t>
      </w:r>
      <w:r w:rsidR="00FC1C2D">
        <w:t>ivision code quality standards</w:t>
      </w:r>
      <w:r>
        <w:t xml:space="preserve">, </w:t>
      </w:r>
      <w:r w:rsidR="005B2F23">
        <w:t xml:space="preserve">several </w:t>
      </w:r>
      <w:r w:rsidR="00F539EF">
        <w:t xml:space="preserve">professional </w:t>
      </w:r>
      <w:r>
        <w:t xml:space="preserve">objectives </w:t>
      </w:r>
      <w:r w:rsidR="00C57BD2">
        <w:t xml:space="preserve">and interests </w:t>
      </w:r>
      <w:r>
        <w:t xml:space="preserve">from the CST </w:t>
      </w:r>
      <w:r w:rsidR="00B437BE">
        <w:t xml:space="preserve">Strategic Plan 2014-2016 </w:t>
      </w:r>
      <w:r w:rsidR="00C57BD2">
        <w:t xml:space="preserve">are </w:t>
      </w:r>
      <w:r w:rsidR="005B2F23">
        <w:t>support</w:t>
      </w:r>
      <w:r w:rsidR="00C57BD2">
        <w:t>ed</w:t>
      </w:r>
      <w:r w:rsidR="0007441C">
        <w:t xml:space="preserve"> and </w:t>
      </w:r>
      <w:r>
        <w:t xml:space="preserve">benefit from </w:t>
      </w:r>
      <w:r w:rsidR="00B437BE">
        <w:t xml:space="preserve">these </w:t>
      </w:r>
      <w:r w:rsidR="0092790C">
        <w:t>activities</w:t>
      </w:r>
      <w:r w:rsidR="00337096">
        <w:t>:</w:t>
      </w:r>
    </w:p>
    <w:p w:rsidR="000A67E3" w:rsidRDefault="00DB5F8A" w:rsidP="00B74ADD">
      <w:pPr>
        <w:pStyle w:val="ListParagraph"/>
        <w:numPr>
          <w:ilvl w:val="0"/>
          <w:numId w:val="22"/>
        </w:numPr>
      </w:pPr>
      <w:r>
        <w:t>(</w:t>
      </w:r>
      <w:r w:rsidR="000A67E3">
        <w:t>1.2</w:t>
      </w:r>
      <w:r>
        <w:t>)</w:t>
      </w:r>
      <w:r w:rsidR="00F06D1C">
        <w:t xml:space="preserve"> </w:t>
      </w:r>
      <w:r w:rsidR="000A67E3">
        <w:t>Continue building CA stakeholder participation into IT development projects and encourage consultations and visits with CST Staff</w:t>
      </w:r>
    </w:p>
    <w:p w:rsidR="00337096" w:rsidRDefault="00DB5F8A" w:rsidP="00B74ADD">
      <w:pPr>
        <w:pStyle w:val="ListParagraph"/>
        <w:numPr>
          <w:ilvl w:val="0"/>
          <w:numId w:val="22"/>
        </w:numPr>
      </w:pPr>
      <w:r>
        <w:t>(</w:t>
      </w:r>
      <w:r w:rsidR="00337096">
        <w:t>2.5</w:t>
      </w:r>
      <w:r>
        <w:t>)</w:t>
      </w:r>
      <w:r w:rsidR="00F06D1C">
        <w:t xml:space="preserve"> </w:t>
      </w:r>
      <w:r w:rsidR="00337096">
        <w:t>Review and develop means to accelerate technology adoption processes</w:t>
      </w:r>
    </w:p>
    <w:p w:rsidR="000A67E3" w:rsidRDefault="00DB5F8A" w:rsidP="00B74ADD">
      <w:pPr>
        <w:pStyle w:val="ListParagraph"/>
        <w:numPr>
          <w:ilvl w:val="0"/>
          <w:numId w:val="22"/>
        </w:numPr>
      </w:pPr>
      <w:r>
        <w:t>(</w:t>
      </w:r>
      <w:r w:rsidR="000A67E3">
        <w:t>3.1</w:t>
      </w:r>
      <w:r>
        <w:t>)</w:t>
      </w:r>
      <w:r w:rsidR="000A67E3">
        <w:t xml:space="preserve"> Lead the implementation of or serve as an early adopter for Federal CIO initiatives.</w:t>
      </w:r>
    </w:p>
    <w:p w:rsidR="000A67E3" w:rsidRDefault="00DB5F8A" w:rsidP="00B74ADD">
      <w:pPr>
        <w:pStyle w:val="ListParagraph"/>
        <w:numPr>
          <w:ilvl w:val="0"/>
          <w:numId w:val="22"/>
        </w:numPr>
      </w:pPr>
      <w:r>
        <w:t>(</w:t>
      </w:r>
      <w:r w:rsidR="000A67E3">
        <w:t>4.4</w:t>
      </w:r>
      <w:r>
        <w:t>)</w:t>
      </w:r>
      <w:r w:rsidR="000A67E3">
        <w:t xml:space="preserve"> Build continuous collaboration mechanisms with IRM &amp; DS management.</w:t>
      </w:r>
    </w:p>
    <w:p w:rsidR="00337096" w:rsidRDefault="00DB5F8A" w:rsidP="00B74ADD">
      <w:pPr>
        <w:pStyle w:val="ListParagraph"/>
        <w:numPr>
          <w:ilvl w:val="0"/>
          <w:numId w:val="22"/>
        </w:numPr>
      </w:pPr>
      <w:r>
        <w:t>(</w:t>
      </w:r>
      <w:r w:rsidR="00337096">
        <w:t>6.2</w:t>
      </w:r>
      <w:r>
        <w:t>)</w:t>
      </w:r>
      <w:r w:rsidR="00F06D1C">
        <w:t xml:space="preserve"> </w:t>
      </w:r>
      <w:r w:rsidR="00337096">
        <w:t>Create rotational assignments for CST staff</w:t>
      </w:r>
    </w:p>
    <w:p w:rsidR="00337096" w:rsidRDefault="00DB5F8A" w:rsidP="00B74ADD">
      <w:pPr>
        <w:pStyle w:val="ListParagraph"/>
        <w:numPr>
          <w:ilvl w:val="0"/>
          <w:numId w:val="22"/>
        </w:numPr>
      </w:pPr>
      <w:r>
        <w:t>(</w:t>
      </w:r>
      <w:r w:rsidR="00337096">
        <w:t>6.3</w:t>
      </w:r>
      <w:r>
        <w:t>)</w:t>
      </w:r>
      <w:r w:rsidR="00F06D1C">
        <w:t xml:space="preserve"> </w:t>
      </w:r>
      <w:r w:rsidR="00337096">
        <w:t>Create a performance matrix and standards for CST staff</w:t>
      </w:r>
    </w:p>
    <w:p w:rsidR="00337096" w:rsidRDefault="00DB5F8A" w:rsidP="00B74ADD">
      <w:pPr>
        <w:pStyle w:val="ListParagraph"/>
        <w:numPr>
          <w:ilvl w:val="0"/>
          <w:numId w:val="22"/>
        </w:numPr>
      </w:pPr>
      <w:r>
        <w:t>(</w:t>
      </w:r>
      <w:r w:rsidR="00337096">
        <w:t>6.6</w:t>
      </w:r>
      <w:r>
        <w:t>)</w:t>
      </w:r>
      <w:r w:rsidR="00F06D1C">
        <w:t xml:space="preserve"> </w:t>
      </w:r>
      <w:r w:rsidR="00337096">
        <w:t>Hire more technical talent in key roles throughout CST</w:t>
      </w:r>
    </w:p>
    <w:p w:rsidR="008A3DCB" w:rsidRDefault="00C57BD2" w:rsidP="00B74ADD">
      <w:r>
        <w:t>By elevating system quality to a more consistent and professional standard</w:t>
      </w:r>
      <w:r w:rsidR="001A6EF6">
        <w:t xml:space="preserve"> worthy of publication</w:t>
      </w:r>
      <w:r>
        <w:t xml:space="preserve">, solutions shared within CST and with other collaborative organizations </w:t>
      </w:r>
      <w:r w:rsidR="00E07C34">
        <w:t xml:space="preserve">will be presented in a manner </w:t>
      </w:r>
      <w:r>
        <w:t xml:space="preserve">easier to understand, </w:t>
      </w:r>
      <w:r w:rsidR="004E53C4">
        <w:t xml:space="preserve">to </w:t>
      </w:r>
      <w:r>
        <w:t xml:space="preserve">review </w:t>
      </w:r>
      <w:r w:rsidR="004E53C4">
        <w:t>for compatibility</w:t>
      </w:r>
      <w:r w:rsidR="00880AB0">
        <w:t xml:space="preserve">, </w:t>
      </w:r>
      <w:r w:rsidR="00461EE3">
        <w:t>validation</w:t>
      </w:r>
      <w:r w:rsidR="004E53C4">
        <w:t xml:space="preserve"> </w:t>
      </w:r>
      <w:r>
        <w:t xml:space="preserve">and </w:t>
      </w:r>
      <w:r w:rsidR="00A42D9A">
        <w:t xml:space="preserve">for use with </w:t>
      </w:r>
      <w:r>
        <w:t xml:space="preserve">automated </w:t>
      </w:r>
      <w:r w:rsidR="00A42D9A">
        <w:t xml:space="preserve">integration </w:t>
      </w:r>
      <w:r>
        <w:lastRenderedPageBreak/>
        <w:t xml:space="preserve">tools.  As new technology </w:t>
      </w:r>
      <w:r w:rsidR="00953BB2">
        <w:t xml:space="preserve">is </w:t>
      </w:r>
      <w:r>
        <w:t xml:space="preserve">introduced to the Bureau </w:t>
      </w:r>
      <w:r w:rsidR="004F397E">
        <w:t xml:space="preserve">or </w:t>
      </w:r>
      <w:r w:rsidR="001B0D90">
        <w:t xml:space="preserve">offered to </w:t>
      </w:r>
      <w:r w:rsidR="004F397E">
        <w:t xml:space="preserve">other federal adopters </w:t>
      </w:r>
      <w:r>
        <w:t xml:space="preserve">for integration, </w:t>
      </w:r>
      <w:r w:rsidR="00505EF0">
        <w:t xml:space="preserve">winning </w:t>
      </w:r>
      <w:r w:rsidR="006C7DC2">
        <w:t xml:space="preserve">over </w:t>
      </w:r>
      <w:r w:rsidR="00505EF0">
        <w:t xml:space="preserve">stakeholders </w:t>
      </w:r>
      <w:r w:rsidR="006C7DC2">
        <w:t xml:space="preserve">by </w:t>
      </w:r>
      <w:r w:rsidR="00505EF0">
        <w:t xml:space="preserve">clearly </w:t>
      </w:r>
      <w:r w:rsidR="006C7DC2">
        <w:t xml:space="preserve">articulating </w:t>
      </w:r>
      <w:r w:rsidR="00505EF0">
        <w:t xml:space="preserve">how </w:t>
      </w:r>
      <w:r w:rsidR="00CC5A57">
        <w:t xml:space="preserve">a </w:t>
      </w:r>
      <w:r w:rsidR="001B0D90">
        <w:t>system</w:t>
      </w:r>
      <w:r w:rsidR="006C7DC2">
        <w:t xml:space="preserve"> work</w:t>
      </w:r>
      <w:r w:rsidR="001B0D90">
        <w:t>s</w:t>
      </w:r>
      <w:r w:rsidR="006C7DC2">
        <w:t xml:space="preserve"> is </w:t>
      </w:r>
      <w:r w:rsidR="00505EF0">
        <w:t xml:space="preserve">critical </w:t>
      </w:r>
      <w:r w:rsidR="006C7DC2">
        <w:t xml:space="preserve">to </w:t>
      </w:r>
      <w:r w:rsidR="00953BB2">
        <w:t xml:space="preserve">its </w:t>
      </w:r>
      <w:r w:rsidR="006C7DC2">
        <w:t>success</w:t>
      </w:r>
      <w:r w:rsidR="00505EF0">
        <w:t>.</w:t>
      </w:r>
      <w:r w:rsidR="006C7DC2">
        <w:t xml:space="preserve">  System </w:t>
      </w:r>
      <w:r w:rsidR="00337096">
        <w:t xml:space="preserve">behavior </w:t>
      </w:r>
      <w:r w:rsidR="006C7DC2">
        <w:t xml:space="preserve">becomes </w:t>
      </w:r>
      <w:r w:rsidR="00337096">
        <w:t>easier to anticipate when internal structure and interfaces are standardized</w:t>
      </w:r>
      <w:r w:rsidR="008A3DCB">
        <w:t>.</w:t>
      </w:r>
      <w:r w:rsidR="005F327E">
        <w:t xml:space="preserve">  Murky </w:t>
      </w:r>
      <w:r w:rsidR="00463D61">
        <w:t xml:space="preserve">and obscure </w:t>
      </w:r>
      <w:r w:rsidR="005F327E">
        <w:t xml:space="preserve">system </w:t>
      </w:r>
      <w:r w:rsidR="00517C98">
        <w:t xml:space="preserve">level </w:t>
      </w:r>
      <w:r w:rsidR="005F327E">
        <w:t xml:space="preserve">requirements </w:t>
      </w:r>
      <w:r w:rsidR="00531648">
        <w:t xml:space="preserve">which </w:t>
      </w:r>
      <w:r w:rsidR="005F327E">
        <w:t xml:space="preserve">business stakeholders are unaware of during </w:t>
      </w:r>
      <w:r w:rsidR="00814190">
        <w:t xml:space="preserve">early </w:t>
      </w:r>
      <w:r w:rsidR="005F327E">
        <w:t>elaboration</w:t>
      </w:r>
      <w:r w:rsidR="00531648">
        <w:t>s</w:t>
      </w:r>
      <w:r w:rsidR="005F327E">
        <w:t xml:space="preserve"> </w:t>
      </w:r>
      <w:r w:rsidR="009053A9">
        <w:t>will be explicitly defined</w:t>
      </w:r>
      <w:r w:rsidR="00814190">
        <w:t xml:space="preserve"> so common issues describ</w:t>
      </w:r>
      <w:r w:rsidR="00531648">
        <w:t xml:space="preserve">ed in this document are avoided, </w:t>
      </w:r>
      <w:r w:rsidR="00814190">
        <w:t xml:space="preserve">which may distract </w:t>
      </w:r>
      <w:r w:rsidR="002C5034">
        <w:t xml:space="preserve">them during </w:t>
      </w:r>
      <w:r w:rsidR="00531648">
        <w:t xml:space="preserve">system </w:t>
      </w:r>
      <w:r w:rsidR="00814190">
        <w:t>review</w:t>
      </w:r>
      <w:r w:rsidR="009053A9">
        <w:t>.</w:t>
      </w:r>
    </w:p>
    <w:p w:rsidR="000A67E3" w:rsidRPr="00B74ADD" w:rsidRDefault="00083B3B" w:rsidP="00B74ADD">
      <w:pPr>
        <w:rPr>
          <w:rFonts w:asciiTheme="majorHAnsi" w:eastAsia="Times New Roman" w:hAnsiTheme="majorHAnsi" w:cs="Segoe UI"/>
          <w:color w:val="111111"/>
          <w:sz w:val="24"/>
          <w:szCs w:val="24"/>
        </w:rPr>
      </w:pPr>
      <w:r>
        <w:t>S</w:t>
      </w:r>
      <w:r w:rsidR="00337096">
        <w:t>tandardization provide</w:t>
      </w:r>
      <w:r>
        <w:t>s</w:t>
      </w:r>
      <w:r w:rsidR="00337096">
        <w:t xml:space="preserve"> training and guidance </w:t>
      </w:r>
      <w:r>
        <w:t xml:space="preserve">material for </w:t>
      </w:r>
      <w:r w:rsidR="00337096">
        <w:t>CST staff</w:t>
      </w:r>
      <w:r>
        <w:t xml:space="preserve"> making it easier to manage</w:t>
      </w:r>
      <w:r w:rsidR="00F06D1C">
        <w:t xml:space="preserve">.  </w:t>
      </w:r>
      <w:commentRangeStart w:id="3"/>
      <w:r w:rsidR="001F125B">
        <w:t xml:space="preserve">Although this </w:t>
      </w:r>
      <w:r w:rsidR="00337096">
        <w:t xml:space="preserve">guidance does not </w:t>
      </w:r>
      <w:r w:rsidR="001F125B">
        <w:t xml:space="preserve">necessarily </w:t>
      </w:r>
      <w:r w:rsidR="00337096">
        <w:t>facilitate CST personnel</w:t>
      </w:r>
      <w:r w:rsidR="001F125B">
        <w:t xml:space="preserve"> </w:t>
      </w:r>
      <w:r w:rsidR="00337096">
        <w:t>develop</w:t>
      </w:r>
      <w:r w:rsidR="00817FF1">
        <w:t>ing</w:t>
      </w:r>
      <w:r w:rsidR="00162B68">
        <w:t xml:space="preserve"> </w:t>
      </w:r>
      <w:r w:rsidR="00337096">
        <w:t>code themselves</w:t>
      </w:r>
      <w:r w:rsidR="00817FF1">
        <w:t xml:space="preserve">, </w:t>
      </w:r>
      <w:proofErr w:type="gramStart"/>
      <w:r w:rsidR="00817FF1">
        <w:t>It</w:t>
      </w:r>
      <w:proofErr w:type="gramEnd"/>
      <w:r w:rsidR="00817FF1">
        <w:t xml:space="preserve"> does</w:t>
      </w:r>
      <w:r w:rsidR="00337096">
        <w:t xml:space="preserve"> give them insight to</w:t>
      </w:r>
      <w:r w:rsidR="00F06D1C">
        <w:t xml:space="preserve"> </w:t>
      </w:r>
      <w:r w:rsidR="00337096">
        <w:t>recognizing signs of best practices being exercised or the absence thereof.</w:t>
      </w:r>
      <w:commentRangeEnd w:id="3"/>
      <w:r w:rsidR="00817FF1">
        <w:rPr>
          <w:rStyle w:val="CommentReference"/>
        </w:rPr>
        <w:commentReference w:id="3"/>
      </w:r>
    </w:p>
    <w:p w:rsidR="00C163A0" w:rsidRDefault="005819DD" w:rsidP="00B74ADD">
      <w:pPr>
        <w:rPr>
          <w:rFonts w:eastAsia="Times New Roman"/>
        </w:rPr>
      </w:pPr>
      <w:r w:rsidRPr="0098181F">
        <w:rPr>
          <w:rFonts w:eastAsia="Times New Roman"/>
        </w:rPr>
        <w:t xml:space="preserve">Modern developers are under pressure of a fast-paced environment where </w:t>
      </w:r>
      <w:r w:rsidR="008A3DCB">
        <w:rPr>
          <w:rFonts w:eastAsia="Times New Roman"/>
        </w:rPr>
        <w:t xml:space="preserve">software quality standards </w:t>
      </w:r>
      <w:r w:rsidRPr="0098181F">
        <w:rPr>
          <w:rFonts w:eastAsia="Times New Roman"/>
        </w:rPr>
        <w:t xml:space="preserve">are </w:t>
      </w:r>
      <w:r w:rsidR="00C163A0">
        <w:rPr>
          <w:rFonts w:eastAsia="Times New Roman"/>
        </w:rPr>
        <w:t xml:space="preserve">often </w:t>
      </w:r>
      <w:r w:rsidR="008A3DCB">
        <w:rPr>
          <w:rFonts w:eastAsia="Times New Roman"/>
        </w:rPr>
        <w:t xml:space="preserve">set </w:t>
      </w:r>
      <w:r w:rsidRPr="0098181F">
        <w:rPr>
          <w:rFonts w:eastAsia="Times New Roman"/>
        </w:rPr>
        <w:t>aside for another day</w:t>
      </w:r>
      <w:r w:rsidR="00C163A0">
        <w:rPr>
          <w:rFonts w:eastAsia="Times New Roman"/>
        </w:rPr>
        <w:t xml:space="preserve"> due to schedule, personnel, or budget constraints</w:t>
      </w:r>
      <w:r w:rsidR="00F06D1C">
        <w:rPr>
          <w:rFonts w:eastAsia="Times New Roman"/>
        </w:rPr>
        <w:t xml:space="preserve">.  </w:t>
      </w:r>
      <w:r w:rsidRPr="0098181F">
        <w:rPr>
          <w:rFonts w:eastAsia="Times New Roman"/>
        </w:rPr>
        <w:t xml:space="preserve">Most developers try to produce </w:t>
      </w:r>
      <w:r w:rsidR="00EE0C4B">
        <w:rPr>
          <w:rFonts w:eastAsia="Times New Roman"/>
        </w:rPr>
        <w:t xml:space="preserve">good </w:t>
      </w:r>
      <w:r w:rsidRPr="0098181F">
        <w:rPr>
          <w:rFonts w:eastAsia="Times New Roman"/>
        </w:rPr>
        <w:t xml:space="preserve">code, but if they are not </w:t>
      </w:r>
      <w:r w:rsidR="008A3DCB">
        <w:rPr>
          <w:rFonts w:eastAsia="Times New Roman"/>
        </w:rPr>
        <w:t xml:space="preserve">given </w:t>
      </w:r>
      <w:r w:rsidR="00EE0C4B">
        <w:rPr>
          <w:rFonts w:eastAsia="Times New Roman"/>
        </w:rPr>
        <w:t xml:space="preserve">guidance </w:t>
      </w:r>
      <w:r w:rsidR="008A3DCB">
        <w:rPr>
          <w:rFonts w:eastAsia="Times New Roman"/>
        </w:rPr>
        <w:t xml:space="preserve">to follow </w:t>
      </w:r>
      <w:r w:rsidRPr="0098181F">
        <w:rPr>
          <w:rFonts w:eastAsia="Times New Roman"/>
        </w:rPr>
        <w:t xml:space="preserve">coding standards, they </w:t>
      </w:r>
      <w:r w:rsidR="00EE0C4B">
        <w:rPr>
          <w:rFonts w:eastAsia="Times New Roman"/>
        </w:rPr>
        <w:t xml:space="preserve">will </w:t>
      </w:r>
      <w:r w:rsidRPr="0098181F">
        <w:rPr>
          <w:rFonts w:eastAsia="Times New Roman"/>
        </w:rPr>
        <w:t>generally fail</w:t>
      </w:r>
      <w:r w:rsidR="00EE0C4B">
        <w:rPr>
          <w:rFonts w:eastAsia="Times New Roman"/>
        </w:rPr>
        <w:t xml:space="preserve"> by increasing </w:t>
      </w:r>
      <w:r w:rsidR="00982286">
        <w:rPr>
          <w:rFonts w:eastAsia="Times New Roman"/>
        </w:rPr>
        <w:t xml:space="preserve">the </w:t>
      </w:r>
      <w:r w:rsidR="001D5ED7">
        <w:rPr>
          <w:rFonts w:eastAsia="Times New Roman"/>
        </w:rPr>
        <w:t xml:space="preserve">probability of </w:t>
      </w:r>
      <w:r w:rsidR="00982286">
        <w:rPr>
          <w:rFonts w:eastAsia="Times New Roman"/>
        </w:rPr>
        <w:t xml:space="preserve">defects </w:t>
      </w:r>
      <w:r w:rsidR="001D5ED7">
        <w:rPr>
          <w:rFonts w:eastAsia="Times New Roman"/>
        </w:rPr>
        <w:t xml:space="preserve">with the next developer </w:t>
      </w:r>
      <w:r w:rsidR="00EE0C4B">
        <w:rPr>
          <w:rFonts w:eastAsia="Times New Roman"/>
        </w:rPr>
        <w:t xml:space="preserve">and </w:t>
      </w:r>
      <w:r w:rsidR="001D5ED7">
        <w:rPr>
          <w:rFonts w:eastAsia="Times New Roman"/>
        </w:rPr>
        <w:t xml:space="preserve">simply charge more </w:t>
      </w:r>
      <w:r w:rsidR="00CB6F7A">
        <w:rPr>
          <w:rFonts w:eastAsia="Times New Roman"/>
        </w:rPr>
        <w:t xml:space="preserve">technical debt </w:t>
      </w:r>
      <w:r w:rsidR="001D5ED7">
        <w:rPr>
          <w:rFonts w:eastAsia="Times New Roman"/>
        </w:rPr>
        <w:t xml:space="preserve">to the </w:t>
      </w:r>
      <w:r w:rsidR="00CB6F7A">
        <w:rPr>
          <w:rFonts w:eastAsia="Times New Roman"/>
        </w:rPr>
        <w:t>system</w:t>
      </w:r>
      <w:r w:rsidR="00F06D1C">
        <w:rPr>
          <w:rFonts w:eastAsia="Times New Roman"/>
        </w:rPr>
        <w:t>.</w:t>
      </w:r>
    </w:p>
    <w:p w:rsidR="005819DD" w:rsidRPr="0098181F" w:rsidRDefault="00430EA0" w:rsidP="00B74ADD">
      <w:pPr>
        <w:rPr>
          <w:rFonts w:eastAsia="Times New Roman"/>
        </w:rPr>
      </w:pPr>
      <w:r w:rsidRPr="00430EA0">
        <w:rPr>
          <w:rFonts w:eastAsia="Times New Roman"/>
        </w:rPr>
        <w:t>Based on twenty years of research in software engineering &amp; business IT</w:t>
      </w:r>
      <w:r w:rsidR="00817FF1" w:rsidRPr="00430EA0">
        <w:rPr>
          <w:rFonts w:eastAsia="Times New Roman"/>
        </w:rPr>
        <w:t>, CISQ</w:t>
      </w:r>
      <w:r w:rsidRPr="00430EA0">
        <w:rPr>
          <w:rFonts w:eastAsia="Times New Roman"/>
        </w:rPr>
        <w:t xml:space="preserve"> non‐functional requirements </w:t>
      </w:r>
      <w:r w:rsidR="00CA77DB">
        <w:rPr>
          <w:rFonts w:eastAsia="Times New Roman"/>
        </w:rPr>
        <w:t>lay</w:t>
      </w:r>
      <w:r w:rsidR="0005543C">
        <w:rPr>
          <w:rFonts w:eastAsia="Times New Roman"/>
        </w:rPr>
        <w:t xml:space="preserve"> </w:t>
      </w:r>
      <w:r w:rsidRPr="00430EA0">
        <w:rPr>
          <w:rFonts w:eastAsia="Times New Roman"/>
        </w:rPr>
        <w:t>at the core of the CISQ standards &amp; recommendations</w:t>
      </w:r>
      <w:r w:rsidR="00F06D1C">
        <w:rPr>
          <w:rFonts w:eastAsia="Times New Roman"/>
        </w:rPr>
        <w:t xml:space="preserve">.  </w:t>
      </w:r>
      <w:r w:rsidRPr="00430EA0">
        <w:rPr>
          <w:rFonts w:eastAsia="Times New Roman"/>
        </w:rPr>
        <w:t>Th</w:t>
      </w:r>
      <w:r>
        <w:rPr>
          <w:rFonts w:eastAsia="Times New Roman"/>
        </w:rPr>
        <w:t>is</w:t>
      </w:r>
      <w:r w:rsidRPr="00430EA0">
        <w:rPr>
          <w:rFonts w:eastAsia="Times New Roman"/>
        </w:rPr>
        <w:t xml:space="preserve"> paper </w:t>
      </w:r>
      <w:commentRangeStart w:id="4"/>
      <w:r w:rsidR="004901EB">
        <w:rPr>
          <w:rFonts w:eastAsia="Times New Roman"/>
        </w:rPr>
        <w:t xml:space="preserve">raises the importance for </w:t>
      </w:r>
      <w:r w:rsidR="00BA0DCD">
        <w:rPr>
          <w:rStyle w:val="CommentReference"/>
        </w:rPr>
        <w:commentReference w:id="5"/>
      </w:r>
      <w:commentRangeEnd w:id="4"/>
      <w:r w:rsidR="0005543C">
        <w:rPr>
          <w:rStyle w:val="CommentReference"/>
        </w:rPr>
        <w:commentReference w:id="4"/>
      </w:r>
      <w:r w:rsidRPr="00430EA0">
        <w:rPr>
          <w:rFonts w:eastAsia="Times New Roman"/>
        </w:rPr>
        <w:t xml:space="preserve">good coding practices at the code unit level and </w:t>
      </w:r>
      <w:r w:rsidR="004901EB">
        <w:rPr>
          <w:rFonts w:eastAsia="Times New Roman"/>
        </w:rPr>
        <w:t xml:space="preserve">assuring </w:t>
      </w:r>
      <w:r w:rsidRPr="00430EA0">
        <w:rPr>
          <w:rFonts w:eastAsia="Times New Roman"/>
        </w:rPr>
        <w:t>value for the business</w:t>
      </w:r>
      <w:r w:rsidR="004901EB">
        <w:rPr>
          <w:rFonts w:eastAsia="Times New Roman"/>
        </w:rPr>
        <w:t xml:space="preserve"> at the system level</w:t>
      </w:r>
      <w:r w:rsidR="00A963D4">
        <w:rPr>
          <w:rFonts w:eastAsia="Times New Roman"/>
        </w:rPr>
        <w:t xml:space="preserve"> if </w:t>
      </w:r>
      <w:r w:rsidR="00162B68">
        <w:rPr>
          <w:rFonts w:eastAsia="Times New Roman"/>
        </w:rPr>
        <w:t>balances of these factors are</w:t>
      </w:r>
      <w:r w:rsidR="00A963D4">
        <w:rPr>
          <w:rFonts w:eastAsia="Times New Roman"/>
        </w:rPr>
        <w:t xml:space="preserve"> not thoughtfully addressed</w:t>
      </w:r>
      <w:r w:rsidR="00F06D1C">
        <w:rPr>
          <w:rFonts w:eastAsia="Times New Roman"/>
        </w:rPr>
        <w:t>.</w:t>
      </w:r>
      <w:r w:rsidR="0009123A">
        <w:rPr>
          <w:rFonts w:eastAsia="Times New Roman"/>
        </w:rPr>
        <w:t xml:space="preserve">  Based on CISQ projections, the relative cost of nonconformance is estimated to aid in prioritization. </w:t>
      </w:r>
      <w:r w:rsidR="00F06D1C">
        <w:rPr>
          <w:rFonts w:eastAsia="Times New Roman"/>
        </w:rPr>
        <w:t xml:space="preserve"> </w:t>
      </w:r>
    </w:p>
    <w:p w:rsidR="006A7453" w:rsidRPr="00A36418" w:rsidRDefault="008911D8" w:rsidP="00A36418">
      <w:pPr>
        <w:pStyle w:val="Heading1"/>
        <w:rPr>
          <w:rFonts w:eastAsia="Times New Roman"/>
          <w:sz w:val="36"/>
        </w:rPr>
      </w:pPr>
      <w:r w:rsidRPr="00A36418">
        <w:rPr>
          <w:rFonts w:eastAsia="Times New Roman"/>
          <w:sz w:val="36"/>
        </w:rPr>
        <w:t>Key Coding Standard Factors</w:t>
      </w:r>
      <w:r w:rsidRPr="00A36418" w:rsidDel="008911D8">
        <w:rPr>
          <w:rFonts w:eastAsia="Times New Roman"/>
          <w:sz w:val="36"/>
        </w:rPr>
        <w:t xml:space="preserve"> </w:t>
      </w:r>
    </w:p>
    <w:p w:rsidR="009A5C4A" w:rsidRDefault="009A5C4A" w:rsidP="009A5C4A">
      <w:pPr>
        <w:rPr>
          <w:rFonts w:eastAsia="Times New Roman"/>
        </w:rPr>
      </w:pPr>
      <w:r>
        <w:rPr>
          <w:rFonts w:eastAsia="Times New Roman"/>
        </w:rPr>
        <w:t xml:space="preserve">The </w:t>
      </w:r>
      <w:r w:rsidRPr="00FC72E3">
        <w:rPr>
          <w:rFonts w:eastAsia="Times New Roman"/>
        </w:rPr>
        <w:t>Consortium for IT Software Quality</w:t>
      </w:r>
      <w:r>
        <w:rPr>
          <w:rFonts w:eastAsia="Times New Roman"/>
        </w:rPr>
        <w:t xml:space="preserve"> is </w:t>
      </w:r>
      <w:r w:rsidRPr="00FC72E3">
        <w:rPr>
          <w:rFonts w:eastAsia="Times New Roman"/>
        </w:rPr>
        <w:t>co‐sponsored by the Object Management Group and the Software Engineering Institute at Carnegie Mellon University</w:t>
      </w:r>
      <w:r>
        <w:rPr>
          <w:rFonts w:eastAsia="Times New Roman"/>
        </w:rPr>
        <w:t xml:space="preserve"> with contributing members from 24 </w:t>
      </w:r>
      <w:r w:rsidRPr="00FC72E3">
        <w:rPr>
          <w:rFonts w:eastAsia="Times New Roman"/>
        </w:rPr>
        <w:t xml:space="preserve">companies, many </w:t>
      </w:r>
      <w:r>
        <w:rPr>
          <w:rFonts w:eastAsia="Times New Roman"/>
        </w:rPr>
        <w:t xml:space="preserve">of whom are </w:t>
      </w:r>
      <w:r w:rsidRPr="00FC72E3">
        <w:rPr>
          <w:rFonts w:eastAsia="Times New Roman"/>
        </w:rPr>
        <w:t>Fortune Global 200 Companies</w:t>
      </w:r>
      <w:r w:rsidR="00FB1ECD">
        <w:rPr>
          <w:rFonts w:eastAsia="Times New Roman"/>
        </w:rPr>
        <w:t>.</w:t>
      </w:r>
      <w:r>
        <w:rPr>
          <w:rFonts w:eastAsia="Times New Roman"/>
        </w:rPr>
        <w:t xml:space="preserve">  The consortium publishes </w:t>
      </w:r>
      <w:r w:rsidRPr="00FC72E3">
        <w:rPr>
          <w:rFonts w:eastAsia="Times New Roman"/>
        </w:rPr>
        <w:t xml:space="preserve">automated quality measures </w:t>
      </w:r>
      <w:r>
        <w:rPr>
          <w:rFonts w:eastAsia="Times New Roman"/>
        </w:rPr>
        <w:t>for</w:t>
      </w:r>
      <w:r w:rsidRPr="00FC72E3">
        <w:rPr>
          <w:rFonts w:eastAsia="Times New Roman"/>
        </w:rPr>
        <w:t xml:space="preserve"> technical characteristics as well as underlying rules </w:t>
      </w:r>
      <w:r>
        <w:rPr>
          <w:rFonts w:eastAsia="Times New Roman"/>
        </w:rPr>
        <w:t xml:space="preserve">for </w:t>
      </w:r>
      <w:r w:rsidRPr="00FC72E3">
        <w:rPr>
          <w:rFonts w:eastAsia="Times New Roman"/>
        </w:rPr>
        <w:t>good architectural and coding practice</w:t>
      </w:r>
      <w:r>
        <w:rPr>
          <w:rFonts w:eastAsia="Times New Roman"/>
        </w:rPr>
        <w:t>.  CISQ classifies S</w:t>
      </w:r>
      <w:r w:rsidRPr="00FC72E3">
        <w:rPr>
          <w:rFonts w:eastAsia="Times New Roman"/>
        </w:rPr>
        <w:t xml:space="preserve">oftware engineering best practices into two main categories: </w:t>
      </w:r>
      <w:r w:rsidRPr="00B74ADD">
        <w:rPr>
          <w:rFonts w:eastAsia="Times New Roman"/>
          <w:b/>
        </w:rPr>
        <w:t>rules of good coding practice within a program at the Unit Level</w:t>
      </w:r>
      <w:r w:rsidRPr="00FC72E3">
        <w:rPr>
          <w:rFonts w:eastAsia="Times New Roman"/>
        </w:rPr>
        <w:t xml:space="preserve"> without the full Technology or System Level context in which the program operates, and </w:t>
      </w:r>
      <w:r w:rsidRPr="00B74ADD">
        <w:rPr>
          <w:rFonts w:eastAsia="Times New Roman"/>
          <w:b/>
        </w:rPr>
        <w:t>rules of good architectural and design practice at the Technology or System level</w:t>
      </w:r>
      <w:r w:rsidRPr="00FC72E3">
        <w:rPr>
          <w:rFonts w:eastAsia="Times New Roman"/>
        </w:rPr>
        <w:t xml:space="preserve"> that take into consideration the broader architectural context within which a unit of code is integrated</w:t>
      </w:r>
      <w:r>
        <w:rPr>
          <w:rFonts w:eastAsia="Times New Roman"/>
        </w:rPr>
        <w:t xml:space="preserve">.   </w:t>
      </w:r>
      <w:r w:rsidRPr="00FC72E3">
        <w:rPr>
          <w:rFonts w:eastAsia="Times New Roman"/>
        </w:rPr>
        <w:t>Figure 1 displays examples of these rules at the Unit and Technology/System Level</w:t>
      </w:r>
      <w:r>
        <w:rPr>
          <w:rFonts w:eastAsia="Times New Roman"/>
        </w:rPr>
        <w:t xml:space="preserve"> under four CISQ quality characteristic sub classifications defined by ISO/IEC 25010, a series of Software product Quality Requirements and Evaluation standards.</w:t>
      </w:r>
    </w:p>
    <w:tbl>
      <w:tblPr>
        <w:tblW w:w="9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34"/>
        <w:gridCol w:w="3582"/>
        <w:gridCol w:w="4532"/>
      </w:tblGrid>
      <w:tr w:rsidR="009A5C4A" w:rsidTr="00C57BD2">
        <w:trPr>
          <w:trHeight w:hRule="exact" w:val="425"/>
          <w:jc w:val="center"/>
        </w:trPr>
        <w:tc>
          <w:tcPr>
            <w:tcW w:w="1534" w:type="dxa"/>
            <w:shd w:val="clear" w:color="auto" w:fill="B8CCE4"/>
          </w:tcPr>
          <w:p w:rsidR="009A5C4A" w:rsidRDefault="009A5C4A" w:rsidP="00C57BD2">
            <w:pPr>
              <w:spacing w:before="6" w:after="0" w:line="240" w:lineRule="auto"/>
              <w:ind w:left="65" w:right="-20"/>
              <w:rPr>
                <w:rFonts w:ascii="Cambria" w:eastAsia="Cambria" w:hAnsi="Cambria" w:cs="Cambria"/>
                <w:sz w:val="16"/>
                <w:szCs w:val="16"/>
              </w:rPr>
            </w:pPr>
            <w:r>
              <w:rPr>
                <w:rFonts w:ascii="Cambria" w:eastAsia="Cambria" w:hAnsi="Cambria" w:cs="Cambria"/>
                <w:b/>
                <w:bCs/>
                <w:sz w:val="16"/>
                <w:szCs w:val="16"/>
              </w:rPr>
              <w:t>Ch</w:t>
            </w:r>
            <w:r>
              <w:rPr>
                <w:rFonts w:ascii="Cambria" w:eastAsia="Cambria" w:hAnsi="Cambria" w:cs="Cambria"/>
                <w:b/>
                <w:bCs/>
                <w:spacing w:val="1"/>
                <w:sz w:val="16"/>
                <w:szCs w:val="16"/>
              </w:rPr>
              <w:t>a</w:t>
            </w:r>
            <w:r>
              <w:rPr>
                <w:rFonts w:ascii="Cambria" w:eastAsia="Cambria" w:hAnsi="Cambria" w:cs="Cambria"/>
                <w:b/>
                <w:bCs/>
                <w:spacing w:val="-1"/>
                <w:sz w:val="16"/>
                <w:szCs w:val="16"/>
              </w:rPr>
              <w:t>r</w:t>
            </w:r>
            <w:r>
              <w:rPr>
                <w:rFonts w:ascii="Cambria" w:eastAsia="Cambria" w:hAnsi="Cambria" w:cs="Cambria"/>
                <w:b/>
                <w:bCs/>
                <w:spacing w:val="1"/>
                <w:sz w:val="16"/>
                <w:szCs w:val="16"/>
              </w:rPr>
              <w:t>a</w:t>
            </w:r>
            <w:r>
              <w:rPr>
                <w:rFonts w:ascii="Cambria" w:eastAsia="Cambria" w:hAnsi="Cambria" w:cs="Cambria"/>
                <w:b/>
                <w:bCs/>
                <w:sz w:val="16"/>
                <w:szCs w:val="16"/>
              </w:rPr>
              <w:t>c</w:t>
            </w:r>
            <w:r>
              <w:rPr>
                <w:rFonts w:ascii="Cambria" w:eastAsia="Cambria" w:hAnsi="Cambria" w:cs="Cambria"/>
                <w:b/>
                <w:bCs/>
                <w:spacing w:val="1"/>
                <w:sz w:val="16"/>
                <w:szCs w:val="16"/>
              </w:rPr>
              <w:t>te</w:t>
            </w:r>
            <w:r>
              <w:rPr>
                <w:rFonts w:ascii="Cambria" w:eastAsia="Cambria" w:hAnsi="Cambria" w:cs="Cambria"/>
                <w:b/>
                <w:bCs/>
                <w:spacing w:val="-1"/>
                <w:sz w:val="16"/>
                <w:szCs w:val="16"/>
              </w:rPr>
              <w:t>r</w:t>
            </w:r>
            <w:r>
              <w:rPr>
                <w:rFonts w:ascii="Cambria" w:eastAsia="Cambria" w:hAnsi="Cambria" w:cs="Cambria"/>
                <w:b/>
                <w:bCs/>
                <w:sz w:val="16"/>
                <w:szCs w:val="16"/>
              </w:rPr>
              <w:t>ist</w:t>
            </w:r>
            <w:r>
              <w:rPr>
                <w:rFonts w:ascii="Cambria" w:eastAsia="Cambria" w:hAnsi="Cambria" w:cs="Cambria"/>
                <w:b/>
                <w:bCs/>
                <w:spacing w:val="1"/>
                <w:sz w:val="16"/>
                <w:szCs w:val="16"/>
              </w:rPr>
              <w:t>ic</w:t>
            </w:r>
          </w:p>
        </w:tc>
        <w:tc>
          <w:tcPr>
            <w:tcW w:w="3582" w:type="dxa"/>
            <w:shd w:val="clear" w:color="auto" w:fill="B8CCE4"/>
          </w:tcPr>
          <w:p w:rsidR="002A2D8D" w:rsidRDefault="009A5C4A" w:rsidP="002A2D8D">
            <w:pPr>
              <w:spacing w:before="6" w:after="0" w:line="240" w:lineRule="auto"/>
              <w:ind w:left="64" w:right="-20"/>
              <w:rPr>
                <w:rFonts w:ascii="Cambria" w:eastAsia="Cambria" w:hAnsi="Cambria" w:cs="Cambria"/>
                <w:b/>
                <w:bCs/>
                <w:spacing w:val="-8"/>
                <w:sz w:val="16"/>
                <w:szCs w:val="16"/>
              </w:rPr>
            </w:pPr>
            <w:r>
              <w:rPr>
                <w:rFonts w:ascii="Cambria" w:eastAsia="Cambria" w:hAnsi="Cambria" w:cs="Cambria"/>
                <w:b/>
                <w:bCs/>
                <w:sz w:val="16"/>
                <w:szCs w:val="16"/>
              </w:rPr>
              <w:t>Good</w:t>
            </w:r>
            <w:r>
              <w:rPr>
                <w:rFonts w:ascii="Cambria" w:eastAsia="Cambria" w:hAnsi="Cambria" w:cs="Cambria"/>
                <w:b/>
                <w:bCs/>
                <w:spacing w:val="-5"/>
                <w:sz w:val="16"/>
                <w:szCs w:val="16"/>
              </w:rPr>
              <w:t xml:space="preserve"> </w:t>
            </w:r>
            <w:r>
              <w:rPr>
                <w:rFonts w:ascii="Cambria" w:eastAsia="Cambria" w:hAnsi="Cambria" w:cs="Cambria"/>
                <w:b/>
                <w:bCs/>
                <w:sz w:val="16"/>
                <w:szCs w:val="16"/>
              </w:rPr>
              <w:t>C</w:t>
            </w:r>
            <w:r>
              <w:rPr>
                <w:rFonts w:ascii="Cambria" w:eastAsia="Cambria" w:hAnsi="Cambria" w:cs="Cambria"/>
                <w:b/>
                <w:bCs/>
                <w:spacing w:val="1"/>
                <w:sz w:val="16"/>
                <w:szCs w:val="16"/>
              </w:rPr>
              <w:t>o</w:t>
            </w:r>
            <w:r>
              <w:rPr>
                <w:rFonts w:ascii="Cambria" w:eastAsia="Cambria" w:hAnsi="Cambria" w:cs="Cambria"/>
                <w:b/>
                <w:bCs/>
                <w:sz w:val="16"/>
                <w:szCs w:val="16"/>
              </w:rPr>
              <w:t>di</w:t>
            </w:r>
            <w:r>
              <w:rPr>
                <w:rFonts w:ascii="Cambria" w:eastAsia="Cambria" w:hAnsi="Cambria" w:cs="Cambria"/>
                <w:b/>
                <w:bCs/>
                <w:spacing w:val="1"/>
                <w:sz w:val="16"/>
                <w:szCs w:val="16"/>
              </w:rPr>
              <w:t>n</w:t>
            </w:r>
            <w:r>
              <w:rPr>
                <w:rFonts w:ascii="Cambria" w:eastAsia="Cambria" w:hAnsi="Cambria" w:cs="Cambria"/>
                <w:b/>
                <w:bCs/>
                <w:sz w:val="16"/>
                <w:szCs w:val="16"/>
              </w:rPr>
              <w:t>g</w:t>
            </w:r>
            <w:r>
              <w:rPr>
                <w:rFonts w:ascii="Cambria" w:eastAsia="Cambria" w:hAnsi="Cambria" w:cs="Cambria"/>
                <w:b/>
                <w:bCs/>
                <w:spacing w:val="-5"/>
                <w:sz w:val="16"/>
                <w:szCs w:val="16"/>
              </w:rPr>
              <w:t xml:space="preserve"> </w:t>
            </w:r>
            <w:r>
              <w:rPr>
                <w:rFonts w:ascii="Cambria" w:eastAsia="Cambria" w:hAnsi="Cambria" w:cs="Cambria"/>
                <w:b/>
                <w:bCs/>
                <w:spacing w:val="1"/>
                <w:sz w:val="16"/>
                <w:szCs w:val="16"/>
              </w:rPr>
              <w:t>Pra</w:t>
            </w:r>
            <w:r>
              <w:rPr>
                <w:rFonts w:ascii="Cambria" w:eastAsia="Cambria" w:hAnsi="Cambria" w:cs="Cambria"/>
                <w:b/>
                <w:bCs/>
                <w:sz w:val="16"/>
                <w:szCs w:val="16"/>
              </w:rPr>
              <w:t>c</w:t>
            </w:r>
            <w:r>
              <w:rPr>
                <w:rFonts w:ascii="Cambria" w:eastAsia="Cambria" w:hAnsi="Cambria" w:cs="Cambria"/>
                <w:b/>
                <w:bCs/>
                <w:spacing w:val="1"/>
                <w:sz w:val="16"/>
                <w:szCs w:val="16"/>
              </w:rPr>
              <w:t>ti</w:t>
            </w:r>
            <w:r>
              <w:rPr>
                <w:rFonts w:ascii="Cambria" w:eastAsia="Cambria" w:hAnsi="Cambria" w:cs="Cambria"/>
                <w:b/>
                <w:bCs/>
                <w:spacing w:val="-1"/>
                <w:sz w:val="16"/>
                <w:szCs w:val="16"/>
              </w:rPr>
              <w:t>c</w:t>
            </w:r>
            <w:r>
              <w:rPr>
                <w:rFonts w:ascii="Cambria" w:eastAsia="Cambria" w:hAnsi="Cambria" w:cs="Cambria"/>
                <w:b/>
                <w:bCs/>
                <w:spacing w:val="1"/>
                <w:sz w:val="16"/>
                <w:szCs w:val="16"/>
              </w:rPr>
              <w:t>e</w:t>
            </w:r>
            <w:r>
              <w:rPr>
                <w:rFonts w:ascii="Cambria" w:eastAsia="Cambria" w:hAnsi="Cambria" w:cs="Cambria"/>
                <w:b/>
                <w:bCs/>
                <w:sz w:val="16"/>
                <w:szCs w:val="16"/>
              </w:rPr>
              <w:t>s</w:t>
            </w:r>
          </w:p>
          <w:p w:rsidR="009A5C4A" w:rsidRDefault="002A2D8D" w:rsidP="002A2D8D">
            <w:pPr>
              <w:spacing w:before="6" w:after="0" w:line="240" w:lineRule="auto"/>
              <w:ind w:left="64" w:right="-20"/>
              <w:rPr>
                <w:rFonts w:ascii="Cambria" w:eastAsia="Cambria" w:hAnsi="Cambria" w:cs="Cambria"/>
                <w:sz w:val="16"/>
                <w:szCs w:val="16"/>
              </w:rPr>
            </w:pPr>
            <w:r>
              <w:rPr>
                <w:rFonts w:ascii="Cambria" w:eastAsia="Cambria" w:hAnsi="Cambria" w:cs="Cambria"/>
                <w:b/>
                <w:bCs/>
                <w:sz w:val="16"/>
                <w:szCs w:val="16"/>
              </w:rPr>
              <w:t>(</w:t>
            </w:r>
            <w:r w:rsidR="009A5C4A">
              <w:rPr>
                <w:rFonts w:ascii="Cambria" w:eastAsia="Cambria" w:hAnsi="Cambria" w:cs="Cambria"/>
                <w:b/>
                <w:bCs/>
                <w:spacing w:val="1"/>
                <w:sz w:val="16"/>
                <w:szCs w:val="16"/>
              </w:rPr>
              <w:t>U</w:t>
            </w:r>
            <w:r w:rsidR="009A5C4A">
              <w:rPr>
                <w:rFonts w:ascii="Cambria" w:eastAsia="Cambria" w:hAnsi="Cambria" w:cs="Cambria"/>
                <w:b/>
                <w:bCs/>
                <w:sz w:val="16"/>
                <w:szCs w:val="16"/>
              </w:rPr>
              <w:t>ni</w:t>
            </w:r>
            <w:r w:rsidR="009A5C4A">
              <w:rPr>
                <w:rFonts w:ascii="Cambria" w:eastAsia="Cambria" w:hAnsi="Cambria" w:cs="Cambria"/>
                <w:b/>
                <w:bCs/>
                <w:spacing w:val="1"/>
                <w:sz w:val="16"/>
                <w:szCs w:val="16"/>
              </w:rPr>
              <w:t>t</w:t>
            </w:r>
            <w:r w:rsidR="009A5C4A">
              <w:rPr>
                <w:rFonts w:ascii="Cambria" w:eastAsia="Cambria" w:hAnsi="Cambria" w:cs="Cambria"/>
                <w:b/>
                <w:bCs/>
                <w:sz w:val="16"/>
                <w:szCs w:val="16"/>
              </w:rPr>
              <w:t xml:space="preserve"> L</w:t>
            </w:r>
            <w:r w:rsidR="009A5C4A">
              <w:rPr>
                <w:rFonts w:ascii="Cambria" w:eastAsia="Cambria" w:hAnsi="Cambria" w:cs="Cambria"/>
                <w:b/>
                <w:bCs/>
                <w:spacing w:val="2"/>
                <w:sz w:val="16"/>
                <w:szCs w:val="16"/>
              </w:rPr>
              <w:t>e</w:t>
            </w:r>
            <w:r w:rsidR="009A5C4A">
              <w:rPr>
                <w:rFonts w:ascii="Cambria" w:eastAsia="Cambria" w:hAnsi="Cambria" w:cs="Cambria"/>
                <w:b/>
                <w:bCs/>
                <w:sz w:val="16"/>
                <w:szCs w:val="16"/>
              </w:rPr>
              <w:t>vel</w:t>
            </w:r>
            <w:r>
              <w:rPr>
                <w:rFonts w:ascii="Cambria" w:eastAsia="Cambria" w:hAnsi="Cambria" w:cs="Cambria"/>
                <w:b/>
                <w:bCs/>
                <w:sz w:val="16"/>
                <w:szCs w:val="16"/>
              </w:rPr>
              <w:t>)</w:t>
            </w:r>
          </w:p>
        </w:tc>
        <w:tc>
          <w:tcPr>
            <w:tcW w:w="4532" w:type="dxa"/>
            <w:shd w:val="clear" w:color="auto" w:fill="B8CCE4"/>
          </w:tcPr>
          <w:p w:rsidR="002A2D8D" w:rsidRDefault="009A5C4A" w:rsidP="002A2D8D">
            <w:pPr>
              <w:spacing w:before="6" w:after="0" w:line="240" w:lineRule="auto"/>
              <w:ind w:left="64" w:right="-20"/>
              <w:rPr>
                <w:rFonts w:ascii="Cambria" w:eastAsia="Cambria" w:hAnsi="Cambria" w:cs="Cambria"/>
                <w:b/>
                <w:bCs/>
                <w:spacing w:val="-6"/>
                <w:sz w:val="16"/>
                <w:szCs w:val="16"/>
              </w:rPr>
            </w:pPr>
            <w:r>
              <w:rPr>
                <w:rFonts w:ascii="Cambria" w:eastAsia="Cambria" w:hAnsi="Cambria" w:cs="Cambria"/>
                <w:b/>
                <w:bCs/>
                <w:sz w:val="16"/>
                <w:szCs w:val="16"/>
              </w:rPr>
              <w:t>Good</w:t>
            </w:r>
            <w:r>
              <w:rPr>
                <w:rFonts w:ascii="Cambria" w:eastAsia="Cambria" w:hAnsi="Cambria" w:cs="Cambria"/>
                <w:b/>
                <w:bCs/>
                <w:spacing w:val="-5"/>
                <w:sz w:val="16"/>
                <w:szCs w:val="16"/>
              </w:rPr>
              <w:t xml:space="preserve"> </w:t>
            </w:r>
            <w:r>
              <w:rPr>
                <w:rFonts w:ascii="Cambria" w:eastAsia="Cambria" w:hAnsi="Cambria" w:cs="Cambria"/>
                <w:b/>
                <w:bCs/>
                <w:sz w:val="16"/>
                <w:szCs w:val="16"/>
              </w:rPr>
              <w:t>Architec</w:t>
            </w:r>
            <w:r>
              <w:rPr>
                <w:rFonts w:ascii="Cambria" w:eastAsia="Cambria" w:hAnsi="Cambria" w:cs="Cambria"/>
                <w:b/>
                <w:bCs/>
                <w:spacing w:val="2"/>
                <w:sz w:val="16"/>
                <w:szCs w:val="16"/>
              </w:rPr>
              <w:t>t</w:t>
            </w:r>
            <w:r>
              <w:rPr>
                <w:rFonts w:ascii="Cambria" w:eastAsia="Cambria" w:hAnsi="Cambria" w:cs="Cambria"/>
                <w:b/>
                <w:bCs/>
                <w:spacing w:val="1"/>
                <w:sz w:val="16"/>
                <w:szCs w:val="16"/>
              </w:rPr>
              <w:t>u</w:t>
            </w:r>
            <w:r>
              <w:rPr>
                <w:rFonts w:ascii="Cambria" w:eastAsia="Cambria" w:hAnsi="Cambria" w:cs="Cambria"/>
                <w:b/>
                <w:bCs/>
                <w:spacing w:val="-1"/>
                <w:sz w:val="16"/>
                <w:szCs w:val="16"/>
              </w:rPr>
              <w:t>r</w:t>
            </w:r>
            <w:r>
              <w:rPr>
                <w:rFonts w:ascii="Cambria" w:eastAsia="Cambria" w:hAnsi="Cambria" w:cs="Cambria"/>
                <w:b/>
                <w:bCs/>
                <w:sz w:val="16"/>
                <w:szCs w:val="16"/>
              </w:rPr>
              <w:t>al</w:t>
            </w:r>
            <w:r>
              <w:rPr>
                <w:rFonts w:ascii="Cambria" w:eastAsia="Cambria" w:hAnsi="Cambria" w:cs="Cambria"/>
                <w:b/>
                <w:bCs/>
                <w:spacing w:val="26"/>
                <w:sz w:val="16"/>
                <w:szCs w:val="16"/>
              </w:rPr>
              <w:t xml:space="preserve"> </w:t>
            </w:r>
            <w:r>
              <w:rPr>
                <w:rFonts w:ascii="Cambria" w:eastAsia="Cambria" w:hAnsi="Cambria" w:cs="Cambria"/>
                <w:b/>
                <w:bCs/>
                <w:spacing w:val="1"/>
                <w:sz w:val="16"/>
                <w:szCs w:val="16"/>
              </w:rPr>
              <w:t>P</w:t>
            </w:r>
            <w:r>
              <w:rPr>
                <w:rFonts w:ascii="Cambria" w:eastAsia="Cambria" w:hAnsi="Cambria" w:cs="Cambria"/>
                <w:b/>
                <w:bCs/>
                <w:spacing w:val="-1"/>
                <w:sz w:val="16"/>
                <w:szCs w:val="16"/>
              </w:rPr>
              <w:t>r</w:t>
            </w:r>
            <w:r>
              <w:rPr>
                <w:rFonts w:ascii="Cambria" w:eastAsia="Cambria" w:hAnsi="Cambria" w:cs="Cambria"/>
                <w:b/>
                <w:bCs/>
                <w:spacing w:val="1"/>
                <w:sz w:val="16"/>
                <w:szCs w:val="16"/>
              </w:rPr>
              <w:t>a</w:t>
            </w:r>
            <w:r>
              <w:rPr>
                <w:rFonts w:ascii="Cambria" w:eastAsia="Cambria" w:hAnsi="Cambria" w:cs="Cambria"/>
                <w:b/>
                <w:bCs/>
                <w:sz w:val="16"/>
                <w:szCs w:val="16"/>
              </w:rPr>
              <w:t>c</w:t>
            </w:r>
            <w:r>
              <w:rPr>
                <w:rFonts w:ascii="Cambria" w:eastAsia="Cambria" w:hAnsi="Cambria" w:cs="Cambria"/>
                <w:b/>
                <w:bCs/>
                <w:spacing w:val="1"/>
                <w:sz w:val="16"/>
                <w:szCs w:val="16"/>
              </w:rPr>
              <w:t>ti</w:t>
            </w:r>
            <w:r>
              <w:rPr>
                <w:rFonts w:ascii="Cambria" w:eastAsia="Cambria" w:hAnsi="Cambria" w:cs="Cambria"/>
                <w:b/>
                <w:bCs/>
                <w:sz w:val="16"/>
                <w:szCs w:val="16"/>
              </w:rPr>
              <w:t>ces</w:t>
            </w:r>
          </w:p>
          <w:p w:rsidR="009A5C4A" w:rsidRDefault="002A2D8D" w:rsidP="002A2D8D">
            <w:pPr>
              <w:spacing w:before="6" w:after="0" w:line="240" w:lineRule="auto"/>
              <w:ind w:left="64" w:right="-20"/>
              <w:rPr>
                <w:rFonts w:ascii="Cambria" w:eastAsia="Cambria" w:hAnsi="Cambria" w:cs="Cambria"/>
                <w:sz w:val="16"/>
                <w:szCs w:val="16"/>
              </w:rPr>
            </w:pPr>
            <w:r>
              <w:rPr>
                <w:rFonts w:ascii="Cambria" w:eastAsia="Cambria" w:hAnsi="Cambria" w:cs="Cambria"/>
                <w:b/>
                <w:bCs/>
                <w:spacing w:val="-6"/>
                <w:sz w:val="16"/>
                <w:szCs w:val="16"/>
              </w:rPr>
              <w:t>(</w:t>
            </w:r>
            <w:r w:rsidR="009A5C4A">
              <w:rPr>
                <w:rFonts w:ascii="Cambria" w:eastAsia="Cambria" w:hAnsi="Cambria" w:cs="Cambria"/>
                <w:b/>
                <w:bCs/>
                <w:w w:val="99"/>
                <w:sz w:val="16"/>
                <w:szCs w:val="16"/>
              </w:rPr>
              <w:t>Technology/Sy</w:t>
            </w:r>
            <w:r w:rsidR="009A5C4A">
              <w:rPr>
                <w:rFonts w:ascii="Cambria" w:eastAsia="Cambria" w:hAnsi="Cambria" w:cs="Cambria"/>
                <w:b/>
                <w:bCs/>
                <w:spacing w:val="1"/>
                <w:w w:val="99"/>
                <w:sz w:val="16"/>
                <w:szCs w:val="16"/>
              </w:rPr>
              <w:t>s</w:t>
            </w:r>
            <w:r w:rsidR="009A5C4A">
              <w:rPr>
                <w:rFonts w:ascii="Cambria" w:eastAsia="Cambria" w:hAnsi="Cambria" w:cs="Cambria"/>
                <w:b/>
                <w:bCs/>
                <w:w w:val="99"/>
                <w:sz w:val="16"/>
                <w:szCs w:val="16"/>
              </w:rPr>
              <w:t>tem</w:t>
            </w:r>
            <w:r w:rsidR="009A5C4A">
              <w:rPr>
                <w:rFonts w:ascii="Cambria" w:eastAsia="Cambria" w:hAnsi="Cambria" w:cs="Cambria"/>
                <w:b/>
                <w:bCs/>
                <w:spacing w:val="-1"/>
                <w:w w:val="99"/>
                <w:sz w:val="16"/>
                <w:szCs w:val="16"/>
              </w:rPr>
              <w:t xml:space="preserve"> </w:t>
            </w:r>
            <w:r w:rsidR="009A5C4A">
              <w:rPr>
                <w:rFonts w:ascii="Cambria" w:eastAsia="Cambria" w:hAnsi="Cambria" w:cs="Cambria"/>
                <w:b/>
                <w:bCs/>
                <w:sz w:val="16"/>
                <w:szCs w:val="16"/>
              </w:rPr>
              <w:t>Levels</w:t>
            </w:r>
            <w:r>
              <w:rPr>
                <w:rFonts w:ascii="Cambria" w:eastAsia="Cambria" w:hAnsi="Cambria" w:cs="Cambria"/>
                <w:b/>
                <w:bCs/>
                <w:sz w:val="16"/>
                <w:szCs w:val="16"/>
              </w:rPr>
              <w:t>)</w:t>
            </w:r>
          </w:p>
        </w:tc>
      </w:tr>
      <w:tr w:rsidR="009A5C4A" w:rsidTr="00C57BD2">
        <w:trPr>
          <w:trHeight w:hRule="exact" w:val="981"/>
          <w:jc w:val="center"/>
        </w:trPr>
        <w:tc>
          <w:tcPr>
            <w:tcW w:w="1534" w:type="dxa"/>
          </w:tcPr>
          <w:p w:rsidR="009A5C4A" w:rsidRDefault="009A5C4A" w:rsidP="00175EF8">
            <w:pPr>
              <w:spacing w:before="13" w:after="0" w:line="240" w:lineRule="auto"/>
              <w:ind w:left="65" w:right="-20"/>
              <w:rPr>
                <w:rFonts w:ascii="Cambria" w:eastAsia="Cambria" w:hAnsi="Cambria" w:cs="Cambria"/>
                <w:sz w:val="16"/>
                <w:szCs w:val="16"/>
              </w:rPr>
            </w:pPr>
            <w:r>
              <w:rPr>
                <w:rFonts w:ascii="Cambria" w:eastAsia="Cambria" w:hAnsi="Cambria" w:cs="Cambria"/>
                <w:b/>
                <w:bCs/>
                <w:sz w:val="16"/>
                <w:szCs w:val="16"/>
              </w:rPr>
              <w:t>RELI</w:t>
            </w:r>
            <w:r>
              <w:rPr>
                <w:rFonts w:ascii="Cambria" w:eastAsia="Cambria" w:hAnsi="Cambria" w:cs="Cambria"/>
                <w:b/>
                <w:bCs/>
                <w:spacing w:val="1"/>
                <w:sz w:val="16"/>
                <w:szCs w:val="16"/>
              </w:rPr>
              <w:t>A</w:t>
            </w:r>
            <w:r>
              <w:rPr>
                <w:rFonts w:ascii="Cambria" w:eastAsia="Cambria" w:hAnsi="Cambria" w:cs="Cambria"/>
                <w:b/>
                <w:bCs/>
                <w:spacing w:val="2"/>
                <w:sz w:val="16"/>
                <w:szCs w:val="16"/>
              </w:rPr>
              <w:t>B</w:t>
            </w:r>
            <w:r>
              <w:rPr>
                <w:rFonts w:ascii="Cambria" w:eastAsia="Cambria" w:hAnsi="Cambria" w:cs="Cambria"/>
                <w:b/>
                <w:bCs/>
                <w:sz w:val="16"/>
                <w:szCs w:val="16"/>
              </w:rPr>
              <w:t>I</w:t>
            </w:r>
            <w:r>
              <w:rPr>
                <w:rFonts w:ascii="Cambria" w:eastAsia="Cambria" w:hAnsi="Cambria" w:cs="Cambria"/>
                <w:b/>
                <w:bCs/>
                <w:spacing w:val="1"/>
                <w:sz w:val="16"/>
                <w:szCs w:val="16"/>
              </w:rPr>
              <w:t>L</w:t>
            </w:r>
            <w:r>
              <w:rPr>
                <w:rFonts w:ascii="Cambria" w:eastAsia="Cambria" w:hAnsi="Cambria" w:cs="Cambria"/>
                <w:b/>
                <w:bCs/>
                <w:sz w:val="16"/>
                <w:szCs w:val="16"/>
              </w:rPr>
              <w:t>I</w:t>
            </w:r>
            <w:r>
              <w:rPr>
                <w:rFonts w:ascii="Cambria" w:eastAsia="Cambria" w:hAnsi="Cambria" w:cs="Cambria"/>
                <w:b/>
                <w:bCs/>
                <w:spacing w:val="1"/>
                <w:sz w:val="16"/>
                <w:szCs w:val="16"/>
              </w:rPr>
              <w:t>T</w:t>
            </w:r>
            <w:r>
              <w:rPr>
                <w:rFonts w:ascii="Cambria" w:eastAsia="Cambria" w:hAnsi="Cambria" w:cs="Cambria"/>
                <w:b/>
                <w:bCs/>
                <w:sz w:val="16"/>
                <w:szCs w:val="16"/>
              </w:rPr>
              <w:t xml:space="preserve">Y </w:t>
            </w:r>
            <w:r w:rsidR="004905B7">
              <w:rPr>
                <w:rFonts w:ascii="Cambria" w:eastAsia="Cambria" w:hAnsi="Cambria" w:cs="Cambria"/>
                <w:b/>
                <w:bCs/>
                <w:sz w:val="16"/>
                <w:szCs w:val="16"/>
              </w:rPr>
              <w:t xml:space="preserve">– RESILIANCE &amp; </w:t>
            </w:r>
            <w:r w:rsidR="00175EF8">
              <w:rPr>
                <w:rFonts w:ascii="Cambria" w:eastAsia="Cambria" w:hAnsi="Cambria" w:cs="Cambria"/>
                <w:b/>
                <w:bCs/>
                <w:sz w:val="16"/>
                <w:szCs w:val="16"/>
              </w:rPr>
              <w:t>DEPENDABILITY</w:t>
            </w:r>
          </w:p>
        </w:tc>
        <w:tc>
          <w:tcPr>
            <w:tcW w:w="3582" w:type="dxa"/>
          </w:tcPr>
          <w:p w:rsidR="009A5C4A" w:rsidRDefault="009A5C4A" w:rsidP="00C57BD2">
            <w:pPr>
              <w:spacing w:before="13" w:after="0" w:line="240" w:lineRule="auto"/>
              <w:ind w:left="64" w:right="139"/>
              <w:rPr>
                <w:rFonts w:ascii="Cambria" w:eastAsia="Cambria" w:hAnsi="Cambria" w:cs="Cambria"/>
                <w:sz w:val="16"/>
                <w:szCs w:val="16"/>
              </w:rPr>
            </w:pPr>
            <w:r>
              <w:rPr>
                <w:rFonts w:ascii="Cambria" w:eastAsia="Cambria" w:hAnsi="Cambria" w:cs="Cambria"/>
                <w:sz w:val="16"/>
                <w:szCs w:val="16"/>
              </w:rPr>
              <w:t>Protecting</w:t>
            </w:r>
            <w:r>
              <w:rPr>
                <w:rFonts w:ascii="Cambria" w:eastAsia="Cambria" w:hAnsi="Cambria" w:cs="Cambria"/>
                <w:spacing w:val="-7"/>
                <w:sz w:val="16"/>
                <w:szCs w:val="16"/>
              </w:rPr>
              <w:t xml:space="preserve"> </w:t>
            </w:r>
            <w:r>
              <w:rPr>
                <w:rFonts w:ascii="Cambria" w:eastAsia="Cambria" w:hAnsi="Cambria" w:cs="Cambria"/>
                <w:sz w:val="16"/>
                <w:szCs w:val="16"/>
              </w:rPr>
              <w:t>state</w:t>
            </w:r>
            <w:r>
              <w:rPr>
                <w:rFonts w:ascii="Cambria" w:eastAsia="Cambria" w:hAnsi="Cambria" w:cs="Cambria"/>
                <w:spacing w:val="-3"/>
                <w:sz w:val="16"/>
                <w:szCs w:val="16"/>
              </w:rPr>
              <w:t xml:space="preserve"> </w:t>
            </w:r>
            <w:r>
              <w:rPr>
                <w:rFonts w:ascii="Cambria" w:eastAsia="Cambria" w:hAnsi="Cambria" w:cs="Cambria"/>
                <w:spacing w:val="1"/>
                <w:sz w:val="16"/>
                <w:szCs w:val="16"/>
              </w:rPr>
              <w:t>i</w:t>
            </w:r>
            <w:r>
              <w:rPr>
                <w:rFonts w:ascii="Cambria" w:eastAsia="Cambria" w:hAnsi="Cambria" w:cs="Cambria"/>
                <w:sz w:val="16"/>
                <w:szCs w:val="16"/>
              </w:rPr>
              <w:t>n</w:t>
            </w:r>
            <w:r>
              <w:rPr>
                <w:rFonts w:ascii="Cambria" w:eastAsia="Cambria" w:hAnsi="Cambria" w:cs="Cambria"/>
                <w:spacing w:val="-1"/>
                <w:sz w:val="16"/>
                <w:szCs w:val="16"/>
              </w:rPr>
              <w:t xml:space="preserve"> </w:t>
            </w:r>
            <w:r>
              <w:rPr>
                <w:rFonts w:ascii="Cambria" w:eastAsia="Cambria" w:hAnsi="Cambria" w:cs="Cambria"/>
                <w:sz w:val="16"/>
                <w:szCs w:val="16"/>
              </w:rPr>
              <w:t>multi‐</w:t>
            </w:r>
            <w:r>
              <w:rPr>
                <w:rFonts w:ascii="Cambria" w:eastAsia="Cambria" w:hAnsi="Cambria" w:cs="Cambria"/>
                <w:spacing w:val="1"/>
                <w:sz w:val="16"/>
                <w:szCs w:val="16"/>
              </w:rPr>
              <w:t>t</w:t>
            </w:r>
            <w:r>
              <w:rPr>
                <w:rFonts w:ascii="Cambria" w:eastAsia="Cambria" w:hAnsi="Cambria" w:cs="Cambria"/>
                <w:sz w:val="16"/>
                <w:szCs w:val="16"/>
              </w:rPr>
              <w:t>hreaded</w:t>
            </w:r>
            <w:r>
              <w:rPr>
                <w:rFonts w:ascii="Cambria" w:eastAsia="Cambria" w:hAnsi="Cambria" w:cs="Cambria"/>
                <w:spacing w:val="-9"/>
                <w:sz w:val="16"/>
                <w:szCs w:val="16"/>
              </w:rPr>
              <w:t xml:space="preserve"> </w:t>
            </w:r>
            <w:r>
              <w:rPr>
                <w:rFonts w:ascii="Cambria" w:eastAsia="Cambria" w:hAnsi="Cambria" w:cs="Cambria"/>
                <w:sz w:val="16"/>
                <w:szCs w:val="16"/>
              </w:rPr>
              <w:t>environmen</w:t>
            </w:r>
            <w:r>
              <w:rPr>
                <w:rFonts w:ascii="Cambria" w:eastAsia="Cambria" w:hAnsi="Cambria" w:cs="Cambria"/>
                <w:spacing w:val="1"/>
                <w:sz w:val="16"/>
                <w:szCs w:val="16"/>
              </w:rPr>
              <w:t>t</w:t>
            </w:r>
            <w:r>
              <w:rPr>
                <w:rFonts w:ascii="Cambria" w:eastAsia="Cambria" w:hAnsi="Cambria" w:cs="Cambria"/>
                <w:sz w:val="16"/>
                <w:szCs w:val="16"/>
              </w:rPr>
              <w:t>s Safe</w:t>
            </w:r>
            <w:r>
              <w:rPr>
                <w:rFonts w:ascii="Cambria" w:eastAsia="Cambria" w:hAnsi="Cambria" w:cs="Cambria"/>
                <w:spacing w:val="-3"/>
                <w:sz w:val="16"/>
                <w:szCs w:val="16"/>
              </w:rPr>
              <w:t xml:space="preserve"> </w:t>
            </w:r>
            <w:r>
              <w:rPr>
                <w:rFonts w:ascii="Cambria" w:eastAsia="Cambria" w:hAnsi="Cambria" w:cs="Cambria"/>
                <w:sz w:val="16"/>
                <w:szCs w:val="16"/>
              </w:rPr>
              <w:t>use</w:t>
            </w:r>
            <w:r>
              <w:rPr>
                <w:rFonts w:ascii="Cambria" w:eastAsia="Cambria" w:hAnsi="Cambria" w:cs="Cambria"/>
                <w:spacing w:val="-2"/>
                <w:sz w:val="16"/>
                <w:szCs w:val="16"/>
              </w:rPr>
              <w:t xml:space="preserve"> </w:t>
            </w:r>
            <w:r>
              <w:rPr>
                <w:rFonts w:ascii="Cambria" w:eastAsia="Cambria" w:hAnsi="Cambria" w:cs="Cambria"/>
                <w:sz w:val="16"/>
                <w:szCs w:val="16"/>
              </w:rPr>
              <w:t>of</w:t>
            </w:r>
            <w:r>
              <w:rPr>
                <w:rFonts w:ascii="Cambria" w:eastAsia="Cambria" w:hAnsi="Cambria" w:cs="Cambria"/>
                <w:spacing w:val="-1"/>
                <w:sz w:val="16"/>
                <w:szCs w:val="16"/>
              </w:rPr>
              <w:t xml:space="preserve"> </w:t>
            </w:r>
            <w:r>
              <w:rPr>
                <w:rFonts w:ascii="Cambria" w:eastAsia="Cambria" w:hAnsi="Cambria" w:cs="Cambria"/>
                <w:sz w:val="16"/>
                <w:szCs w:val="16"/>
              </w:rPr>
              <w:t>i</w:t>
            </w:r>
            <w:r>
              <w:rPr>
                <w:rFonts w:ascii="Cambria" w:eastAsia="Cambria" w:hAnsi="Cambria" w:cs="Cambria"/>
                <w:spacing w:val="1"/>
                <w:sz w:val="16"/>
                <w:szCs w:val="16"/>
              </w:rPr>
              <w:t>n</w:t>
            </w:r>
            <w:r>
              <w:rPr>
                <w:rFonts w:ascii="Cambria" w:eastAsia="Cambria" w:hAnsi="Cambria" w:cs="Cambria"/>
                <w:sz w:val="16"/>
                <w:szCs w:val="16"/>
              </w:rPr>
              <w:t>heri</w:t>
            </w:r>
            <w:r>
              <w:rPr>
                <w:rFonts w:ascii="Cambria" w:eastAsia="Cambria" w:hAnsi="Cambria" w:cs="Cambria"/>
                <w:spacing w:val="1"/>
                <w:sz w:val="16"/>
                <w:szCs w:val="16"/>
              </w:rPr>
              <w:t>t</w:t>
            </w:r>
            <w:r>
              <w:rPr>
                <w:rFonts w:ascii="Cambria" w:eastAsia="Cambria" w:hAnsi="Cambria" w:cs="Cambria"/>
                <w:sz w:val="16"/>
                <w:szCs w:val="16"/>
              </w:rPr>
              <w:t>ance</w:t>
            </w:r>
            <w:r>
              <w:rPr>
                <w:rFonts w:ascii="Cambria" w:eastAsia="Cambria" w:hAnsi="Cambria" w:cs="Cambria"/>
                <w:spacing w:val="-8"/>
                <w:sz w:val="16"/>
                <w:szCs w:val="16"/>
              </w:rPr>
              <w:t xml:space="preserve"> </w:t>
            </w:r>
            <w:r>
              <w:rPr>
                <w:rFonts w:ascii="Cambria" w:eastAsia="Cambria" w:hAnsi="Cambria" w:cs="Cambria"/>
                <w:sz w:val="16"/>
                <w:szCs w:val="16"/>
              </w:rPr>
              <w:t>and</w:t>
            </w:r>
            <w:r>
              <w:rPr>
                <w:rFonts w:ascii="Cambria" w:eastAsia="Cambria" w:hAnsi="Cambria" w:cs="Cambria"/>
                <w:spacing w:val="-2"/>
                <w:sz w:val="16"/>
                <w:szCs w:val="16"/>
              </w:rPr>
              <w:t xml:space="preserve"> </w:t>
            </w:r>
            <w:r>
              <w:rPr>
                <w:rFonts w:ascii="Cambria" w:eastAsia="Cambria" w:hAnsi="Cambria" w:cs="Cambria"/>
                <w:sz w:val="16"/>
                <w:szCs w:val="16"/>
              </w:rPr>
              <w:t>polymo</w:t>
            </w:r>
            <w:r>
              <w:rPr>
                <w:rFonts w:ascii="Cambria" w:eastAsia="Cambria" w:hAnsi="Cambria" w:cs="Cambria"/>
                <w:spacing w:val="1"/>
                <w:sz w:val="16"/>
                <w:szCs w:val="16"/>
              </w:rPr>
              <w:t>r</w:t>
            </w:r>
            <w:r>
              <w:rPr>
                <w:rFonts w:ascii="Cambria" w:eastAsia="Cambria" w:hAnsi="Cambria" w:cs="Cambria"/>
                <w:sz w:val="16"/>
                <w:szCs w:val="16"/>
              </w:rPr>
              <w:t>phism Resource</w:t>
            </w:r>
            <w:r>
              <w:rPr>
                <w:rFonts w:ascii="Cambria" w:eastAsia="Cambria" w:hAnsi="Cambria" w:cs="Cambria"/>
                <w:spacing w:val="-6"/>
                <w:sz w:val="16"/>
                <w:szCs w:val="16"/>
              </w:rPr>
              <w:t xml:space="preserve"> </w:t>
            </w:r>
            <w:r>
              <w:rPr>
                <w:rFonts w:ascii="Cambria" w:eastAsia="Cambria" w:hAnsi="Cambria" w:cs="Cambria"/>
                <w:sz w:val="16"/>
                <w:szCs w:val="16"/>
              </w:rPr>
              <w:t>bo</w:t>
            </w:r>
            <w:r>
              <w:rPr>
                <w:rFonts w:ascii="Cambria" w:eastAsia="Cambria" w:hAnsi="Cambria" w:cs="Cambria"/>
                <w:spacing w:val="1"/>
                <w:sz w:val="16"/>
                <w:szCs w:val="16"/>
              </w:rPr>
              <w:t>u</w:t>
            </w:r>
            <w:r>
              <w:rPr>
                <w:rFonts w:ascii="Cambria" w:eastAsia="Cambria" w:hAnsi="Cambria" w:cs="Cambria"/>
                <w:sz w:val="16"/>
                <w:szCs w:val="16"/>
              </w:rPr>
              <w:t>nds</w:t>
            </w:r>
            <w:r>
              <w:rPr>
                <w:rFonts w:ascii="Cambria" w:eastAsia="Cambria" w:hAnsi="Cambria" w:cs="Cambria"/>
                <w:spacing w:val="-4"/>
                <w:sz w:val="16"/>
                <w:szCs w:val="16"/>
              </w:rPr>
              <w:t xml:space="preserve"> </w:t>
            </w:r>
            <w:r>
              <w:rPr>
                <w:rFonts w:ascii="Cambria" w:eastAsia="Cambria" w:hAnsi="Cambria" w:cs="Cambria"/>
                <w:sz w:val="16"/>
                <w:szCs w:val="16"/>
              </w:rPr>
              <w:t>management,</w:t>
            </w:r>
            <w:r>
              <w:rPr>
                <w:rFonts w:ascii="Cambria" w:eastAsia="Cambria" w:hAnsi="Cambria" w:cs="Cambria"/>
                <w:spacing w:val="-9"/>
                <w:sz w:val="16"/>
                <w:szCs w:val="16"/>
              </w:rPr>
              <w:t xml:space="preserve"> </w:t>
            </w:r>
            <w:r>
              <w:rPr>
                <w:rFonts w:ascii="Cambria" w:eastAsia="Cambria" w:hAnsi="Cambria" w:cs="Cambria"/>
                <w:sz w:val="16"/>
                <w:szCs w:val="16"/>
              </w:rPr>
              <w:t>Complex</w:t>
            </w:r>
            <w:r>
              <w:rPr>
                <w:rFonts w:ascii="Cambria" w:eastAsia="Cambria" w:hAnsi="Cambria" w:cs="Cambria"/>
                <w:spacing w:val="-6"/>
                <w:sz w:val="16"/>
                <w:szCs w:val="16"/>
              </w:rPr>
              <w:t xml:space="preserve"> </w:t>
            </w:r>
            <w:r>
              <w:rPr>
                <w:rFonts w:ascii="Cambria" w:eastAsia="Cambria" w:hAnsi="Cambria" w:cs="Cambria"/>
                <w:sz w:val="16"/>
                <w:szCs w:val="16"/>
              </w:rPr>
              <w:t>code Manag</w:t>
            </w:r>
            <w:r>
              <w:rPr>
                <w:rFonts w:ascii="Cambria" w:eastAsia="Cambria" w:hAnsi="Cambria" w:cs="Cambria"/>
                <w:spacing w:val="1"/>
                <w:sz w:val="16"/>
                <w:szCs w:val="16"/>
              </w:rPr>
              <w:t>i</w:t>
            </w:r>
            <w:r>
              <w:rPr>
                <w:rFonts w:ascii="Cambria" w:eastAsia="Cambria" w:hAnsi="Cambria" w:cs="Cambria"/>
                <w:sz w:val="16"/>
                <w:szCs w:val="16"/>
              </w:rPr>
              <w:t>ng</w:t>
            </w:r>
            <w:r>
              <w:rPr>
                <w:rFonts w:ascii="Cambria" w:eastAsia="Cambria" w:hAnsi="Cambria" w:cs="Cambria"/>
                <w:spacing w:val="-7"/>
                <w:sz w:val="16"/>
                <w:szCs w:val="16"/>
              </w:rPr>
              <w:t xml:space="preserve"> </w:t>
            </w:r>
            <w:r>
              <w:rPr>
                <w:rFonts w:ascii="Cambria" w:eastAsia="Cambria" w:hAnsi="Cambria" w:cs="Cambria"/>
                <w:sz w:val="16"/>
                <w:szCs w:val="16"/>
              </w:rPr>
              <w:t>alloca</w:t>
            </w:r>
            <w:r>
              <w:rPr>
                <w:rFonts w:ascii="Cambria" w:eastAsia="Cambria" w:hAnsi="Cambria" w:cs="Cambria"/>
                <w:spacing w:val="1"/>
                <w:sz w:val="16"/>
                <w:szCs w:val="16"/>
              </w:rPr>
              <w:t>t</w:t>
            </w:r>
            <w:r>
              <w:rPr>
                <w:rFonts w:ascii="Cambria" w:eastAsia="Cambria" w:hAnsi="Cambria" w:cs="Cambria"/>
                <w:sz w:val="16"/>
                <w:szCs w:val="16"/>
              </w:rPr>
              <w:t>ed</w:t>
            </w:r>
            <w:r>
              <w:rPr>
                <w:rFonts w:ascii="Cambria" w:eastAsia="Cambria" w:hAnsi="Cambria" w:cs="Cambria"/>
                <w:spacing w:val="-6"/>
                <w:sz w:val="16"/>
                <w:szCs w:val="16"/>
              </w:rPr>
              <w:t xml:space="preserve"> </w:t>
            </w:r>
            <w:r>
              <w:rPr>
                <w:rFonts w:ascii="Cambria" w:eastAsia="Cambria" w:hAnsi="Cambria" w:cs="Cambria"/>
                <w:sz w:val="16"/>
                <w:szCs w:val="16"/>
              </w:rPr>
              <w:t>resource</w:t>
            </w:r>
            <w:r>
              <w:rPr>
                <w:rFonts w:ascii="Cambria" w:eastAsia="Cambria" w:hAnsi="Cambria" w:cs="Cambria"/>
                <w:spacing w:val="1"/>
                <w:sz w:val="16"/>
                <w:szCs w:val="16"/>
              </w:rPr>
              <w:t>s</w:t>
            </w:r>
            <w:r>
              <w:rPr>
                <w:rFonts w:ascii="Cambria" w:eastAsia="Cambria" w:hAnsi="Cambria" w:cs="Cambria"/>
                <w:sz w:val="16"/>
                <w:szCs w:val="16"/>
              </w:rPr>
              <w:t>,</w:t>
            </w:r>
            <w:r>
              <w:rPr>
                <w:rFonts w:ascii="Cambria" w:eastAsia="Cambria" w:hAnsi="Cambria" w:cs="Cambria"/>
                <w:spacing w:val="-8"/>
                <w:sz w:val="16"/>
                <w:szCs w:val="16"/>
              </w:rPr>
              <w:t xml:space="preserve"> </w:t>
            </w:r>
            <w:r>
              <w:rPr>
                <w:rFonts w:ascii="Cambria" w:eastAsia="Cambria" w:hAnsi="Cambria" w:cs="Cambria"/>
                <w:sz w:val="16"/>
                <w:szCs w:val="16"/>
              </w:rPr>
              <w:t>Ti</w:t>
            </w:r>
            <w:r>
              <w:rPr>
                <w:rFonts w:ascii="Cambria" w:eastAsia="Cambria" w:hAnsi="Cambria" w:cs="Cambria"/>
                <w:spacing w:val="2"/>
                <w:sz w:val="16"/>
                <w:szCs w:val="16"/>
              </w:rPr>
              <w:t>m</w:t>
            </w:r>
            <w:r>
              <w:rPr>
                <w:rFonts w:ascii="Cambria" w:eastAsia="Cambria" w:hAnsi="Cambria" w:cs="Cambria"/>
                <w:sz w:val="16"/>
                <w:szCs w:val="16"/>
              </w:rPr>
              <w:t>eouts,</w:t>
            </w:r>
          </w:p>
          <w:p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Buil</w:t>
            </w:r>
            <w:r>
              <w:rPr>
                <w:rFonts w:ascii="Cambria" w:eastAsia="Cambria" w:hAnsi="Cambria" w:cs="Cambria"/>
                <w:spacing w:val="1"/>
                <w:sz w:val="16"/>
                <w:szCs w:val="16"/>
              </w:rPr>
              <w:t>t</w:t>
            </w:r>
            <w:r>
              <w:rPr>
                <w:rFonts w:ascii="Cambria" w:eastAsia="Cambria" w:hAnsi="Cambria" w:cs="Cambria"/>
                <w:sz w:val="16"/>
                <w:szCs w:val="16"/>
              </w:rPr>
              <w:t>‐in</w:t>
            </w:r>
            <w:r>
              <w:rPr>
                <w:rFonts w:ascii="Cambria" w:eastAsia="Cambria" w:hAnsi="Cambria" w:cs="Cambria"/>
                <w:spacing w:val="-5"/>
                <w:sz w:val="16"/>
                <w:szCs w:val="16"/>
              </w:rPr>
              <w:t xml:space="preserve"> </w:t>
            </w:r>
            <w:r>
              <w:rPr>
                <w:rFonts w:ascii="Cambria" w:eastAsia="Cambria" w:hAnsi="Cambria" w:cs="Cambria"/>
                <w:sz w:val="16"/>
                <w:szCs w:val="16"/>
              </w:rPr>
              <w:t>remote</w:t>
            </w:r>
            <w:r>
              <w:rPr>
                <w:rFonts w:ascii="Cambria" w:eastAsia="Cambria" w:hAnsi="Cambria" w:cs="Cambria"/>
                <w:spacing w:val="-5"/>
                <w:sz w:val="16"/>
                <w:szCs w:val="16"/>
              </w:rPr>
              <w:t xml:space="preserve"> </w:t>
            </w:r>
            <w:r>
              <w:rPr>
                <w:rFonts w:ascii="Cambria" w:eastAsia="Cambria" w:hAnsi="Cambria" w:cs="Cambria"/>
                <w:spacing w:val="1"/>
                <w:sz w:val="16"/>
                <w:szCs w:val="16"/>
              </w:rPr>
              <w:t>a</w:t>
            </w:r>
            <w:r>
              <w:rPr>
                <w:rFonts w:ascii="Cambria" w:eastAsia="Cambria" w:hAnsi="Cambria" w:cs="Cambria"/>
                <w:sz w:val="16"/>
                <w:szCs w:val="16"/>
              </w:rPr>
              <w:t>ddresses</w:t>
            </w:r>
          </w:p>
        </w:tc>
        <w:tc>
          <w:tcPr>
            <w:tcW w:w="4532" w:type="dxa"/>
          </w:tcPr>
          <w:p w:rsidR="009A5C4A" w:rsidRDefault="009A5C4A" w:rsidP="00C57BD2">
            <w:pPr>
              <w:spacing w:before="14" w:after="0" w:line="240" w:lineRule="auto"/>
              <w:ind w:left="64" w:right="-20"/>
              <w:rPr>
                <w:rFonts w:ascii="Cambria" w:eastAsia="Cambria" w:hAnsi="Cambria" w:cs="Cambria"/>
                <w:sz w:val="16"/>
                <w:szCs w:val="16"/>
              </w:rPr>
            </w:pPr>
            <w:r>
              <w:rPr>
                <w:rFonts w:ascii="Cambria" w:eastAsia="Cambria" w:hAnsi="Cambria" w:cs="Cambria"/>
                <w:sz w:val="16"/>
                <w:szCs w:val="16"/>
              </w:rPr>
              <w:t>Multi‐lay</w:t>
            </w:r>
            <w:r>
              <w:rPr>
                <w:rFonts w:ascii="Cambria" w:eastAsia="Cambria" w:hAnsi="Cambria" w:cs="Cambria"/>
                <w:spacing w:val="1"/>
                <w:sz w:val="16"/>
                <w:szCs w:val="16"/>
              </w:rPr>
              <w:t>e</w:t>
            </w:r>
            <w:r>
              <w:rPr>
                <w:rFonts w:ascii="Cambria" w:eastAsia="Cambria" w:hAnsi="Cambria" w:cs="Cambria"/>
                <w:sz w:val="16"/>
                <w:szCs w:val="16"/>
              </w:rPr>
              <w:t>r</w:t>
            </w:r>
            <w:r>
              <w:rPr>
                <w:rFonts w:ascii="Cambria" w:eastAsia="Cambria" w:hAnsi="Cambria" w:cs="Cambria"/>
                <w:spacing w:val="-8"/>
                <w:sz w:val="16"/>
                <w:szCs w:val="16"/>
              </w:rPr>
              <w:t xml:space="preserve"> </w:t>
            </w:r>
            <w:r>
              <w:rPr>
                <w:rFonts w:ascii="Cambria" w:eastAsia="Cambria" w:hAnsi="Cambria" w:cs="Cambria"/>
                <w:sz w:val="16"/>
                <w:szCs w:val="16"/>
              </w:rPr>
              <w:t>desi</w:t>
            </w:r>
            <w:r>
              <w:rPr>
                <w:rFonts w:ascii="Cambria" w:eastAsia="Cambria" w:hAnsi="Cambria" w:cs="Cambria"/>
                <w:spacing w:val="1"/>
                <w:sz w:val="16"/>
                <w:szCs w:val="16"/>
              </w:rPr>
              <w:t>g</w:t>
            </w:r>
            <w:r>
              <w:rPr>
                <w:rFonts w:ascii="Cambria" w:eastAsia="Cambria" w:hAnsi="Cambria" w:cs="Cambria"/>
                <w:sz w:val="16"/>
                <w:szCs w:val="16"/>
              </w:rPr>
              <w:t>n</w:t>
            </w:r>
            <w:r>
              <w:rPr>
                <w:rFonts w:ascii="Cambria" w:eastAsia="Cambria" w:hAnsi="Cambria" w:cs="Cambria"/>
                <w:spacing w:val="-4"/>
                <w:sz w:val="16"/>
                <w:szCs w:val="16"/>
              </w:rPr>
              <w:t xml:space="preserve"> </w:t>
            </w:r>
            <w:r>
              <w:rPr>
                <w:rFonts w:ascii="Cambria" w:eastAsia="Cambria" w:hAnsi="Cambria" w:cs="Cambria"/>
                <w:sz w:val="16"/>
                <w:szCs w:val="16"/>
              </w:rPr>
              <w:t>compliance</w:t>
            </w:r>
          </w:p>
          <w:p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Software</w:t>
            </w:r>
            <w:r>
              <w:rPr>
                <w:rFonts w:ascii="Cambria" w:eastAsia="Cambria" w:hAnsi="Cambria" w:cs="Cambria"/>
                <w:spacing w:val="-6"/>
                <w:sz w:val="16"/>
                <w:szCs w:val="16"/>
              </w:rPr>
              <w:t xml:space="preserve"> </w:t>
            </w:r>
            <w:r>
              <w:rPr>
                <w:rFonts w:ascii="Cambria" w:eastAsia="Cambria" w:hAnsi="Cambria" w:cs="Cambria"/>
                <w:sz w:val="16"/>
                <w:szCs w:val="16"/>
              </w:rPr>
              <w:t>m</w:t>
            </w:r>
            <w:r>
              <w:rPr>
                <w:rFonts w:ascii="Cambria" w:eastAsia="Cambria" w:hAnsi="Cambria" w:cs="Cambria"/>
                <w:spacing w:val="1"/>
                <w:sz w:val="16"/>
                <w:szCs w:val="16"/>
              </w:rPr>
              <w:t>a</w:t>
            </w:r>
            <w:r>
              <w:rPr>
                <w:rFonts w:ascii="Cambria" w:eastAsia="Cambria" w:hAnsi="Cambria" w:cs="Cambria"/>
                <w:sz w:val="16"/>
                <w:szCs w:val="16"/>
              </w:rPr>
              <w:t>nag</w:t>
            </w:r>
            <w:r>
              <w:rPr>
                <w:rFonts w:ascii="Cambria" w:eastAsia="Cambria" w:hAnsi="Cambria" w:cs="Cambria"/>
                <w:spacing w:val="1"/>
                <w:sz w:val="16"/>
                <w:szCs w:val="16"/>
              </w:rPr>
              <w:t>e</w:t>
            </w:r>
            <w:r>
              <w:rPr>
                <w:rFonts w:ascii="Cambria" w:eastAsia="Cambria" w:hAnsi="Cambria" w:cs="Cambria"/>
                <w:sz w:val="16"/>
                <w:szCs w:val="16"/>
              </w:rPr>
              <w:t>s</w:t>
            </w:r>
            <w:r>
              <w:rPr>
                <w:rFonts w:ascii="Cambria" w:eastAsia="Cambria" w:hAnsi="Cambria" w:cs="Cambria"/>
                <w:spacing w:val="-6"/>
                <w:sz w:val="16"/>
                <w:szCs w:val="16"/>
              </w:rPr>
              <w:t xml:space="preserve"> </w:t>
            </w:r>
            <w:r>
              <w:rPr>
                <w:rFonts w:ascii="Cambria" w:eastAsia="Cambria" w:hAnsi="Cambria" w:cs="Cambria"/>
                <w:sz w:val="16"/>
                <w:szCs w:val="16"/>
              </w:rPr>
              <w:t>data</w:t>
            </w:r>
            <w:r>
              <w:rPr>
                <w:rFonts w:ascii="Cambria" w:eastAsia="Cambria" w:hAnsi="Cambria" w:cs="Cambria"/>
                <w:spacing w:val="-3"/>
                <w:sz w:val="16"/>
                <w:szCs w:val="16"/>
              </w:rPr>
              <w:t xml:space="preserve"> </w:t>
            </w:r>
            <w:r>
              <w:rPr>
                <w:rFonts w:ascii="Cambria" w:eastAsia="Cambria" w:hAnsi="Cambria" w:cs="Cambria"/>
                <w:spacing w:val="1"/>
                <w:sz w:val="16"/>
                <w:szCs w:val="16"/>
              </w:rPr>
              <w:t>i</w:t>
            </w:r>
            <w:r>
              <w:rPr>
                <w:rFonts w:ascii="Cambria" w:eastAsia="Cambria" w:hAnsi="Cambria" w:cs="Cambria"/>
                <w:sz w:val="16"/>
                <w:szCs w:val="16"/>
              </w:rPr>
              <w:t>ntegrity</w:t>
            </w:r>
            <w:r>
              <w:rPr>
                <w:rFonts w:ascii="Cambria" w:eastAsia="Cambria" w:hAnsi="Cambria" w:cs="Cambria"/>
                <w:spacing w:val="-5"/>
                <w:sz w:val="16"/>
                <w:szCs w:val="16"/>
              </w:rPr>
              <w:t xml:space="preserve"> </w:t>
            </w:r>
            <w:r>
              <w:rPr>
                <w:rFonts w:ascii="Cambria" w:eastAsia="Cambria" w:hAnsi="Cambria" w:cs="Cambria"/>
                <w:spacing w:val="1"/>
                <w:sz w:val="16"/>
                <w:szCs w:val="16"/>
              </w:rPr>
              <w:t>a</w:t>
            </w:r>
            <w:r>
              <w:rPr>
                <w:rFonts w:ascii="Cambria" w:eastAsia="Cambria" w:hAnsi="Cambria" w:cs="Cambria"/>
                <w:sz w:val="16"/>
                <w:szCs w:val="16"/>
              </w:rPr>
              <w:t>nd</w:t>
            </w:r>
            <w:r>
              <w:rPr>
                <w:rFonts w:ascii="Cambria" w:eastAsia="Cambria" w:hAnsi="Cambria" w:cs="Cambria"/>
                <w:spacing w:val="-3"/>
                <w:sz w:val="16"/>
                <w:szCs w:val="16"/>
              </w:rPr>
              <w:t xml:space="preserve"> </w:t>
            </w:r>
            <w:r>
              <w:rPr>
                <w:rFonts w:ascii="Cambria" w:eastAsia="Cambria" w:hAnsi="Cambria" w:cs="Cambria"/>
                <w:sz w:val="16"/>
                <w:szCs w:val="16"/>
              </w:rPr>
              <w:t>consist</w:t>
            </w:r>
            <w:r>
              <w:rPr>
                <w:rFonts w:ascii="Cambria" w:eastAsia="Cambria" w:hAnsi="Cambria" w:cs="Cambria"/>
                <w:spacing w:val="1"/>
                <w:sz w:val="16"/>
                <w:szCs w:val="16"/>
              </w:rPr>
              <w:t>e</w:t>
            </w:r>
            <w:r>
              <w:rPr>
                <w:rFonts w:ascii="Cambria" w:eastAsia="Cambria" w:hAnsi="Cambria" w:cs="Cambria"/>
                <w:sz w:val="16"/>
                <w:szCs w:val="16"/>
              </w:rPr>
              <w:t>ncy</w:t>
            </w:r>
          </w:p>
          <w:p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pacing w:val="1"/>
                <w:sz w:val="16"/>
                <w:szCs w:val="16"/>
              </w:rPr>
              <w:t>E</w:t>
            </w:r>
            <w:r>
              <w:rPr>
                <w:rFonts w:ascii="Cambria" w:eastAsia="Cambria" w:hAnsi="Cambria" w:cs="Cambria"/>
                <w:sz w:val="16"/>
                <w:szCs w:val="16"/>
              </w:rPr>
              <w:t>xception</w:t>
            </w:r>
            <w:r>
              <w:rPr>
                <w:rFonts w:ascii="Cambria" w:eastAsia="Cambria" w:hAnsi="Cambria" w:cs="Cambria"/>
                <w:spacing w:val="-7"/>
                <w:sz w:val="16"/>
                <w:szCs w:val="16"/>
              </w:rPr>
              <w:t xml:space="preserve"> </w:t>
            </w:r>
            <w:r>
              <w:rPr>
                <w:rFonts w:ascii="Cambria" w:eastAsia="Cambria" w:hAnsi="Cambria" w:cs="Cambria"/>
                <w:sz w:val="16"/>
                <w:szCs w:val="16"/>
              </w:rPr>
              <w:t>h</w:t>
            </w:r>
            <w:r>
              <w:rPr>
                <w:rFonts w:ascii="Cambria" w:eastAsia="Cambria" w:hAnsi="Cambria" w:cs="Cambria"/>
                <w:spacing w:val="1"/>
                <w:sz w:val="16"/>
                <w:szCs w:val="16"/>
              </w:rPr>
              <w:t>a</w:t>
            </w:r>
            <w:r>
              <w:rPr>
                <w:rFonts w:ascii="Cambria" w:eastAsia="Cambria" w:hAnsi="Cambria" w:cs="Cambria"/>
                <w:sz w:val="16"/>
                <w:szCs w:val="16"/>
              </w:rPr>
              <w:t>ndl</w:t>
            </w:r>
            <w:r>
              <w:rPr>
                <w:rFonts w:ascii="Cambria" w:eastAsia="Cambria" w:hAnsi="Cambria" w:cs="Cambria"/>
                <w:spacing w:val="1"/>
                <w:sz w:val="16"/>
                <w:szCs w:val="16"/>
              </w:rPr>
              <w:t>i</w:t>
            </w:r>
            <w:r>
              <w:rPr>
                <w:rFonts w:ascii="Cambria" w:eastAsia="Cambria" w:hAnsi="Cambria" w:cs="Cambria"/>
                <w:sz w:val="16"/>
                <w:szCs w:val="16"/>
              </w:rPr>
              <w:t>ng</w:t>
            </w:r>
            <w:r>
              <w:rPr>
                <w:rFonts w:ascii="Cambria" w:eastAsia="Cambria" w:hAnsi="Cambria" w:cs="Cambria"/>
                <w:spacing w:val="-6"/>
                <w:sz w:val="16"/>
                <w:szCs w:val="16"/>
              </w:rPr>
              <w:t xml:space="preserve"> </w:t>
            </w:r>
            <w:r>
              <w:rPr>
                <w:rFonts w:ascii="Cambria" w:eastAsia="Cambria" w:hAnsi="Cambria" w:cs="Cambria"/>
                <w:sz w:val="16"/>
                <w:szCs w:val="16"/>
              </w:rPr>
              <w:t>thr</w:t>
            </w:r>
            <w:r>
              <w:rPr>
                <w:rFonts w:ascii="Cambria" w:eastAsia="Cambria" w:hAnsi="Cambria" w:cs="Cambria"/>
                <w:spacing w:val="2"/>
                <w:sz w:val="16"/>
                <w:szCs w:val="16"/>
              </w:rPr>
              <w:t>o</w:t>
            </w:r>
            <w:r>
              <w:rPr>
                <w:rFonts w:ascii="Cambria" w:eastAsia="Cambria" w:hAnsi="Cambria" w:cs="Cambria"/>
                <w:spacing w:val="-1"/>
                <w:sz w:val="16"/>
                <w:szCs w:val="16"/>
              </w:rPr>
              <w:t>u</w:t>
            </w:r>
            <w:r>
              <w:rPr>
                <w:rFonts w:ascii="Cambria" w:eastAsia="Cambria" w:hAnsi="Cambria" w:cs="Cambria"/>
                <w:sz w:val="16"/>
                <w:szCs w:val="16"/>
              </w:rPr>
              <w:t>gh</w:t>
            </w:r>
            <w:r>
              <w:rPr>
                <w:rFonts w:ascii="Cambria" w:eastAsia="Cambria" w:hAnsi="Cambria" w:cs="Cambria"/>
                <w:spacing w:val="-4"/>
                <w:sz w:val="16"/>
                <w:szCs w:val="16"/>
              </w:rPr>
              <w:t xml:space="preserve"> </w:t>
            </w:r>
            <w:r>
              <w:rPr>
                <w:rFonts w:ascii="Cambria" w:eastAsia="Cambria" w:hAnsi="Cambria" w:cs="Cambria"/>
                <w:sz w:val="16"/>
                <w:szCs w:val="16"/>
              </w:rPr>
              <w:t>tra</w:t>
            </w:r>
            <w:r>
              <w:rPr>
                <w:rFonts w:ascii="Cambria" w:eastAsia="Cambria" w:hAnsi="Cambria" w:cs="Cambria"/>
                <w:spacing w:val="1"/>
                <w:sz w:val="16"/>
                <w:szCs w:val="16"/>
              </w:rPr>
              <w:t>n</w:t>
            </w:r>
            <w:r>
              <w:rPr>
                <w:rFonts w:ascii="Cambria" w:eastAsia="Cambria" w:hAnsi="Cambria" w:cs="Cambria"/>
                <w:sz w:val="16"/>
                <w:szCs w:val="16"/>
              </w:rPr>
              <w:t>s</w:t>
            </w:r>
            <w:r>
              <w:rPr>
                <w:rFonts w:ascii="Cambria" w:eastAsia="Cambria" w:hAnsi="Cambria" w:cs="Cambria"/>
                <w:spacing w:val="1"/>
                <w:sz w:val="16"/>
                <w:szCs w:val="16"/>
              </w:rPr>
              <w:t>a</w:t>
            </w:r>
            <w:r>
              <w:rPr>
                <w:rFonts w:ascii="Cambria" w:eastAsia="Cambria" w:hAnsi="Cambria" w:cs="Cambria"/>
                <w:sz w:val="16"/>
                <w:szCs w:val="16"/>
              </w:rPr>
              <w:t>ctions</w:t>
            </w:r>
          </w:p>
          <w:p w:rsidR="009A5C4A" w:rsidRDefault="009A5C4A" w:rsidP="00C57BD2">
            <w:pPr>
              <w:spacing w:after="0" w:line="240" w:lineRule="auto"/>
              <w:ind w:left="64" w:right="-20"/>
              <w:rPr>
                <w:rFonts w:ascii="Cambria" w:eastAsia="Cambria" w:hAnsi="Cambria" w:cs="Cambria"/>
                <w:sz w:val="16"/>
                <w:szCs w:val="16"/>
              </w:rPr>
            </w:pPr>
            <w:r>
              <w:rPr>
                <w:rFonts w:ascii="Cambria" w:eastAsia="Cambria" w:hAnsi="Cambria" w:cs="Cambria"/>
                <w:sz w:val="16"/>
                <w:szCs w:val="16"/>
              </w:rPr>
              <w:t>Class</w:t>
            </w:r>
            <w:r>
              <w:rPr>
                <w:rFonts w:ascii="Cambria" w:eastAsia="Cambria" w:hAnsi="Cambria" w:cs="Cambria"/>
                <w:spacing w:val="-3"/>
                <w:sz w:val="16"/>
                <w:szCs w:val="16"/>
              </w:rPr>
              <w:t xml:space="preserve"> </w:t>
            </w:r>
            <w:r>
              <w:rPr>
                <w:rFonts w:ascii="Cambria" w:eastAsia="Cambria" w:hAnsi="Cambria" w:cs="Cambria"/>
                <w:sz w:val="16"/>
                <w:szCs w:val="16"/>
              </w:rPr>
              <w:t>ar</w:t>
            </w:r>
            <w:r>
              <w:rPr>
                <w:rFonts w:ascii="Cambria" w:eastAsia="Cambria" w:hAnsi="Cambria" w:cs="Cambria"/>
                <w:spacing w:val="2"/>
                <w:sz w:val="16"/>
                <w:szCs w:val="16"/>
              </w:rPr>
              <w:t>c</w:t>
            </w:r>
            <w:r>
              <w:rPr>
                <w:rFonts w:ascii="Cambria" w:eastAsia="Cambria" w:hAnsi="Cambria" w:cs="Cambria"/>
                <w:sz w:val="16"/>
                <w:szCs w:val="16"/>
              </w:rPr>
              <w:t>hitec</w:t>
            </w:r>
            <w:r>
              <w:rPr>
                <w:rFonts w:ascii="Cambria" w:eastAsia="Cambria" w:hAnsi="Cambria" w:cs="Cambria"/>
                <w:spacing w:val="1"/>
                <w:sz w:val="16"/>
                <w:szCs w:val="16"/>
              </w:rPr>
              <w:t>t</w:t>
            </w:r>
            <w:r>
              <w:rPr>
                <w:rFonts w:ascii="Cambria" w:eastAsia="Cambria" w:hAnsi="Cambria" w:cs="Cambria"/>
                <w:spacing w:val="-1"/>
                <w:sz w:val="16"/>
                <w:szCs w:val="16"/>
              </w:rPr>
              <w:t>u</w:t>
            </w:r>
            <w:r>
              <w:rPr>
                <w:rFonts w:ascii="Cambria" w:eastAsia="Cambria" w:hAnsi="Cambria" w:cs="Cambria"/>
                <w:sz w:val="16"/>
                <w:szCs w:val="16"/>
              </w:rPr>
              <w:t>re</w:t>
            </w:r>
            <w:r>
              <w:rPr>
                <w:rFonts w:ascii="Cambria" w:eastAsia="Cambria" w:hAnsi="Cambria" w:cs="Cambria"/>
                <w:spacing w:val="-7"/>
                <w:sz w:val="16"/>
                <w:szCs w:val="16"/>
              </w:rPr>
              <w:t xml:space="preserve"> </w:t>
            </w:r>
            <w:r>
              <w:rPr>
                <w:rFonts w:ascii="Cambria" w:eastAsia="Cambria" w:hAnsi="Cambria" w:cs="Cambria"/>
                <w:sz w:val="16"/>
                <w:szCs w:val="16"/>
              </w:rPr>
              <w:t>compliance</w:t>
            </w:r>
          </w:p>
        </w:tc>
      </w:tr>
      <w:tr w:rsidR="009A5C4A" w:rsidTr="00C57BD2">
        <w:trPr>
          <w:trHeight w:hRule="exact" w:val="1153"/>
          <w:jc w:val="center"/>
        </w:trPr>
        <w:tc>
          <w:tcPr>
            <w:tcW w:w="1534" w:type="dxa"/>
            <w:shd w:val="clear" w:color="auto" w:fill="F2F2F2"/>
          </w:tcPr>
          <w:p w:rsidR="009A5C4A" w:rsidRDefault="009A5C4A" w:rsidP="00C57BD2">
            <w:pPr>
              <w:spacing w:before="18" w:after="0" w:line="188" w:lineRule="exact"/>
              <w:ind w:left="65" w:right="266"/>
              <w:rPr>
                <w:rFonts w:ascii="Cambria" w:eastAsia="Cambria" w:hAnsi="Cambria" w:cs="Cambria"/>
                <w:sz w:val="16"/>
                <w:szCs w:val="16"/>
              </w:rPr>
            </w:pPr>
            <w:r>
              <w:rPr>
                <w:rFonts w:ascii="Cambria" w:eastAsia="Cambria" w:hAnsi="Cambria" w:cs="Cambria"/>
                <w:b/>
                <w:bCs/>
                <w:sz w:val="16"/>
                <w:szCs w:val="16"/>
              </w:rPr>
              <w:t>PERFORM</w:t>
            </w:r>
            <w:r>
              <w:rPr>
                <w:rFonts w:ascii="Cambria" w:eastAsia="Cambria" w:hAnsi="Cambria" w:cs="Cambria"/>
                <w:b/>
                <w:bCs/>
                <w:spacing w:val="2"/>
                <w:sz w:val="16"/>
                <w:szCs w:val="16"/>
              </w:rPr>
              <w:t>A</w:t>
            </w:r>
            <w:r>
              <w:rPr>
                <w:rFonts w:ascii="Cambria" w:eastAsia="Cambria" w:hAnsi="Cambria" w:cs="Cambria"/>
                <w:b/>
                <w:bCs/>
                <w:sz w:val="16"/>
                <w:szCs w:val="16"/>
              </w:rPr>
              <w:t>NCE EFFICIENCY</w:t>
            </w:r>
          </w:p>
        </w:tc>
        <w:tc>
          <w:tcPr>
            <w:tcW w:w="3582" w:type="dxa"/>
            <w:shd w:val="clear" w:color="auto" w:fill="F2F2F2"/>
          </w:tcPr>
          <w:p w:rsidR="009A5C4A" w:rsidRDefault="009A5C4A" w:rsidP="00C57BD2">
            <w:pPr>
              <w:spacing w:before="16" w:after="0" w:line="240" w:lineRule="auto"/>
              <w:ind w:left="64" w:right="-20"/>
              <w:rPr>
                <w:rFonts w:ascii="Cambria" w:eastAsia="Cambria" w:hAnsi="Cambria" w:cs="Cambria"/>
                <w:sz w:val="16"/>
                <w:szCs w:val="16"/>
              </w:rPr>
            </w:pPr>
            <w:r>
              <w:rPr>
                <w:rFonts w:ascii="Cambria" w:eastAsia="Cambria" w:hAnsi="Cambria" w:cs="Cambria"/>
                <w:sz w:val="16"/>
                <w:szCs w:val="16"/>
              </w:rPr>
              <w:t>Compliance</w:t>
            </w:r>
            <w:r>
              <w:rPr>
                <w:rFonts w:ascii="Cambria" w:eastAsia="Cambria" w:hAnsi="Cambria" w:cs="Cambria"/>
                <w:spacing w:val="-8"/>
                <w:sz w:val="16"/>
                <w:szCs w:val="16"/>
              </w:rPr>
              <w:t xml:space="preserve"> </w:t>
            </w:r>
            <w:r>
              <w:rPr>
                <w:rFonts w:ascii="Cambria" w:eastAsia="Cambria" w:hAnsi="Cambria" w:cs="Cambria"/>
                <w:sz w:val="16"/>
                <w:szCs w:val="16"/>
              </w:rPr>
              <w:t>wi</w:t>
            </w:r>
            <w:r>
              <w:rPr>
                <w:rFonts w:ascii="Cambria" w:eastAsia="Cambria" w:hAnsi="Cambria" w:cs="Cambria"/>
                <w:spacing w:val="1"/>
                <w:sz w:val="16"/>
                <w:szCs w:val="16"/>
              </w:rPr>
              <w:t>t</w:t>
            </w:r>
            <w:r>
              <w:rPr>
                <w:rFonts w:ascii="Cambria" w:eastAsia="Cambria" w:hAnsi="Cambria" w:cs="Cambria"/>
                <w:sz w:val="16"/>
                <w:szCs w:val="16"/>
              </w:rPr>
              <w:t>h</w:t>
            </w:r>
            <w:r>
              <w:rPr>
                <w:rFonts w:ascii="Cambria" w:eastAsia="Cambria" w:hAnsi="Cambria" w:cs="Cambria"/>
                <w:spacing w:val="-3"/>
                <w:sz w:val="16"/>
                <w:szCs w:val="16"/>
              </w:rPr>
              <w:t xml:space="preserve"> </w:t>
            </w:r>
            <w:r>
              <w:rPr>
                <w:rFonts w:ascii="Cambria" w:eastAsia="Cambria" w:hAnsi="Cambria" w:cs="Cambria"/>
                <w:sz w:val="16"/>
                <w:szCs w:val="16"/>
              </w:rPr>
              <w:t>Object‐Ori</w:t>
            </w:r>
            <w:r>
              <w:rPr>
                <w:rFonts w:ascii="Cambria" w:eastAsia="Cambria" w:hAnsi="Cambria" w:cs="Cambria"/>
                <w:spacing w:val="1"/>
                <w:sz w:val="16"/>
                <w:szCs w:val="16"/>
              </w:rPr>
              <w:t>e</w:t>
            </w:r>
            <w:r>
              <w:rPr>
                <w:rFonts w:ascii="Cambria" w:eastAsia="Cambria" w:hAnsi="Cambria" w:cs="Cambria"/>
                <w:sz w:val="16"/>
                <w:szCs w:val="16"/>
              </w:rPr>
              <w:t>nted</w:t>
            </w:r>
            <w:r>
              <w:rPr>
                <w:rFonts w:ascii="Cambria" w:eastAsia="Cambria" w:hAnsi="Cambria" w:cs="Cambria"/>
                <w:spacing w:val="-11"/>
                <w:sz w:val="16"/>
                <w:szCs w:val="16"/>
              </w:rPr>
              <w:t xml:space="preserve"> </w:t>
            </w:r>
            <w:r>
              <w:rPr>
                <w:rFonts w:ascii="Cambria" w:eastAsia="Cambria" w:hAnsi="Cambria" w:cs="Cambria"/>
                <w:spacing w:val="2"/>
                <w:sz w:val="16"/>
                <w:szCs w:val="16"/>
              </w:rPr>
              <w:t>b</w:t>
            </w:r>
            <w:r>
              <w:rPr>
                <w:rFonts w:ascii="Cambria" w:eastAsia="Cambria" w:hAnsi="Cambria" w:cs="Cambria"/>
                <w:sz w:val="16"/>
                <w:szCs w:val="16"/>
              </w:rPr>
              <w:t>est</w:t>
            </w:r>
            <w:r>
              <w:rPr>
                <w:rFonts w:ascii="Cambria" w:eastAsia="Cambria" w:hAnsi="Cambria" w:cs="Cambria"/>
                <w:spacing w:val="-3"/>
                <w:sz w:val="16"/>
                <w:szCs w:val="16"/>
              </w:rPr>
              <w:t xml:space="preserve"> </w:t>
            </w:r>
            <w:r>
              <w:rPr>
                <w:rFonts w:ascii="Cambria" w:eastAsia="Cambria" w:hAnsi="Cambria" w:cs="Cambria"/>
                <w:sz w:val="16"/>
                <w:szCs w:val="16"/>
              </w:rPr>
              <w:t>practices</w:t>
            </w:r>
          </w:p>
          <w:p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Compliance</w:t>
            </w:r>
            <w:r>
              <w:rPr>
                <w:rFonts w:ascii="Cambria" w:eastAsia="Cambria" w:hAnsi="Cambria" w:cs="Cambria"/>
                <w:spacing w:val="-8"/>
                <w:sz w:val="16"/>
                <w:szCs w:val="16"/>
              </w:rPr>
              <w:t xml:space="preserve"> </w:t>
            </w:r>
            <w:r>
              <w:rPr>
                <w:rFonts w:ascii="Cambria" w:eastAsia="Cambria" w:hAnsi="Cambria" w:cs="Cambria"/>
                <w:sz w:val="16"/>
                <w:szCs w:val="16"/>
              </w:rPr>
              <w:t>wi</w:t>
            </w:r>
            <w:r>
              <w:rPr>
                <w:rFonts w:ascii="Cambria" w:eastAsia="Cambria" w:hAnsi="Cambria" w:cs="Cambria"/>
                <w:spacing w:val="1"/>
                <w:sz w:val="16"/>
                <w:szCs w:val="16"/>
              </w:rPr>
              <w:t>t</w:t>
            </w:r>
            <w:r>
              <w:rPr>
                <w:rFonts w:ascii="Cambria" w:eastAsia="Cambria" w:hAnsi="Cambria" w:cs="Cambria"/>
                <w:sz w:val="16"/>
                <w:szCs w:val="16"/>
              </w:rPr>
              <w:t>h</w:t>
            </w:r>
            <w:r>
              <w:rPr>
                <w:rFonts w:ascii="Cambria" w:eastAsia="Cambria" w:hAnsi="Cambria" w:cs="Cambria"/>
                <w:spacing w:val="-3"/>
                <w:sz w:val="16"/>
                <w:szCs w:val="16"/>
              </w:rPr>
              <w:t xml:space="preserve"> </w:t>
            </w:r>
            <w:r>
              <w:rPr>
                <w:rFonts w:ascii="Cambria" w:eastAsia="Cambria" w:hAnsi="Cambria" w:cs="Cambria"/>
                <w:sz w:val="16"/>
                <w:szCs w:val="16"/>
              </w:rPr>
              <w:t>SQL</w:t>
            </w:r>
            <w:r>
              <w:rPr>
                <w:rFonts w:ascii="Cambria" w:eastAsia="Cambria" w:hAnsi="Cambria" w:cs="Cambria"/>
                <w:spacing w:val="-3"/>
                <w:sz w:val="16"/>
                <w:szCs w:val="16"/>
              </w:rPr>
              <w:t xml:space="preserve"> </w:t>
            </w:r>
            <w:r>
              <w:rPr>
                <w:rFonts w:ascii="Cambria" w:eastAsia="Cambria" w:hAnsi="Cambria" w:cs="Cambria"/>
                <w:sz w:val="16"/>
                <w:szCs w:val="16"/>
              </w:rPr>
              <w:t>be</w:t>
            </w:r>
            <w:r>
              <w:rPr>
                <w:rFonts w:ascii="Cambria" w:eastAsia="Cambria" w:hAnsi="Cambria" w:cs="Cambria"/>
                <w:spacing w:val="1"/>
                <w:sz w:val="16"/>
                <w:szCs w:val="16"/>
              </w:rPr>
              <w:t>s</w:t>
            </w:r>
            <w:r>
              <w:rPr>
                <w:rFonts w:ascii="Cambria" w:eastAsia="Cambria" w:hAnsi="Cambria" w:cs="Cambria"/>
                <w:sz w:val="16"/>
                <w:szCs w:val="16"/>
              </w:rPr>
              <w:t>t</w:t>
            </w:r>
            <w:r>
              <w:rPr>
                <w:rFonts w:ascii="Cambria" w:eastAsia="Cambria" w:hAnsi="Cambria" w:cs="Cambria"/>
                <w:spacing w:val="-3"/>
                <w:sz w:val="16"/>
                <w:szCs w:val="16"/>
              </w:rPr>
              <w:t xml:space="preserve"> </w:t>
            </w:r>
            <w:r>
              <w:rPr>
                <w:rFonts w:ascii="Cambria" w:eastAsia="Cambria" w:hAnsi="Cambria" w:cs="Cambria"/>
                <w:sz w:val="16"/>
                <w:szCs w:val="16"/>
              </w:rPr>
              <w:t>practic</w:t>
            </w:r>
            <w:r>
              <w:rPr>
                <w:rFonts w:ascii="Cambria" w:eastAsia="Cambria" w:hAnsi="Cambria" w:cs="Cambria"/>
                <w:spacing w:val="1"/>
                <w:sz w:val="16"/>
                <w:szCs w:val="16"/>
              </w:rPr>
              <w:t>e</w:t>
            </w:r>
            <w:r>
              <w:rPr>
                <w:rFonts w:ascii="Cambria" w:eastAsia="Cambria" w:hAnsi="Cambria" w:cs="Cambria"/>
                <w:sz w:val="16"/>
                <w:szCs w:val="16"/>
              </w:rPr>
              <w:t>s</w:t>
            </w:r>
          </w:p>
          <w:p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Expensive</w:t>
            </w:r>
            <w:r>
              <w:rPr>
                <w:rFonts w:ascii="Cambria" w:eastAsia="Cambria" w:hAnsi="Cambria" w:cs="Cambria"/>
                <w:spacing w:val="-6"/>
                <w:sz w:val="16"/>
                <w:szCs w:val="16"/>
              </w:rPr>
              <w:t xml:space="preserve"> </w:t>
            </w:r>
            <w:r>
              <w:rPr>
                <w:rFonts w:ascii="Cambria" w:eastAsia="Cambria" w:hAnsi="Cambria" w:cs="Cambria"/>
                <w:sz w:val="16"/>
                <w:szCs w:val="16"/>
              </w:rPr>
              <w:t>computations</w:t>
            </w:r>
            <w:r>
              <w:rPr>
                <w:rFonts w:ascii="Cambria" w:eastAsia="Cambria" w:hAnsi="Cambria" w:cs="Cambria"/>
                <w:spacing w:val="-9"/>
                <w:sz w:val="16"/>
                <w:szCs w:val="16"/>
              </w:rPr>
              <w:t xml:space="preserve"> </w:t>
            </w:r>
            <w:r>
              <w:rPr>
                <w:rFonts w:ascii="Cambria" w:eastAsia="Cambria" w:hAnsi="Cambria" w:cs="Cambria"/>
                <w:spacing w:val="1"/>
                <w:sz w:val="16"/>
                <w:szCs w:val="16"/>
              </w:rPr>
              <w:t>i</w:t>
            </w:r>
            <w:r>
              <w:rPr>
                <w:rFonts w:ascii="Cambria" w:eastAsia="Cambria" w:hAnsi="Cambria" w:cs="Cambria"/>
                <w:sz w:val="16"/>
                <w:szCs w:val="16"/>
              </w:rPr>
              <w:t>n</w:t>
            </w:r>
            <w:r>
              <w:rPr>
                <w:rFonts w:ascii="Cambria" w:eastAsia="Cambria" w:hAnsi="Cambria" w:cs="Cambria"/>
                <w:spacing w:val="-1"/>
                <w:sz w:val="16"/>
                <w:szCs w:val="16"/>
              </w:rPr>
              <w:t xml:space="preserve"> </w:t>
            </w:r>
            <w:r>
              <w:rPr>
                <w:rFonts w:ascii="Cambria" w:eastAsia="Cambria" w:hAnsi="Cambria" w:cs="Cambria"/>
                <w:sz w:val="16"/>
                <w:szCs w:val="16"/>
              </w:rPr>
              <w:t>loops</w:t>
            </w:r>
          </w:p>
          <w:p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Static</w:t>
            </w:r>
            <w:r>
              <w:rPr>
                <w:rFonts w:ascii="Cambria" w:eastAsia="Cambria" w:hAnsi="Cambria" w:cs="Cambria"/>
                <w:spacing w:val="-4"/>
                <w:sz w:val="16"/>
                <w:szCs w:val="16"/>
              </w:rPr>
              <w:t xml:space="preserve"> </w:t>
            </w:r>
            <w:r>
              <w:rPr>
                <w:rFonts w:ascii="Cambria" w:eastAsia="Cambria" w:hAnsi="Cambria" w:cs="Cambria"/>
                <w:sz w:val="16"/>
                <w:szCs w:val="16"/>
              </w:rPr>
              <w:t>connectio</w:t>
            </w:r>
            <w:r>
              <w:rPr>
                <w:rFonts w:ascii="Cambria" w:eastAsia="Cambria" w:hAnsi="Cambria" w:cs="Cambria"/>
                <w:spacing w:val="1"/>
                <w:sz w:val="16"/>
                <w:szCs w:val="16"/>
              </w:rPr>
              <w:t>n</w:t>
            </w:r>
            <w:r>
              <w:rPr>
                <w:rFonts w:ascii="Cambria" w:eastAsia="Cambria" w:hAnsi="Cambria" w:cs="Cambria"/>
                <w:sz w:val="16"/>
                <w:szCs w:val="16"/>
              </w:rPr>
              <w:t>s</w:t>
            </w:r>
            <w:r>
              <w:rPr>
                <w:rFonts w:ascii="Cambria" w:eastAsia="Cambria" w:hAnsi="Cambria" w:cs="Cambria"/>
                <w:spacing w:val="-8"/>
                <w:sz w:val="16"/>
                <w:szCs w:val="16"/>
              </w:rPr>
              <w:t xml:space="preserve"> </w:t>
            </w:r>
            <w:r>
              <w:rPr>
                <w:rFonts w:ascii="Cambria" w:eastAsia="Cambria" w:hAnsi="Cambria" w:cs="Cambria"/>
                <w:sz w:val="16"/>
                <w:szCs w:val="16"/>
              </w:rPr>
              <w:t>ver</w:t>
            </w:r>
            <w:r>
              <w:rPr>
                <w:rFonts w:ascii="Cambria" w:eastAsia="Cambria" w:hAnsi="Cambria" w:cs="Cambria"/>
                <w:spacing w:val="1"/>
                <w:sz w:val="16"/>
                <w:szCs w:val="16"/>
              </w:rPr>
              <w:t>s</w:t>
            </w:r>
            <w:r>
              <w:rPr>
                <w:rFonts w:ascii="Cambria" w:eastAsia="Cambria" w:hAnsi="Cambria" w:cs="Cambria"/>
                <w:spacing w:val="-1"/>
                <w:sz w:val="16"/>
                <w:szCs w:val="16"/>
              </w:rPr>
              <w:t>u</w:t>
            </w:r>
            <w:r>
              <w:rPr>
                <w:rFonts w:ascii="Cambria" w:eastAsia="Cambria" w:hAnsi="Cambria" w:cs="Cambria"/>
                <w:sz w:val="16"/>
                <w:szCs w:val="16"/>
              </w:rPr>
              <w:t>s</w:t>
            </w:r>
            <w:r>
              <w:rPr>
                <w:rFonts w:ascii="Cambria" w:eastAsia="Cambria" w:hAnsi="Cambria" w:cs="Cambria"/>
                <w:spacing w:val="-3"/>
                <w:sz w:val="16"/>
                <w:szCs w:val="16"/>
              </w:rPr>
              <w:t xml:space="preserve"> </w:t>
            </w:r>
            <w:r>
              <w:rPr>
                <w:rFonts w:ascii="Cambria" w:eastAsia="Cambria" w:hAnsi="Cambria" w:cs="Cambria"/>
                <w:sz w:val="16"/>
                <w:szCs w:val="16"/>
              </w:rPr>
              <w:t>connect</w:t>
            </w:r>
            <w:r>
              <w:rPr>
                <w:rFonts w:ascii="Cambria" w:eastAsia="Cambria" w:hAnsi="Cambria" w:cs="Cambria"/>
                <w:spacing w:val="1"/>
                <w:sz w:val="16"/>
                <w:szCs w:val="16"/>
              </w:rPr>
              <w:t>io</w:t>
            </w:r>
            <w:r>
              <w:rPr>
                <w:rFonts w:ascii="Cambria" w:eastAsia="Cambria" w:hAnsi="Cambria" w:cs="Cambria"/>
                <w:sz w:val="16"/>
                <w:szCs w:val="16"/>
              </w:rPr>
              <w:t>n</w:t>
            </w:r>
            <w:r>
              <w:rPr>
                <w:rFonts w:ascii="Cambria" w:eastAsia="Cambria" w:hAnsi="Cambria" w:cs="Cambria"/>
                <w:spacing w:val="-8"/>
                <w:sz w:val="16"/>
                <w:szCs w:val="16"/>
              </w:rPr>
              <w:t xml:space="preserve"> </w:t>
            </w:r>
            <w:r>
              <w:rPr>
                <w:rFonts w:ascii="Cambria" w:eastAsia="Cambria" w:hAnsi="Cambria" w:cs="Cambria"/>
                <w:sz w:val="16"/>
                <w:szCs w:val="16"/>
              </w:rPr>
              <w:t>pools</w:t>
            </w:r>
          </w:p>
          <w:p w:rsidR="009A5C4A" w:rsidRDefault="009A5C4A" w:rsidP="00C57BD2">
            <w:pPr>
              <w:spacing w:before="1" w:after="0" w:line="240" w:lineRule="auto"/>
              <w:ind w:left="64" w:right="-20"/>
              <w:rPr>
                <w:rFonts w:ascii="Cambria" w:eastAsia="Cambria" w:hAnsi="Cambria" w:cs="Cambria"/>
                <w:sz w:val="16"/>
                <w:szCs w:val="16"/>
              </w:rPr>
            </w:pPr>
            <w:r>
              <w:rPr>
                <w:rFonts w:ascii="Cambria" w:eastAsia="Cambria" w:hAnsi="Cambria" w:cs="Cambria"/>
                <w:sz w:val="16"/>
                <w:szCs w:val="16"/>
              </w:rPr>
              <w:t>Compliance</w:t>
            </w:r>
            <w:r>
              <w:rPr>
                <w:rFonts w:ascii="Cambria" w:eastAsia="Cambria" w:hAnsi="Cambria" w:cs="Cambria"/>
                <w:spacing w:val="-8"/>
                <w:sz w:val="16"/>
                <w:szCs w:val="16"/>
              </w:rPr>
              <w:t xml:space="preserve"> </w:t>
            </w:r>
            <w:r>
              <w:rPr>
                <w:rFonts w:ascii="Cambria" w:eastAsia="Cambria" w:hAnsi="Cambria" w:cs="Cambria"/>
                <w:sz w:val="16"/>
                <w:szCs w:val="16"/>
              </w:rPr>
              <w:t>wi</w:t>
            </w:r>
            <w:r>
              <w:rPr>
                <w:rFonts w:ascii="Cambria" w:eastAsia="Cambria" w:hAnsi="Cambria" w:cs="Cambria"/>
                <w:spacing w:val="1"/>
                <w:sz w:val="16"/>
                <w:szCs w:val="16"/>
              </w:rPr>
              <w:t>t</w:t>
            </w:r>
            <w:r>
              <w:rPr>
                <w:rFonts w:ascii="Cambria" w:eastAsia="Cambria" w:hAnsi="Cambria" w:cs="Cambria"/>
                <w:sz w:val="16"/>
                <w:szCs w:val="16"/>
              </w:rPr>
              <w:t>h</w:t>
            </w:r>
            <w:r>
              <w:rPr>
                <w:rFonts w:ascii="Cambria" w:eastAsia="Cambria" w:hAnsi="Cambria" w:cs="Cambria"/>
                <w:spacing w:val="-3"/>
                <w:sz w:val="16"/>
                <w:szCs w:val="16"/>
              </w:rPr>
              <w:t xml:space="preserve"> </w:t>
            </w:r>
            <w:r>
              <w:rPr>
                <w:rFonts w:ascii="Cambria" w:eastAsia="Cambria" w:hAnsi="Cambria" w:cs="Cambria"/>
                <w:sz w:val="16"/>
                <w:szCs w:val="16"/>
              </w:rPr>
              <w:t>garbage</w:t>
            </w:r>
            <w:r>
              <w:rPr>
                <w:rFonts w:ascii="Cambria" w:eastAsia="Cambria" w:hAnsi="Cambria" w:cs="Cambria"/>
                <w:spacing w:val="-5"/>
                <w:sz w:val="16"/>
                <w:szCs w:val="16"/>
              </w:rPr>
              <w:t xml:space="preserve"> </w:t>
            </w:r>
            <w:r>
              <w:rPr>
                <w:rFonts w:ascii="Cambria" w:eastAsia="Cambria" w:hAnsi="Cambria" w:cs="Cambria"/>
                <w:sz w:val="16"/>
                <w:szCs w:val="16"/>
              </w:rPr>
              <w:t>collection</w:t>
            </w:r>
            <w:r>
              <w:rPr>
                <w:rFonts w:ascii="Cambria" w:eastAsia="Cambria" w:hAnsi="Cambria" w:cs="Cambria"/>
                <w:spacing w:val="-7"/>
                <w:sz w:val="16"/>
                <w:szCs w:val="16"/>
              </w:rPr>
              <w:t xml:space="preserve"> </w:t>
            </w:r>
            <w:r>
              <w:rPr>
                <w:rFonts w:ascii="Cambria" w:eastAsia="Cambria" w:hAnsi="Cambria" w:cs="Cambria"/>
                <w:sz w:val="16"/>
                <w:szCs w:val="16"/>
              </w:rPr>
              <w:t>best</w:t>
            </w:r>
            <w:r>
              <w:rPr>
                <w:rFonts w:ascii="Cambria" w:eastAsia="Cambria" w:hAnsi="Cambria" w:cs="Cambria"/>
                <w:spacing w:val="-2"/>
                <w:sz w:val="16"/>
                <w:szCs w:val="16"/>
              </w:rPr>
              <w:t xml:space="preserve"> </w:t>
            </w:r>
            <w:r>
              <w:rPr>
                <w:rFonts w:ascii="Cambria" w:eastAsia="Cambria" w:hAnsi="Cambria" w:cs="Cambria"/>
                <w:sz w:val="16"/>
                <w:szCs w:val="16"/>
              </w:rPr>
              <w:t>practices</w:t>
            </w:r>
          </w:p>
        </w:tc>
        <w:tc>
          <w:tcPr>
            <w:tcW w:w="4532" w:type="dxa"/>
            <w:shd w:val="clear" w:color="auto" w:fill="F2F2F2"/>
          </w:tcPr>
          <w:p w:rsidR="009A5C4A" w:rsidRDefault="009A5C4A" w:rsidP="00C57BD2">
            <w:pPr>
              <w:spacing w:before="16" w:after="0" w:line="240" w:lineRule="auto"/>
              <w:ind w:left="64" w:right="-20"/>
              <w:rPr>
                <w:rFonts w:ascii="Cambria" w:eastAsia="Cambria" w:hAnsi="Cambria" w:cs="Cambria"/>
                <w:sz w:val="16"/>
                <w:szCs w:val="16"/>
              </w:rPr>
            </w:pPr>
            <w:r>
              <w:rPr>
                <w:rFonts w:ascii="Cambria" w:eastAsia="Cambria" w:hAnsi="Cambria" w:cs="Cambria"/>
                <w:sz w:val="16"/>
                <w:szCs w:val="16"/>
              </w:rPr>
              <w:t>Appropriate</w:t>
            </w:r>
            <w:r>
              <w:rPr>
                <w:rFonts w:ascii="Cambria" w:eastAsia="Cambria" w:hAnsi="Cambria" w:cs="Cambria"/>
                <w:spacing w:val="-8"/>
                <w:sz w:val="16"/>
                <w:szCs w:val="16"/>
              </w:rPr>
              <w:t xml:space="preserve"> </w:t>
            </w:r>
            <w:r>
              <w:rPr>
                <w:rFonts w:ascii="Cambria" w:eastAsia="Cambria" w:hAnsi="Cambria" w:cs="Cambria"/>
                <w:spacing w:val="1"/>
                <w:sz w:val="16"/>
                <w:szCs w:val="16"/>
              </w:rPr>
              <w:t>i</w:t>
            </w:r>
            <w:r>
              <w:rPr>
                <w:rFonts w:ascii="Cambria" w:eastAsia="Cambria" w:hAnsi="Cambria" w:cs="Cambria"/>
                <w:sz w:val="16"/>
                <w:szCs w:val="16"/>
              </w:rPr>
              <w:t>nte</w:t>
            </w:r>
            <w:r>
              <w:rPr>
                <w:rFonts w:ascii="Cambria" w:eastAsia="Cambria" w:hAnsi="Cambria" w:cs="Cambria"/>
                <w:spacing w:val="1"/>
                <w:sz w:val="16"/>
                <w:szCs w:val="16"/>
              </w:rPr>
              <w:t>r</w:t>
            </w:r>
            <w:r>
              <w:rPr>
                <w:rFonts w:ascii="Cambria" w:eastAsia="Cambria" w:hAnsi="Cambria" w:cs="Cambria"/>
                <w:sz w:val="16"/>
                <w:szCs w:val="16"/>
              </w:rPr>
              <w:t>actions</w:t>
            </w:r>
            <w:r>
              <w:rPr>
                <w:rFonts w:ascii="Cambria" w:eastAsia="Cambria" w:hAnsi="Cambria" w:cs="Cambria"/>
                <w:spacing w:val="-8"/>
                <w:sz w:val="16"/>
                <w:szCs w:val="16"/>
              </w:rPr>
              <w:t xml:space="preserve"> </w:t>
            </w:r>
            <w:r>
              <w:rPr>
                <w:rFonts w:ascii="Cambria" w:eastAsia="Cambria" w:hAnsi="Cambria" w:cs="Cambria"/>
                <w:sz w:val="16"/>
                <w:szCs w:val="16"/>
              </w:rPr>
              <w:t>wi</w:t>
            </w:r>
            <w:r>
              <w:rPr>
                <w:rFonts w:ascii="Cambria" w:eastAsia="Cambria" w:hAnsi="Cambria" w:cs="Cambria"/>
                <w:spacing w:val="1"/>
                <w:sz w:val="16"/>
                <w:szCs w:val="16"/>
              </w:rPr>
              <w:t>t</w:t>
            </w:r>
            <w:r>
              <w:rPr>
                <w:rFonts w:ascii="Cambria" w:eastAsia="Cambria" w:hAnsi="Cambria" w:cs="Cambria"/>
                <w:sz w:val="16"/>
                <w:szCs w:val="16"/>
              </w:rPr>
              <w:t>h</w:t>
            </w:r>
            <w:r>
              <w:rPr>
                <w:rFonts w:ascii="Cambria" w:eastAsia="Cambria" w:hAnsi="Cambria" w:cs="Cambria"/>
                <w:spacing w:val="-3"/>
                <w:sz w:val="16"/>
                <w:szCs w:val="16"/>
              </w:rPr>
              <w:t xml:space="preserve"> </w:t>
            </w:r>
            <w:r>
              <w:rPr>
                <w:rFonts w:ascii="Cambria" w:eastAsia="Cambria" w:hAnsi="Cambria" w:cs="Cambria"/>
                <w:spacing w:val="1"/>
                <w:sz w:val="16"/>
                <w:szCs w:val="16"/>
              </w:rPr>
              <w:t>e</w:t>
            </w:r>
            <w:r>
              <w:rPr>
                <w:rFonts w:ascii="Cambria" w:eastAsia="Cambria" w:hAnsi="Cambria" w:cs="Cambria"/>
                <w:sz w:val="16"/>
                <w:szCs w:val="16"/>
              </w:rPr>
              <w:t>xp</w:t>
            </w:r>
            <w:r>
              <w:rPr>
                <w:rFonts w:ascii="Cambria" w:eastAsia="Cambria" w:hAnsi="Cambria" w:cs="Cambria"/>
                <w:spacing w:val="1"/>
                <w:sz w:val="16"/>
                <w:szCs w:val="16"/>
              </w:rPr>
              <w:t>e</w:t>
            </w:r>
            <w:r>
              <w:rPr>
                <w:rFonts w:ascii="Cambria" w:eastAsia="Cambria" w:hAnsi="Cambria" w:cs="Cambria"/>
                <w:sz w:val="16"/>
                <w:szCs w:val="16"/>
              </w:rPr>
              <w:t>nsive</w:t>
            </w:r>
            <w:r>
              <w:rPr>
                <w:rFonts w:ascii="Cambria" w:eastAsia="Cambria" w:hAnsi="Cambria" w:cs="Cambria"/>
                <w:spacing w:val="-7"/>
                <w:sz w:val="16"/>
                <w:szCs w:val="16"/>
              </w:rPr>
              <w:t xml:space="preserve"> </w:t>
            </w:r>
            <w:r>
              <w:rPr>
                <w:rFonts w:ascii="Cambria" w:eastAsia="Cambria" w:hAnsi="Cambria" w:cs="Cambria"/>
                <w:sz w:val="16"/>
                <w:szCs w:val="16"/>
              </w:rPr>
              <w:t>or</w:t>
            </w:r>
            <w:r>
              <w:rPr>
                <w:rFonts w:ascii="Cambria" w:eastAsia="Cambria" w:hAnsi="Cambria" w:cs="Cambria"/>
                <w:spacing w:val="-1"/>
                <w:sz w:val="16"/>
                <w:szCs w:val="16"/>
              </w:rPr>
              <w:t xml:space="preserve"> </w:t>
            </w:r>
            <w:r>
              <w:rPr>
                <w:rFonts w:ascii="Cambria" w:eastAsia="Cambria" w:hAnsi="Cambria" w:cs="Cambria"/>
                <w:sz w:val="16"/>
                <w:szCs w:val="16"/>
              </w:rPr>
              <w:t>remote</w:t>
            </w:r>
            <w:r>
              <w:rPr>
                <w:rFonts w:ascii="Cambria" w:eastAsia="Cambria" w:hAnsi="Cambria" w:cs="Cambria"/>
                <w:spacing w:val="-5"/>
                <w:sz w:val="16"/>
                <w:szCs w:val="16"/>
              </w:rPr>
              <w:t xml:space="preserve"> </w:t>
            </w:r>
            <w:r>
              <w:rPr>
                <w:rFonts w:ascii="Cambria" w:eastAsia="Cambria" w:hAnsi="Cambria" w:cs="Cambria"/>
                <w:spacing w:val="1"/>
                <w:sz w:val="16"/>
                <w:szCs w:val="16"/>
              </w:rPr>
              <w:t>r</w:t>
            </w:r>
            <w:r>
              <w:rPr>
                <w:rFonts w:ascii="Cambria" w:eastAsia="Cambria" w:hAnsi="Cambria" w:cs="Cambria"/>
                <w:sz w:val="16"/>
                <w:szCs w:val="16"/>
              </w:rPr>
              <w:t>esources</w:t>
            </w:r>
          </w:p>
          <w:p w:rsidR="009A5C4A" w:rsidRDefault="009A5C4A" w:rsidP="00C57BD2">
            <w:pPr>
              <w:spacing w:before="1" w:after="0" w:line="188" w:lineRule="exact"/>
              <w:ind w:left="64" w:right="1147"/>
              <w:rPr>
                <w:rFonts w:ascii="Cambria" w:eastAsia="Cambria" w:hAnsi="Cambria" w:cs="Cambria"/>
                <w:sz w:val="16"/>
                <w:szCs w:val="16"/>
              </w:rPr>
            </w:pPr>
            <w:r>
              <w:rPr>
                <w:rFonts w:ascii="Cambria" w:eastAsia="Cambria" w:hAnsi="Cambria" w:cs="Cambria"/>
                <w:sz w:val="16"/>
                <w:szCs w:val="16"/>
              </w:rPr>
              <w:t>Data</w:t>
            </w:r>
            <w:r>
              <w:rPr>
                <w:rFonts w:ascii="Cambria" w:eastAsia="Cambria" w:hAnsi="Cambria" w:cs="Cambria"/>
                <w:spacing w:val="-3"/>
                <w:sz w:val="16"/>
                <w:szCs w:val="16"/>
              </w:rPr>
              <w:t xml:space="preserve"> </w:t>
            </w:r>
            <w:r>
              <w:rPr>
                <w:rFonts w:ascii="Cambria" w:eastAsia="Cambria" w:hAnsi="Cambria" w:cs="Cambria"/>
                <w:sz w:val="16"/>
                <w:szCs w:val="16"/>
              </w:rPr>
              <w:t>access</w:t>
            </w:r>
            <w:r>
              <w:rPr>
                <w:rFonts w:ascii="Cambria" w:eastAsia="Cambria" w:hAnsi="Cambria" w:cs="Cambria"/>
                <w:spacing w:val="-3"/>
                <w:sz w:val="16"/>
                <w:szCs w:val="16"/>
              </w:rPr>
              <w:t xml:space="preserve"> </w:t>
            </w:r>
            <w:r>
              <w:rPr>
                <w:rFonts w:ascii="Cambria" w:eastAsia="Cambria" w:hAnsi="Cambria" w:cs="Cambria"/>
                <w:sz w:val="16"/>
                <w:szCs w:val="16"/>
              </w:rPr>
              <w:t>perf</w:t>
            </w:r>
            <w:r>
              <w:rPr>
                <w:rFonts w:ascii="Cambria" w:eastAsia="Cambria" w:hAnsi="Cambria" w:cs="Cambria"/>
                <w:spacing w:val="2"/>
                <w:sz w:val="16"/>
                <w:szCs w:val="16"/>
              </w:rPr>
              <w:t>o</w:t>
            </w:r>
            <w:r>
              <w:rPr>
                <w:rFonts w:ascii="Cambria" w:eastAsia="Cambria" w:hAnsi="Cambria" w:cs="Cambria"/>
                <w:sz w:val="16"/>
                <w:szCs w:val="16"/>
              </w:rPr>
              <w:t>rmance</w:t>
            </w:r>
            <w:r>
              <w:rPr>
                <w:rFonts w:ascii="Cambria" w:eastAsia="Cambria" w:hAnsi="Cambria" w:cs="Cambria"/>
                <w:spacing w:val="-9"/>
                <w:sz w:val="16"/>
                <w:szCs w:val="16"/>
              </w:rPr>
              <w:t xml:space="preserve"> </w:t>
            </w:r>
            <w:r>
              <w:rPr>
                <w:rFonts w:ascii="Cambria" w:eastAsia="Cambria" w:hAnsi="Cambria" w:cs="Cambria"/>
                <w:sz w:val="16"/>
                <w:szCs w:val="16"/>
              </w:rPr>
              <w:t>and</w:t>
            </w:r>
            <w:r>
              <w:rPr>
                <w:rFonts w:ascii="Cambria" w:eastAsia="Cambria" w:hAnsi="Cambria" w:cs="Cambria"/>
                <w:spacing w:val="-2"/>
                <w:sz w:val="16"/>
                <w:szCs w:val="16"/>
              </w:rPr>
              <w:t xml:space="preserve"> </w:t>
            </w:r>
            <w:r>
              <w:rPr>
                <w:rFonts w:ascii="Cambria" w:eastAsia="Cambria" w:hAnsi="Cambria" w:cs="Cambria"/>
                <w:sz w:val="16"/>
                <w:szCs w:val="16"/>
              </w:rPr>
              <w:t>data</w:t>
            </w:r>
            <w:r>
              <w:rPr>
                <w:rFonts w:ascii="Cambria" w:eastAsia="Cambria" w:hAnsi="Cambria" w:cs="Cambria"/>
                <w:spacing w:val="-2"/>
                <w:sz w:val="16"/>
                <w:szCs w:val="16"/>
              </w:rPr>
              <w:t xml:space="preserve"> </w:t>
            </w:r>
            <w:r>
              <w:rPr>
                <w:rFonts w:ascii="Cambria" w:eastAsia="Cambria" w:hAnsi="Cambria" w:cs="Cambria"/>
                <w:sz w:val="16"/>
                <w:szCs w:val="16"/>
              </w:rPr>
              <w:t>management Memory,</w:t>
            </w:r>
            <w:r>
              <w:rPr>
                <w:rFonts w:ascii="Cambria" w:eastAsia="Cambria" w:hAnsi="Cambria" w:cs="Cambria"/>
                <w:spacing w:val="-5"/>
                <w:sz w:val="16"/>
                <w:szCs w:val="16"/>
              </w:rPr>
              <w:t xml:space="preserve"> </w:t>
            </w:r>
            <w:r>
              <w:rPr>
                <w:rFonts w:ascii="Cambria" w:eastAsia="Cambria" w:hAnsi="Cambria" w:cs="Cambria"/>
                <w:sz w:val="16"/>
                <w:szCs w:val="16"/>
              </w:rPr>
              <w:t>network</w:t>
            </w:r>
            <w:r>
              <w:rPr>
                <w:rFonts w:ascii="Cambria" w:eastAsia="Cambria" w:hAnsi="Cambria" w:cs="Cambria"/>
                <w:spacing w:val="-5"/>
                <w:sz w:val="16"/>
                <w:szCs w:val="16"/>
              </w:rPr>
              <w:t xml:space="preserve"> </w:t>
            </w:r>
            <w:r>
              <w:rPr>
                <w:rFonts w:ascii="Cambria" w:eastAsia="Cambria" w:hAnsi="Cambria" w:cs="Cambria"/>
                <w:sz w:val="16"/>
                <w:szCs w:val="16"/>
              </w:rPr>
              <w:t>and</w:t>
            </w:r>
            <w:r>
              <w:rPr>
                <w:rFonts w:ascii="Cambria" w:eastAsia="Cambria" w:hAnsi="Cambria" w:cs="Cambria"/>
                <w:spacing w:val="-3"/>
                <w:sz w:val="16"/>
                <w:szCs w:val="16"/>
              </w:rPr>
              <w:t xml:space="preserve"> </w:t>
            </w:r>
            <w:r>
              <w:rPr>
                <w:rFonts w:ascii="Cambria" w:eastAsia="Cambria" w:hAnsi="Cambria" w:cs="Cambria"/>
                <w:sz w:val="16"/>
                <w:szCs w:val="16"/>
              </w:rPr>
              <w:t>disk</w:t>
            </w:r>
            <w:r>
              <w:rPr>
                <w:rFonts w:ascii="Cambria" w:eastAsia="Cambria" w:hAnsi="Cambria" w:cs="Cambria"/>
                <w:spacing w:val="-2"/>
                <w:sz w:val="16"/>
                <w:szCs w:val="16"/>
              </w:rPr>
              <w:t xml:space="preserve"> </w:t>
            </w:r>
            <w:r>
              <w:rPr>
                <w:rFonts w:ascii="Cambria" w:eastAsia="Cambria" w:hAnsi="Cambria" w:cs="Cambria"/>
                <w:sz w:val="16"/>
                <w:szCs w:val="16"/>
              </w:rPr>
              <w:t>space</w:t>
            </w:r>
            <w:r>
              <w:rPr>
                <w:rFonts w:ascii="Cambria" w:eastAsia="Cambria" w:hAnsi="Cambria" w:cs="Cambria"/>
                <w:spacing w:val="-4"/>
                <w:sz w:val="16"/>
                <w:szCs w:val="16"/>
              </w:rPr>
              <w:t xml:space="preserve"> </w:t>
            </w:r>
            <w:r>
              <w:rPr>
                <w:rFonts w:ascii="Cambria" w:eastAsia="Cambria" w:hAnsi="Cambria" w:cs="Cambria"/>
                <w:spacing w:val="2"/>
                <w:sz w:val="16"/>
                <w:szCs w:val="16"/>
              </w:rPr>
              <w:t>m</w:t>
            </w:r>
            <w:r>
              <w:rPr>
                <w:rFonts w:ascii="Cambria" w:eastAsia="Cambria" w:hAnsi="Cambria" w:cs="Cambria"/>
                <w:sz w:val="16"/>
                <w:szCs w:val="16"/>
              </w:rPr>
              <w:t>anagement Central</w:t>
            </w:r>
            <w:r>
              <w:rPr>
                <w:rFonts w:ascii="Cambria" w:eastAsia="Cambria" w:hAnsi="Cambria" w:cs="Cambria"/>
                <w:spacing w:val="1"/>
                <w:sz w:val="16"/>
                <w:szCs w:val="16"/>
              </w:rPr>
              <w:t>i</w:t>
            </w:r>
            <w:r>
              <w:rPr>
                <w:rFonts w:ascii="Cambria" w:eastAsia="Cambria" w:hAnsi="Cambria" w:cs="Cambria"/>
                <w:sz w:val="16"/>
                <w:szCs w:val="16"/>
              </w:rPr>
              <w:t>zed</w:t>
            </w:r>
            <w:r>
              <w:rPr>
                <w:rFonts w:ascii="Cambria" w:eastAsia="Cambria" w:hAnsi="Cambria" w:cs="Cambria"/>
                <w:spacing w:val="-7"/>
                <w:sz w:val="16"/>
                <w:szCs w:val="16"/>
              </w:rPr>
              <w:t xml:space="preserve"> </w:t>
            </w:r>
            <w:r>
              <w:rPr>
                <w:rFonts w:ascii="Cambria" w:eastAsia="Cambria" w:hAnsi="Cambria" w:cs="Cambria"/>
                <w:sz w:val="16"/>
                <w:szCs w:val="16"/>
              </w:rPr>
              <w:t>hand</w:t>
            </w:r>
            <w:r>
              <w:rPr>
                <w:rFonts w:ascii="Cambria" w:eastAsia="Cambria" w:hAnsi="Cambria" w:cs="Cambria"/>
                <w:spacing w:val="1"/>
                <w:sz w:val="16"/>
                <w:szCs w:val="16"/>
              </w:rPr>
              <w:t>l</w:t>
            </w:r>
            <w:r>
              <w:rPr>
                <w:rFonts w:ascii="Cambria" w:eastAsia="Cambria" w:hAnsi="Cambria" w:cs="Cambria"/>
                <w:sz w:val="16"/>
                <w:szCs w:val="16"/>
              </w:rPr>
              <w:t>ing</w:t>
            </w:r>
            <w:r>
              <w:rPr>
                <w:rFonts w:ascii="Cambria" w:eastAsia="Cambria" w:hAnsi="Cambria" w:cs="Cambria"/>
                <w:spacing w:val="-6"/>
                <w:sz w:val="16"/>
                <w:szCs w:val="16"/>
              </w:rPr>
              <w:t xml:space="preserve"> </w:t>
            </w:r>
            <w:r>
              <w:rPr>
                <w:rFonts w:ascii="Cambria" w:eastAsia="Cambria" w:hAnsi="Cambria" w:cs="Cambria"/>
                <w:sz w:val="16"/>
                <w:szCs w:val="16"/>
              </w:rPr>
              <w:t>of</w:t>
            </w:r>
            <w:r>
              <w:rPr>
                <w:rFonts w:ascii="Cambria" w:eastAsia="Cambria" w:hAnsi="Cambria" w:cs="Cambria"/>
                <w:spacing w:val="-1"/>
                <w:sz w:val="16"/>
                <w:szCs w:val="16"/>
              </w:rPr>
              <w:t xml:space="preserve"> </w:t>
            </w:r>
            <w:r>
              <w:rPr>
                <w:rFonts w:ascii="Cambria" w:eastAsia="Cambria" w:hAnsi="Cambria" w:cs="Cambria"/>
                <w:sz w:val="16"/>
                <w:szCs w:val="16"/>
              </w:rPr>
              <w:t>cli</w:t>
            </w:r>
            <w:r>
              <w:rPr>
                <w:rFonts w:ascii="Cambria" w:eastAsia="Cambria" w:hAnsi="Cambria" w:cs="Cambria"/>
                <w:spacing w:val="1"/>
                <w:sz w:val="16"/>
                <w:szCs w:val="16"/>
              </w:rPr>
              <w:t>e</w:t>
            </w:r>
            <w:r>
              <w:rPr>
                <w:rFonts w:ascii="Cambria" w:eastAsia="Cambria" w:hAnsi="Cambria" w:cs="Cambria"/>
                <w:sz w:val="16"/>
                <w:szCs w:val="16"/>
              </w:rPr>
              <w:t>nt</w:t>
            </w:r>
            <w:r>
              <w:rPr>
                <w:rFonts w:ascii="Cambria" w:eastAsia="Cambria" w:hAnsi="Cambria" w:cs="Cambria"/>
                <w:spacing w:val="-4"/>
                <w:sz w:val="16"/>
                <w:szCs w:val="16"/>
              </w:rPr>
              <w:t xml:space="preserve"> </w:t>
            </w:r>
            <w:r>
              <w:rPr>
                <w:rFonts w:ascii="Cambria" w:eastAsia="Cambria" w:hAnsi="Cambria" w:cs="Cambria"/>
                <w:sz w:val="16"/>
                <w:szCs w:val="16"/>
              </w:rPr>
              <w:t>re</w:t>
            </w:r>
            <w:r>
              <w:rPr>
                <w:rFonts w:ascii="Cambria" w:eastAsia="Cambria" w:hAnsi="Cambria" w:cs="Cambria"/>
                <w:spacing w:val="2"/>
                <w:sz w:val="16"/>
                <w:szCs w:val="16"/>
              </w:rPr>
              <w:t>q</w:t>
            </w:r>
            <w:r>
              <w:rPr>
                <w:rFonts w:ascii="Cambria" w:eastAsia="Cambria" w:hAnsi="Cambria" w:cs="Cambria"/>
                <w:spacing w:val="1"/>
                <w:sz w:val="16"/>
                <w:szCs w:val="16"/>
              </w:rPr>
              <w:t>u</w:t>
            </w:r>
            <w:r>
              <w:rPr>
                <w:rFonts w:ascii="Cambria" w:eastAsia="Cambria" w:hAnsi="Cambria" w:cs="Cambria"/>
                <w:sz w:val="16"/>
                <w:szCs w:val="16"/>
              </w:rPr>
              <w:t>ests</w:t>
            </w:r>
          </w:p>
          <w:p w:rsidR="009A5C4A" w:rsidRDefault="009A5C4A" w:rsidP="00C57BD2">
            <w:pPr>
              <w:spacing w:after="0" w:line="188" w:lineRule="exact"/>
              <w:ind w:left="64" w:right="77"/>
              <w:rPr>
                <w:rFonts w:ascii="Cambria" w:eastAsia="Cambria" w:hAnsi="Cambria" w:cs="Cambria"/>
                <w:sz w:val="16"/>
                <w:szCs w:val="16"/>
              </w:rPr>
            </w:pPr>
            <w:r>
              <w:rPr>
                <w:rFonts w:ascii="Cambria" w:eastAsia="Cambria" w:hAnsi="Cambria" w:cs="Cambria"/>
                <w:sz w:val="16"/>
                <w:szCs w:val="16"/>
              </w:rPr>
              <w:t>Use</w:t>
            </w:r>
            <w:r>
              <w:rPr>
                <w:rFonts w:ascii="Cambria" w:eastAsia="Cambria" w:hAnsi="Cambria" w:cs="Cambria"/>
                <w:spacing w:val="-3"/>
                <w:sz w:val="16"/>
                <w:szCs w:val="16"/>
              </w:rPr>
              <w:t xml:space="preserve"> </w:t>
            </w:r>
            <w:r>
              <w:rPr>
                <w:rFonts w:ascii="Cambria" w:eastAsia="Cambria" w:hAnsi="Cambria" w:cs="Cambria"/>
                <w:sz w:val="16"/>
                <w:szCs w:val="16"/>
              </w:rPr>
              <w:t>of middle</w:t>
            </w:r>
            <w:r>
              <w:rPr>
                <w:rFonts w:ascii="Cambria" w:eastAsia="Cambria" w:hAnsi="Cambria" w:cs="Cambria"/>
                <w:spacing w:val="-5"/>
                <w:sz w:val="16"/>
                <w:szCs w:val="16"/>
              </w:rPr>
              <w:t xml:space="preserve"> </w:t>
            </w:r>
            <w:r>
              <w:rPr>
                <w:rFonts w:ascii="Cambria" w:eastAsia="Cambria" w:hAnsi="Cambria" w:cs="Cambria"/>
                <w:sz w:val="16"/>
                <w:szCs w:val="16"/>
              </w:rPr>
              <w:t>tier</w:t>
            </w:r>
            <w:r>
              <w:rPr>
                <w:rFonts w:ascii="Cambria" w:eastAsia="Cambria" w:hAnsi="Cambria" w:cs="Cambria"/>
                <w:spacing w:val="-1"/>
                <w:sz w:val="16"/>
                <w:szCs w:val="16"/>
              </w:rPr>
              <w:t xml:space="preserve"> </w:t>
            </w:r>
            <w:r>
              <w:rPr>
                <w:rFonts w:ascii="Cambria" w:eastAsia="Cambria" w:hAnsi="Cambria" w:cs="Cambria"/>
                <w:sz w:val="16"/>
                <w:szCs w:val="16"/>
              </w:rPr>
              <w:t>components</w:t>
            </w:r>
            <w:r>
              <w:rPr>
                <w:rFonts w:ascii="Cambria" w:eastAsia="Cambria" w:hAnsi="Cambria" w:cs="Cambria"/>
                <w:spacing w:val="-7"/>
                <w:sz w:val="16"/>
                <w:szCs w:val="16"/>
              </w:rPr>
              <w:t xml:space="preserve"> </w:t>
            </w:r>
            <w:r>
              <w:rPr>
                <w:rFonts w:ascii="Cambria" w:eastAsia="Cambria" w:hAnsi="Cambria" w:cs="Cambria"/>
                <w:sz w:val="16"/>
                <w:szCs w:val="16"/>
              </w:rPr>
              <w:t>ver</w:t>
            </w:r>
            <w:r>
              <w:rPr>
                <w:rFonts w:ascii="Cambria" w:eastAsia="Cambria" w:hAnsi="Cambria" w:cs="Cambria"/>
                <w:spacing w:val="1"/>
                <w:sz w:val="16"/>
                <w:szCs w:val="16"/>
              </w:rPr>
              <w:t>s</w:t>
            </w:r>
            <w:r>
              <w:rPr>
                <w:rFonts w:ascii="Cambria" w:eastAsia="Cambria" w:hAnsi="Cambria" w:cs="Cambria"/>
                <w:sz w:val="16"/>
                <w:szCs w:val="16"/>
              </w:rPr>
              <w:t>us</w:t>
            </w:r>
            <w:r>
              <w:rPr>
                <w:rFonts w:ascii="Cambria" w:eastAsia="Cambria" w:hAnsi="Cambria" w:cs="Cambria"/>
                <w:spacing w:val="-4"/>
                <w:sz w:val="16"/>
                <w:szCs w:val="16"/>
              </w:rPr>
              <w:t xml:space="preserve"> </w:t>
            </w:r>
            <w:r>
              <w:rPr>
                <w:rFonts w:ascii="Cambria" w:eastAsia="Cambria" w:hAnsi="Cambria" w:cs="Cambria"/>
                <w:spacing w:val="1"/>
                <w:sz w:val="16"/>
                <w:szCs w:val="16"/>
              </w:rPr>
              <w:t>p</w:t>
            </w:r>
            <w:r>
              <w:rPr>
                <w:rFonts w:ascii="Cambria" w:eastAsia="Cambria" w:hAnsi="Cambria" w:cs="Cambria"/>
                <w:sz w:val="16"/>
                <w:szCs w:val="16"/>
              </w:rPr>
              <w:t>rocedures</w:t>
            </w:r>
            <w:r>
              <w:rPr>
                <w:rFonts w:ascii="Cambria" w:eastAsia="Cambria" w:hAnsi="Cambria" w:cs="Cambria"/>
                <w:spacing w:val="-7"/>
                <w:sz w:val="16"/>
                <w:szCs w:val="16"/>
              </w:rPr>
              <w:t xml:space="preserve"> </w:t>
            </w:r>
            <w:r>
              <w:rPr>
                <w:rFonts w:ascii="Cambria" w:eastAsia="Cambria" w:hAnsi="Cambria" w:cs="Cambria"/>
                <w:sz w:val="16"/>
                <w:szCs w:val="16"/>
              </w:rPr>
              <w:t>a</w:t>
            </w:r>
            <w:r>
              <w:rPr>
                <w:rFonts w:ascii="Cambria" w:eastAsia="Cambria" w:hAnsi="Cambria" w:cs="Cambria"/>
                <w:spacing w:val="1"/>
                <w:sz w:val="16"/>
                <w:szCs w:val="16"/>
              </w:rPr>
              <w:t>n</w:t>
            </w:r>
            <w:r>
              <w:rPr>
                <w:rFonts w:ascii="Cambria" w:eastAsia="Cambria" w:hAnsi="Cambria" w:cs="Cambria"/>
                <w:sz w:val="16"/>
                <w:szCs w:val="16"/>
              </w:rPr>
              <w:t>d</w:t>
            </w:r>
            <w:r>
              <w:rPr>
                <w:rFonts w:ascii="Cambria" w:eastAsia="Cambria" w:hAnsi="Cambria" w:cs="Cambria"/>
                <w:spacing w:val="-3"/>
                <w:sz w:val="16"/>
                <w:szCs w:val="16"/>
              </w:rPr>
              <w:t xml:space="preserve"> </w:t>
            </w:r>
            <w:r>
              <w:rPr>
                <w:rFonts w:ascii="Cambria" w:eastAsia="Cambria" w:hAnsi="Cambria" w:cs="Cambria"/>
                <w:sz w:val="16"/>
                <w:szCs w:val="16"/>
              </w:rPr>
              <w:t>database functi</w:t>
            </w:r>
            <w:r>
              <w:rPr>
                <w:rFonts w:ascii="Cambria" w:eastAsia="Cambria" w:hAnsi="Cambria" w:cs="Cambria"/>
                <w:spacing w:val="2"/>
                <w:sz w:val="16"/>
                <w:szCs w:val="16"/>
              </w:rPr>
              <w:t>o</w:t>
            </w:r>
            <w:r>
              <w:rPr>
                <w:rFonts w:ascii="Cambria" w:eastAsia="Cambria" w:hAnsi="Cambria" w:cs="Cambria"/>
                <w:sz w:val="16"/>
                <w:szCs w:val="16"/>
              </w:rPr>
              <w:t>ns</w:t>
            </w:r>
          </w:p>
        </w:tc>
      </w:tr>
      <w:tr w:rsidR="009A5C4A" w:rsidTr="00C57BD2">
        <w:trPr>
          <w:trHeight w:hRule="exact" w:val="1543"/>
          <w:jc w:val="center"/>
        </w:trPr>
        <w:tc>
          <w:tcPr>
            <w:tcW w:w="1534" w:type="dxa"/>
          </w:tcPr>
          <w:p w:rsidR="009A5C4A" w:rsidRDefault="009A5C4A" w:rsidP="00C57BD2">
            <w:pPr>
              <w:spacing w:before="13" w:after="0" w:line="240" w:lineRule="auto"/>
              <w:ind w:left="65" w:right="-20"/>
              <w:rPr>
                <w:rFonts w:ascii="Cambria" w:eastAsia="Cambria" w:hAnsi="Cambria" w:cs="Cambria"/>
                <w:sz w:val="16"/>
                <w:szCs w:val="16"/>
              </w:rPr>
            </w:pPr>
            <w:r>
              <w:rPr>
                <w:rFonts w:ascii="Cambria" w:eastAsia="Cambria" w:hAnsi="Cambria" w:cs="Cambria"/>
                <w:b/>
                <w:bCs/>
                <w:sz w:val="16"/>
                <w:szCs w:val="16"/>
              </w:rPr>
              <w:t>SECU</w:t>
            </w:r>
            <w:r>
              <w:rPr>
                <w:rFonts w:ascii="Cambria" w:eastAsia="Cambria" w:hAnsi="Cambria" w:cs="Cambria"/>
                <w:b/>
                <w:bCs/>
                <w:spacing w:val="1"/>
                <w:sz w:val="16"/>
                <w:szCs w:val="16"/>
              </w:rPr>
              <w:t>R</w:t>
            </w:r>
            <w:r>
              <w:rPr>
                <w:rFonts w:ascii="Cambria" w:eastAsia="Cambria" w:hAnsi="Cambria" w:cs="Cambria"/>
                <w:b/>
                <w:bCs/>
                <w:sz w:val="16"/>
                <w:szCs w:val="16"/>
              </w:rPr>
              <w:t>I</w:t>
            </w:r>
            <w:r>
              <w:rPr>
                <w:rFonts w:ascii="Cambria" w:eastAsia="Cambria" w:hAnsi="Cambria" w:cs="Cambria"/>
                <w:b/>
                <w:bCs/>
                <w:spacing w:val="1"/>
                <w:sz w:val="16"/>
                <w:szCs w:val="16"/>
              </w:rPr>
              <w:t>T</w:t>
            </w:r>
            <w:r>
              <w:rPr>
                <w:rFonts w:ascii="Cambria" w:eastAsia="Cambria" w:hAnsi="Cambria" w:cs="Cambria"/>
                <w:b/>
                <w:bCs/>
                <w:sz w:val="16"/>
                <w:szCs w:val="16"/>
              </w:rPr>
              <w:t>Y &amp; VULNERABILITY</w:t>
            </w:r>
          </w:p>
        </w:tc>
        <w:tc>
          <w:tcPr>
            <w:tcW w:w="3582" w:type="dxa"/>
          </w:tcPr>
          <w:p w:rsidR="009A5C4A" w:rsidRDefault="009A5C4A" w:rsidP="00C57BD2">
            <w:pPr>
              <w:spacing w:before="13" w:after="0" w:line="240" w:lineRule="auto"/>
              <w:ind w:left="64" w:right="-20"/>
              <w:rPr>
                <w:rFonts w:ascii="Cambria" w:eastAsia="Cambria" w:hAnsi="Cambria" w:cs="Cambria"/>
                <w:sz w:val="16"/>
                <w:szCs w:val="16"/>
              </w:rPr>
            </w:pPr>
            <w:r>
              <w:rPr>
                <w:rFonts w:ascii="Cambria" w:eastAsia="Cambria" w:hAnsi="Cambria" w:cs="Cambria"/>
                <w:sz w:val="16"/>
                <w:szCs w:val="16"/>
              </w:rPr>
              <w:t>Use</w:t>
            </w:r>
            <w:r>
              <w:rPr>
                <w:rFonts w:ascii="Cambria" w:eastAsia="Cambria" w:hAnsi="Cambria" w:cs="Cambria"/>
                <w:spacing w:val="-3"/>
                <w:sz w:val="16"/>
                <w:szCs w:val="16"/>
              </w:rPr>
              <w:t xml:space="preserve"> </w:t>
            </w:r>
            <w:r>
              <w:rPr>
                <w:rFonts w:ascii="Cambria" w:eastAsia="Cambria" w:hAnsi="Cambria" w:cs="Cambria"/>
                <w:sz w:val="16"/>
                <w:szCs w:val="16"/>
              </w:rPr>
              <w:t>of</w:t>
            </w:r>
            <w:r>
              <w:rPr>
                <w:rFonts w:ascii="Cambria" w:eastAsia="Cambria" w:hAnsi="Cambria" w:cs="Cambria"/>
                <w:spacing w:val="-1"/>
                <w:sz w:val="16"/>
                <w:szCs w:val="16"/>
              </w:rPr>
              <w:t xml:space="preserve"> </w:t>
            </w:r>
            <w:r>
              <w:rPr>
                <w:rFonts w:ascii="Cambria" w:eastAsia="Cambria" w:hAnsi="Cambria" w:cs="Cambria"/>
                <w:sz w:val="16"/>
                <w:szCs w:val="16"/>
              </w:rPr>
              <w:t>har</w:t>
            </w:r>
            <w:r>
              <w:rPr>
                <w:rFonts w:ascii="Cambria" w:eastAsia="Cambria" w:hAnsi="Cambria" w:cs="Cambria"/>
                <w:spacing w:val="2"/>
                <w:sz w:val="16"/>
                <w:szCs w:val="16"/>
              </w:rPr>
              <w:t>d</w:t>
            </w:r>
            <w:r>
              <w:rPr>
                <w:rFonts w:ascii="Cambria" w:eastAsia="Cambria" w:hAnsi="Cambria" w:cs="Cambria"/>
                <w:sz w:val="16"/>
                <w:szCs w:val="16"/>
              </w:rPr>
              <w:t>‐coded</w:t>
            </w:r>
            <w:r>
              <w:rPr>
                <w:rFonts w:ascii="Cambria" w:eastAsia="Cambria" w:hAnsi="Cambria" w:cs="Cambria"/>
                <w:spacing w:val="-8"/>
                <w:sz w:val="16"/>
                <w:szCs w:val="16"/>
              </w:rPr>
              <w:t xml:space="preserve"> </w:t>
            </w:r>
            <w:r>
              <w:rPr>
                <w:rFonts w:ascii="Cambria" w:eastAsia="Cambria" w:hAnsi="Cambria" w:cs="Cambria"/>
                <w:sz w:val="16"/>
                <w:szCs w:val="16"/>
              </w:rPr>
              <w:t>credentials</w:t>
            </w:r>
          </w:p>
          <w:p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B</w:t>
            </w:r>
            <w:r>
              <w:rPr>
                <w:rFonts w:ascii="Cambria" w:eastAsia="Cambria" w:hAnsi="Cambria" w:cs="Cambria"/>
                <w:spacing w:val="1"/>
                <w:sz w:val="16"/>
                <w:szCs w:val="16"/>
              </w:rPr>
              <w:t>u</w:t>
            </w:r>
            <w:r>
              <w:rPr>
                <w:rFonts w:ascii="Cambria" w:eastAsia="Cambria" w:hAnsi="Cambria" w:cs="Cambria"/>
                <w:sz w:val="16"/>
                <w:szCs w:val="16"/>
              </w:rPr>
              <w:t>ffer</w:t>
            </w:r>
            <w:r>
              <w:rPr>
                <w:rFonts w:ascii="Cambria" w:eastAsia="Cambria" w:hAnsi="Cambria" w:cs="Cambria"/>
                <w:spacing w:val="-5"/>
                <w:sz w:val="16"/>
                <w:szCs w:val="16"/>
              </w:rPr>
              <w:t xml:space="preserve"> </w:t>
            </w:r>
            <w:r>
              <w:rPr>
                <w:rFonts w:ascii="Cambria" w:eastAsia="Cambria" w:hAnsi="Cambria" w:cs="Cambria"/>
                <w:sz w:val="16"/>
                <w:szCs w:val="16"/>
              </w:rPr>
              <w:t>ov</w:t>
            </w:r>
            <w:r>
              <w:rPr>
                <w:rFonts w:ascii="Cambria" w:eastAsia="Cambria" w:hAnsi="Cambria" w:cs="Cambria"/>
                <w:spacing w:val="1"/>
                <w:sz w:val="16"/>
                <w:szCs w:val="16"/>
              </w:rPr>
              <w:t>e</w:t>
            </w:r>
            <w:r>
              <w:rPr>
                <w:rFonts w:ascii="Cambria" w:eastAsia="Cambria" w:hAnsi="Cambria" w:cs="Cambria"/>
                <w:sz w:val="16"/>
                <w:szCs w:val="16"/>
              </w:rPr>
              <w:t>rflows</w:t>
            </w:r>
          </w:p>
          <w:p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Broken</w:t>
            </w:r>
            <w:r>
              <w:rPr>
                <w:rFonts w:ascii="Cambria" w:eastAsia="Cambria" w:hAnsi="Cambria" w:cs="Cambria"/>
                <w:spacing w:val="-5"/>
                <w:sz w:val="16"/>
                <w:szCs w:val="16"/>
              </w:rPr>
              <w:t xml:space="preserve"> </w:t>
            </w:r>
            <w:r>
              <w:rPr>
                <w:rFonts w:ascii="Cambria" w:eastAsia="Cambria" w:hAnsi="Cambria" w:cs="Cambria"/>
                <w:sz w:val="16"/>
                <w:szCs w:val="16"/>
              </w:rPr>
              <w:t>or</w:t>
            </w:r>
            <w:r>
              <w:rPr>
                <w:rFonts w:ascii="Cambria" w:eastAsia="Cambria" w:hAnsi="Cambria" w:cs="Cambria"/>
                <w:spacing w:val="-1"/>
                <w:sz w:val="16"/>
                <w:szCs w:val="16"/>
              </w:rPr>
              <w:t xml:space="preserve"> </w:t>
            </w:r>
            <w:r>
              <w:rPr>
                <w:rFonts w:ascii="Cambria" w:eastAsia="Cambria" w:hAnsi="Cambria" w:cs="Cambria"/>
                <w:sz w:val="16"/>
                <w:szCs w:val="16"/>
              </w:rPr>
              <w:t>risky</w:t>
            </w:r>
            <w:r>
              <w:rPr>
                <w:rFonts w:ascii="Cambria" w:eastAsia="Cambria" w:hAnsi="Cambria" w:cs="Cambria"/>
                <w:spacing w:val="-3"/>
                <w:sz w:val="16"/>
                <w:szCs w:val="16"/>
              </w:rPr>
              <w:t xml:space="preserve"> </w:t>
            </w:r>
            <w:r>
              <w:rPr>
                <w:rFonts w:ascii="Cambria" w:eastAsia="Cambria" w:hAnsi="Cambria" w:cs="Cambria"/>
                <w:spacing w:val="2"/>
                <w:sz w:val="16"/>
                <w:szCs w:val="16"/>
              </w:rPr>
              <w:t>c</w:t>
            </w:r>
            <w:r>
              <w:rPr>
                <w:rFonts w:ascii="Cambria" w:eastAsia="Cambria" w:hAnsi="Cambria" w:cs="Cambria"/>
                <w:sz w:val="16"/>
                <w:szCs w:val="16"/>
              </w:rPr>
              <w:t>ryptographic</w:t>
            </w:r>
            <w:r>
              <w:rPr>
                <w:rFonts w:ascii="Cambria" w:eastAsia="Cambria" w:hAnsi="Cambria" w:cs="Cambria"/>
                <w:spacing w:val="-10"/>
                <w:sz w:val="16"/>
                <w:szCs w:val="16"/>
              </w:rPr>
              <w:t xml:space="preserve"> </w:t>
            </w:r>
            <w:r>
              <w:rPr>
                <w:rFonts w:ascii="Cambria" w:eastAsia="Cambria" w:hAnsi="Cambria" w:cs="Cambria"/>
                <w:spacing w:val="1"/>
                <w:sz w:val="16"/>
                <w:szCs w:val="16"/>
              </w:rPr>
              <w:t>a</w:t>
            </w:r>
            <w:r>
              <w:rPr>
                <w:rFonts w:ascii="Cambria" w:eastAsia="Cambria" w:hAnsi="Cambria" w:cs="Cambria"/>
                <w:sz w:val="16"/>
                <w:szCs w:val="16"/>
              </w:rPr>
              <w:t>lgorithms</w:t>
            </w:r>
          </w:p>
          <w:p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Miss</w:t>
            </w:r>
            <w:r>
              <w:rPr>
                <w:rFonts w:ascii="Cambria" w:eastAsia="Cambria" w:hAnsi="Cambria" w:cs="Cambria"/>
                <w:spacing w:val="1"/>
                <w:sz w:val="16"/>
                <w:szCs w:val="16"/>
              </w:rPr>
              <w:t>i</w:t>
            </w:r>
            <w:r>
              <w:rPr>
                <w:rFonts w:ascii="Cambria" w:eastAsia="Cambria" w:hAnsi="Cambria" w:cs="Cambria"/>
                <w:sz w:val="16"/>
                <w:szCs w:val="16"/>
              </w:rPr>
              <w:t>ng</w:t>
            </w:r>
            <w:r>
              <w:rPr>
                <w:rFonts w:ascii="Cambria" w:eastAsia="Cambria" w:hAnsi="Cambria" w:cs="Cambria"/>
                <w:spacing w:val="-5"/>
                <w:sz w:val="16"/>
                <w:szCs w:val="16"/>
              </w:rPr>
              <w:t xml:space="preserve"> </w:t>
            </w:r>
            <w:r>
              <w:rPr>
                <w:rFonts w:ascii="Cambria" w:eastAsia="Cambria" w:hAnsi="Cambria" w:cs="Cambria"/>
                <w:sz w:val="16"/>
                <w:szCs w:val="16"/>
              </w:rPr>
              <w:t>i</w:t>
            </w:r>
            <w:r>
              <w:rPr>
                <w:rFonts w:ascii="Cambria" w:eastAsia="Cambria" w:hAnsi="Cambria" w:cs="Cambria"/>
                <w:spacing w:val="1"/>
                <w:sz w:val="16"/>
                <w:szCs w:val="16"/>
              </w:rPr>
              <w:t>n</w:t>
            </w:r>
            <w:r>
              <w:rPr>
                <w:rFonts w:ascii="Cambria" w:eastAsia="Cambria" w:hAnsi="Cambria" w:cs="Cambria"/>
                <w:sz w:val="16"/>
                <w:szCs w:val="16"/>
              </w:rPr>
              <w:t>itial</w:t>
            </w:r>
            <w:r>
              <w:rPr>
                <w:rFonts w:ascii="Cambria" w:eastAsia="Cambria" w:hAnsi="Cambria" w:cs="Cambria"/>
                <w:spacing w:val="1"/>
                <w:sz w:val="16"/>
                <w:szCs w:val="16"/>
              </w:rPr>
              <w:t>i</w:t>
            </w:r>
            <w:r>
              <w:rPr>
                <w:rFonts w:ascii="Cambria" w:eastAsia="Cambria" w:hAnsi="Cambria" w:cs="Cambria"/>
                <w:spacing w:val="-1"/>
                <w:sz w:val="16"/>
                <w:szCs w:val="16"/>
              </w:rPr>
              <w:t>z</w:t>
            </w:r>
            <w:r>
              <w:rPr>
                <w:rFonts w:ascii="Cambria" w:eastAsia="Cambria" w:hAnsi="Cambria" w:cs="Cambria"/>
                <w:sz w:val="16"/>
                <w:szCs w:val="16"/>
              </w:rPr>
              <w:t>a</w:t>
            </w:r>
            <w:r>
              <w:rPr>
                <w:rFonts w:ascii="Cambria" w:eastAsia="Cambria" w:hAnsi="Cambria" w:cs="Cambria"/>
                <w:spacing w:val="1"/>
                <w:sz w:val="16"/>
                <w:szCs w:val="16"/>
              </w:rPr>
              <w:t>t</w:t>
            </w:r>
            <w:r>
              <w:rPr>
                <w:rFonts w:ascii="Cambria" w:eastAsia="Cambria" w:hAnsi="Cambria" w:cs="Cambria"/>
                <w:sz w:val="16"/>
                <w:szCs w:val="16"/>
              </w:rPr>
              <w:t>ion</w:t>
            </w:r>
          </w:p>
          <w:p w:rsidR="009A5C4A" w:rsidRDefault="009A5C4A" w:rsidP="00C57BD2">
            <w:pPr>
              <w:spacing w:before="1" w:after="0" w:line="240" w:lineRule="auto"/>
              <w:ind w:left="64" w:right="-20"/>
              <w:rPr>
                <w:rFonts w:ascii="Cambria" w:eastAsia="Cambria" w:hAnsi="Cambria" w:cs="Cambria"/>
                <w:sz w:val="16"/>
                <w:szCs w:val="16"/>
              </w:rPr>
            </w:pPr>
            <w:r>
              <w:rPr>
                <w:rFonts w:ascii="Cambria" w:eastAsia="Cambria" w:hAnsi="Cambria" w:cs="Cambria"/>
                <w:sz w:val="16"/>
                <w:szCs w:val="16"/>
              </w:rPr>
              <w:t>Improper</w:t>
            </w:r>
            <w:r>
              <w:rPr>
                <w:rFonts w:ascii="Cambria" w:eastAsia="Cambria" w:hAnsi="Cambria" w:cs="Cambria"/>
                <w:spacing w:val="-7"/>
                <w:sz w:val="16"/>
                <w:szCs w:val="16"/>
              </w:rPr>
              <w:t xml:space="preserve"> </w:t>
            </w:r>
            <w:r>
              <w:rPr>
                <w:rFonts w:ascii="Cambria" w:eastAsia="Cambria" w:hAnsi="Cambria" w:cs="Cambria"/>
                <w:sz w:val="16"/>
                <w:szCs w:val="16"/>
              </w:rPr>
              <w:t>valid</w:t>
            </w:r>
            <w:r>
              <w:rPr>
                <w:rFonts w:ascii="Cambria" w:eastAsia="Cambria" w:hAnsi="Cambria" w:cs="Cambria"/>
                <w:spacing w:val="1"/>
                <w:sz w:val="16"/>
                <w:szCs w:val="16"/>
              </w:rPr>
              <w:t>a</w:t>
            </w:r>
            <w:r>
              <w:rPr>
                <w:rFonts w:ascii="Cambria" w:eastAsia="Cambria" w:hAnsi="Cambria" w:cs="Cambria"/>
                <w:sz w:val="16"/>
                <w:szCs w:val="16"/>
              </w:rPr>
              <w:t>t</w:t>
            </w:r>
            <w:r>
              <w:rPr>
                <w:rFonts w:ascii="Cambria" w:eastAsia="Cambria" w:hAnsi="Cambria" w:cs="Cambria"/>
                <w:spacing w:val="1"/>
                <w:sz w:val="16"/>
                <w:szCs w:val="16"/>
              </w:rPr>
              <w:t>i</w:t>
            </w:r>
            <w:r>
              <w:rPr>
                <w:rFonts w:ascii="Cambria" w:eastAsia="Cambria" w:hAnsi="Cambria" w:cs="Cambria"/>
                <w:sz w:val="16"/>
                <w:szCs w:val="16"/>
              </w:rPr>
              <w:t>on</w:t>
            </w:r>
            <w:r>
              <w:rPr>
                <w:rFonts w:ascii="Cambria" w:eastAsia="Cambria" w:hAnsi="Cambria" w:cs="Cambria"/>
                <w:spacing w:val="-7"/>
                <w:sz w:val="16"/>
                <w:szCs w:val="16"/>
              </w:rPr>
              <w:t xml:space="preserve"> </w:t>
            </w:r>
            <w:r>
              <w:rPr>
                <w:rFonts w:ascii="Cambria" w:eastAsia="Cambria" w:hAnsi="Cambria" w:cs="Cambria"/>
                <w:sz w:val="16"/>
                <w:szCs w:val="16"/>
              </w:rPr>
              <w:t>of</w:t>
            </w:r>
            <w:r>
              <w:rPr>
                <w:rFonts w:ascii="Cambria" w:eastAsia="Cambria" w:hAnsi="Cambria" w:cs="Cambria"/>
                <w:spacing w:val="-1"/>
                <w:sz w:val="16"/>
                <w:szCs w:val="16"/>
              </w:rPr>
              <w:t xml:space="preserve"> </w:t>
            </w:r>
            <w:r>
              <w:rPr>
                <w:rFonts w:ascii="Cambria" w:eastAsia="Cambria" w:hAnsi="Cambria" w:cs="Cambria"/>
                <w:sz w:val="16"/>
                <w:szCs w:val="16"/>
              </w:rPr>
              <w:t>ar</w:t>
            </w:r>
            <w:r>
              <w:rPr>
                <w:rFonts w:ascii="Cambria" w:eastAsia="Cambria" w:hAnsi="Cambria" w:cs="Cambria"/>
                <w:spacing w:val="1"/>
                <w:sz w:val="16"/>
                <w:szCs w:val="16"/>
              </w:rPr>
              <w:t>r</w:t>
            </w:r>
            <w:r>
              <w:rPr>
                <w:rFonts w:ascii="Cambria" w:eastAsia="Cambria" w:hAnsi="Cambria" w:cs="Cambria"/>
                <w:sz w:val="16"/>
                <w:szCs w:val="16"/>
              </w:rPr>
              <w:t>ay</w:t>
            </w:r>
            <w:r>
              <w:rPr>
                <w:rFonts w:ascii="Cambria" w:eastAsia="Cambria" w:hAnsi="Cambria" w:cs="Cambria"/>
                <w:spacing w:val="-4"/>
                <w:sz w:val="16"/>
                <w:szCs w:val="16"/>
              </w:rPr>
              <w:t xml:space="preserve"> </w:t>
            </w:r>
            <w:r>
              <w:rPr>
                <w:rFonts w:ascii="Cambria" w:eastAsia="Cambria" w:hAnsi="Cambria" w:cs="Cambria"/>
                <w:spacing w:val="1"/>
                <w:sz w:val="16"/>
                <w:szCs w:val="16"/>
              </w:rPr>
              <w:t>i</w:t>
            </w:r>
            <w:r>
              <w:rPr>
                <w:rFonts w:ascii="Cambria" w:eastAsia="Cambria" w:hAnsi="Cambria" w:cs="Cambria"/>
                <w:sz w:val="16"/>
                <w:szCs w:val="16"/>
              </w:rPr>
              <w:t>ndex</w:t>
            </w:r>
          </w:p>
          <w:p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Improper</w:t>
            </w:r>
            <w:r>
              <w:rPr>
                <w:rFonts w:ascii="Cambria" w:eastAsia="Cambria" w:hAnsi="Cambria" w:cs="Cambria"/>
                <w:spacing w:val="-7"/>
                <w:sz w:val="16"/>
                <w:szCs w:val="16"/>
              </w:rPr>
              <w:t xml:space="preserve"> </w:t>
            </w:r>
            <w:r>
              <w:rPr>
                <w:rFonts w:ascii="Cambria" w:eastAsia="Cambria" w:hAnsi="Cambria" w:cs="Cambria"/>
                <w:sz w:val="16"/>
                <w:szCs w:val="16"/>
              </w:rPr>
              <w:t>locking</w:t>
            </w:r>
          </w:p>
          <w:p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References</w:t>
            </w:r>
            <w:r>
              <w:rPr>
                <w:rFonts w:ascii="Cambria" w:eastAsia="Cambria" w:hAnsi="Cambria" w:cs="Cambria"/>
                <w:spacing w:val="-8"/>
                <w:sz w:val="16"/>
                <w:szCs w:val="16"/>
              </w:rPr>
              <w:t xml:space="preserve"> </w:t>
            </w:r>
            <w:r>
              <w:rPr>
                <w:rFonts w:ascii="Cambria" w:eastAsia="Cambria" w:hAnsi="Cambria" w:cs="Cambria"/>
                <w:sz w:val="16"/>
                <w:szCs w:val="16"/>
              </w:rPr>
              <w:t>to re</w:t>
            </w:r>
            <w:r>
              <w:rPr>
                <w:rFonts w:ascii="Cambria" w:eastAsia="Cambria" w:hAnsi="Cambria" w:cs="Cambria"/>
                <w:spacing w:val="1"/>
                <w:sz w:val="16"/>
                <w:szCs w:val="16"/>
              </w:rPr>
              <w:t>l</w:t>
            </w:r>
            <w:r>
              <w:rPr>
                <w:rFonts w:ascii="Cambria" w:eastAsia="Cambria" w:hAnsi="Cambria" w:cs="Cambria"/>
                <w:sz w:val="16"/>
                <w:szCs w:val="16"/>
              </w:rPr>
              <w:t>eased</w:t>
            </w:r>
            <w:r>
              <w:rPr>
                <w:rFonts w:ascii="Cambria" w:eastAsia="Cambria" w:hAnsi="Cambria" w:cs="Cambria"/>
                <w:spacing w:val="-6"/>
                <w:sz w:val="16"/>
                <w:szCs w:val="16"/>
              </w:rPr>
              <w:t xml:space="preserve"> </w:t>
            </w:r>
            <w:r>
              <w:rPr>
                <w:rFonts w:ascii="Cambria" w:eastAsia="Cambria" w:hAnsi="Cambria" w:cs="Cambria"/>
                <w:sz w:val="16"/>
                <w:szCs w:val="16"/>
              </w:rPr>
              <w:t>res</w:t>
            </w:r>
            <w:r>
              <w:rPr>
                <w:rFonts w:ascii="Cambria" w:eastAsia="Cambria" w:hAnsi="Cambria" w:cs="Cambria"/>
                <w:spacing w:val="2"/>
                <w:sz w:val="16"/>
                <w:szCs w:val="16"/>
              </w:rPr>
              <w:t>o</w:t>
            </w:r>
            <w:r>
              <w:rPr>
                <w:rFonts w:ascii="Cambria" w:eastAsia="Cambria" w:hAnsi="Cambria" w:cs="Cambria"/>
                <w:spacing w:val="-1"/>
                <w:sz w:val="16"/>
                <w:szCs w:val="16"/>
              </w:rPr>
              <w:t>u</w:t>
            </w:r>
            <w:r>
              <w:rPr>
                <w:rFonts w:ascii="Cambria" w:eastAsia="Cambria" w:hAnsi="Cambria" w:cs="Cambria"/>
                <w:sz w:val="16"/>
                <w:szCs w:val="16"/>
              </w:rPr>
              <w:t>rces</w:t>
            </w:r>
          </w:p>
          <w:p w:rsidR="009A5C4A" w:rsidRDefault="009A5C4A" w:rsidP="00C57BD2">
            <w:pPr>
              <w:spacing w:after="0" w:line="240" w:lineRule="auto"/>
              <w:ind w:left="64" w:right="-20"/>
              <w:rPr>
                <w:rFonts w:ascii="Cambria" w:eastAsia="Cambria" w:hAnsi="Cambria" w:cs="Cambria"/>
                <w:sz w:val="16"/>
                <w:szCs w:val="16"/>
              </w:rPr>
            </w:pPr>
            <w:r>
              <w:rPr>
                <w:rFonts w:ascii="Cambria" w:eastAsia="Cambria" w:hAnsi="Cambria" w:cs="Cambria"/>
                <w:sz w:val="16"/>
                <w:szCs w:val="16"/>
              </w:rPr>
              <w:t>Uncontrolled</w:t>
            </w:r>
            <w:r>
              <w:rPr>
                <w:rFonts w:ascii="Cambria" w:eastAsia="Cambria" w:hAnsi="Cambria" w:cs="Cambria"/>
                <w:spacing w:val="-8"/>
                <w:sz w:val="16"/>
                <w:szCs w:val="16"/>
              </w:rPr>
              <w:t xml:space="preserve"> </w:t>
            </w:r>
            <w:r>
              <w:rPr>
                <w:rFonts w:ascii="Cambria" w:eastAsia="Cambria" w:hAnsi="Cambria" w:cs="Cambria"/>
                <w:sz w:val="16"/>
                <w:szCs w:val="16"/>
              </w:rPr>
              <w:t>fo</w:t>
            </w:r>
            <w:r>
              <w:rPr>
                <w:rFonts w:ascii="Cambria" w:eastAsia="Cambria" w:hAnsi="Cambria" w:cs="Cambria"/>
                <w:spacing w:val="1"/>
                <w:sz w:val="16"/>
                <w:szCs w:val="16"/>
              </w:rPr>
              <w:t>r</w:t>
            </w:r>
            <w:r>
              <w:rPr>
                <w:rFonts w:ascii="Cambria" w:eastAsia="Cambria" w:hAnsi="Cambria" w:cs="Cambria"/>
                <w:sz w:val="16"/>
                <w:szCs w:val="16"/>
              </w:rPr>
              <w:t>mat</w:t>
            </w:r>
            <w:r>
              <w:rPr>
                <w:rFonts w:ascii="Cambria" w:eastAsia="Cambria" w:hAnsi="Cambria" w:cs="Cambria"/>
                <w:spacing w:val="-5"/>
                <w:sz w:val="16"/>
                <w:szCs w:val="16"/>
              </w:rPr>
              <w:t xml:space="preserve"> </w:t>
            </w:r>
            <w:r>
              <w:rPr>
                <w:rFonts w:ascii="Cambria" w:eastAsia="Cambria" w:hAnsi="Cambria" w:cs="Cambria"/>
                <w:sz w:val="16"/>
                <w:szCs w:val="16"/>
              </w:rPr>
              <w:t>str</w:t>
            </w:r>
            <w:r>
              <w:rPr>
                <w:rFonts w:ascii="Cambria" w:eastAsia="Cambria" w:hAnsi="Cambria" w:cs="Cambria"/>
                <w:spacing w:val="1"/>
                <w:sz w:val="16"/>
                <w:szCs w:val="16"/>
              </w:rPr>
              <w:t>i</w:t>
            </w:r>
            <w:r>
              <w:rPr>
                <w:rFonts w:ascii="Cambria" w:eastAsia="Cambria" w:hAnsi="Cambria" w:cs="Cambria"/>
                <w:sz w:val="16"/>
                <w:szCs w:val="16"/>
              </w:rPr>
              <w:t>ng</w:t>
            </w:r>
          </w:p>
        </w:tc>
        <w:tc>
          <w:tcPr>
            <w:tcW w:w="4532" w:type="dxa"/>
          </w:tcPr>
          <w:p w:rsidR="009A5C4A" w:rsidRDefault="009A5C4A" w:rsidP="00C57BD2">
            <w:pPr>
              <w:spacing w:before="15" w:after="0" w:line="188" w:lineRule="exact"/>
              <w:ind w:left="64" w:right="3081"/>
              <w:rPr>
                <w:rFonts w:ascii="Cambria" w:eastAsia="Cambria" w:hAnsi="Cambria" w:cs="Cambria"/>
                <w:sz w:val="16"/>
                <w:szCs w:val="16"/>
              </w:rPr>
            </w:pPr>
            <w:r>
              <w:rPr>
                <w:rFonts w:ascii="Cambria" w:eastAsia="Cambria" w:hAnsi="Cambria" w:cs="Cambria"/>
                <w:sz w:val="16"/>
                <w:szCs w:val="16"/>
              </w:rPr>
              <w:t>Input</w:t>
            </w:r>
            <w:r>
              <w:rPr>
                <w:rFonts w:ascii="Cambria" w:eastAsia="Cambria" w:hAnsi="Cambria" w:cs="Cambria"/>
                <w:spacing w:val="-4"/>
                <w:sz w:val="16"/>
                <w:szCs w:val="16"/>
              </w:rPr>
              <w:t xml:space="preserve"> </w:t>
            </w:r>
            <w:r>
              <w:rPr>
                <w:rFonts w:ascii="Cambria" w:eastAsia="Cambria" w:hAnsi="Cambria" w:cs="Cambria"/>
                <w:sz w:val="16"/>
                <w:szCs w:val="16"/>
              </w:rPr>
              <w:t>valid</w:t>
            </w:r>
            <w:r>
              <w:rPr>
                <w:rFonts w:ascii="Cambria" w:eastAsia="Cambria" w:hAnsi="Cambria" w:cs="Cambria"/>
                <w:spacing w:val="1"/>
                <w:sz w:val="16"/>
                <w:szCs w:val="16"/>
              </w:rPr>
              <w:t>a</w:t>
            </w:r>
            <w:r>
              <w:rPr>
                <w:rFonts w:ascii="Cambria" w:eastAsia="Cambria" w:hAnsi="Cambria" w:cs="Cambria"/>
                <w:sz w:val="16"/>
                <w:szCs w:val="16"/>
              </w:rPr>
              <w:t>tion SQL</w:t>
            </w:r>
            <w:r>
              <w:rPr>
                <w:rFonts w:ascii="Cambria" w:eastAsia="Cambria" w:hAnsi="Cambria" w:cs="Cambria"/>
                <w:spacing w:val="-3"/>
                <w:sz w:val="16"/>
                <w:szCs w:val="16"/>
              </w:rPr>
              <w:t xml:space="preserve"> </w:t>
            </w:r>
            <w:r>
              <w:rPr>
                <w:rFonts w:ascii="Cambria" w:eastAsia="Cambria" w:hAnsi="Cambria" w:cs="Cambria"/>
                <w:spacing w:val="1"/>
                <w:sz w:val="16"/>
                <w:szCs w:val="16"/>
              </w:rPr>
              <w:t>i</w:t>
            </w:r>
            <w:r>
              <w:rPr>
                <w:rFonts w:ascii="Cambria" w:eastAsia="Cambria" w:hAnsi="Cambria" w:cs="Cambria"/>
                <w:sz w:val="16"/>
                <w:szCs w:val="16"/>
              </w:rPr>
              <w:t>njection Cross‐site</w:t>
            </w:r>
            <w:r>
              <w:rPr>
                <w:rFonts w:ascii="Cambria" w:eastAsia="Cambria" w:hAnsi="Cambria" w:cs="Cambria"/>
                <w:spacing w:val="-6"/>
                <w:sz w:val="16"/>
                <w:szCs w:val="16"/>
              </w:rPr>
              <w:t xml:space="preserve"> </w:t>
            </w:r>
            <w:r>
              <w:rPr>
                <w:rFonts w:ascii="Cambria" w:eastAsia="Cambria" w:hAnsi="Cambria" w:cs="Cambria"/>
                <w:sz w:val="16"/>
                <w:szCs w:val="16"/>
              </w:rPr>
              <w:t>script</w:t>
            </w:r>
            <w:r>
              <w:rPr>
                <w:rFonts w:ascii="Cambria" w:eastAsia="Cambria" w:hAnsi="Cambria" w:cs="Cambria"/>
                <w:spacing w:val="1"/>
                <w:sz w:val="16"/>
                <w:szCs w:val="16"/>
              </w:rPr>
              <w:t>i</w:t>
            </w:r>
            <w:r>
              <w:rPr>
                <w:rFonts w:ascii="Cambria" w:eastAsia="Cambria" w:hAnsi="Cambria" w:cs="Cambria"/>
                <w:sz w:val="16"/>
                <w:szCs w:val="16"/>
              </w:rPr>
              <w:t>ng</w:t>
            </w:r>
          </w:p>
          <w:p w:rsidR="009A5C4A" w:rsidRDefault="009A5C4A" w:rsidP="00C57BD2">
            <w:pPr>
              <w:spacing w:after="0" w:line="185" w:lineRule="exact"/>
              <w:ind w:left="64" w:right="-20"/>
              <w:rPr>
                <w:rFonts w:ascii="Cambria" w:eastAsia="Cambria" w:hAnsi="Cambria" w:cs="Cambria"/>
                <w:sz w:val="16"/>
                <w:szCs w:val="16"/>
              </w:rPr>
            </w:pPr>
            <w:r>
              <w:rPr>
                <w:rFonts w:ascii="Cambria" w:eastAsia="Cambria" w:hAnsi="Cambria" w:cs="Cambria"/>
                <w:sz w:val="16"/>
                <w:szCs w:val="16"/>
              </w:rPr>
              <w:t>Fai</w:t>
            </w:r>
            <w:r>
              <w:rPr>
                <w:rFonts w:ascii="Cambria" w:eastAsia="Cambria" w:hAnsi="Cambria" w:cs="Cambria"/>
                <w:spacing w:val="1"/>
                <w:sz w:val="16"/>
                <w:szCs w:val="16"/>
              </w:rPr>
              <w:t>l</w:t>
            </w:r>
            <w:r>
              <w:rPr>
                <w:rFonts w:ascii="Cambria" w:eastAsia="Cambria" w:hAnsi="Cambria" w:cs="Cambria"/>
                <w:sz w:val="16"/>
                <w:szCs w:val="16"/>
              </w:rPr>
              <w:t>ure</w:t>
            </w:r>
            <w:r>
              <w:rPr>
                <w:rFonts w:ascii="Cambria" w:eastAsia="Cambria" w:hAnsi="Cambria" w:cs="Cambria"/>
                <w:spacing w:val="-5"/>
                <w:sz w:val="16"/>
                <w:szCs w:val="16"/>
              </w:rPr>
              <w:t xml:space="preserve"> </w:t>
            </w:r>
            <w:r>
              <w:rPr>
                <w:rFonts w:ascii="Cambria" w:eastAsia="Cambria" w:hAnsi="Cambria" w:cs="Cambria"/>
                <w:sz w:val="16"/>
                <w:szCs w:val="16"/>
              </w:rPr>
              <w:t xml:space="preserve">to </w:t>
            </w:r>
            <w:r>
              <w:rPr>
                <w:rFonts w:ascii="Cambria" w:eastAsia="Cambria" w:hAnsi="Cambria" w:cs="Cambria"/>
                <w:spacing w:val="-1"/>
                <w:sz w:val="16"/>
                <w:szCs w:val="16"/>
              </w:rPr>
              <w:t>u</w:t>
            </w:r>
            <w:r>
              <w:rPr>
                <w:rFonts w:ascii="Cambria" w:eastAsia="Cambria" w:hAnsi="Cambria" w:cs="Cambria"/>
                <w:sz w:val="16"/>
                <w:szCs w:val="16"/>
              </w:rPr>
              <w:t>se</w:t>
            </w:r>
            <w:r>
              <w:rPr>
                <w:rFonts w:ascii="Cambria" w:eastAsia="Cambria" w:hAnsi="Cambria" w:cs="Cambria"/>
                <w:spacing w:val="-1"/>
                <w:sz w:val="16"/>
                <w:szCs w:val="16"/>
              </w:rPr>
              <w:t xml:space="preserve"> </w:t>
            </w:r>
            <w:r>
              <w:rPr>
                <w:rFonts w:ascii="Cambria" w:eastAsia="Cambria" w:hAnsi="Cambria" w:cs="Cambria"/>
                <w:sz w:val="16"/>
                <w:szCs w:val="16"/>
              </w:rPr>
              <w:t>ve</w:t>
            </w:r>
            <w:r>
              <w:rPr>
                <w:rFonts w:ascii="Cambria" w:eastAsia="Cambria" w:hAnsi="Cambria" w:cs="Cambria"/>
                <w:spacing w:val="1"/>
                <w:sz w:val="16"/>
                <w:szCs w:val="16"/>
              </w:rPr>
              <w:t>t</w:t>
            </w:r>
            <w:r>
              <w:rPr>
                <w:rFonts w:ascii="Cambria" w:eastAsia="Cambria" w:hAnsi="Cambria" w:cs="Cambria"/>
                <w:sz w:val="16"/>
                <w:szCs w:val="16"/>
              </w:rPr>
              <w:t>ted</w:t>
            </w:r>
            <w:r>
              <w:rPr>
                <w:rFonts w:ascii="Cambria" w:eastAsia="Cambria" w:hAnsi="Cambria" w:cs="Cambria"/>
                <w:spacing w:val="-4"/>
                <w:sz w:val="16"/>
                <w:szCs w:val="16"/>
              </w:rPr>
              <w:t xml:space="preserve"> </w:t>
            </w:r>
            <w:r>
              <w:rPr>
                <w:rFonts w:ascii="Cambria" w:eastAsia="Cambria" w:hAnsi="Cambria" w:cs="Cambria"/>
                <w:sz w:val="16"/>
                <w:szCs w:val="16"/>
              </w:rPr>
              <w:t>libraries</w:t>
            </w:r>
            <w:r>
              <w:rPr>
                <w:rFonts w:ascii="Cambria" w:eastAsia="Cambria" w:hAnsi="Cambria" w:cs="Cambria"/>
                <w:spacing w:val="-5"/>
                <w:sz w:val="16"/>
                <w:szCs w:val="16"/>
              </w:rPr>
              <w:t xml:space="preserve"> </w:t>
            </w:r>
            <w:r>
              <w:rPr>
                <w:rFonts w:ascii="Cambria" w:eastAsia="Cambria" w:hAnsi="Cambria" w:cs="Cambria"/>
                <w:sz w:val="16"/>
                <w:szCs w:val="16"/>
              </w:rPr>
              <w:t>or</w:t>
            </w:r>
            <w:r>
              <w:rPr>
                <w:rFonts w:ascii="Cambria" w:eastAsia="Cambria" w:hAnsi="Cambria" w:cs="Cambria"/>
                <w:spacing w:val="-2"/>
                <w:sz w:val="16"/>
                <w:szCs w:val="16"/>
              </w:rPr>
              <w:t xml:space="preserve"> </w:t>
            </w:r>
            <w:r>
              <w:rPr>
                <w:rFonts w:ascii="Cambria" w:eastAsia="Cambria" w:hAnsi="Cambria" w:cs="Cambria"/>
                <w:spacing w:val="1"/>
                <w:sz w:val="16"/>
                <w:szCs w:val="16"/>
              </w:rPr>
              <w:t>fr</w:t>
            </w:r>
            <w:r>
              <w:rPr>
                <w:rFonts w:ascii="Cambria" w:eastAsia="Cambria" w:hAnsi="Cambria" w:cs="Cambria"/>
                <w:sz w:val="16"/>
                <w:szCs w:val="16"/>
              </w:rPr>
              <w:t>ameworks</w:t>
            </w:r>
          </w:p>
          <w:p w:rsidR="009A5C4A" w:rsidRDefault="009A5C4A" w:rsidP="00C57BD2">
            <w:pPr>
              <w:spacing w:before="1" w:after="0" w:line="240" w:lineRule="auto"/>
              <w:ind w:left="64" w:right="-20"/>
              <w:rPr>
                <w:rFonts w:ascii="Cambria" w:eastAsia="Cambria" w:hAnsi="Cambria" w:cs="Cambria"/>
                <w:sz w:val="16"/>
                <w:szCs w:val="16"/>
              </w:rPr>
            </w:pPr>
            <w:r>
              <w:rPr>
                <w:rFonts w:ascii="Cambria" w:eastAsia="Cambria" w:hAnsi="Cambria" w:cs="Cambria"/>
                <w:sz w:val="16"/>
                <w:szCs w:val="16"/>
              </w:rPr>
              <w:t>Secure</w:t>
            </w:r>
            <w:r>
              <w:rPr>
                <w:rFonts w:ascii="Cambria" w:eastAsia="Cambria" w:hAnsi="Cambria" w:cs="Cambria"/>
                <w:spacing w:val="-5"/>
                <w:sz w:val="16"/>
                <w:szCs w:val="16"/>
              </w:rPr>
              <w:t xml:space="preserve"> </w:t>
            </w:r>
            <w:r>
              <w:rPr>
                <w:rFonts w:ascii="Cambria" w:eastAsia="Cambria" w:hAnsi="Cambria" w:cs="Cambria"/>
                <w:sz w:val="16"/>
                <w:szCs w:val="16"/>
              </w:rPr>
              <w:t>ar</w:t>
            </w:r>
            <w:r>
              <w:rPr>
                <w:rFonts w:ascii="Cambria" w:eastAsia="Cambria" w:hAnsi="Cambria" w:cs="Cambria"/>
                <w:spacing w:val="2"/>
                <w:sz w:val="16"/>
                <w:szCs w:val="16"/>
              </w:rPr>
              <w:t>c</w:t>
            </w:r>
            <w:r>
              <w:rPr>
                <w:rFonts w:ascii="Cambria" w:eastAsia="Cambria" w:hAnsi="Cambria" w:cs="Cambria"/>
                <w:sz w:val="16"/>
                <w:szCs w:val="16"/>
              </w:rPr>
              <w:t>hitecture</w:t>
            </w:r>
            <w:r>
              <w:rPr>
                <w:rFonts w:ascii="Cambria" w:eastAsia="Cambria" w:hAnsi="Cambria" w:cs="Cambria"/>
                <w:spacing w:val="-8"/>
                <w:sz w:val="16"/>
                <w:szCs w:val="16"/>
              </w:rPr>
              <w:t xml:space="preserve"> </w:t>
            </w:r>
            <w:r>
              <w:rPr>
                <w:rFonts w:ascii="Cambria" w:eastAsia="Cambria" w:hAnsi="Cambria" w:cs="Cambria"/>
                <w:sz w:val="16"/>
                <w:szCs w:val="16"/>
              </w:rPr>
              <w:t>design</w:t>
            </w:r>
            <w:r>
              <w:rPr>
                <w:rFonts w:ascii="Cambria" w:eastAsia="Cambria" w:hAnsi="Cambria" w:cs="Cambria"/>
                <w:spacing w:val="-3"/>
                <w:sz w:val="16"/>
                <w:szCs w:val="16"/>
              </w:rPr>
              <w:t xml:space="preserve"> </w:t>
            </w:r>
            <w:r>
              <w:rPr>
                <w:rFonts w:ascii="Cambria" w:eastAsia="Cambria" w:hAnsi="Cambria" w:cs="Cambria"/>
                <w:sz w:val="16"/>
                <w:szCs w:val="16"/>
              </w:rPr>
              <w:t>compliance</w:t>
            </w:r>
          </w:p>
        </w:tc>
      </w:tr>
      <w:tr w:rsidR="009A5C4A" w:rsidTr="00C57BD2">
        <w:trPr>
          <w:trHeight w:hRule="exact" w:val="1341"/>
          <w:jc w:val="center"/>
        </w:trPr>
        <w:tc>
          <w:tcPr>
            <w:tcW w:w="1534" w:type="dxa"/>
            <w:shd w:val="clear" w:color="auto" w:fill="F2F2F2"/>
          </w:tcPr>
          <w:p w:rsidR="009A5C4A" w:rsidRDefault="009A5C4A" w:rsidP="00C57BD2">
            <w:pPr>
              <w:spacing w:before="16" w:after="0" w:line="240" w:lineRule="auto"/>
              <w:ind w:left="65" w:right="-20"/>
              <w:rPr>
                <w:rFonts w:ascii="Cambria" w:eastAsia="Cambria" w:hAnsi="Cambria" w:cs="Cambria"/>
                <w:sz w:val="16"/>
                <w:szCs w:val="16"/>
              </w:rPr>
            </w:pPr>
            <w:r>
              <w:rPr>
                <w:rFonts w:ascii="Cambria" w:eastAsia="Cambria" w:hAnsi="Cambria" w:cs="Cambria"/>
                <w:b/>
                <w:bCs/>
                <w:spacing w:val="1"/>
                <w:sz w:val="16"/>
                <w:szCs w:val="16"/>
              </w:rPr>
              <w:t>M</w:t>
            </w:r>
            <w:r>
              <w:rPr>
                <w:rFonts w:ascii="Cambria" w:eastAsia="Cambria" w:hAnsi="Cambria" w:cs="Cambria"/>
                <w:b/>
                <w:bCs/>
                <w:sz w:val="16"/>
                <w:szCs w:val="16"/>
              </w:rPr>
              <w:t>AINT</w:t>
            </w:r>
            <w:r>
              <w:rPr>
                <w:rFonts w:ascii="Cambria" w:eastAsia="Cambria" w:hAnsi="Cambria" w:cs="Cambria"/>
                <w:b/>
                <w:bCs/>
                <w:spacing w:val="2"/>
                <w:sz w:val="16"/>
                <w:szCs w:val="16"/>
              </w:rPr>
              <w:t>A</w:t>
            </w:r>
            <w:r>
              <w:rPr>
                <w:rFonts w:ascii="Cambria" w:eastAsia="Cambria" w:hAnsi="Cambria" w:cs="Cambria"/>
                <w:b/>
                <w:bCs/>
                <w:sz w:val="16"/>
                <w:szCs w:val="16"/>
              </w:rPr>
              <w:t>INA</w:t>
            </w:r>
            <w:r>
              <w:rPr>
                <w:rFonts w:ascii="Cambria" w:eastAsia="Cambria" w:hAnsi="Cambria" w:cs="Cambria"/>
                <w:b/>
                <w:bCs/>
                <w:spacing w:val="2"/>
                <w:sz w:val="16"/>
                <w:szCs w:val="16"/>
              </w:rPr>
              <w:t>B</w:t>
            </w:r>
            <w:r>
              <w:rPr>
                <w:rFonts w:ascii="Cambria" w:eastAsia="Cambria" w:hAnsi="Cambria" w:cs="Cambria"/>
                <w:b/>
                <w:bCs/>
                <w:sz w:val="16"/>
                <w:szCs w:val="16"/>
              </w:rPr>
              <w:t>I</w:t>
            </w:r>
            <w:r>
              <w:rPr>
                <w:rFonts w:ascii="Cambria" w:eastAsia="Cambria" w:hAnsi="Cambria" w:cs="Cambria"/>
                <w:b/>
                <w:bCs/>
                <w:spacing w:val="1"/>
                <w:sz w:val="16"/>
                <w:szCs w:val="16"/>
              </w:rPr>
              <w:t>LI</w:t>
            </w:r>
            <w:r>
              <w:rPr>
                <w:rFonts w:ascii="Cambria" w:eastAsia="Cambria" w:hAnsi="Cambria" w:cs="Cambria"/>
                <w:b/>
                <w:bCs/>
                <w:sz w:val="16"/>
                <w:szCs w:val="16"/>
              </w:rPr>
              <w:t>TY, ADAPTIBILITY &amp; CHANGEABILITY</w:t>
            </w:r>
          </w:p>
        </w:tc>
        <w:tc>
          <w:tcPr>
            <w:tcW w:w="3582" w:type="dxa"/>
            <w:shd w:val="clear" w:color="auto" w:fill="F2F2F2"/>
          </w:tcPr>
          <w:p w:rsidR="009A5C4A" w:rsidRDefault="009A5C4A" w:rsidP="00C57BD2">
            <w:pPr>
              <w:spacing w:before="16" w:after="0" w:line="240" w:lineRule="auto"/>
              <w:ind w:left="64" w:right="1078"/>
              <w:rPr>
                <w:rFonts w:ascii="Cambria" w:eastAsia="Cambria" w:hAnsi="Cambria" w:cs="Cambria"/>
                <w:sz w:val="16"/>
                <w:szCs w:val="16"/>
              </w:rPr>
            </w:pPr>
            <w:r>
              <w:rPr>
                <w:rFonts w:ascii="Cambria" w:eastAsia="Cambria" w:hAnsi="Cambria" w:cs="Cambria"/>
                <w:sz w:val="16"/>
                <w:szCs w:val="16"/>
              </w:rPr>
              <w:t>Unstructured</w:t>
            </w:r>
            <w:r>
              <w:rPr>
                <w:rFonts w:ascii="Cambria" w:eastAsia="Cambria" w:hAnsi="Cambria" w:cs="Cambria"/>
                <w:spacing w:val="-9"/>
                <w:sz w:val="16"/>
                <w:szCs w:val="16"/>
              </w:rPr>
              <w:t xml:space="preserve"> </w:t>
            </w:r>
            <w:r>
              <w:rPr>
                <w:rFonts w:ascii="Cambria" w:eastAsia="Cambria" w:hAnsi="Cambria" w:cs="Cambria"/>
                <w:spacing w:val="1"/>
                <w:sz w:val="16"/>
                <w:szCs w:val="16"/>
              </w:rPr>
              <w:t>a</w:t>
            </w:r>
            <w:r>
              <w:rPr>
                <w:rFonts w:ascii="Cambria" w:eastAsia="Cambria" w:hAnsi="Cambria" w:cs="Cambria"/>
                <w:sz w:val="16"/>
                <w:szCs w:val="16"/>
              </w:rPr>
              <w:t>nd</w:t>
            </w:r>
            <w:r>
              <w:rPr>
                <w:rFonts w:ascii="Cambria" w:eastAsia="Cambria" w:hAnsi="Cambria" w:cs="Cambria"/>
                <w:spacing w:val="-3"/>
                <w:sz w:val="16"/>
                <w:szCs w:val="16"/>
              </w:rPr>
              <w:t xml:space="preserve"> </w:t>
            </w:r>
            <w:r>
              <w:rPr>
                <w:rFonts w:ascii="Cambria" w:eastAsia="Cambria" w:hAnsi="Cambria" w:cs="Cambria"/>
                <w:sz w:val="16"/>
                <w:szCs w:val="16"/>
              </w:rPr>
              <w:t>Du</w:t>
            </w:r>
            <w:r>
              <w:rPr>
                <w:rFonts w:ascii="Cambria" w:eastAsia="Cambria" w:hAnsi="Cambria" w:cs="Cambria"/>
                <w:spacing w:val="1"/>
                <w:sz w:val="16"/>
                <w:szCs w:val="16"/>
              </w:rPr>
              <w:t>p</w:t>
            </w:r>
            <w:r>
              <w:rPr>
                <w:rFonts w:ascii="Cambria" w:eastAsia="Cambria" w:hAnsi="Cambria" w:cs="Cambria"/>
                <w:sz w:val="16"/>
                <w:szCs w:val="16"/>
              </w:rPr>
              <w:t>licated</w:t>
            </w:r>
            <w:r>
              <w:rPr>
                <w:rFonts w:ascii="Cambria" w:eastAsia="Cambria" w:hAnsi="Cambria" w:cs="Cambria"/>
                <w:spacing w:val="-7"/>
                <w:sz w:val="16"/>
                <w:szCs w:val="16"/>
              </w:rPr>
              <w:t xml:space="preserve"> </w:t>
            </w:r>
            <w:r>
              <w:rPr>
                <w:rFonts w:ascii="Cambria" w:eastAsia="Cambria" w:hAnsi="Cambria" w:cs="Cambria"/>
                <w:sz w:val="16"/>
                <w:szCs w:val="16"/>
              </w:rPr>
              <w:t>code High</w:t>
            </w:r>
            <w:r>
              <w:rPr>
                <w:rFonts w:ascii="Cambria" w:eastAsia="Cambria" w:hAnsi="Cambria" w:cs="Cambria"/>
                <w:spacing w:val="-3"/>
                <w:sz w:val="16"/>
                <w:szCs w:val="16"/>
              </w:rPr>
              <w:t xml:space="preserve"> </w:t>
            </w:r>
            <w:r>
              <w:rPr>
                <w:rFonts w:ascii="Cambria" w:eastAsia="Cambria" w:hAnsi="Cambria" w:cs="Cambria"/>
                <w:sz w:val="16"/>
                <w:szCs w:val="16"/>
              </w:rPr>
              <w:t>cyclomatic</w:t>
            </w:r>
            <w:r>
              <w:rPr>
                <w:rFonts w:ascii="Cambria" w:eastAsia="Cambria" w:hAnsi="Cambria" w:cs="Cambria"/>
                <w:spacing w:val="-7"/>
                <w:sz w:val="16"/>
                <w:szCs w:val="16"/>
              </w:rPr>
              <w:t xml:space="preserve"> </w:t>
            </w:r>
            <w:r>
              <w:rPr>
                <w:rFonts w:ascii="Cambria" w:eastAsia="Cambria" w:hAnsi="Cambria" w:cs="Cambria"/>
                <w:spacing w:val="2"/>
                <w:sz w:val="16"/>
                <w:szCs w:val="16"/>
              </w:rPr>
              <w:t>c</w:t>
            </w:r>
            <w:r>
              <w:rPr>
                <w:rFonts w:ascii="Cambria" w:eastAsia="Cambria" w:hAnsi="Cambria" w:cs="Cambria"/>
                <w:spacing w:val="1"/>
                <w:sz w:val="16"/>
                <w:szCs w:val="16"/>
              </w:rPr>
              <w:t>o</w:t>
            </w:r>
            <w:r>
              <w:rPr>
                <w:rFonts w:ascii="Cambria" w:eastAsia="Cambria" w:hAnsi="Cambria" w:cs="Cambria"/>
                <w:sz w:val="16"/>
                <w:szCs w:val="16"/>
              </w:rPr>
              <w:t>mplexity Controlled</w:t>
            </w:r>
            <w:r>
              <w:rPr>
                <w:rFonts w:ascii="Cambria" w:eastAsia="Cambria" w:hAnsi="Cambria" w:cs="Cambria"/>
                <w:spacing w:val="-7"/>
                <w:sz w:val="16"/>
                <w:szCs w:val="16"/>
              </w:rPr>
              <w:t xml:space="preserve"> </w:t>
            </w:r>
            <w:r>
              <w:rPr>
                <w:rFonts w:ascii="Cambria" w:eastAsia="Cambria" w:hAnsi="Cambria" w:cs="Cambria"/>
                <w:sz w:val="16"/>
                <w:szCs w:val="16"/>
              </w:rPr>
              <w:t>lev</w:t>
            </w:r>
            <w:r>
              <w:rPr>
                <w:rFonts w:ascii="Cambria" w:eastAsia="Cambria" w:hAnsi="Cambria" w:cs="Cambria"/>
                <w:spacing w:val="1"/>
                <w:sz w:val="16"/>
                <w:szCs w:val="16"/>
              </w:rPr>
              <w:t>e</w:t>
            </w:r>
            <w:r>
              <w:rPr>
                <w:rFonts w:ascii="Cambria" w:eastAsia="Cambria" w:hAnsi="Cambria" w:cs="Cambria"/>
                <w:sz w:val="16"/>
                <w:szCs w:val="16"/>
              </w:rPr>
              <w:t>l</w:t>
            </w:r>
            <w:r>
              <w:rPr>
                <w:rFonts w:ascii="Cambria" w:eastAsia="Cambria" w:hAnsi="Cambria" w:cs="Cambria"/>
                <w:spacing w:val="-3"/>
                <w:sz w:val="16"/>
                <w:szCs w:val="16"/>
              </w:rPr>
              <w:t xml:space="preserve"> </w:t>
            </w:r>
            <w:r>
              <w:rPr>
                <w:rFonts w:ascii="Cambria" w:eastAsia="Cambria" w:hAnsi="Cambria" w:cs="Cambria"/>
                <w:spacing w:val="2"/>
                <w:sz w:val="16"/>
                <w:szCs w:val="16"/>
              </w:rPr>
              <w:t>o</w:t>
            </w:r>
            <w:r>
              <w:rPr>
                <w:rFonts w:ascii="Cambria" w:eastAsia="Cambria" w:hAnsi="Cambria" w:cs="Cambria"/>
                <w:sz w:val="16"/>
                <w:szCs w:val="16"/>
              </w:rPr>
              <w:t>f</w:t>
            </w:r>
            <w:r>
              <w:rPr>
                <w:rFonts w:ascii="Cambria" w:eastAsia="Cambria" w:hAnsi="Cambria" w:cs="Cambria"/>
                <w:spacing w:val="-1"/>
                <w:sz w:val="16"/>
                <w:szCs w:val="16"/>
              </w:rPr>
              <w:t xml:space="preserve"> </w:t>
            </w:r>
            <w:r>
              <w:rPr>
                <w:rFonts w:ascii="Cambria" w:eastAsia="Cambria" w:hAnsi="Cambria" w:cs="Cambria"/>
                <w:sz w:val="16"/>
                <w:szCs w:val="16"/>
              </w:rPr>
              <w:t>dynamic</w:t>
            </w:r>
            <w:r>
              <w:rPr>
                <w:rFonts w:ascii="Cambria" w:eastAsia="Cambria" w:hAnsi="Cambria" w:cs="Cambria"/>
                <w:spacing w:val="-4"/>
                <w:sz w:val="16"/>
                <w:szCs w:val="16"/>
              </w:rPr>
              <w:t xml:space="preserve"> </w:t>
            </w:r>
            <w:r>
              <w:rPr>
                <w:rFonts w:ascii="Cambria" w:eastAsia="Cambria" w:hAnsi="Cambria" w:cs="Cambria"/>
                <w:sz w:val="16"/>
                <w:szCs w:val="16"/>
              </w:rPr>
              <w:t xml:space="preserve">coding </w:t>
            </w:r>
            <w:r>
              <w:rPr>
                <w:rFonts w:ascii="Cambria" w:eastAsia="Cambria" w:hAnsi="Cambria" w:cs="Cambria"/>
                <w:w w:val="99"/>
                <w:sz w:val="16"/>
                <w:szCs w:val="16"/>
              </w:rPr>
              <w:t>Over‐paramete</w:t>
            </w:r>
            <w:r>
              <w:rPr>
                <w:rFonts w:ascii="Cambria" w:eastAsia="Cambria" w:hAnsi="Cambria" w:cs="Cambria"/>
                <w:spacing w:val="1"/>
                <w:w w:val="99"/>
                <w:sz w:val="16"/>
                <w:szCs w:val="16"/>
              </w:rPr>
              <w:t>r</w:t>
            </w:r>
            <w:r>
              <w:rPr>
                <w:rFonts w:ascii="Cambria" w:eastAsia="Cambria" w:hAnsi="Cambria" w:cs="Cambria"/>
                <w:w w:val="99"/>
                <w:sz w:val="16"/>
                <w:szCs w:val="16"/>
              </w:rPr>
              <w:t xml:space="preserve">ization </w:t>
            </w:r>
            <w:r>
              <w:rPr>
                <w:rFonts w:ascii="Cambria" w:eastAsia="Cambria" w:hAnsi="Cambria" w:cs="Cambria"/>
                <w:sz w:val="16"/>
                <w:szCs w:val="16"/>
              </w:rPr>
              <w:t>of</w:t>
            </w:r>
            <w:r>
              <w:rPr>
                <w:rFonts w:ascii="Cambria" w:eastAsia="Cambria" w:hAnsi="Cambria" w:cs="Cambria"/>
                <w:spacing w:val="-1"/>
                <w:sz w:val="16"/>
                <w:szCs w:val="16"/>
              </w:rPr>
              <w:t xml:space="preserve"> </w:t>
            </w:r>
            <w:r>
              <w:rPr>
                <w:rFonts w:ascii="Cambria" w:eastAsia="Cambria" w:hAnsi="Cambria" w:cs="Cambria"/>
                <w:sz w:val="16"/>
                <w:szCs w:val="16"/>
              </w:rPr>
              <w:t>me</w:t>
            </w:r>
            <w:r>
              <w:rPr>
                <w:rFonts w:ascii="Cambria" w:eastAsia="Cambria" w:hAnsi="Cambria" w:cs="Cambria"/>
                <w:spacing w:val="1"/>
                <w:sz w:val="16"/>
                <w:szCs w:val="16"/>
              </w:rPr>
              <w:t>t</w:t>
            </w:r>
            <w:r>
              <w:rPr>
                <w:rFonts w:ascii="Cambria" w:eastAsia="Cambria" w:hAnsi="Cambria" w:cs="Cambria"/>
                <w:sz w:val="16"/>
                <w:szCs w:val="16"/>
              </w:rPr>
              <w:t>hods Hard</w:t>
            </w:r>
            <w:r>
              <w:rPr>
                <w:rFonts w:ascii="Cambria" w:eastAsia="Cambria" w:hAnsi="Cambria" w:cs="Cambria"/>
                <w:spacing w:val="-3"/>
                <w:sz w:val="16"/>
                <w:szCs w:val="16"/>
              </w:rPr>
              <w:t xml:space="preserve"> </w:t>
            </w:r>
            <w:r>
              <w:rPr>
                <w:rFonts w:ascii="Cambria" w:eastAsia="Cambria" w:hAnsi="Cambria" w:cs="Cambria"/>
                <w:sz w:val="16"/>
                <w:szCs w:val="16"/>
              </w:rPr>
              <w:t>coding</w:t>
            </w:r>
            <w:r>
              <w:rPr>
                <w:rFonts w:ascii="Cambria" w:eastAsia="Cambria" w:hAnsi="Cambria" w:cs="Cambria"/>
                <w:spacing w:val="-5"/>
                <w:sz w:val="16"/>
                <w:szCs w:val="16"/>
              </w:rPr>
              <w:t xml:space="preserve"> </w:t>
            </w:r>
            <w:r>
              <w:rPr>
                <w:rFonts w:ascii="Cambria" w:eastAsia="Cambria" w:hAnsi="Cambria" w:cs="Cambria"/>
                <w:sz w:val="16"/>
                <w:szCs w:val="16"/>
              </w:rPr>
              <w:t>of li</w:t>
            </w:r>
            <w:r>
              <w:rPr>
                <w:rFonts w:ascii="Cambria" w:eastAsia="Cambria" w:hAnsi="Cambria" w:cs="Cambria"/>
                <w:spacing w:val="1"/>
                <w:sz w:val="16"/>
                <w:szCs w:val="16"/>
              </w:rPr>
              <w:t>t</w:t>
            </w:r>
            <w:r>
              <w:rPr>
                <w:rFonts w:ascii="Cambria" w:eastAsia="Cambria" w:hAnsi="Cambria" w:cs="Cambria"/>
                <w:sz w:val="16"/>
                <w:szCs w:val="16"/>
              </w:rPr>
              <w:t>erals</w:t>
            </w:r>
          </w:p>
          <w:p w:rsidR="009A5C4A" w:rsidRDefault="009A5C4A" w:rsidP="00C57BD2">
            <w:pPr>
              <w:spacing w:before="1" w:after="0" w:line="240" w:lineRule="auto"/>
              <w:ind w:left="64" w:right="-20"/>
              <w:rPr>
                <w:rFonts w:ascii="Cambria" w:eastAsia="Cambria" w:hAnsi="Cambria" w:cs="Cambria"/>
                <w:sz w:val="16"/>
                <w:szCs w:val="16"/>
              </w:rPr>
            </w:pPr>
            <w:r>
              <w:rPr>
                <w:rFonts w:ascii="Cambria" w:eastAsia="Cambria" w:hAnsi="Cambria" w:cs="Cambria"/>
                <w:spacing w:val="1"/>
                <w:sz w:val="16"/>
                <w:szCs w:val="16"/>
              </w:rPr>
              <w:t>E</w:t>
            </w:r>
            <w:r>
              <w:rPr>
                <w:rFonts w:ascii="Cambria" w:eastAsia="Cambria" w:hAnsi="Cambria" w:cs="Cambria"/>
                <w:sz w:val="16"/>
                <w:szCs w:val="16"/>
              </w:rPr>
              <w:t>xcessive</w:t>
            </w:r>
            <w:r>
              <w:rPr>
                <w:rFonts w:ascii="Cambria" w:eastAsia="Cambria" w:hAnsi="Cambria" w:cs="Cambria"/>
                <w:spacing w:val="-7"/>
                <w:sz w:val="16"/>
                <w:szCs w:val="16"/>
              </w:rPr>
              <w:t xml:space="preserve"> </w:t>
            </w:r>
            <w:r>
              <w:rPr>
                <w:rFonts w:ascii="Cambria" w:eastAsia="Cambria" w:hAnsi="Cambria" w:cs="Cambria"/>
                <w:sz w:val="16"/>
                <w:szCs w:val="16"/>
              </w:rPr>
              <w:t>c</w:t>
            </w:r>
            <w:r>
              <w:rPr>
                <w:rFonts w:ascii="Cambria" w:eastAsia="Cambria" w:hAnsi="Cambria" w:cs="Cambria"/>
                <w:spacing w:val="1"/>
                <w:sz w:val="16"/>
                <w:szCs w:val="16"/>
              </w:rPr>
              <w:t>o</w:t>
            </w:r>
            <w:r>
              <w:rPr>
                <w:rFonts w:ascii="Cambria" w:eastAsia="Cambria" w:hAnsi="Cambria" w:cs="Cambria"/>
                <w:sz w:val="16"/>
                <w:szCs w:val="16"/>
              </w:rPr>
              <w:t>mp</w:t>
            </w:r>
            <w:r>
              <w:rPr>
                <w:rFonts w:ascii="Cambria" w:eastAsia="Cambria" w:hAnsi="Cambria" w:cs="Cambria"/>
                <w:spacing w:val="2"/>
                <w:sz w:val="16"/>
                <w:szCs w:val="16"/>
              </w:rPr>
              <w:t>o</w:t>
            </w:r>
            <w:r>
              <w:rPr>
                <w:rFonts w:ascii="Cambria" w:eastAsia="Cambria" w:hAnsi="Cambria" w:cs="Cambria"/>
                <w:sz w:val="16"/>
                <w:szCs w:val="16"/>
              </w:rPr>
              <w:t>nent</w:t>
            </w:r>
            <w:r>
              <w:rPr>
                <w:rFonts w:ascii="Cambria" w:eastAsia="Cambria" w:hAnsi="Cambria" w:cs="Cambria"/>
                <w:spacing w:val="-7"/>
                <w:sz w:val="16"/>
                <w:szCs w:val="16"/>
              </w:rPr>
              <w:t xml:space="preserve"> </w:t>
            </w:r>
            <w:r>
              <w:rPr>
                <w:rFonts w:ascii="Cambria" w:eastAsia="Cambria" w:hAnsi="Cambria" w:cs="Cambria"/>
                <w:sz w:val="16"/>
                <w:szCs w:val="16"/>
              </w:rPr>
              <w:t>size</w:t>
            </w:r>
          </w:p>
          <w:p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Compliance</w:t>
            </w:r>
            <w:r>
              <w:rPr>
                <w:rFonts w:ascii="Cambria" w:eastAsia="Cambria" w:hAnsi="Cambria" w:cs="Cambria"/>
                <w:spacing w:val="-8"/>
                <w:sz w:val="16"/>
                <w:szCs w:val="16"/>
              </w:rPr>
              <w:t xml:space="preserve"> </w:t>
            </w:r>
            <w:r>
              <w:rPr>
                <w:rFonts w:ascii="Cambria" w:eastAsia="Cambria" w:hAnsi="Cambria" w:cs="Cambria"/>
                <w:sz w:val="16"/>
                <w:szCs w:val="16"/>
              </w:rPr>
              <w:t>wi</w:t>
            </w:r>
            <w:r>
              <w:rPr>
                <w:rFonts w:ascii="Cambria" w:eastAsia="Cambria" w:hAnsi="Cambria" w:cs="Cambria"/>
                <w:spacing w:val="1"/>
                <w:sz w:val="16"/>
                <w:szCs w:val="16"/>
              </w:rPr>
              <w:t>t</w:t>
            </w:r>
            <w:r>
              <w:rPr>
                <w:rFonts w:ascii="Cambria" w:eastAsia="Cambria" w:hAnsi="Cambria" w:cs="Cambria"/>
                <w:sz w:val="16"/>
                <w:szCs w:val="16"/>
              </w:rPr>
              <w:t>h</w:t>
            </w:r>
            <w:r>
              <w:rPr>
                <w:rFonts w:ascii="Cambria" w:eastAsia="Cambria" w:hAnsi="Cambria" w:cs="Cambria"/>
                <w:spacing w:val="-3"/>
                <w:sz w:val="16"/>
                <w:szCs w:val="16"/>
              </w:rPr>
              <w:t xml:space="preserve"> </w:t>
            </w:r>
            <w:r>
              <w:rPr>
                <w:rFonts w:ascii="Cambria" w:eastAsia="Cambria" w:hAnsi="Cambria" w:cs="Cambria"/>
                <w:sz w:val="16"/>
                <w:szCs w:val="16"/>
              </w:rPr>
              <w:t>OO</w:t>
            </w:r>
            <w:r>
              <w:rPr>
                <w:rFonts w:ascii="Cambria" w:eastAsia="Cambria" w:hAnsi="Cambria" w:cs="Cambria"/>
                <w:spacing w:val="-2"/>
                <w:sz w:val="16"/>
                <w:szCs w:val="16"/>
              </w:rPr>
              <w:t xml:space="preserve"> </w:t>
            </w:r>
            <w:r>
              <w:rPr>
                <w:rFonts w:ascii="Cambria" w:eastAsia="Cambria" w:hAnsi="Cambria" w:cs="Cambria"/>
                <w:sz w:val="16"/>
                <w:szCs w:val="16"/>
              </w:rPr>
              <w:t>best</w:t>
            </w:r>
            <w:r>
              <w:rPr>
                <w:rFonts w:ascii="Cambria" w:eastAsia="Cambria" w:hAnsi="Cambria" w:cs="Cambria"/>
                <w:spacing w:val="-3"/>
                <w:sz w:val="16"/>
                <w:szCs w:val="16"/>
              </w:rPr>
              <w:t xml:space="preserve"> </w:t>
            </w:r>
            <w:r>
              <w:rPr>
                <w:rFonts w:ascii="Cambria" w:eastAsia="Cambria" w:hAnsi="Cambria" w:cs="Cambria"/>
                <w:sz w:val="16"/>
                <w:szCs w:val="16"/>
              </w:rPr>
              <w:t>practices</w:t>
            </w:r>
          </w:p>
        </w:tc>
        <w:tc>
          <w:tcPr>
            <w:tcW w:w="4532" w:type="dxa"/>
            <w:shd w:val="clear" w:color="auto" w:fill="F2F2F2"/>
          </w:tcPr>
          <w:p w:rsidR="009A5C4A" w:rsidRDefault="009A5C4A" w:rsidP="00C57BD2">
            <w:pPr>
              <w:spacing w:before="16" w:after="0" w:line="240" w:lineRule="auto"/>
              <w:ind w:left="64" w:right="-20"/>
              <w:rPr>
                <w:rFonts w:ascii="Cambria" w:eastAsia="Cambria" w:hAnsi="Cambria" w:cs="Cambria"/>
                <w:sz w:val="16"/>
                <w:szCs w:val="16"/>
              </w:rPr>
            </w:pPr>
            <w:r>
              <w:rPr>
                <w:rFonts w:ascii="Cambria" w:eastAsia="Cambria" w:hAnsi="Cambria" w:cs="Cambria"/>
                <w:sz w:val="16"/>
                <w:szCs w:val="16"/>
              </w:rPr>
              <w:t>Compliance</w:t>
            </w:r>
            <w:r>
              <w:rPr>
                <w:rFonts w:ascii="Cambria" w:eastAsia="Cambria" w:hAnsi="Cambria" w:cs="Cambria"/>
                <w:spacing w:val="-8"/>
                <w:sz w:val="16"/>
                <w:szCs w:val="16"/>
              </w:rPr>
              <w:t xml:space="preserve"> </w:t>
            </w:r>
            <w:r>
              <w:rPr>
                <w:rFonts w:ascii="Cambria" w:eastAsia="Cambria" w:hAnsi="Cambria" w:cs="Cambria"/>
                <w:sz w:val="16"/>
                <w:szCs w:val="16"/>
              </w:rPr>
              <w:t>wi</w:t>
            </w:r>
            <w:r>
              <w:rPr>
                <w:rFonts w:ascii="Cambria" w:eastAsia="Cambria" w:hAnsi="Cambria" w:cs="Cambria"/>
                <w:spacing w:val="1"/>
                <w:sz w:val="16"/>
                <w:szCs w:val="16"/>
              </w:rPr>
              <w:t>t</w:t>
            </w:r>
            <w:r>
              <w:rPr>
                <w:rFonts w:ascii="Cambria" w:eastAsia="Cambria" w:hAnsi="Cambria" w:cs="Cambria"/>
                <w:sz w:val="16"/>
                <w:szCs w:val="16"/>
              </w:rPr>
              <w:t>h</w:t>
            </w:r>
            <w:r>
              <w:rPr>
                <w:rFonts w:ascii="Cambria" w:eastAsia="Cambria" w:hAnsi="Cambria" w:cs="Cambria"/>
                <w:spacing w:val="-3"/>
                <w:sz w:val="16"/>
                <w:szCs w:val="16"/>
              </w:rPr>
              <w:t xml:space="preserve"> </w:t>
            </w:r>
            <w:r>
              <w:rPr>
                <w:rFonts w:ascii="Cambria" w:eastAsia="Cambria" w:hAnsi="Cambria" w:cs="Cambria"/>
                <w:spacing w:val="1"/>
                <w:sz w:val="16"/>
                <w:szCs w:val="16"/>
              </w:rPr>
              <w:t>i</w:t>
            </w:r>
            <w:r>
              <w:rPr>
                <w:rFonts w:ascii="Cambria" w:eastAsia="Cambria" w:hAnsi="Cambria" w:cs="Cambria"/>
                <w:sz w:val="16"/>
                <w:szCs w:val="16"/>
              </w:rPr>
              <w:t>nitial</w:t>
            </w:r>
            <w:r>
              <w:rPr>
                <w:rFonts w:ascii="Cambria" w:eastAsia="Cambria" w:hAnsi="Cambria" w:cs="Cambria"/>
                <w:spacing w:val="31"/>
                <w:sz w:val="16"/>
                <w:szCs w:val="16"/>
              </w:rPr>
              <w:t xml:space="preserve"> </w:t>
            </w:r>
            <w:r>
              <w:rPr>
                <w:rFonts w:ascii="Cambria" w:eastAsia="Cambria" w:hAnsi="Cambria" w:cs="Cambria"/>
                <w:sz w:val="16"/>
                <w:szCs w:val="16"/>
              </w:rPr>
              <w:t>architec</w:t>
            </w:r>
            <w:r>
              <w:rPr>
                <w:rFonts w:ascii="Cambria" w:eastAsia="Cambria" w:hAnsi="Cambria" w:cs="Cambria"/>
                <w:spacing w:val="1"/>
                <w:sz w:val="16"/>
                <w:szCs w:val="16"/>
              </w:rPr>
              <w:t>t</w:t>
            </w:r>
            <w:r>
              <w:rPr>
                <w:rFonts w:ascii="Cambria" w:eastAsia="Cambria" w:hAnsi="Cambria" w:cs="Cambria"/>
                <w:spacing w:val="-1"/>
                <w:sz w:val="16"/>
                <w:szCs w:val="16"/>
              </w:rPr>
              <w:t>u</w:t>
            </w:r>
            <w:r>
              <w:rPr>
                <w:rFonts w:ascii="Cambria" w:eastAsia="Cambria" w:hAnsi="Cambria" w:cs="Cambria"/>
                <w:spacing w:val="1"/>
                <w:sz w:val="16"/>
                <w:szCs w:val="16"/>
              </w:rPr>
              <w:t>r</w:t>
            </w:r>
            <w:r>
              <w:rPr>
                <w:rFonts w:ascii="Cambria" w:eastAsia="Cambria" w:hAnsi="Cambria" w:cs="Cambria"/>
                <w:sz w:val="16"/>
                <w:szCs w:val="16"/>
              </w:rPr>
              <w:t>e</w:t>
            </w:r>
            <w:r>
              <w:rPr>
                <w:rFonts w:ascii="Cambria" w:eastAsia="Cambria" w:hAnsi="Cambria" w:cs="Cambria"/>
                <w:spacing w:val="-8"/>
                <w:sz w:val="16"/>
                <w:szCs w:val="16"/>
              </w:rPr>
              <w:t xml:space="preserve"> </w:t>
            </w:r>
            <w:r>
              <w:rPr>
                <w:rFonts w:ascii="Cambria" w:eastAsia="Cambria" w:hAnsi="Cambria" w:cs="Cambria"/>
                <w:sz w:val="16"/>
                <w:szCs w:val="16"/>
              </w:rPr>
              <w:t>design</w:t>
            </w:r>
          </w:p>
          <w:p w:rsidR="009A5C4A" w:rsidRDefault="009A5C4A" w:rsidP="00C57BD2">
            <w:pPr>
              <w:spacing w:before="1" w:after="0" w:line="240" w:lineRule="auto"/>
              <w:ind w:left="64" w:right="-20"/>
              <w:rPr>
                <w:rFonts w:ascii="Cambria" w:eastAsia="Cambria" w:hAnsi="Cambria" w:cs="Cambria"/>
                <w:sz w:val="16"/>
                <w:szCs w:val="16"/>
              </w:rPr>
            </w:pPr>
            <w:r>
              <w:rPr>
                <w:rFonts w:ascii="Cambria" w:eastAsia="Cambria" w:hAnsi="Cambria" w:cs="Cambria"/>
                <w:sz w:val="16"/>
                <w:szCs w:val="16"/>
              </w:rPr>
              <w:t>Strict</w:t>
            </w:r>
            <w:r>
              <w:rPr>
                <w:rFonts w:ascii="Cambria" w:eastAsia="Cambria" w:hAnsi="Cambria" w:cs="Cambria"/>
                <w:spacing w:val="-4"/>
                <w:sz w:val="16"/>
                <w:szCs w:val="16"/>
              </w:rPr>
              <w:t xml:space="preserve"> </w:t>
            </w:r>
            <w:r>
              <w:rPr>
                <w:rFonts w:ascii="Cambria" w:eastAsia="Cambria" w:hAnsi="Cambria" w:cs="Cambria"/>
                <w:sz w:val="16"/>
                <w:szCs w:val="16"/>
              </w:rPr>
              <w:t>hie</w:t>
            </w:r>
            <w:r>
              <w:rPr>
                <w:rFonts w:ascii="Cambria" w:eastAsia="Cambria" w:hAnsi="Cambria" w:cs="Cambria"/>
                <w:spacing w:val="1"/>
                <w:sz w:val="16"/>
                <w:szCs w:val="16"/>
              </w:rPr>
              <w:t>r</w:t>
            </w:r>
            <w:r>
              <w:rPr>
                <w:rFonts w:ascii="Cambria" w:eastAsia="Cambria" w:hAnsi="Cambria" w:cs="Cambria"/>
                <w:sz w:val="16"/>
                <w:szCs w:val="16"/>
              </w:rPr>
              <w:t>archy</w:t>
            </w:r>
            <w:r>
              <w:rPr>
                <w:rFonts w:ascii="Cambria" w:eastAsia="Cambria" w:hAnsi="Cambria" w:cs="Cambria"/>
                <w:spacing w:val="-6"/>
                <w:sz w:val="16"/>
                <w:szCs w:val="16"/>
              </w:rPr>
              <w:t xml:space="preserve"> </w:t>
            </w:r>
            <w:r>
              <w:rPr>
                <w:rFonts w:ascii="Cambria" w:eastAsia="Cambria" w:hAnsi="Cambria" w:cs="Cambria"/>
                <w:sz w:val="16"/>
                <w:szCs w:val="16"/>
              </w:rPr>
              <w:t>of</w:t>
            </w:r>
            <w:r>
              <w:rPr>
                <w:rFonts w:ascii="Cambria" w:eastAsia="Cambria" w:hAnsi="Cambria" w:cs="Cambria"/>
                <w:spacing w:val="-1"/>
                <w:sz w:val="16"/>
                <w:szCs w:val="16"/>
              </w:rPr>
              <w:t xml:space="preserve"> </w:t>
            </w:r>
            <w:r>
              <w:rPr>
                <w:rFonts w:ascii="Cambria" w:eastAsia="Cambria" w:hAnsi="Cambria" w:cs="Cambria"/>
                <w:sz w:val="16"/>
                <w:szCs w:val="16"/>
              </w:rPr>
              <w:t>calling</w:t>
            </w:r>
            <w:r>
              <w:rPr>
                <w:rFonts w:ascii="Cambria" w:eastAsia="Cambria" w:hAnsi="Cambria" w:cs="Cambria"/>
                <w:spacing w:val="-3"/>
                <w:sz w:val="16"/>
                <w:szCs w:val="16"/>
              </w:rPr>
              <w:t xml:space="preserve"> </w:t>
            </w:r>
            <w:r>
              <w:rPr>
                <w:rFonts w:ascii="Cambria" w:eastAsia="Cambria" w:hAnsi="Cambria" w:cs="Cambria"/>
                <w:sz w:val="16"/>
                <w:szCs w:val="16"/>
              </w:rPr>
              <w:t>betwe</w:t>
            </w:r>
            <w:r>
              <w:rPr>
                <w:rFonts w:ascii="Cambria" w:eastAsia="Cambria" w:hAnsi="Cambria" w:cs="Cambria"/>
                <w:spacing w:val="1"/>
                <w:sz w:val="16"/>
                <w:szCs w:val="16"/>
              </w:rPr>
              <w:t>e</w:t>
            </w:r>
            <w:r>
              <w:rPr>
                <w:rFonts w:ascii="Cambria" w:eastAsia="Cambria" w:hAnsi="Cambria" w:cs="Cambria"/>
                <w:sz w:val="16"/>
                <w:szCs w:val="16"/>
              </w:rPr>
              <w:t>n</w:t>
            </w:r>
            <w:r>
              <w:rPr>
                <w:rFonts w:ascii="Cambria" w:eastAsia="Cambria" w:hAnsi="Cambria" w:cs="Cambria"/>
                <w:spacing w:val="-5"/>
                <w:sz w:val="16"/>
                <w:szCs w:val="16"/>
              </w:rPr>
              <w:t xml:space="preserve"> </w:t>
            </w:r>
            <w:r>
              <w:rPr>
                <w:rFonts w:ascii="Cambria" w:eastAsia="Cambria" w:hAnsi="Cambria" w:cs="Cambria"/>
                <w:sz w:val="16"/>
                <w:szCs w:val="16"/>
              </w:rPr>
              <w:t>architectu</w:t>
            </w:r>
            <w:r>
              <w:rPr>
                <w:rFonts w:ascii="Cambria" w:eastAsia="Cambria" w:hAnsi="Cambria" w:cs="Cambria"/>
                <w:spacing w:val="1"/>
                <w:sz w:val="16"/>
                <w:szCs w:val="16"/>
              </w:rPr>
              <w:t>r</w:t>
            </w:r>
            <w:r>
              <w:rPr>
                <w:rFonts w:ascii="Cambria" w:eastAsia="Cambria" w:hAnsi="Cambria" w:cs="Cambria"/>
                <w:sz w:val="16"/>
                <w:szCs w:val="16"/>
              </w:rPr>
              <w:t>al</w:t>
            </w:r>
            <w:r>
              <w:rPr>
                <w:rFonts w:ascii="Cambria" w:eastAsia="Cambria" w:hAnsi="Cambria" w:cs="Cambria"/>
                <w:spacing w:val="-9"/>
                <w:sz w:val="16"/>
                <w:szCs w:val="16"/>
              </w:rPr>
              <w:t xml:space="preserve"> </w:t>
            </w:r>
            <w:r>
              <w:rPr>
                <w:rFonts w:ascii="Cambria" w:eastAsia="Cambria" w:hAnsi="Cambria" w:cs="Cambria"/>
                <w:sz w:val="16"/>
                <w:szCs w:val="16"/>
              </w:rPr>
              <w:t>l</w:t>
            </w:r>
            <w:r>
              <w:rPr>
                <w:rFonts w:ascii="Cambria" w:eastAsia="Cambria" w:hAnsi="Cambria" w:cs="Cambria"/>
                <w:spacing w:val="1"/>
                <w:sz w:val="16"/>
                <w:szCs w:val="16"/>
              </w:rPr>
              <w:t>a</w:t>
            </w:r>
            <w:r>
              <w:rPr>
                <w:rFonts w:ascii="Cambria" w:eastAsia="Cambria" w:hAnsi="Cambria" w:cs="Cambria"/>
                <w:sz w:val="16"/>
                <w:szCs w:val="16"/>
              </w:rPr>
              <w:t>y</w:t>
            </w:r>
            <w:r>
              <w:rPr>
                <w:rFonts w:ascii="Cambria" w:eastAsia="Cambria" w:hAnsi="Cambria" w:cs="Cambria"/>
                <w:spacing w:val="1"/>
                <w:sz w:val="16"/>
                <w:szCs w:val="16"/>
              </w:rPr>
              <w:t>e</w:t>
            </w:r>
            <w:r>
              <w:rPr>
                <w:rFonts w:ascii="Cambria" w:eastAsia="Cambria" w:hAnsi="Cambria" w:cs="Cambria"/>
                <w:sz w:val="16"/>
                <w:szCs w:val="16"/>
              </w:rPr>
              <w:t>rs</w:t>
            </w:r>
          </w:p>
          <w:p w:rsidR="009A5C4A" w:rsidRDefault="009A5C4A" w:rsidP="00C57BD2">
            <w:pPr>
              <w:spacing w:after="0" w:line="187" w:lineRule="exact"/>
              <w:ind w:left="64" w:right="-20"/>
              <w:rPr>
                <w:rFonts w:ascii="Cambria" w:eastAsia="Cambria" w:hAnsi="Cambria" w:cs="Cambria"/>
                <w:sz w:val="16"/>
                <w:szCs w:val="16"/>
              </w:rPr>
            </w:pPr>
            <w:r>
              <w:rPr>
                <w:rFonts w:ascii="Cambria" w:eastAsia="Cambria" w:hAnsi="Cambria" w:cs="Cambria"/>
                <w:sz w:val="16"/>
                <w:szCs w:val="16"/>
              </w:rPr>
              <w:t>Excessive</w:t>
            </w:r>
            <w:r>
              <w:rPr>
                <w:rFonts w:ascii="Cambria" w:eastAsia="Cambria" w:hAnsi="Cambria" w:cs="Cambria"/>
                <w:spacing w:val="-7"/>
                <w:sz w:val="16"/>
                <w:szCs w:val="16"/>
              </w:rPr>
              <w:t xml:space="preserve"> </w:t>
            </w:r>
            <w:r>
              <w:rPr>
                <w:rFonts w:ascii="Cambria" w:eastAsia="Cambria" w:hAnsi="Cambria" w:cs="Cambria"/>
                <w:sz w:val="16"/>
                <w:szCs w:val="16"/>
              </w:rPr>
              <w:t>hori</w:t>
            </w:r>
            <w:r>
              <w:rPr>
                <w:rFonts w:ascii="Cambria" w:eastAsia="Cambria" w:hAnsi="Cambria" w:cs="Cambria"/>
                <w:spacing w:val="-1"/>
                <w:sz w:val="16"/>
                <w:szCs w:val="16"/>
              </w:rPr>
              <w:t>z</w:t>
            </w:r>
            <w:r>
              <w:rPr>
                <w:rFonts w:ascii="Cambria" w:eastAsia="Cambria" w:hAnsi="Cambria" w:cs="Cambria"/>
                <w:sz w:val="16"/>
                <w:szCs w:val="16"/>
              </w:rPr>
              <w:t>ontal</w:t>
            </w:r>
            <w:r>
              <w:rPr>
                <w:rFonts w:ascii="Cambria" w:eastAsia="Cambria" w:hAnsi="Cambria" w:cs="Cambria"/>
                <w:spacing w:val="-7"/>
                <w:sz w:val="16"/>
                <w:szCs w:val="16"/>
              </w:rPr>
              <w:t xml:space="preserve"> </w:t>
            </w:r>
            <w:r>
              <w:rPr>
                <w:rFonts w:ascii="Cambria" w:eastAsia="Cambria" w:hAnsi="Cambria" w:cs="Cambria"/>
                <w:sz w:val="16"/>
                <w:szCs w:val="16"/>
              </w:rPr>
              <w:t>layers</w:t>
            </w:r>
          </w:p>
        </w:tc>
      </w:tr>
    </w:tbl>
    <w:p w:rsidR="009A5C4A" w:rsidRDefault="009A5C4A" w:rsidP="009A5C4A">
      <w:pPr>
        <w:jc w:val="center"/>
        <w:rPr>
          <w:rFonts w:eastAsia="Times New Roman"/>
        </w:rPr>
      </w:pPr>
      <w:r w:rsidRPr="00FC72E3">
        <w:rPr>
          <w:rFonts w:eastAsia="Times New Roman"/>
        </w:rPr>
        <w:t xml:space="preserve">Fig </w:t>
      </w:r>
      <w:proofErr w:type="gramStart"/>
      <w:r w:rsidRPr="00FC72E3">
        <w:rPr>
          <w:rFonts w:eastAsia="Times New Roman"/>
        </w:rPr>
        <w:t>1</w:t>
      </w:r>
      <w:r>
        <w:rPr>
          <w:rFonts w:eastAsia="Times New Roman"/>
        </w:rPr>
        <w:t xml:space="preserve">  </w:t>
      </w:r>
      <w:r w:rsidRPr="00FC72E3">
        <w:rPr>
          <w:rFonts w:eastAsia="Times New Roman"/>
        </w:rPr>
        <w:t>Elements</w:t>
      </w:r>
      <w:proofErr w:type="gramEnd"/>
      <w:r w:rsidRPr="00FC72E3">
        <w:rPr>
          <w:rFonts w:eastAsia="Times New Roman"/>
        </w:rPr>
        <w:t xml:space="preserve"> of the CISQ Quality Characteristic Measures</w:t>
      </w:r>
    </w:p>
    <w:p w:rsidR="009A5C4A" w:rsidRDefault="009A5C4A" w:rsidP="00B74ADD">
      <w:pPr>
        <w:rPr>
          <w:rFonts w:eastAsia="Times New Roman"/>
        </w:rPr>
      </w:pPr>
    </w:p>
    <w:p w:rsidR="005819DD" w:rsidRPr="0098181F" w:rsidRDefault="005819DD" w:rsidP="00B74ADD">
      <w:pPr>
        <w:rPr>
          <w:rFonts w:eastAsia="Times New Roman"/>
        </w:rPr>
      </w:pPr>
      <w:r w:rsidRPr="0098181F">
        <w:rPr>
          <w:rFonts w:eastAsia="Times New Roman"/>
        </w:rPr>
        <w:t>These coding</w:t>
      </w:r>
      <w:r w:rsidR="00430EA0">
        <w:rPr>
          <w:rFonts w:eastAsia="Times New Roman"/>
        </w:rPr>
        <w:t xml:space="preserve"> quality</w:t>
      </w:r>
      <w:r w:rsidRPr="0098181F">
        <w:rPr>
          <w:rFonts w:eastAsia="Times New Roman"/>
        </w:rPr>
        <w:t xml:space="preserve"> </w:t>
      </w:r>
      <w:r w:rsidR="008911D8">
        <w:rPr>
          <w:rFonts w:eastAsia="Times New Roman"/>
        </w:rPr>
        <w:t xml:space="preserve">factors </w:t>
      </w:r>
      <w:r w:rsidRPr="0098181F">
        <w:rPr>
          <w:rFonts w:eastAsia="Times New Roman"/>
        </w:rPr>
        <w:t>are</w:t>
      </w:r>
      <w:r w:rsidR="00C163A0">
        <w:rPr>
          <w:rFonts w:eastAsia="Times New Roman"/>
        </w:rPr>
        <w:t xml:space="preserve"> </w:t>
      </w:r>
      <w:r w:rsidRPr="0098181F">
        <w:rPr>
          <w:rFonts w:eastAsia="Times New Roman"/>
        </w:rPr>
        <w:t xml:space="preserve">language agnostic, </w:t>
      </w:r>
      <w:r w:rsidR="00430EA0">
        <w:rPr>
          <w:rFonts w:eastAsia="Times New Roman"/>
        </w:rPr>
        <w:t xml:space="preserve">and can be applied </w:t>
      </w:r>
      <w:r w:rsidR="008911D8">
        <w:rPr>
          <w:rFonts w:eastAsia="Times New Roman"/>
        </w:rPr>
        <w:t xml:space="preserve">to any </w:t>
      </w:r>
      <w:r w:rsidR="006A7453">
        <w:rPr>
          <w:rFonts w:eastAsia="Times New Roman"/>
        </w:rPr>
        <w:t>development</w:t>
      </w:r>
      <w:r w:rsidRPr="0098181F">
        <w:rPr>
          <w:rFonts w:eastAsia="Times New Roman"/>
        </w:rPr>
        <w:t xml:space="preserve">, the </w:t>
      </w:r>
      <w:r w:rsidR="008911D8">
        <w:rPr>
          <w:rFonts w:eastAsia="Times New Roman"/>
        </w:rPr>
        <w:t>factors</w:t>
      </w:r>
      <w:r w:rsidR="008911D8" w:rsidRPr="0098181F">
        <w:rPr>
          <w:rFonts w:eastAsia="Times New Roman"/>
        </w:rPr>
        <w:t xml:space="preserve"> </w:t>
      </w:r>
      <w:r w:rsidRPr="0098181F">
        <w:rPr>
          <w:rFonts w:eastAsia="Times New Roman"/>
        </w:rPr>
        <w:t xml:space="preserve">themselves are not tied to </w:t>
      </w:r>
      <w:r w:rsidR="00430EA0">
        <w:rPr>
          <w:rFonts w:eastAsia="Times New Roman"/>
        </w:rPr>
        <w:t>a particular</w:t>
      </w:r>
      <w:r w:rsidR="004A1FAB">
        <w:rPr>
          <w:rFonts w:eastAsia="Times New Roman"/>
        </w:rPr>
        <w:t xml:space="preserve"> languages, but rather </w:t>
      </w:r>
      <w:r w:rsidR="003045CD">
        <w:rPr>
          <w:rFonts w:eastAsia="Times New Roman"/>
        </w:rPr>
        <w:t xml:space="preserve">follow </w:t>
      </w:r>
      <w:r w:rsidR="004A1FAB">
        <w:rPr>
          <w:rFonts w:eastAsia="Times New Roman"/>
        </w:rPr>
        <w:t>object oriented design principles</w:t>
      </w:r>
      <w:r w:rsidR="00F06D1C">
        <w:rPr>
          <w:rFonts w:eastAsia="Times New Roman"/>
        </w:rPr>
        <w:t xml:space="preserve">.  </w:t>
      </w:r>
      <w:r w:rsidRPr="004A1FAB">
        <w:rPr>
          <w:rFonts w:eastAsia="Times New Roman"/>
        </w:rPr>
        <w:t xml:space="preserve">The </w:t>
      </w:r>
      <w:r w:rsidR="004A1FAB">
        <w:rPr>
          <w:rFonts w:eastAsia="Times New Roman"/>
        </w:rPr>
        <w:t>p</w:t>
      </w:r>
      <w:r w:rsidR="004A1FAB" w:rsidRPr="004A1FAB">
        <w:rPr>
          <w:rFonts w:eastAsia="Times New Roman"/>
        </w:rPr>
        <w:t>rime goal</w:t>
      </w:r>
      <w:r w:rsidR="004A1FAB" w:rsidRPr="004A1FAB">
        <w:rPr>
          <w:rFonts w:eastAsia="Times New Roman"/>
          <w:b/>
        </w:rPr>
        <w:t xml:space="preserve"> </w:t>
      </w:r>
      <w:r w:rsidR="004A1FAB" w:rsidRPr="00B74ADD">
        <w:rPr>
          <w:rFonts w:eastAsia="Times New Roman"/>
        </w:rPr>
        <w:t>is</w:t>
      </w:r>
      <w:r w:rsidR="004A1FAB">
        <w:rPr>
          <w:rFonts w:eastAsia="Times New Roman"/>
        </w:rPr>
        <w:t xml:space="preserve"> that</w:t>
      </w:r>
      <w:r w:rsidR="004A1FAB" w:rsidRPr="004A1FAB">
        <w:rPr>
          <w:rFonts w:eastAsia="Times New Roman"/>
          <w:b/>
        </w:rPr>
        <w:t xml:space="preserve"> </w:t>
      </w:r>
      <w:r w:rsidR="004A1FAB">
        <w:rPr>
          <w:rFonts w:eastAsia="Times New Roman"/>
          <w:b/>
        </w:rPr>
        <w:t>c</w:t>
      </w:r>
      <w:r w:rsidR="004A1FAB" w:rsidRPr="004A1FAB">
        <w:rPr>
          <w:rFonts w:eastAsia="Times New Roman"/>
          <w:b/>
        </w:rPr>
        <w:t>onsistency</w:t>
      </w:r>
      <w:r w:rsidR="004A1FAB" w:rsidRPr="00CF434A">
        <w:rPr>
          <w:rFonts w:eastAsia="Times New Roman"/>
          <w:b/>
        </w:rPr>
        <w:t xml:space="preserve"> </w:t>
      </w:r>
      <w:r w:rsidR="004353B2">
        <w:rPr>
          <w:rFonts w:eastAsia="Times New Roman"/>
          <w:b/>
        </w:rPr>
        <w:t xml:space="preserve">and transparency </w:t>
      </w:r>
      <w:r w:rsidRPr="00CF434A">
        <w:rPr>
          <w:rFonts w:eastAsia="Times New Roman"/>
          <w:b/>
        </w:rPr>
        <w:t xml:space="preserve">across all application development is the most important guideline in </w:t>
      </w:r>
      <w:r w:rsidR="004A1FAB">
        <w:rPr>
          <w:rFonts w:eastAsia="Times New Roman"/>
          <w:b/>
        </w:rPr>
        <w:t>producing</w:t>
      </w:r>
      <w:r w:rsidR="004A1FAB" w:rsidRPr="00CF434A">
        <w:rPr>
          <w:rFonts w:eastAsia="Times New Roman"/>
          <w:b/>
        </w:rPr>
        <w:t xml:space="preserve"> </w:t>
      </w:r>
      <w:r w:rsidR="004A1FAB">
        <w:rPr>
          <w:rFonts w:eastAsia="Times New Roman"/>
          <w:b/>
        </w:rPr>
        <w:t>quality</w:t>
      </w:r>
      <w:r w:rsidR="004A1FAB" w:rsidRPr="00CF434A">
        <w:rPr>
          <w:rFonts w:eastAsia="Times New Roman"/>
          <w:b/>
        </w:rPr>
        <w:t xml:space="preserve"> </w:t>
      </w:r>
      <w:r w:rsidRPr="00CF434A">
        <w:rPr>
          <w:rFonts w:eastAsia="Times New Roman"/>
          <w:b/>
        </w:rPr>
        <w:t>application code</w:t>
      </w:r>
      <w:r w:rsidR="00F06D1C">
        <w:rPr>
          <w:rFonts w:eastAsia="Times New Roman"/>
          <w:b/>
        </w:rPr>
        <w:t xml:space="preserve">. </w:t>
      </w:r>
      <w:r w:rsidR="008911D8" w:rsidRPr="00A36418">
        <w:rPr>
          <w:rFonts w:eastAsia="Times New Roman"/>
        </w:rPr>
        <w:t xml:space="preserve">These factors will be addressed in detail for each programming language in </w:t>
      </w:r>
      <w:r w:rsidR="008911D8" w:rsidRPr="008911D8">
        <w:rPr>
          <w:rFonts w:eastAsia="Times New Roman"/>
        </w:rPr>
        <w:t>separate</w:t>
      </w:r>
      <w:r w:rsidR="008911D8" w:rsidRPr="00A36418">
        <w:rPr>
          <w:rFonts w:eastAsia="Times New Roman"/>
        </w:rPr>
        <w:t xml:space="preserve"> style guides </w:t>
      </w:r>
      <w:r w:rsidR="008911D8" w:rsidRPr="008911D8">
        <w:rPr>
          <w:rFonts w:eastAsia="Times New Roman"/>
        </w:rPr>
        <w:t>which</w:t>
      </w:r>
      <w:r w:rsidR="008911D8" w:rsidRPr="00A36418">
        <w:rPr>
          <w:rFonts w:eastAsia="Times New Roman"/>
        </w:rPr>
        <w:t xml:space="preserve"> will detail</w:t>
      </w:r>
      <w:r w:rsidR="00F06D1C">
        <w:rPr>
          <w:rFonts w:eastAsia="Times New Roman"/>
          <w:b/>
        </w:rPr>
        <w:t xml:space="preserve"> </w:t>
      </w:r>
      <w:r w:rsidR="00CF434A">
        <w:rPr>
          <w:rFonts w:eastAsia="Times New Roman"/>
        </w:rPr>
        <w:t xml:space="preserve">The following areas of interest </w:t>
      </w:r>
      <w:r w:rsidR="008911D8">
        <w:rPr>
          <w:rFonts w:eastAsia="Times New Roman"/>
        </w:rPr>
        <w:t xml:space="preserve">for each programming language for example C#, C++, and JAVA. </w:t>
      </w:r>
      <w:r w:rsidR="003D1981">
        <w:rPr>
          <w:rFonts w:eastAsia="Times New Roman"/>
        </w:rPr>
        <w:t>The subset of q</w:t>
      </w:r>
      <w:r w:rsidR="005C4139">
        <w:rPr>
          <w:rFonts w:eastAsia="Times New Roman"/>
        </w:rPr>
        <w:t xml:space="preserve">uality </w:t>
      </w:r>
      <w:r w:rsidR="006B7582">
        <w:rPr>
          <w:rFonts w:eastAsia="Times New Roman"/>
        </w:rPr>
        <w:t xml:space="preserve">characteristics </w:t>
      </w:r>
      <w:r w:rsidR="009D0410">
        <w:rPr>
          <w:rFonts w:eastAsia="Times New Roman"/>
        </w:rPr>
        <w:t xml:space="preserve">described </w:t>
      </w:r>
      <w:r w:rsidR="00CF434A">
        <w:rPr>
          <w:rFonts w:eastAsia="Times New Roman"/>
        </w:rPr>
        <w:t>below</w:t>
      </w:r>
      <w:r w:rsidR="00175EF8">
        <w:rPr>
          <w:rFonts w:eastAsia="Times New Roman"/>
        </w:rPr>
        <w:t xml:space="preserve"> represent the priorities for the Division</w:t>
      </w:r>
      <w:r w:rsidR="004D0A31">
        <w:rPr>
          <w:rFonts w:eastAsia="Times New Roman"/>
        </w:rPr>
        <w:t xml:space="preserve"> with high level approaches to mitigate</w:t>
      </w:r>
      <w:r w:rsidR="00A53CAE">
        <w:rPr>
          <w:rFonts w:eastAsia="Times New Roman"/>
        </w:rPr>
        <w:t xml:space="preserve"> them</w:t>
      </w:r>
      <w:r w:rsidR="005163A2">
        <w:rPr>
          <w:rFonts w:eastAsia="Times New Roman"/>
        </w:rPr>
        <w:t xml:space="preserve"> and factors to grade systems against</w:t>
      </w:r>
      <w:r w:rsidR="00A53CAE">
        <w:rPr>
          <w:rFonts w:eastAsia="Times New Roman"/>
        </w:rPr>
        <w:t>.</w:t>
      </w:r>
      <w:r w:rsidR="00F06D1C">
        <w:rPr>
          <w:rFonts w:eastAsia="Times New Roman"/>
        </w:rPr>
        <w:t xml:space="preserve"> </w:t>
      </w:r>
    </w:p>
    <w:p w:rsidR="00014FCD" w:rsidRDefault="002A4D98" w:rsidP="005819DD">
      <w:pPr>
        <w:pStyle w:val="Heading2"/>
        <w:rPr>
          <w:rFonts w:eastAsia="Times New Roman"/>
          <w:sz w:val="32"/>
        </w:rPr>
      </w:pPr>
      <w:r w:rsidRPr="00B74ADD">
        <w:rPr>
          <w:rFonts w:eastAsia="Times New Roman"/>
          <w:sz w:val="32"/>
        </w:rPr>
        <w:t xml:space="preserve">Reliability </w:t>
      </w:r>
      <w:r w:rsidRPr="00B74ADD">
        <w:rPr>
          <w:rFonts w:ascii="Cambria Math" w:eastAsia="Times New Roman" w:hAnsi="Cambria Math" w:cs="Cambria Math"/>
          <w:sz w:val="32"/>
        </w:rPr>
        <w:t>⎯</w:t>
      </w:r>
      <w:r w:rsidRPr="00B74ADD">
        <w:rPr>
          <w:rFonts w:eastAsia="Times New Roman"/>
          <w:sz w:val="32"/>
        </w:rPr>
        <w:t xml:space="preserve"> Resiliency &amp; Dependability</w:t>
      </w:r>
    </w:p>
    <w:tbl>
      <w:tblPr>
        <w:tblW w:w="9440" w:type="dxa"/>
        <w:tblInd w:w="108" w:type="dxa"/>
        <w:tblLook w:val="04A0" w:firstRow="1" w:lastRow="0" w:firstColumn="1" w:lastColumn="0" w:noHBand="0" w:noVBand="1"/>
      </w:tblPr>
      <w:tblGrid>
        <w:gridCol w:w="4860"/>
        <w:gridCol w:w="3180"/>
        <w:gridCol w:w="1400"/>
      </w:tblGrid>
      <w:tr w:rsidR="00014FCD" w:rsidRPr="003B73D5" w:rsidTr="00426D7C">
        <w:trPr>
          <w:trHeight w:hRule="exact" w:val="555"/>
        </w:trPr>
        <w:tc>
          <w:tcPr>
            <w:tcW w:w="4860" w:type="dxa"/>
            <w:tcBorders>
              <w:top w:val="single" w:sz="8" w:space="0" w:color="4F82BD"/>
              <w:left w:val="single" w:sz="8" w:space="0" w:color="4F82BD"/>
              <w:bottom w:val="single" w:sz="8" w:space="0" w:color="4F82BD"/>
              <w:right w:val="single" w:sz="8" w:space="0" w:color="4F82BD"/>
            </w:tcBorders>
            <w:shd w:val="clear" w:color="000000" w:fill="B8CCE4"/>
            <w:vAlign w:val="center"/>
            <w:hideMark/>
          </w:tcPr>
          <w:p w:rsidR="00014FCD" w:rsidRPr="00B74ADD" w:rsidRDefault="00014FCD" w:rsidP="00426D7C">
            <w:pPr>
              <w:spacing w:after="0" w:line="240" w:lineRule="auto"/>
              <w:jc w:val="center"/>
              <w:rPr>
                <w:rFonts w:ascii="Cambria" w:eastAsia="Times New Roman" w:hAnsi="Cambria" w:cs="Times New Roman"/>
                <w:b/>
                <w:bCs/>
                <w:color w:val="000000"/>
                <w:sz w:val="18"/>
                <w:szCs w:val="18"/>
              </w:rPr>
            </w:pPr>
            <w:r w:rsidRPr="00B74ADD">
              <w:rPr>
                <w:rFonts w:ascii="Cambria" w:eastAsia="Times New Roman" w:hAnsi="Cambria" w:cs="Times New Roman"/>
                <w:b/>
                <w:bCs/>
                <w:color w:val="000000"/>
                <w:sz w:val="18"/>
                <w:szCs w:val="18"/>
              </w:rPr>
              <w:t>Coding Errors Impacting the RELIABILITY</w:t>
            </w:r>
          </w:p>
        </w:tc>
        <w:tc>
          <w:tcPr>
            <w:tcW w:w="3180" w:type="dxa"/>
            <w:tcBorders>
              <w:top w:val="single" w:sz="8" w:space="0" w:color="4F82BD"/>
              <w:left w:val="nil"/>
              <w:bottom w:val="single" w:sz="8" w:space="0" w:color="4F82BD"/>
              <w:right w:val="single" w:sz="8" w:space="0" w:color="4F82BD"/>
            </w:tcBorders>
            <w:shd w:val="clear" w:color="000000" w:fill="B8CCE4"/>
            <w:vAlign w:val="center"/>
            <w:hideMark/>
          </w:tcPr>
          <w:p w:rsidR="00014FCD" w:rsidRPr="00B74ADD" w:rsidRDefault="00014FCD" w:rsidP="00426D7C">
            <w:pPr>
              <w:spacing w:after="0" w:line="240" w:lineRule="auto"/>
              <w:jc w:val="center"/>
              <w:rPr>
                <w:rFonts w:ascii="Cambria" w:eastAsia="Times New Roman" w:hAnsi="Cambria" w:cs="Times New Roman"/>
                <w:b/>
                <w:bCs/>
                <w:color w:val="000000"/>
                <w:sz w:val="18"/>
                <w:szCs w:val="18"/>
              </w:rPr>
            </w:pPr>
            <w:r w:rsidRPr="00B74ADD">
              <w:rPr>
                <w:rFonts w:ascii="Cambria" w:eastAsia="Times New Roman" w:hAnsi="Cambria" w:cs="Times New Roman"/>
                <w:b/>
                <w:bCs/>
                <w:color w:val="000000"/>
                <w:sz w:val="18"/>
                <w:szCs w:val="18"/>
              </w:rPr>
              <w:t>Context Required</w:t>
            </w:r>
          </w:p>
        </w:tc>
        <w:tc>
          <w:tcPr>
            <w:tcW w:w="1400" w:type="dxa"/>
            <w:tcBorders>
              <w:top w:val="single" w:sz="8" w:space="0" w:color="4F82BD"/>
              <w:left w:val="nil"/>
              <w:bottom w:val="single" w:sz="8" w:space="0" w:color="4F82BD"/>
              <w:right w:val="single" w:sz="8" w:space="0" w:color="4F82BD"/>
            </w:tcBorders>
            <w:shd w:val="clear" w:color="000000" w:fill="B8CCE4"/>
            <w:vAlign w:val="center"/>
            <w:hideMark/>
          </w:tcPr>
          <w:p w:rsidR="00014FCD" w:rsidRPr="00B74ADD" w:rsidRDefault="00014FCD" w:rsidP="00426D7C">
            <w:pPr>
              <w:spacing w:after="0" w:line="240" w:lineRule="auto"/>
              <w:jc w:val="center"/>
              <w:rPr>
                <w:rFonts w:ascii="Cambria" w:eastAsia="Times New Roman" w:hAnsi="Cambria" w:cs="Times New Roman"/>
                <w:b/>
                <w:bCs/>
                <w:color w:val="000000"/>
                <w:sz w:val="18"/>
                <w:szCs w:val="18"/>
              </w:rPr>
            </w:pPr>
            <w:r w:rsidRPr="00B74ADD">
              <w:rPr>
                <w:rFonts w:ascii="Cambria" w:eastAsia="Times New Roman" w:hAnsi="Cambria" w:cs="Times New Roman"/>
                <w:b/>
                <w:bCs/>
                <w:color w:val="000000"/>
                <w:sz w:val="18"/>
                <w:szCs w:val="18"/>
              </w:rPr>
              <w:t>Business Impact (est.)</w:t>
            </w:r>
          </w:p>
        </w:tc>
      </w:tr>
      <w:tr w:rsidR="00014FCD" w:rsidRPr="003B73D5" w:rsidTr="00426D7C">
        <w:trPr>
          <w:trHeight w:hRule="exact" w:val="300"/>
        </w:trPr>
        <w:tc>
          <w:tcPr>
            <w:tcW w:w="4860" w:type="dxa"/>
            <w:tcBorders>
              <w:top w:val="nil"/>
              <w:left w:val="single" w:sz="8" w:space="0" w:color="4F82BD"/>
              <w:bottom w:val="single" w:sz="4" w:space="0" w:color="4F82BD"/>
              <w:right w:val="nil"/>
            </w:tcBorders>
            <w:shd w:val="clear" w:color="auto" w:fill="auto"/>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Error &amp; Exception handling (Unit Level)</w:t>
            </w:r>
          </w:p>
        </w:tc>
        <w:tc>
          <w:tcPr>
            <w:tcW w:w="3180" w:type="dxa"/>
            <w:vMerge w:val="restart"/>
            <w:tcBorders>
              <w:top w:val="nil"/>
              <w:left w:val="single" w:sz="4" w:space="0" w:color="4F82BD"/>
              <w:bottom w:val="single" w:sz="4" w:space="0" w:color="4F82BD"/>
              <w:right w:val="single" w:sz="4" w:space="0" w:color="4F82BD"/>
            </w:tcBorders>
            <w:shd w:val="clear" w:color="auto" w:fill="auto"/>
            <w:vAlign w:val="center"/>
            <w:hideMark/>
          </w:tcPr>
          <w:p w:rsidR="00014FCD" w:rsidRPr="00B74ADD" w:rsidRDefault="00014FCD" w:rsidP="00426D7C">
            <w:pPr>
              <w:spacing w:after="0" w:line="240" w:lineRule="auto"/>
              <w:jc w:val="center"/>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Unit Level</w:t>
            </w:r>
          </w:p>
        </w:tc>
        <w:tc>
          <w:tcPr>
            <w:tcW w:w="1400" w:type="dxa"/>
            <w:vMerge w:val="restart"/>
            <w:tcBorders>
              <w:top w:val="nil"/>
              <w:left w:val="single" w:sz="4" w:space="0" w:color="4F82BD"/>
              <w:bottom w:val="single" w:sz="4" w:space="0" w:color="4F82BD"/>
              <w:right w:val="single" w:sz="8" w:space="0" w:color="4F82BD"/>
            </w:tcBorders>
            <w:shd w:val="clear" w:color="auto" w:fill="auto"/>
            <w:vAlign w:val="center"/>
            <w:hideMark/>
          </w:tcPr>
          <w:p w:rsidR="00014FCD" w:rsidRPr="00B74ADD" w:rsidRDefault="00014FCD" w:rsidP="00426D7C">
            <w:pPr>
              <w:spacing w:after="0" w:line="240" w:lineRule="auto"/>
              <w:jc w:val="center"/>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10%</w:t>
            </w:r>
          </w:p>
        </w:tc>
      </w:tr>
      <w:tr w:rsidR="00014FCD" w:rsidRPr="003B73D5" w:rsidTr="00426D7C">
        <w:trPr>
          <w:trHeight w:hRule="exact" w:val="300"/>
        </w:trPr>
        <w:tc>
          <w:tcPr>
            <w:tcW w:w="4860" w:type="dxa"/>
            <w:tcBorders>
              <w:top w:val="nil"/>
              <w:left w:val="single" w:sz="8" w:space="0" w:color="4F82BD"/>
              <w:bottom w:val="single" w:sz="4" w:space="0" w:color="4F82BD"/>
              <w:right w:val="nil"/>
            </w:tcBorders>
            <w:shd w:val="clear" w:color="auto" w:fill="auto"/>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Complexity of algorithms</w:t>
            </w:r>
          </w:p>
        </w:tc>
        <w:tc>
          <w:tcPr>
            <w:tcW w:w="3180" w:type="dxa"/>
            <w:vMerge/>
            <w:tcBorders>
              <w:top w:val="nil"/>
              <w:left w:val="single" w:sz="4" w:space="0" w:color="4F82BD"/>
              <w:bottom w:val="single" w:sz="4" w:space="0" w:color="4F82BD"/>
              <w:right w:val="single" w:sz="4"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c>
          <w:tcPr>
            <w:tcW w:w="1400" w:type="dxa"/>
            <w:vMerge/>
            <w:tcBorders>
              <w:top w:val="nil"/>
              <w:left w:val="single" w:sz="4" w:space="0" w:color="4F82BD"/>
              <w:bottom w:val="single" w:sz="4" w:space="0" w:color="4F82BD"/>
              <w:right w:val="single" w:sz="8"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r>
      <w:tr w:rsidR="00014FCD" w:rsidRPr="003B73D5" w:rsidTr="00426D7C">
        <w:trPr>
          <w:trHeight w:hRule="exact" w:val="315"/>
        </w:trPr>
        <w:tc>
          <w:tcPr>
            <w:tcW w:w="4860" w:type="dxa"/>
            <w:tcBorders>
              <w:top w:val="nil"/>
              <w:left w:val="single" w:sz="8" w:space="0" w:color="4F82BD"/>
              <w:bottom w:val="nil"/>
              <w:right w:val="nil"/>
            </w:tcBorders>
            <w:shd w:val="clear" w:color="auto" w:fill="auto"/>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Error‐prone programming</w:t>
            </w:r>
          </w:p>
        </w:tc>
        <w:tc>
          <w:tcPr>
            <w:tcW w:w="3180" w:type="dxa"/>
            <w:vMerge/>
            <w:tcBorders>
              <w:top w:val="nil"/>
              <w:left w:val="single" w:sz="4" w:space="0" w:color="4F82BD"/>
              <w:bottom w:val="single" w:sz="4" w:space="0" w:color="4F82BD"/>
              <w:right w:val="single" w:sz="4"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c>
          <w:tcPr>
            <w:tcW w:w="1400" w:type="dxa"/>
            <w:vMerge/>
            <w:tcBorders>
              <w:top w:val="nil"/>
              <w:left w:val="single" w:sz="4" w:space="0" w:color="4F82BD"/>
              <w:bottom w:val="single" w:sz="4" w:space="0" w:color="4F82BD"/>
              <w:right w:val="single" w:sz="8"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r>
      <w:tr w:rsidR="00014FCD" w:rsidRPr="003B73D5" w:rsidTr="00426D7C">
        <w:trPr>
          <w:trHeight w:hRule="exact" w:val="480"/>
        </w:trPr>
        <w:tc>
          <w:tcPr>
            <w:tcW w:w="4860" w:type="dxa"/>
            <w:tcBorders>
              <w:top w:val="single" w:sz="8" w:space="0" w:color="4F82BD"/>
              <w:left w:val="single" w:sz="8" w:space="0" w:color="4F82BD"/>
              <w:bottom w:val="single" w:sz="4" w:space="0" w:color="4F82BD"/>
              <w:right w:val="nil"/>
            </w:tcBorders>
            <w:shd w:val="clear" w:color="auto" w:fill="auto"/>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Object‐Oriented and Structured Programming best practices (when applicable)</w:t>
            </w:r>
          </w:p>
        </w:tc>
        <w:tc>
          <w:tcPr>
            <w:tcW w:w="3180" w:type="dxa"/>
            <w:vMerge w:val="restart"/>
            <w:tcBorders>
              <w:top w:val="single" w:sz="8" w:space="0" w:color="4F82BD"/>
              <w:left w:val="single" w:sz="4" w:space="0" w:color="4F82BD"/>
              <w:bottom w:val="single" w:sz="8" w:space="0" w:color="4F82BD"/>
              <w:right w:val="single" w:sz="4" w:space="0" w:color="4F82BD"/>
            </w:tcBorders>
            <w:shd w:val="clear" w:color="auto" w:fill="auto"/>
            <w:vAlign w:val="center"/>
            <w:hideMark/>
          </w:tcPr>
          <w:p w:rsidR="00014FCD" w:rsidRPr="00B74ADD" w:rsidRDefault="00014FCD" w:rsidP="00426D7C">
            <w:pPr>
              <w:spacing w:after="0" w:line="240" w:lineRule="auto"/>
              <w:jc w:val="center"/>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Technology Level</w:t>
            </w:r>
          </w:p>
        </w:tc>
        <w:tc>
          <w:tcPr>
            <w:tcW w:w="1400" w:type="dxa"/>
            <w:vMerge w:val="restart"/>
            <w:tcBorders>
              <w:top w:val="single" w:sz="8" w:space="0" w:color="4F82BD"/>
              <w:left w:val="single" w:sz="4" w:space="0" w:color="4F82BD"/>
              <w:bottom w:val="single" w:sz="8" w:space="0" w:color="4F82BD"/>
              <w:right w:val="single" w:sz="8" w:space="0" w:color="4F82BD"/>
            </w:tcBorders>
            <w:shd w:val="clear" w:color="auto" w:fill="auto"/>
            <w:vAlign w:val="center"/>
            <w:hideMark/>
          </w:tcPr>
          <w:p w:rsidR="00014FCD" w:rsidRPr="00B74ADD" w:rsidRDefault="00014FCD" w:rsidP="00426D7C">
            <w:pPr>
              <w:spacing w:after="0" w:line="240" w:lineRule="auto"/>
              <w:jc w:val="center"/>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25%</w:t>
            </w:r>
          </w:p>
        </w:tc>
      </w:tr>
      <w:tr w:rsidR="00014FCD" w:rsidRPr="003B73D5" w:rsidTr="00426D7C">
        <w:trPr>
          <w:trHeight w:hRule="exact" w:val="315"/>
        </w:trPr>
        <w:tc>
          <w:tcPr>
            <w:tcW w:w="4860" w:type="dxa"/>
            <w:tcBorders>
              <w:top w:val="nil"/>
              <w:left w:val="single" w:sz="8" w:space="0" w:color="4F82BD"/>
              <w:bottom w:val="single" w:sz="8" w:space="0" w:color="4F82BD"/>
              <w:right w:val="nil"/>
            </w:tcBorders>
            <w:shd w:val="clear" w:color="auto" w:fill="auto"/>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Resource bounds management</w:t>
            </w:r>
          </w:p>
        </w:tc>
        <w:tc>
          <w:tcPr>
            <w:tcW w:w="3180" w:type="dxa"/>
            <w:vMerge/>
            <w:tcBorders>
              <w:top w:val="single" w:sz="8" w:space="0" w:color="4F82BD"/>
              <w:left w:val="single" w:sz="4" w:space="0" w:color="4F82BD"/>
              <w:bottom w:val="single" w:sz="8" w:space="0" w:color="4F82BD"/>
              <w:right w:val="single" w:sz="4"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c>
          <w:tcPr>
            <w:tcW w:w="1400" w:type="dxa"/>
            <w:vMerge/>
            <w:tcBorders>
              <w:top w:val="single" w:sz="8" w:space="0" w:color="4F82BD"/>
              <w:left w:val="single" w:sz="4" w:space="0" w:color="4F82BD"/>
              <w:bottom w:val="single" w:sz="8" w:space="0" w:color="4F82BD"/>
              <w:right w:val="single" w:sz="8"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r>
      <w:tr w:rsidR="00014FCD" w:rsidRPr="003B73D5" w:rsidTr="00426D7C">
        <w:trPr>
          <w:trHeight w:hRule="exact" w:val="300"/>
        </w:trPr>
        <w:tc>
          <w:tcPr>
            <w:tcW w:w="4860" w:type="dxa"/>
            <w:tcBorders>
              <w:top w:val="nil"/>
              <w:left w:val="single" w:sz="8" w:space="0" w:color="4F82BD"/>
              <w:bottom w:val="single" w:sz="4" w:space="0" w:color="4F82BD"/>
              <w:right w:val="nil"/>
            </w:tcBorders>
            <w:shd w:val="clear" w:color="auto" w:fill="auto"/>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Multi‐layer design compliance</w:t>
            </w:r>
          </w:p>
        </w:tc>
        <w:tc>
          <w:tcPr>
            <w:tcW w:w="3180" w:type="dxa"/>
            <w:vMerge w:val="restart"/>
            <w:tcBorders>
              <w:top w:val="nil"/>
              <w:left w:val="single" w:sz="4" w:space="0" w:color="4F82BD"/>
              <w:bottom w:val="single" w:sz="8" w:space="0" w:color="4F82BD"/>
              <w:right w:val="single" w:sz="4" w:space="0" w:color="4F82BD"/>
            </w:tcBorders>
            <w:shd w:val="clear" w:color="auto" w:fill="auto"/>
            <w:vAlign w:val="center"/>
            <w:hideMark/>
          </w:tcPr>
          <w:p w:rsidR="00014FCD" w:rsidRPr="00B74ADD" w:rsidRDefault="00014FCD" w:rsidP="00426D7C">
            <w:pPr>
              <w:spacing w:after="0" w:line="240" w:lineRule="auto"/>
              <w:jc w:val="center"/>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System Level</w:t>
            </w:r>
          </w:p>
        </w:tc>
        <w:tc>
          <w:tcPr>
            <w:tcW w:w="1400" w:type="dxa"/>
            <w:vMerge w:val="restart"/>
            <w:tcBorders>
              <w:top w:val="nil"/>
              <w:left w:val="single" w:sz="4" w:space="0" w:color="4F82BD"/>
              <w:bottom w:val="single" w:sz="8" w:space="0" w:color="4F82BD"/>
              <w:right w:val="single" w:sz="8" w:space="0" w:color="4F82BD"/>
            </w:tcBorders>
            <w:shd w:val="clear" w:color="auto" w:fill="auto"/>
            <w:vAlign w:val="center"/>
            <w:hideMark/>
          </w:tcPr>
          <w:p w:rsidR="00014FCD" w:rsidRPr="00B74ADD" w:rsidRDefault="00014FCD" w:rsidP="00426D7C">
            <w:pPr>
              <w:spacing w:after="0" w:line="240" w:lineRule="auto"/>
              <w:jc w:val="center"/>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65%</w:t>
            </w:r>
          </w:p>
        </w:tc>
      </w:tr>
      <w:tr w:rsidR="00014FCD" w:rsidRPr="003B73D5" w:rsidTr="00426D7C">
        <w:trPr>
          <w:trHeight w:hRule="exact" w:val="315"/>
        </w:trPr>
        <w:tc>
          <w:tcPr>
            <w:tcW w:w="4860" w:type="dxa"/>
            <w:tcBorders>
              <w:top w:val="nil"/>
              <w:left w:val="single" w:sz="8" w:space="0" w:color="4F82BD"/>
              <w:bottom w:val="single" w:sz="4" w:space="0" w:color="4F82BD"/>
              <w:right w:val="nil"/>
            </w:tcBorders>
            <w:shd w:val="clear" w:color="auto" w:fill="auto"/>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Data integrity and consistency</w:t>
            </w:r>
          </w:p>
        </w:tc>
        <w:tc>
          <w:tcPr>
            <w:tcW w:w="3180" w:type="dxa"/>
            <w:vMerge/>
            <w:tcBorders>
              <w:top w:val="nil"/>
              <w:left w:val="single" w:sz="4" w:space="0" w:color="4F82BD"/>
              <w:bottom w:val="single" w:sz="8" w:space="0" w:color="4F82BD"/>
              <w:right w:val="single" w:sz="4"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c>
          <w:tcPr>
            <w:tcW w:w="1400" w:type="dxa"/>
            <w:vMerge/>
            <w:tcBorders>
              <w:top w:val="nil"/>
              <w:left w:val="single" w:sz="4" w:space="0" w:color="4F82BD"/>
              <w:bottom w:val="single" w:sz="8" w:space="0" w:color="4F82BD"/>
              <w:right w:val="single" w:sz="8"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r>
      <w:tr w:rsidR="00014FCD" w:rsidRPr="003B73D5" w:rsidTr="00426D7C">
        <w:trPr>
          <w:trHeight w:hRule="exact" w:val="315"/>
        </w:trPr>
        <w:tc>
          <w:tcPr>
            <w:tcW w:w="4860" w:type="dxa"/>
            <w:tcBorders>
              <w:top w:val="nil"/>
              <w:left w:val="single" w:sz="8" w:space="0" w:color="4F82BD"/>
              <w:bottom w:val="single" w:sz="4" w:space="0" w:color="4F82BD"/>
              <w:right w:val="nil"/>
            </w:tcBorders>
            <w:shd w:val="clear" w:color="auto" w:fill="auto"/>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Error &amp; Exception handling (across layers)</w:t>
            </w:r>
          </w:p>
        </w:tc>
        <w:tc>
          <w:tcPr>
            <w:tcW w:w="3180" w:type="dxa"/>
            <w:vMerge/>
            <w:tcBorders>
              <w:top w:val="nil"/>
              <w:left w:val="single" w:sz="4" w:space="0" w:color="4F82BD"/>
              <w:bottom w:val="single" w:sz="8" w:space="0" w:color="4F82BD"/>
              <w:right w:val="single" w:sz="4"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c>
          <w:tcPr>
            <w:tcW w:w="1400" w:type="dxa"/>
            <w:vMerge/>
            <w:tcBorders>
              <w:top w:val="nil"/>
              <w:left w:val="single" w:sz="4" w:space="0" w:color="4F82BD"/>
              <w:bottom w:val="single" w:sz="8" w:space="0" w:color="4F82BD"/>
              <w:right w:val="single" w:sz="8"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r>
      <w:tr w:rsidR="00014FCD" w:rsidRPr="003B73D5" w:rsidTr="00426D7C">
        <w:trPr>
          <w:trHeight w:hRule="exact" w:val="315"/>
        </w:trPr>
        <w:tc>
          <w:tcPr>
            <w:tcW w:w="4860" w:type="dxa"/>
            <w:tcBorders>
              <w:top w:val="nil"/>
              <w:left w:val="single" w:sz="8" w:space="0" w:color="4F82BD"/>
              <w:bottom w:val="single" w:sz="4" w:space="0" w:color="4F82BD"/>
              <w:right w:val="nil"/>
            </w:tcBorders>
            <w:shd w:val="clear" w:color="auto" w:fill="auto"/>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Transaction complexity</w:t>
            </w:r>
          </w:p>
        </w:tc>
        <w:tc>
          <w:tcPr>
            <w:tcW w:w="3180" w:type="dxa"/>
            <w:vMerge/>
            <w:tcBorders>
              <w:top w:val="nil"/>
              <w:left w:val="single" w:sz="4" w:space="0" w:color="4F82BD"/>
              <w:bottom w:val="single" w:sz="8" w:space="0" w:color="4F82BD"/>
              <w:right w:val="single" w:sz="4"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c>
          <w:tcPr>
            <w:tcW w:w="1400" w:type="dxa"/>
            <w:vMerge/>
            <w:tcBorders>
              <w:top w:val="nil"/>
              <w:left w:val="single" w:sz="4" w:space="0" w:color="4F82BD"/>
              <w:bottom w:val="single" w:sz="8" w:space="0" w:color="4F82BD"/>
              <w:right w:val="single" w:sz="8"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r>
      <w:tr w:rsidR="00014FCD" w:rsidRPr="003B73D5" w:rsidTr="00426D7C">
        <w:trPr>
          <w:trHeight w:hRule="exact" w:val="315"/>
        </w:trPr>
        <w:tc>
          <w:tcPr>
            <w:tcW w:w="4860" w:type="dxa"/>
            <w:tcBorders>
              <w:top w:val="nil"/>
              <w:left w:val="single" w:sz="8" w:space="0" w:color="4F82BD"/>
              <w:bottom w:val="single" w:sz="4" w:space="0" w:color="4F82BD"/>
              <w:right w:val="nil"/>
            </w:tcBorders>
            <w:shd w:val="clear" w:color="auto" w:fill="auto"/>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Time and state / multi‐threading programming</w:t>
            </w:r>
          </w:p>
        </w:tc>
        <w:tc>
          <w:tcPr>
            <w:tcW w:w="3180" w:type="dxa"/>
            <w:vMerge/>
            <w:tcBorders>
              <w:top w:val="nil"/>
              <w:left w:val="single" w:sz="4" w:space="0" w:color="4F82BD"/>
              <w:bottom w:val="single" w:sz="8" w:space="0" w:color="4F82BD"/>
              <w:right w:val="single" w:sz="4"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c>
          <w:tcPr>
            <w:tcW w:w="1400" w:type="dxa"/>
            <w:vMerge/>
            <w:tcBorders>
              <w:top w:val="nil"/>
              <w:left w:val="single" w:sz="4" w:space="0" w:color="4F82BD"/>
              <w:bottom w:val="single" w:sz="8" w:space="0" w:color="4F82BD"/>
              <w:right w:val="single" w:sz="8"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r>
      <w:tr w:rsidR="00014FCD" w:rsidRPr="003B73D5" w:rsidTr="00426D7C">
        <w:trPr>
          <w:trHeight w:hRule="exact" w:val="315"/>
        </w:trPr>
        <w:tc>
          <w:tcPr>
            <w:tcW w:w="4860" w:type="dxa"/>
            <w:tcBorders>
              <w:top w:val="nil"/>
              <w:left w:val="single" w:sz="8" w:space="0" w:color="4F82BD"/>
              <w:bottom w:val="single" w:sz="4" w:space="0" w:color="4F82BD"/>
              <w:right w:val="nil"/>
            </w:tcBorders>
            <w:shd w:val="clear" w:color="auto" w:fill="auto"/>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Null pointers dereference detection</w:t>
            </w:r>
          </w:p>
        </w:tc>
        <w:tc>
          <w:tcPr>
            <w:tcW w:w="3180" w:type="dxa"/>
            <w:vMerge/>
            <w:tcBorders>
              <w:top w:val="nil"/>
              <w:left w:val="single" w:sz="4" w:space="0" w:color="4F82BD"/>
              <w:bottom w:val="single" w:sz="8" w:space="0" w:color="4F82BD"/>
              <w:right w:val="single" w:sz="4"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c>
          <w:tcPr>
            <w:tcW w:w="1400" w:type="dxa"/>
            <w:vMerge/>
            <w:tcBorders>
              <w:top w:val="nil"/>
              <w:left w:val="single" w:sz="4" w:space="0" w:color="4F82BD"/>
              <w:bottom w:val="single" w:sz="8" w:space="0" w:color="4F82BD"/>
              <w:right w:val="single" w:sz="8"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r>
      <w:tr w:rsidR="00014FCD" w:rsidRPr="003B73D5" w:rsidTr="00426D7C">
        <w:trPr>
          <w:trHeight w:hRule="exact" w:val="315"/>
        </w:trPr>
        <w:tc>
          <w:tcPr>
            <w:tcW w:w="4860" w:type="dxa"/>
            <w:tcBorders>
              <w:top w:val="nil"/>
              <w:left w:val="single" w:sz="8" w:space="0" w:color="4F82BD"/>
              <w:bottom w:val="single" w:sz="8" w:space="0" w:color="4F82BD"/>
              <w:right w:val="nil"/>
            </w:tcBorders>
            <w:shd w:val="clear" w:color="auto" w:fill="auto"/>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r w:rsidRPr="00B74ADD">
              <w:rPr>
                <w:rFonts w:ascii="Cambria" w:eastAsia="Times New Roman" w:hAnsi="Cambria" w:cs="Times New Roman"/>
                <w:color w:val="000000"/>
                <w:sz w:val="18"/>
                <w:szCs w:val="18"/>
              </w:rPr>
              <w:t>Resource bounds management</w:t>
            </w:r>
          </w:p>
        </w:tc>
        <w:tc>
          <w:tcPr>
            <w:tcW w:w="3180" w:type="dxa"/>
            <w:vMerge/>
            <w:tcBorders>
              <w:top w:val="nil"/>
              <w:left w:val="single" w:sz="4" w:space="0" w:color="4F82BD"/>
              <w:bottom w:val="single" w:sz="8" w:space="0" w:color="4F82BD"/>
              <w:right w:val="single" w:sz="4"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c>
          <w:tcPr>
            <w:tcW w:w="1400" w:type="dxa"/>
            <w:vMerge/>
            <w:tcBorders>
              <w:top w:val="nil"/>
              <w:left w:val="single" w:sz="4" w:space="0" w:color="4F82BD"/>
              <w:bottom w:val="single" w:sz="8" w:space="0" w:color="4F82BD"/>
              <w:right w:val="single" w:sz="8" w:space="0" w:color="4F82BD"/>
            </w:tcBorders>
            <w:vAlign w:val="center"/>
            <w:hideMark/>
          </w:tcPr>
          <w:p w:rsidR="00014FCD" w:rsidRPr="00B74ADD" w:rsidRDefault="00014FCD" w:rsidP="00426D7C">
            <w:pPr>
              <w:spacing w:after="0" w:line="240" w:lineRule="auto"/>
              <w:rPr>
                <w:rFonts w:ascii="Cambria" w:eastAsia="Times New Roman" w:hAnsi="Cambria" w:cs="Times New Roman"/>
                <w:color w:val="000000"/>
                <w:sz w:val="18"/>
                <w:szCs w:val="18"/>
              </w:rPr>
            </w:pPr>
          </w:p>
        </w:tc>
      </w:tr>
    </w:tbl>
    <w:p w:rsidR="005819DD" w:rsidRPr="00B74ADD" w:rsidRDefault="005819DD" w:rsidP="005819DD">
      <w:pPr>
        <w:pStyle w:val="Heading2"/>
        <w:rPr>
          <w:rFonts w:eastAsia="Times New Roman"/>
          <w:sz w:val="32"/>
        </w:rPr>
      </w:pPr>
    </w:p>
    <w:p w:rsidR="002A4D98" w:rsidRPr="00B74ADD" w:rsidRDefault="002A4D98" w:rsidP="00B74ADD">
      <w:pPr>
        <w:pStyle w:val="ListParagraph"/>
        <w:numPr>
          <w:ilvl w:val="0"/>
          <w:numId w:val="27"/>
        </w:numPr>
        <w:rPr>
          <w:rFonts w:eastAsia="Times New Roman"/>
          <w:sz w:val="28"/>
          <w:szCs w:val="28"/>
        </w:rPr>
      </w:pPr>
      <w:r w:rsidRPr="00B74ADD">
        <w:rPr>
          <w:rFonts w:eastAsia="Times New Roman"/>
          <w:sz w:val="28"/>
          <w:szCs w:val="28"/>
        </w:rPr>
        <w:t>Handling unforeseen situations</w:t>
      </w:r>
      <w:r w:rsidR="00EB58E8" w:rsidRPr="00B74ADD">
        <w:rPr>
          <w:rFonts w:eastAsia="Times New Roman"/>
          <w:sz w:val="28"/>
          <w:szCs w:val="28"/>
        </w:rPr>
        <w:t>:</w:t>
      </w:r>
      <w:r w:rsidRPr="00B74ADD" w:rsidDel="002A4D98">
        <w:rPr>
          <w:rFonts w:eastAsia="Times New Roman"/>
          <w:sz w:val="28"/>
          <w:szCs w:val="28"/>
        </w:rPr>
        <w:t xml:space="preserve"> </w:t>
      </w:r>
    </w:p>
    <w:p w:rsidR="00EB58E8" w:rsidRPr="00B74ADD" w:rsidRDefault="00EB58E8" w:rsidP="00162B68">
      <w:pPr>
        <w:widowControl w:val="0"/>
        <w:spacing w:after="0" w:line="240" w:lineRule="auto"/>
        <w:ind w:right="60"/>
        <w:rPr>
          <w:rFonts w:eastAsia="Times New Roman"/>
        </w:rPr>
      </w:pPr>
      <w:r w:rsidRPr="00B74ADD">
        <w:rPr>
          <w:rFonts w:eastAsia="Times New Roman"/>
        </w:rPr>
        <w:t>Unforeseen IT infrastructure situations occur every day</w:t>
      </w:r>
      <w:r w:rsidR="00F06D1C">
        <w:rPr>
          <w:rFonts w:eastAsia="Times New Roman"/>
        </w:rPr>
        <w:t xml:space="preserve">.  </w:t>
      </w:r>
      <w:r w:rsidRPr="00B74ADD">
        <w:rPr>
          <w:rFonts w:eastAsia="Times New Roman"/>
        </w:rPr>
        <w:t>For mission critical business systems, the resilience – the ability of withstanding shock without breaking – is one of the most demanded non‐functional requirements</w:t>
      </w:r>
      <w:r w:rsidR="00F06D1C">
        <w:rPr>
          <w:rFonts w:eastAsia="Times New Roman"/>
        </w:rPr>
        <w:t xml:space="preserve">.  </w:t>
      </w:r>
      <w:r w:rsidRPr="00B74ADD">
        <w:rPr>
          <w:rFonts w:eastAsia="Times New Roman"/>
        </w:rPr>
        <w:t>It is common to rely on exception or error handling to manage unplanned situations</w:t>
      </w:r>
      <w:r w:rsidR="00F06D1C">
        <w:rPr>
          <w:rFonts w:eastAsia="Times New Roman"/>
        </w:rPr>
        <w:t xml:space="preserve">.   </w:t>
      </w:r>
      <w:r w:rsidRPr="00B74ADD">
        <w:rPr>
          <w:rFonts w:eastAsia="Times New Roman"/>
        </w:rPr>
        <w:t>Yet exception handling is not always the development team’s top priority</w:t>
      </w:r>
      <w:r w:rsidR="00F06D1C">
        <w:rPr>
          <w:rFonts w:eastAsia="Times New Roman"/>
        </w:rPr>
        <w:t xml:space="preserve">.  </w:t>
      </w:r>
      <w:r w:rsidRPr="00B74ADD">
        <w:rPr>
          <w:rFonts w:eastAsia="Times New Roman"/>
        </w:rPr>
        <w:t>It does not really deliver an immediate, tangible value to the end‐user because the conditions trapped by the exception or the error do not occur under regular conditions of use</w:t>
      </w:r>
      <w:r w:rsidR="00F06D1C">
        <w:rPr>
          <w:rFonts w:eastAsia="Times New Roman"/>
        </w:rPr>
        <w:t xml:space="preserve">.  </w:t>
      </w:r>
      <w:r w:rsidRPr="00B74ADD">
        <w:rPr>
          <w:rFonts w:eastAsia="Times New Roman"/>
        </w:rPr>
        <w:t xml:space="preserve">Typically, it’s the type of thing </w:t>
      </w:r>
      <w:r w:rsidR="006A7453">
        <w:rPr>
          <w:rFonts w:eastAsia="Times New Roman"/>
        </w:rPr>
        <w:t>t</w:t>
      </w:r>
      <w:r w:rsidRPr="00B74ADD">
        <w:rPr>
          <w:rFonts w:eastAsia="Times New Roman"/>
        </w:rPr>
        <w:t>hat gets pushed to tomorrow.</w:t>
      </w:r>
    </w:p>
    <w:p w:rsidR="00EB58E8" w:rsidRPr="00B74ADD" w:rsidRDefault="00EB58E8" w:rsidP="00EB58E8">
      <w:pPr>
        <w:widowControl w:val="0"/>
        <w:spacing w:before="13" w:after="0" w:line="220" w:lineRule="exact"/>
        <w:rPr>
          <w:rFonts w:eastAsia="Times New Roman"/>
        </w:rPr>
      </w:pPr>
    </w:p>
    <w:p w:rsidR="006A7453" w:rsidRDefault="00EB58E8" w:rsidP="00162B68">
      <w:pPr>
        <w:widowControl w:val="0"/>
        <w:spacing w:after="0" w:line="240" w:lineRule="auto"/>
        <w:ind w:right="60"/>
        <w:rPr>
          <w:rFonts w:eastAsia="Times New Roman"/>
        </w:rPr>
      </w:pPr>
      <w:r w:rsidRPr="00B74ADD">
        <w:rPr>
          <w:rFonts w:eastAsia="Times New Roman"/>
        </w:rPr>
        <w:t>Local, unit‐level</w:t>
      </w:r>
      <w:r w:rsidR="00F06D1C">
        <w:rPr>
          <w:rFonts w:eastAsia="Times New Roman"/>
        </w:rPr>
        <w:t xml:space="preserve"> </w:t>
      </w:r>
      <w:r w:rsidRPr="00B74ADD">
        <w:rPr>
          <w:rFonts w:eastAsia="Times New Roman"/>
        </w:rPr>
        <w:t>analysis can help to find a missing error handling when it’s related to local issues, such as the well‐known ‘empty catch block’, ‘missing to test a returned value’, or ‘avoid catching Exception or Throwable’</w:t>
      </w:r>
      <w:r w:rsidR="00F06D1C">
        <w:rPr>
          <w:rFonts w:eastAsia="Times New Roman"/>
        </w:rPr>
        <w:t xml:space="preserve">.  </w:t>
      </w:r>
      <w:r w:rsidRPr="00B74ADD">
        <w:rPr>
          <w:rFonts w:eastAsia="Times New Roman"/>
        </w:rPr>
        <w:t>Detecting this type of case does not require the understanding of anything other than the code of the function or method</w:t>
      </w:r>
      <w:r w:rsidR="00F06D1C">
        <w:rPr>
          <w:rFonts w:eastAsia="Times New Roman"/>
        </w:rPr>
        <w:t xml:space="preserve">.  </w:t>
      </w:r>
      <w:commentRangeStart w:id="6"/>
      <w:commentRangeStart w:id="7"/>
      <w:commentRangeStart w:id="8"/>
      <w:r w:rsidRPr="00B74ADD">
        <w:rPr>
          <w:rFonts w:eastAsia="Times New Roman"/>
        </w:rPr>
        <w:t>It can be detected as soon as the relevant code is completed and is even caught directly by a professional development environment</w:t>
      </w:r>
      <w:commentRangeEnd w:id="6"/>
      <w:r w:rsidR="00A266B6">
        <w:rPr>
          <w:rStyle w:val="CommentReference"/>
        </w:rPr>
        <w:commentReference w:id="6"/>
      </w:r>
      <w:commentRangeEnd w:id="7"/>
      <w:r w:rsidR="008911D8">
        <w:rPr>
          <w:rStyle w:val="CommentReference"/>
        </w:rPr>
        <w:commentReference w:id="7"/>
      </w:r>
      <w:commentRangeEnd w:id="8"/>
      <w:r w:rsidR="00570924">
        <w:rPr>
          <w:rStyle w:val="CommentReference"/>
        </w:rPr>
        <w:commentReference w:id="8"/>
      </w:r>
    </w:p>
    <w:p w:rsidR="003B73D5" w:rsidRDefault="003B73D5" w:rsidP="00A36418">
      <w:pPr>
        <w:widowControl w:val="0"/>
        <w:spacing w:after="0" w:line="240" w:lineRule="auto"/>
        <w:ind w:left="237" w:right="60"/>
      </w:pPr>
      <w:r>
        <w:rPr>
          <w:rFonts w:eastAsia="Times New Roman"/>
        </w:rPr>
        <w:fldChar w:fldCharType="begin"/>
      </w:r>
      <w:r>
        <w:rPr>
          <w:rFonts w:eastAsia="Times New Roman"/>
        </w:rPr>
        <w:instrText xml:space="preserve"> LINK Excel.Sheet.12 "Book1" "Sheet1!R1C1:R13C3" \a \f 4 \h </w:instrText>
      </w:r>
      <w:r>
        <w:rPr>
          <w:rFonts w:eastAsia="Times New Roman"/>
        </w:rPr>
        <w:fldChar w:fldCharType="separate"/>
      </w:r>
    </w:p>
    <w:p w:rsidR="00EB58E8" w:rsidRPr="00EB58E8" w:rsidRDefault="003B73D5" w:rsidP="00B74ADD">
      <w:pPr>
        <w:widowControl w:val="0"/>
        <w:spacing w:after="0" w:line="240" w:lineRule="auto"/>
        <w:ind w:left="237" w:right="60"/>
        <w:jc w:val="both"/>
        <w:rPr>
          <w:rFonts w:eastAsiaTheme="minorHAnsi"/>
        </w:rPr>
      </w:pPr>
      <w:r>
        <w:rPr>
          <w:rFonts w:eastAsia="Times New Roman"/>
        </w:rPr>
        <w:fldChar w:fldCharType="end"/>
      </w:r>
    </w:p>
    <w:p w:rsidR="00EB58E8" w:rsidRDefault="00EB58E8" w:rsidP="00B74ADD">
      <w:pPr>
        <w:widowControl w:val="0"/>
        <w:spacing w:after="0" w:line="240" w:lineRule="auto"/>
        <w:ind w:right="60"/>
        <w:rPr>
          <w:rFonts w:eastAsia="Times New Roman"/>
        </w:rPr>
      </w:pPr>
      <w:r w:rsidRPr="00B74ADD">
        <w:rPr>
          <w:rFonts w:eastAsia="Times New Roman"/>
        </w:rPr>
        <w:t>When it comes to checking the consistency of the error management in an application, the challenge is making sure that every exception thrown receives an appropriate treatment down the chain, across software layer</w:t>
      </w:r>
      <w:r w:rsidR="00F06D1C">
        <w:rPr>
          <w:rFonts w:eastAsia="Times New Roman"/>
        </w:rPr>
        <w:t>s</w:t>
      </w:r>
      <w:r w:rsidRPr="00B74ADD">
        <w:rPr>
          <w:rFonts w:eastAsia="Times New Roman"/>
        </w:rPr>
        <w:t>, and so on</w:t>
      </w:r>
      <w:r w:rsidR="00F06D1C">
        <w:rPr>
          <w:rFonts w:eastAsia="Times New Roman"/>
        </w:rPr>
        <w:t xml:space="preserve">.  </w:t>
      </w:r>
      <w:r w:rsidRPr="00B74ADD">
        <w:rPr>
          <w:rFonts w:eastAsia="Times New Roman"/>
        </w:rPr>
        <w:t>The software component raising the exception or error might not be able to react appropriately to the error</w:t>
      </w:r>
      <w:r w:rsidR="00F06D1C">
        <w:rPr>
          <w:rFonts w:eastAsia="Times New Roman"/>
        </w:rPr>
        <w:t xml:space="preserve">.  </w:t>
      </w:r>
      <w:r w:rsidRPr="00B74ADD">
        <w:rPr>
          <w:rFonts w:eastAsia="Times New Roman"/>
        </w:rPr>
        <w:t>For example, if a database insertion fails because the record already exists in the table, the data layer has to report the technical issue (duplicated record), but most of the time it doesn’t have the knowledge to decide what should be done next – attempting an update instead of an insert, reporting back to the end‐ user, or any other handling of the case</w:t>
      </w:r>
      <w:r w:rsidR="00F06D1C">
        <w:rPr>
          <w:rFonts w:eastAsia="Times New Roman"/>
        </w:rPr>
        <w:t xml:space="preserve">.  </w:t>
      </w:r>
      <w:r w:rsidRPr="00B74ADD">
        <w:rPr>
          <w:rFonts w:eastAsia="Times New Roman"/>
        </w:rPr>
        <w:t>It’s usually the responsibility of the business logic layer</w:t>
      </w:r>
      <w:r w:rsidR="00F06D1C">
        <w:rPr>
          <w:rFonts w:eastAsia="Times New Roman"/>
        </w:rPr>
        <w:t xml:space="preserve">.  </w:t>
      </w:r>
      <w:r w:rsidRPr="00B74ADD">
        <w:rPr>
          <w:rFonts w:eastAsia="Times New Roman"/>
        </w:rPr>
        <w:t>To enforce such policy, the entire application has to be analyzed at the System Level to determine who catches what and also to check that the right exceptions are thrown and/or caught by the correct layer/library</w:t>
      </w:r>
      <w:r w:rsidR="00F06D1C">
        <w:rPr>
          <w:rFonts w:eastAsia="Times New Roman"/>
        </w:rPr>
        <w:t xml:space="preserve">.  </w:t>
      </w:r>
      <w:r w:rsidRPr="00B74ADD">
        <w:rPr>
          <w:rFonts w:eastAsia="Times New Roman"/>
        </w:rPr>
        <w:t>If not done appropriately, cryptic errors might be reported to users who might then think that the application is broken</w:t>
      </w:r>
      <w:r w:rsidR="00F06D1C">
        <w:rPr>
          <w:rFonts w:eastAsia="Times New Roman"/>
        </w:rPr>
        <w:t xml:space="preserve">.  </w:t>
      </w:r>
      <w:r w:rsidRPr="00B74ADD">
        <w:rPr>
          <w:rFonts w:eastAsia="Times New Roman"/>
        </w:rPr>
        <w:t>Even worse, errors might not be reported at all, letting the end‐user believe that the action was successful instead of prompting him/her for an appropriate follow‐up</w:t>
      </w:r>
      <w:r w:rsidR="00F06D1C">
        <w:rPr>
          <w:rFonts w:eastAsia="Times New Roman"/>
        </w:rPr>
        <w:t xml:space="preserve">.  </w:t>
      </w:r>
      <w:r w:rsidRPr="00B74ADD">
        <w:rPr>
          <w:rFonts w:eastAsia="Times New Roman"/>
        </w:rPr>
        <w:t>Ultimately, this might create data corruptions as well.</w:t>
      </w:r>
    </w:p>
    <w:p w:rsidR="00B278CC" w:rsidRDefault="00B278CC" w:rsidP="00B74ADD">
      <w:pPr>
        <w:widowControl w:val="0"/>
        <w:spacing w:after="0" w:line="240" w:lineRule="auto"/>
        <w:ind w:right="60"/>
        <w:rPr>
          <w:rFonts w:eastAsia="Times New Roman"/>
        </w:rPr>
      </w:pPr>
      <w:r>
        <w:rPr>
          <w:rFonts w:eastAsia="Times New Roman"/>
        </w:rPr>
        <w:t xml:space="preserve">Designed </w:t>
      </w:r>
      <w:r w:rsidR="00516B0C">
        <w:rPr>
          <w:rFonts w:eastAsia="Times New Roman"/>
        </w:rPr>
        <w:t xml:space="preserve">thoughtfully, with unit </w:t>
      </w:r>
      <w:r>
        <w:rPr>
          <w:rFonts w:eastAsia="Times New Roman"/>
        </w:rPr>
        <w:t xml:space="preserve">and system levels in mind, error management </w:t>
      </w:r>
      <w:r w:rsidR="00516B0C">
        <w:rPr>
          <w:rFonts w:eastAsia="Times New Roman"/>
        </w:rPr>
        <w:t>escalate</w:t>
      </w:r>
      <w:r w:rsidR="005322A5">
        <w:rPr>
          <w:rFonts w:eastAsia="Times New Roman"/>
        </w:rPr>
        <w:t>s</w:t>
      </w:r>
      <w:r w:rsidR="00516B0C">
        <w:rPr>
          <w:rFonts w:eastAsia="Times New Roman"/>
        </w:rPr>
        <w:t xml:space="preserve"> to operations teams </w:t>
      </w:r>
      <w:r w:rsidR="005322A5">
        <w:rPr>
          <w:rFonts w:eastAsia="Times New Roman"/>
        </w:rPr>
        <w:t xml:space="preserve">with enough information to improve </w:t>
      </w:r>
      <w:r>
        <w:rPr>
          <w:rFonts w:eastAsia="Times New Roman"/>
        </w:rPr>
        <w:t xml:space="preserve">human response </w:t>
      </w:r>
      <w:r w:rsidR="005322A5">
        <w:rPr>
          <w:rFonts w:eastAsia="Times New Roman"/>
        </w:rPr>
        <w:t>times and mitigation</w:t>
      </w:r>
      <w:r w:rsidR="008C7C43">
        <w:rPr>
          <w:rFonts w:eastAsia="Times New Roman"/>
        </w:rPr>
        <w:t xml:space="preserve"> to preempt widespread problems</w:t>
      </w:r>
      <w:r>
        <w:rPr>
          <w:rFonts w:eastAsia="Times New Roman"/>
        </w:rPr>
        <w:t>.</w:t>
      </w:r>
    </w:p>
    <w:p w:rsidR="002D726F" w:rsidRPr="00B74ADD" w:rsidRDefault="002D726F" w:rsidP="00B74ADD">
      <w:pPr>
        <w:widowControl w:val="0"/>
        <w:spacing w:after="0" w:line="240" w:lineRule="auto"/>
        <w:ind w:left="237" w:right="60"/>
        <w:rPr>
          <w:rFonts w:eastAsia="Times New Roman"/>
        </w:rPr>
      </w:pPr>
    </w:p>
    <w:p w:rsidR="00EB58E8" w:rsidRPr="00B74ADD" w:rsidRDefault="00EB58E8" w:rsidP="00A36418">
      <w:pPr>
        <w:pStyle w:val="ListParagraph"/>
        <w:numPr>
          <w:ilvl w:val="0"/>
          <w:numId w:val="29"/>
        </w:numPr>
        <w:rPr>
          <w:rFonts w:eastAsia="Times New Roman"/>
          <w:sz w:val="28"/>
        </w:rPr>
      </w:pPr>
      <w:r w:rsidRPr="00A36418">
        <w:rPr>
          <w:rFonts w:eastAsia="Times New Roman"/>
          <w:sz w:val="28"/>
        </w:rPr>
        <w:t>Preventing data corruption:</w:t>
      </w:r>
    </w:p>
    <w:p w:rsidR="002D726F" w:rsidRDefault="002D726F" w:rsidP="00162B68">
      <w:pPr>
        <w:spacing w:before="32" w:after="0" w:line="240" w:lineRule="auto"/>
        <w:ind w:right="161"/>
        <w:rPr>
          <w:rFonts w:eastAsia="Times New Roman"/>
        </w:rPr>
      </w:pPr>
      <w:r w:rsidRPr="00B74ADD">
        <w:rPr>
          <w:rFonts w:eastAsia="Times New Roman"/>
        </w:rPr>
        <w:t>A large part of the source code developed for enterprise business applications is devoted to data handling, and one of the big risks in this instance is related to data corruption</w:t>
      </w:r>
      <w:r w:rsidR="00F06D1C">
        <w:rPr>
          <w:rFonts w:eastAsia="Times New Roman"/>
        </w:rPr>
        <w:t xml:space="preserve">.  </w:t>
      </w:r>
      <w:r w:rsidRPr="00B74ADD">
        <w:rPr>
          <w:rFonts w:eastAsia="Times New Roman"/>
        </w:rPr>
        <w:t xml:space="preserve">Bad development practices can rapidly lead to erratic behavior in these applications and, worst case scenario, </w:t>
      </w:r>
      <w:r w:rsidR="002117BA" w:rsidRPr="00B74ADD">
        <w:rPr>
          <w:rFonts w:eastAsia="Times New Roman"/>
        </w:rPr>
        <w:t>corrupt</w:t>
      </w:r>
      <w:r w:rsidR="002117BA">
        <w:rPr>
          <w:rFonts w:eastAsia="Times New Roman"/>
        </w:rPr>
        <w:t>ed</w:t>
      </w:r>
      <w:r w:rsidR="002117BA" w:rsidRPr="00B74ADD">
        <w:rPr>
          <w:rFonts w:eastAsia="Times New Roman"/>
        </w:rPr>
        <w:t xml:space="preserve"> </w:t>
      </w:r>
      <w:r w:rsidRPr="00B74ADD">
        <w:rPr>
          <w:rFonts w:eastAsia="Times New Roman"/>
        </w:rPr>
        <w:t>data</w:t>
      </w:r>
      <w:r w:rsidR="00F06D1C">
        <w:rPr>
          <w:rFonts w:eastAsia="Times New Roman"/>
        </w:rPr>
        <w:t xml:space="preserve">.   </w:t>
      </w:r>
      <w:r w:rsidRPr="00B74ADD">
        <w:rPr>
          <w:rFonts w:eastAsia="Times New Roman"/>
        </w:rPr>
        <w:t>In</w:t>
      </w:r>
      <w:r w:rsidR="00F06D1C">
        <w:rPr>
          <w:rFonts w:eastAsia="Times New Roman"/>
        </w:rPr>
        <w:t xml:space="preserve"> </w:t>
      </w:r>
      <w:r w:rsidRPr="00B74ADD">
        <w:rPr>
          <w:rFonts w:eastAsia="Times New Roman"/>
        </w:rPr>
        <w:t>most</w:t>
      </w:r>
      <w:r w:rsidR="00F06D1C">
        <w:rPr>
          <w:rFonts w:eastAsia="Times New Roman"/>
        </w:rPr>
        <w:t xml:space="preserve"> </w:t>
      </w:r>
      <w:r w:rsidRPr="00B74ADD">
        <w:rPr>
          <w:rFonts w:eastAsia="Times New Roman"/>
        </w:rPr>
        <w:t>(if</w:t>
      </w:r>
      <w:r w:rsidR="00F06D1C">
        <w:rPr>
          <w:rFonts w:eastAsia="Times New Roman"/>
        </w:rPr>
        <w:t xml:space="preserve"> </w:t>
      </w:r>
      <w:r w:rsidRPr="00B74ADD">
        <w:rPr>
          <w:rFonts w:eastAsia="Times New Roman"/>
        </w:rPr>
        <w:t>not</w:t>
      </w:r>
      <w:r w:rsidR="00F06D1C">
        <w:rPr>
          <w:rFonts w:eastAsia="Times New Roman"/>
        </w:rPr>
        <w:t xml:space="preserve"> </w:t>
      </w:r>
      <w:r w:rsidRPr="00B74ADD">
        <w:rPr>
          <w:rFonts w:eastAsia="Times New Roman"/>
        </w:rPr>
        <w:t>all)</w:t>
      </w:r>
      <w:r w:rsidR="00F06D1C">
        <w:rPr>
          <w:rFonts w:eastAsia="Times New Roman"/>
        </w:rPr>
        <w:t xml:space="preserve"> </w:t>
      </w:r>
      <w:r w:rsidRPr="00B74ADD">
        <w:rPr>
          <w:rFonts w:eastAsia="Times New Roman"/>
        </w:rPr>
        <w:t>cases,</w:t>
      </w:r>
      <w:r w:rsidR="00F06D1C">
        <w:rPr>
          <w:rFonts w:eastAsia="Times New Roman"/>
        </w:rPr>
        <w:t xml:space="preserve"> </w:t>
      </w:r>
      <w:r w:rsidRPr="00B74ADD">
        <w:rPr>
          <w:rFonts w:eastAsia="Times New Roman"/>
        </w:rPr>
        <w:t>detecting</w:t>
      </w:r>
      <w:r w:rsidR="00F06D1C">
        <w:rPr>
          <w:rFonts w:eastAsia="Times New Roman"/>
        </w:rPr>
        <w:t xml:space="preserve"> </w:t>
      </w:r>
      <w:r w:rsidRPr="00B74ADD">
        <w:rPr>
          <w:rFonts w:eastAsia="Times New Roman"/>
        </w:rPr>
        <w:t>such</w:t>
      </w:r>
      <w:r w:rsidR="00F06D1C">
        <w:rPr>
          <w:rFonts w:eastAsia="Times New Roman"/>
        </w:rPr>
        <w:t xml:space="preserve"> </w:t>
      </w:r>
      <w:r w:rsidRPr="00B74ADD">
        <w:rPr>
          <w:rFonts w:eastAsia="Times New Roman"/>
        </w:rPr>
        <w:t>potential</w:t>
      </w:r>
      <w:r w:rsidR="00F06D1C">
        <w:rPr>
          <w:rFonts w:eastAsia="Times New Roman"/>
        </w:rPr>
        <w:t xml:space="preserve"> </w:t>
      </w:r>
      <w:r w:rsidRPr="00B74ADD">
        <w:rPr>
          <w:rFonts w:eastAsia="Times New Roman"/>
        </w:rPr>
        <w:t>issues</w:t>
      </w:r>
      <w:r w:rsidR="00F06D1C">
        <w:rPr>
          <w:rFonts w:eastAsia="Times New Roman"/>
        </w:rPr>
        <w:t xml:space="preserve"> </w:t>
      </w:r>
      <w:r w:rsidRPr="00B74ADD">
        <w:rPr>
          <w:rFonts w:eastAsia="Times New Roman"/>
        </w:rPr>
        <w:t>requires</w:t>
      </w:r>
      <w:r w:rsidR="00F06D1C">
        <w:rPr>
          <w:rFonts w:eastAsia="Times New Roman"/>
        </w:rPr>
        <w:t xml:space="preserve"> </w:t>
      </w:r>
      <w:r w:rsidRPr="00B74ADD">
        <w:rPr>
          <w:rFonts w:eastAsia="Times New Roman"/>
        </w:rPr>
        <w:t>the ability to</w:t>
      </w:r>
      <w:r w:rsidR="00F06D1C">
        <w:rPr>
          <w:rFonts w:eastAsia="Times New Roman"/>
        </w:rPr>
        <w:t xml:space="preserve"> </w:t>
      </w:r>
      <w:r w:rsidRPr="00B74ADD">
        <w:rPr>
          <w:rFonts w:eastAsia="Times New Roman"/>
        </w:rPr>
        <w:t>check</w:t>
      </w:r>
      <w:r w:rsidR="00F06D1C">
        <w:rPr>
          <w:rFonts w:eastAsia="Times New Roman"/>
        </w:rPr>
        <w:t xml:space="preserve"> </w:t>
      </w:r>
      <w:r w:rsidRPr="00B74ADD">
        <w:rPr>
          <w:rFonts w:eastAsia="Times New Roman"/>
        </w:rPr>
        <w:t>the structure of the data flow from one language to another, or from one software layer to another</w:t>
      </w:r>
      <w:r w:rsidR="00F06D1C">
        <w:rPr>
          <w:rFonts w:eastAsia="Times New Roman"/>
        </w:rPr>
        <w:t xml:space="preserve">.  </w:t>
      </w:r>
      <w:r w:rsidRPr="00B74ADD">
        <w:rPr>
          <w:rFonts w:eastAsia="Times New Roman"/>
        </w:rPr>
        <w:t>Thus, a full analysis of the application is required.</w:t>
      </w:r>
    </w:p>
    <w:p w:rsidR="00162B68" w:rsidRPr="00B74ADD" w:rsidRDefault="00162B68" w:rsidP="00162B68">
      <w:pPr>
        <w:spacing w:before="32" w:after="0" w:line="240" w:lineRule="auto"/>
        <w:ind w:right="161"/>
        <w:rPr>
          <w:rFonts w:eastAsia="Times New Roman"/>
        </w:rPr>
      </w:pPr>
    </w:p>
    <w:p w:rsidR="002D726F" w:rsidRDefault="002D726F" w:rsidP="00B74ADD">
      <w:pPr>
        <w:spacing w:after="0" w:line="240" w:lineRule="auto"/>
        <w:ind w:right="160"/>
        <w:rPr>
          <w:rFonts w:eastAsia="Times New Roman"/>
        </w:rPr>
      </w:pPr>
      <w:r w:rsidRPr="00B74ADD">
        <w:rPr>
          <w:rFonts w:eastAsia="Times New Roman"/>
        </w:rPr>
        <w:t xml:space="preserve">The following </w:t>
      </w:r>
      <w:r w:rsidR="00F54A47">
        <w:rPr>
          <w:rFonts w:eastAsia="Times New Roman"/>
        </w:rPr>
        <w:t>straw man</w:t>
      </w:r>
      <w:r w:rsidR="00FB096A">
        <w:rPr>
          <w:rFonts w:eastAsia="Times New Roman"/>
        </w:rPr>
        <w:t xml:space="preserve"> </w:t>
      </w:r>
      <w:r w:rsidR="00DE1165">
        <w:rPr>
          <w:rFonts w:eastAsia="Times New Roman"/>
        </w:rPr>
        <w:t xml:space="preserve">database access </w:t>
      </w:r>
      <w:r w:rsidRPr="00B74ADD">
        <w:rPr>
          <w:rFonts w:eastAsia="Times New Roman"/>
        </w:rPr>
        <w:t>example illustrate</w:t>
      </w:r>
      <w:r w:rsidR="00DE1165">
        <w:rPr>
          <w:rFonts w:eastAsia="Times New Roman"/>
        </w:rPr>
        <w:t>s</w:t>
      </w:r>
      <w:r w:rsidRPr="00B74ADD">
        <w:rPr>
          <w:rFonts w:eastAsia="Times New Roman"/>
        </w:rPr>
        <w:t xml:space="preserve"> the situation</w:t>
      </w:r>
      <w:r w:rsidR="00F06D1C">
        <w:rPr>
          <w:rFonts w:eastAsia="Times New Roman"/>
        </w:rPr>
        <w:t xml:space="preserve">.  </w:t>
      </w:r>
      <w:r w:rsidRPr="00B74ADD">
        <w:rPr>
          <w:rFonts w:eastAsia="Times New Roman"/>
        </w:rPr>
        <w:t>Data modifications are usually ruled by the use of specific routines to update/insert/delete a specific API or a data layer that is fully tested to maintain data integrity</w:t>
      </w:r>
      <w:r w:rsidR="00F06D1C">
        <w:rPr>
          <w:rFonts w:eastAsia="Times New Roman"/>
        </w:rPr>
        <w:t xml:space="preserve">.  </w:t>
      </w:r>
      <w:r w:rsidRPr="00B74ADD">
        <w:rPr>
          <w:rFonts w:eastAsia="Times New Roman"/>
        </w:rPr>
        <w:t xml:space="preserve">The consequence of allowing multiple components to modify data and not make use of the </w:t>
      </w:r>
      <w:r w:rsidR="00F54A47">
        <w:rPr>
          <w:rFonts w:eastAsia="Times New Roman"/>
        </w:rPr>
        <w:t xml:space="preserve">well </w:t>
      </w:r>
      <w:r w:rsidRPr="00B74ADD">
        <w:rPr>
          <w:rFonts w:eastAsia="Times New Roman"/>
        </w:rPr>
        <w:t>tested code is at the origin of many data corruption cases</w:t>
      </w:r>
      <w:r w:rsidR="00F06D1C">
        <w:rPr>
          <w:rFonts w:eastAsia="Times New Roman"/>
        </w:rPr>
        <w:t xml:space="preserve">.  </w:t>
      </w:r>
      <w:r w:rsidRPr="00B74ADD">
        <w:rPr>
          <w:rFonts w:eastAsia="Times New Roman"/>
        </w:rPr>
        <w:t xml:space="preserve">System Level analysis </w:t>
      </w:r>
      <w:r w:rsidR="00181AC3">
        <w:rPr>
          <w:rFonts w:eastAsia="Times New Roman"/>
        </w:rPr>
        <w:t xml:space="preserve">to validate data integrity </w:t>
      </w:r>
      <w:r w:rsidRPr="00B74ADD">
        <w:rPr>
          <w:rFonts w:eastAsia="Times New Roman"/>
        </w:rPr>
        <w:t>will take into consideration all accesses to database</w:t>
      </w:r>
      <w:r w:rsidR="00F06D1C">
        <w:rPr>
          <w:rFonts w:eastAsia="Times New Roman"/>
        </w:rPr>
        <w:t>s</w:t>
      </w:r>
      <w:r w:rsidRPr="00B74ADD">
        <w:rPr>
          <w:rFonts w:eastAsia="Times New Roman"/>
        </w:rPr>
        <w:t xml:space="preserve"> carried out by the application components and will check the validity of the different operations</w:t>
      </w:r>
      <w:r w:rsidR="00F06D1C">
        <w:rPr>
          <w:rFonts w:eastAsia="Times New Roman"/>
        </w:rPr>
        <w:t xml:space="preserve">.  </w:t>
      </w:r>
      <w:r w:rsidRPr="00B74ADD">
        <w:rPr>
          <w:rFonts w:eastAsia="Times New Roman"/>
        </w:rPr>
        <w:t>Thus, redundancies that do not respect the application architecture will be detected.</w:t>
      </w:r>
      <w:r w:rsidR="00416DA1">
        <w:rPr>
          <w:rFonts w:eastAsia="Times New Roman"/>
        </w:rPr>
        <w:t xml:space="preserve">  Alternately, developers should consider using well vetted parallel safe librarie</w:t>
      </w:r>
      <w:r w:rsidR="006A44FC">
        <w:rPr>
          <w:rFonts w:eastAsia="Times New Roman"/>
        </w:rPr>
        <w:t xml:space="preserve">s instead of creating their own and proving that they work </w:t>
      </w:r>
      <w:r w:rsidR="00101A7A">
        <w:rPr>
          <w:rFonts w:eastAsia="Times New Roman"/>
        </w:rPr>
        <w:t>comprehensively</w:t>
      </w:r>
      <w:r w:rsidR="002E1487">
        <w:rPr>
          <w:rFonts w:eastAsia="Times New Roman"/>
        </w:rPr>
        <w:t>, to cover edge conditions unforeseen by developers</w:t>
      </w:r>
      <w:r w:rsidR="006A44FC">
        <w:rPr>
          <w:rFonts w:eastAsia="Times New Roman"/>
        </w:rPr>
        <w:t>.</w:t>
      </w:r>
    </w:p>
    <w:p w:rsidR="00D958AD" w:rsidRPr="00B74ADD" w:rsidRDefault="00D958AD" w:rsidP="008D0935">
      <w:pPr>
        <w:spacing w:after="0" w:line="240" w:lineRule="auto"/>
        <w:ind w:right="160"/>
        <w:jc w:val="center"/>
        <w:rPr>
          <w:sz w:val="20"/>
          <w:szCs w:val="20"/>
        </w:rPr>
      </w:pPr>
      <w:r w:rsidRPr="00B74ADD">
        <w:rPr>
          <w:rFonts w:eastAsia="Times New Roman"/>
          <w:noProof/>
        </w:rPr>
        <mc:AlternateContent>
          <mc:Choice Requires="wpg">
            <w:drawing>
              <wp:inline distT="0" distB="0" distL="0" distR="0" wp14:anchorId="7D7D0444" wp14:editId="4019A881">
                <wp:extent cx="2964180" cy="2203450"/>
                <wp:effectExtent l="0" t="0" r="26670" b="63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4180" cy="2203450"/>
                          <a:chOff x="3787" y="-3893"/>
                          <a:chExt cx="4668" cy="3470"/>
                        </a:xfrm>
                      </wpg:grpSpPr>
                      <pic:pic xmlns:pic="http://schemas.openxmlformats.org/drawingml/2006/picture">
                        <pic:nvPicPr>
                          <pic:cNvPr id="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058" y="-3893"/>
                            <a:ext cx="4092" cy="3470"/>
                          </a:xfrm>
                          <a:prstGeom prst="rect">
                            <a:avLst/>
                          </a:prstGeom>
                          <a:noFill/>
                          <a:extLst>
                            <a:ext uri="{909E8E84-426E-40DD-AFC4-6F175D3DCCD1}">
                              <a14:hiddenFill xmlns:a14="http://schemas.microsoft.com/office/drawing/2010/main">
                                <a:solidFill>
                                  <a:srgbClr val="FFFFFF"/>
                                </a:solidFill>
                              </a14:hiddenFill>
                            </a:ext>
                          </a:extLst>
                        </pic:spPr>
                      </pic:pic>
                      <wpg:grpSp>
                        <wpg:cNvPr id="3" name="Group 8"/>
                        <wpg:cNvGrpSpPr>
                          <a:grpSpLocks/>
                        </wpg:cNvGrpSpPr>
                        <wpg:grpSpPr bwMode="auto">
                          <a:xfrm>
                            <a:off x="3788" y="-436"/>
                            <a:ext cx="4664" cy="2"/>
                            <a:chOff x="3788" y="-436"/>
                            <a:chExt cx="4664" cy="2"/>
                          </a:xfrm>
                        </wpg:grpSpPr>
                        <wps:wsp>
                          <wps:cNvPr id="4" name="Freeform 9"/>
                          <wps:cNvSpPr>
                            <a:spLocks/>
                          </wps:cNvSpPr>
                          <wps:spPr bwMode="auto">
                            <a:xfrm>
                              <a:off x="3788" y="-436"/>
                              <a:ext cx="4664" cy="2"/>
                            </a:xfrm>
                            <a:custGeom>
                              <a:avLst/>
                              <a:gdLst>
                                <a:gd name="T0" fmla="+- 0 3788 3788"/>
                                <a:gd name="T1" fmla="*/ T0 w 4664"/>
                                <a:gd name="T2" fmla="+- 0 8453 3788"/>
                                <a:gd name="T3" fmla="*/ T2 w 4664"/>
                              </a:gdLst>
                              <a:ahLst/>
                              <a:cxnLst>
                                <a:cxn ang="0">
                                  <a:pos x="T1" y="0"/>
                                </a:cxn>
                                <a:cxn ang="0">
                                  <a:pos x="T3" y="0"/>
                                </a:cxn>
                              </a:cxnLst>
                              <a:rect l="0" t="0" r="r" b="b"/>
                              <a:pathLst>
                                <a:path w="4664">
                                  <a:moveTo>
                                    <a:pt x="0" y="0"/>
                                  </a:moveTo>
                                  <a:lnTo>
                                    <a:pt x="4665" y="0"/>
                                  </a:lnTo>
                                </a:path>
                              </a:pathLst>
                            </a:custGeom>
                            <a:noFill/>
                            <a:ln w="203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1" o:spid="_x0000_s1026" style="width:233.4pt;height:173.5pt;mso-position-horizontal-relative:char;mso-position-vertical-relative:line" coordorigin="3787,-3893" coordsize="4668,34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4058;top:-3893;width:4092;height:34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dXP/EAAAA2gAAAA8AAABkcnMvZG93bnJldi54bWxEj0FLw0AUhO9C/8PyCt7spqVom3ZbRLDk&#10;JLYWpLfX7DMJZt/G3WcT/70rCD0OM/MNs94OrlUXCrHxbGA6yUARl942XBk4vj3fLUBFQbbYeiYD&#10;PxRhuxndrDG3vuc9XQ5SqQThmKOBWqTLtY5lTQ7jxHfEyfvwwaEkGSptA/YJ7lo9y7J77bDhtFBj&#10;R081lZ+Hb2dgcTztvqb9exEaWc6L1314kJezMbfj4XEFSmiQa/i/XVgDM/i7km6A3v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fdXP/EAAAA2gAAAA8AAAAAAAAAAAAAAAAA&#10;nwIAAGRycy9kb3ducmV2LnhtbFBLBQYAAAAABAAEAPcAAACQAwAAAAA=&#10;">
                  <v:imagedata r:id="rId11" o:title=""/>
                </v:shape>
                <v:group id="Group 8" o:spid="_x0000_s1028" style="position:absolute;left:3788;top:-436;width:4664;height:2" coordorigin="3788,-436" coordsize="46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9" o:spid="_x0000_s1029" style="position:absolute;left:3788;top:-436;width:4664;height:2;visibility:visible;mso-wrap-style:square;v-text-anchor:top" coordsize="46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W0hsQA&#10;AADaAAAADwAAAGRycy9kb3ducmV2LnhtbESPQWvCQBSE74L/YXmCN91YbC2pq4jFUikIWg8en9nX&#10;JJp9G3bXJP33bqHgcZiZb5j5sjOVaMj50rKCyTgBQZxZXXKu4Pi9Gb2C8AFZY2WZFPySh+Wi35tj&#10;qm3Le2oOIRcRwj5FBUUIdSqlzwoy6Me2Jo7ej3UGQ5Qul9phG+Gmkk9J8iINlhwXCqxpXVB2PdxM&#10;pKzOx9uOT5dsc/368Nv32bObzJQaDrrVG4hAXXiE/9ufWsEU/q7EG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FtIbEAAAA2gAAAA8AAAAAAAAAAAAAAAAAmAIAAGRycy9k&#10;b3ducmV2LnhtbFBLBQYAAAAABAAEAPUAAACJAwAAAAA=&#10;" path="m,l4665,e" filled="f" strokecolor="white" strokeweight=".16pt">
                    <v:path arrowok="t" o:connecttype="custom" o:connectlocs="0,0;4665,0" o:connectangles="0,0"/>
                  </v:shape>
                </v:group>
                <w10:anchorlock/>
              </v:group>
            </w:pict>
          </mc:Fallback>
        </mc:AlternateContent>
      </w:r>
    </w:p>
    <w:p w:rsidR="00165ED1" w:rsidRPr="00B74ADD" w:rsidRDefault="004204F0" w:rsidP="00B74ADD">
      <w:pPr>
        <w:spacing w:before="32" w:after="0" w:line="240" w:lineRule="auto"/>
        <w:ind w:right="161"/>
        <w:rPr>
          <w:rFonts w:eastAsia="Times New Roman"/>
        </w:rPr>
      </w:pPr>
      <w:r>
        <w:rPr>
          <w:rStyle w:val="CommentReference"/>
        </w:rPr>
        <w:commentReference w:id="9"/>
      </w:r>
      <w:r w:rsidR="006A7453">
        <w:rPr>
          <w:rStyle w:val="CommentReference"/>
        </w:rPr>
        <w:commentReference w:id="10"/>
      </w:r>
      <w:r w:rsidR="002D726F" w:rsidRPr="00B74ADD">
        <w:rPr>
          <w:rFonts w:eastAsia="Times New Roman"/>
        </w:rPr>
        <w:t xml:space="preserve">More insidious cases </w:t>
      </w:r>
      <w:r w:rsidR="00C05E05">
        <w:rPr>
          <w:rFonts w:eastAsia="Times New Roman"/>
        </w:rPr>
        <w:t xml:space="preserve">of data corruption </w:t>
      </w:r>
      <w:r w:rsidR="002D726F" w:rsidRPr="00B74ADD">
        <w:rPr>
          <w:rFonts w:eastAsia="Times New Roman"/>
        </w:rPr>
        <w:t>are related to the implicit conversions that occur between two compatible data sources such as the ones found in the different SQL dialects</w:t>
      </w:r>
      <w:r w:rsidR="00664BD9">
        <w:rPr>
          <w:rFonts w:eastAsia="Times New Roman"/>
        </w:rPr>
        <w:t xml:space="preserve"> or data types between application and database languages</w:t>
      </w:r>
      <w:r w:rsidR="00F06D1C">
        <w:rPr>
          <w:rFonts w:eastAsia="Times New Roman"/>
        </w:rPr>
        <w:t xml:space="preserve">.  </w:t>
      </w:r>
      <w:r w:rsidR="002D726F" w:rsidRPr="00B74ADD">
        <w:rPr>
          <w:rFonts w:eastAsia="Times New Roman"/>
        </w:rPr>
        <w:t>For example, on MS SQL Server, a string of type CHAR will be implicitly converted to NUMERIC if used in an arithmetic operation</w:t>
      </w:r>
      <w:r w:rsidR="00F06D1C">
        <w:rPr>
          <w:rFonts w:eastAsia="Times New Roman"/>
        </w:rPr>
        <w:t xml:space="preserve">.  </w:t>
      </w:r>
      <w:r w:rsidR="002D726F" w:rsidRPr="00B74ADD">
        <w:rPr>
          <w:rFonts w:eastAsia="Times New Roman"/>
        </w:rPr>
        <w:t>As long as the string contains only numerical characters, no error will be reported</w:t>
      </w:r>
      <w:r w:rsidR="00F06D1C">
        <w:rPr>
          <w:rFonts w:eastAsia="Times New Roman"/>
        </w:rPr>
        <w:t xml:space="preserve">.  </w:t>
      </w:r>
      <w:r w:rsidR="002D726F" w:rsidRPr="00B74ADD">
        <w:rPr>
          <w:rFonts w:eastAsia="Times New Roman"/>
        </w:rPr>
        <w:t xml:space="preserve">But if for whatever reason </w:t>
      </w:r>
      <w:r w:rsidR="00386984" w:rsidRPr="00B74ADD">
        <w:rPr>
          <w:rFonts w:eastAsia="Times New Roman"/>
        </w:rPr>
        <w:t>a</w:t>
      </w:r>
      <w:r w:rsidR="002D726F" w:rsidRPr="00B74ADD">
        <w:rPr>
          <w:rFonts w:eastAsia="Times New Roman"/>
        </w:rPr>
        <w:t xml:space="preserve"> </w:t>
      </w:r>
      <w:r w:rsidR="00F06D1C">
        <w:rPr>
          <w:rFonts w:eastAsia="Times New Roman"/>
        </w:rPr>
        <w:t>non-numeric</w:t>
      </w:r>
      <w:r w:rsidR="00F06D1C" w:rsidRPr="00B74ADD">
        <w:rPr>
          <w:rFonts w:eastAsia="Times New Roman"/>
        </w:rPr>
        <w:t xml:space="preserve"> </w:t>
      </w:r>
      <w:r w:rsidR="002D726F" w:rsidRPr="00B74ADD">
        <w:rPr>
          <w:rFonts w:eastAsia="Times New Roman"/>
        </w:rPr>
        <w:t>character is part of the string then the further arithmetic operation will fail resulting in a runtime error.</w:t>
      </w:r>
      <w:r w:rsidR="00177244">
        <w:rPr>
          <w:rFonts w:eastAsia="Times New Roman"/>
        </w:rPr>
        <w:t xml:space="preserve">  This fault is created due to </w:t>
      </w:r>
      <w:r w:rsidR="00430695">
        <w:rPr>
          <w:rFonts w:eastAsia="Times New Roman"/>
        </w:rPr>
        <w:t xml:space="preserve">inappropriate </w:t>
      </w:r>
      <w:r w:rsidR="00177244">
        <w:rPr>
          <w:rFonts w:eastAsia="Times New Roman"/>
        </w:rPr>
        <w:t xml:space="preserve">reliance on language features which may </w:t>
      </w:r>
      <w:r w:rsidR="008C5723">
        <w:rPr>
          <w:rFonts w:eastAsia="Times New Roman"/>
        </w:rPr>
        <w:t xml:space="preserve">save time when </w:t>
      </w:r>
      <w:r w:rsidR="00177244">
        <w:rPr>
          <w:rFonts w:eastAsia="Times New Roman"/>
        </w:rPr>
        <w:t xml:space="preserve">writing code but </w:t>
      </w:r>
      <w:r w:rsidR="008C5723">
        <w:rPr>
          <w:rFonts w:eastAsia="Times New Roman"/>
        </w:rPr>
        <w:t xml:space="preserve">it </w:t>
      </w:r>
      <w:r w:rsidR="00890C8B">
        <w:rPr>
          <w:rFonts w:eastAsia="Times New Roman"/>
        </w:rPr>
        <w:t xml:space="preserve">implies an </w:t>
      </w:r>
      <w:r w:rsidR="00957A65">
        <w:rPr>
          <w:rFonts w:eastAsia="Times New Roman"/>
        </w:rPr>
        <w:t xml:space="preserve">assumption </w:t>
      </w:r>
      <w:r w:rsidR="008C5723">
        <w:rPr>
          <w:rFonts w:eastAsia="Times New Roman"/>
        </w:rPr>
        <w:t xml:space="preserve">which </w:t>
      </w:r>
      <w:r w:rsidR="00957A65">
        <w:rPr>
          <w:rFonts w:eastAsia="Times New Roman"/>
        </w:rPr>
        <w:t xml:space="preserve">may </w:t>
      </w:r>
      <w:r w:rsidR="008C5723">
        <w:rPr>
          <w:rFonts w:eastAsia="Times New Roman"/>
        </w:rPr>
        <w:t xml:space="preserve">affect data </w:t>
      </w:r>
      <w:r w:rsidR="00177244">
        <w:rPr>
          <w:rFonts w:eastAsia="Times New Roman"/>
        </w:rPr>
        <w:t>quality</w:t>
      </w:r>
      <w:r w:rsidR="008C5723">
        <w:rPr>
          <w:rFonts w:eastAsia="Times New Roman"/>
        </w:rPr>
        <w:t xml:space="preserve"> when not asserted explicitly</w:t>
      </w:r>
      <w:r w:rsidR="00177244">
        <w:rPr>
          <w:rFonts w:eastAsia="Times New Roman"/>
        </w:rPr>
        <w:t>.</w:t>
      </w:r>
    </w:p>
    <w:p w:rsidR="002D726F" w:rsidRDefault="002D726F" w:rsidP="00B74ADD">
      <w:pPr>
        <w:spacing w:before="32" w:after="0" w:line="240" w:lineRule="auto"/>
        <w:ind w:right="161"/>
        <w:rPr>
          <w:rFonts w:eastAsia="Times New Roman"/>
        </w:rPr>
      </w:pPr>
      <w:r w:rsidRPr="00B74ADD">
        <w:rPr>
          <w:rFonts w:eastAsia="Times New Roman"/>
        </w:rPr>
        <w:t>There are similar but slightly different issues in COBO</w:t>
      </w:r>
      <w:r w:rsidR="007C5436">
        <w:rPr>
          <w:rFonts w:eastAsia="Times New Roman"/>
        </w:rPr>
        <w:t>L</w:t>
      </w:r>
      <w:r w:rsidRPr="00B74ADD">
        <w:rPr>
          <w:rFonts w:eastAsia="Times New Roman"/>
        </w:rPr>
        <w:t xml:space="preserve"> that occur when moving a larger variable into a smaller one</w:t>
      </w:r>
      <w:r w:rsidR="00F06D1C">
        <w:rPr>
          <w:rFonts w:eastAsia="Times New Roman"/>
        </w:rPr>
        <w:t xml:space="preserve">.  </w:t>
      </w:r>
      <w:r w:rsidRPr="00B74ADD">
        <w:rPr>
          <w:rFonts w:eastAsia="Times New Roman"/>
        </w:rPr>
        <w:t>COBOL is not a strongly typed language and no error will be reported if a large string coming from a J</w:t>
      </w:r>
      <w:r w:rsidR="007C5436">
        <w:rPr>
          <w:rFonts w:eastAsia="Times New Roman"/>
        </w:rPr>
        <w:t>2</w:t>
      </w:r>
      <w:r w:rsidRPr="00B74ADD">
        <w:rPr>
          <w:rFonts w:eastAsia="Times New Roman"/>
        </w:rPr>
        <w:t>EE front‐end is moved into a smaller area</w:t>
      </w:r>
      <w:r w:rsidR="00F06D1C">
        <w:rPr>
          <w:rFonts w:eastAsia="Times New Roman"/>
        </w:rPr>
        <w:t xml:space="preserve">.  </w:t>
      </w:r>
      <w:r w:rsidRPr="00B74ADD">
        <w:rPr>
          <w:rFonts w:eastAsia="Times New Roman"/>
        </w:rPr>
        <w:t xml:space="preserve">However, the data will be definitively truncated leading to an invisible but unfortunate data </w:t>
      </w:r>
      <w:commentRangeStart w:id="11"/>
      <w:r w:rsidRPr="00B74ADD">
        <w:rPr>
          <w:rFonts w:eastAsia="Times New Roman"/>
        </w:rPr>
        <w:t>corruption</w:t>
      </w:r>
      <w:commentRangeEnd w:id="11"/>
      <w:r w:rsidR="00355E39">
        <w:rPr>
          <w:rStyle w:val="CommentReference"/>
        </w:rPr>
        <w:commentReference w:id="11"/>
      </w:r>
      <w:r w:rsidRPr="00B74ADD">
        <w:rPr>
          <w:rFonts w:eastAsia="Times New Roman"/>
        </w:rPr>
        <w:t>.</w:t>
      </w:r>
    </w:p>
    <w:p w:rsidR="00165ED1" w:rsidRDefault="00165ED1" w:rsidP="00B74ADD">
      <w:pPr>
        <w:spacing w:before="32" w:after="0" w:line="240" w:lineRule="auto"/>
        <w:ind w:right="161"/>
        <w:rPr>
          <w:rFonts w:eastAsia="Times New Roman"/>
        </w:rPr>
      </w:pPr>
    </w:p>
    <w:p w:rsidR="00165ED1" w:rsidRPr="00B74ADD" w:rsidRDefault="00165ED1" w:rsidP="00B74ADD">
      <w:pPr>
        <w:spacing w:before="32" w:after="0" w:line="240" w:lineRule="auto"/>
        <w:ind w:right="161"/>
        <w:rPr>
          <w:rFonts w:eastAsia="Times New Roman"/>
        </w:rPr>
      </w:pPr>
      <w:commentRangeStart w:id="12"/>
      <w:commentRangeStart w:id="13"/>
      <w:r>
        <w:t>The solution is to use automated code quality tools to enforce detection of data truncation and verify code quality at an early stage of development where potential errors are less costly to correct.</w:t>
      </w:r>
      <w:commentRangeEnd w:id="12"/>
      <w:r>
        <w:rPr>
          <w:rStyle w:val="CommentReference"/>
        </w:rPr>
        <w:commentReference w:id="12"/>
      </w:r>
      <w:commentRangeEnd w:id="13"/>
      <w:r w:rsidR="004D1241">
        <w:rPr>
          <w:rStyle w:val="CommentReference"/>
        </w:rPr>
        <w:commentReference w:id="13"/>
      </w:r>
    </w:p>
    <w:p w:rsidR="00EB58E8" w:rsidRPr="00B74ADD" w:rsidRDefault="00EB58E8" w:rsidP="00B74ADD">
      <w:pPr>
        <w:rPr>
          <w:rFonts w:eastAsia="Times New Roman"/>
        </w:rPr>
      </w:pPr>
    </w:p>
    <w:p w:rsidR="00EB58E8" w:rsidRPr="00B74ADD" w:rsidRDefault="002D726F">
      <w:pPr>
        <w:pStyle w:val="Heading2"/>
        <w:rPr>
          <w:rFonts w:eastAsia="Times New Roman"/>
          <w:sz w:val="32"/>
        </w:rPr>
      </w:pPr>
      <w:r w:rsidRPr="00B74ADD">
        <w:rPr>
          <w:rFonts w:eastAsia="Times New Roman"/>
          <w:sz w:val="32"/>
        </w:rPr>
        <w:t>Performance Efficiency</w:t>
      </w:r>
    </w:p>
    <w:tbl>
      <w:tblPr>
        <w:tblW w:w="0" w:type="auto"/>
        <w:tblInd w:w="108" w:type="dxa"/>
        <w:tblLayout w:type="fixed"/>
        <w:tblCellMar>
          <w:left w:w="0" w:type="dxa"/>
          <w:right w:w="0" w:type="dxa"/>
        </w:tblCellMar>
        <w:tblLook w:val="01E0" w:firstRow="1" w:lastRow="1" w:firstColumn="1" w:lastColumn="1" w:noHBand="0" w:noVBand="0"/>
      </w:tblPr>
      <w:tblGrid>
        <w:gridCol w:w="4657"/>
        <w:gridCol w:w="2371"/>
        <w:gridCol w:w="2023"/>
      </w:tblGrid>
      <w:tr w:rsidR="003338C1" w:rsidTr="00426D7C">
        <w:trPr>
          <w:trHeight w:hRule="exact" w:val="488"/>
        </w:trPr>
        <w:tc>
          <w:tcPr>
            <w:tcW w:w="4657" w:type="dxa"/>
            <w:tcBorders>
              <w:top w:val="single" w:sz="8" w:space="0" w:color="4F82BD"/>
              <w:left w:val="single" w:sz="8" w:space="0" w:color="4F82BD"/>
              <w:bottom w:val="single" w:sz="8" w:space="0" w:color="4F82BD"/>
              <w:right w:val="single" w:sz="8" w:space="0" w:color="4F82BD"/>
            </w:tcBorders>
            <w:shd w:val="clear" w:color="auto" w:fill="B8CCE4"/>
          </w:tcPr>
          <w:p w:rsidR="003338C1" w:rsidRDefault="003338C1" w:rsidP="00426D7C">
            <w:pPr>
              <w:spacing w:after="0" w:line="233" w:lineRule="exact"/>
              <w:ind w:left="97" w:right="-20"/>
              <w:rPr>
                <w:rFonts w:ascii="Cambria" w:eastAsia="Cambria" w:hAnsi="Cambria" w:cs="Cambria"/>
                <w:sz w:val="20"/>
                <w:szCs w:val="20"/>
              </w:rPr>
            </w:pPr>
            <w:r>
              <w:rPr>
                <w:rFonts w:ascii="Cambria" w:eastAsia="Cambria" w:hAnsi="Cambria" w:cs="Cambria"/>
                <w:b/>
                <w:bCs/>
                <w:sz w:val="20"/>
                <w:szCs w:val="20"/>
              </w:rPr>
              <w:t>Co</w:t>
            </w:r>
            <w:r>
              <w:rPr>
                <w:rFonts w:ascii="Cambria" w:eastAsia="Cambria" w:hAnsi="Cambria" w:cs="Cambria"/>
                <w:b/>
                <w:bCs/>
                <w:spacing w:val="-1"/>
                <w:sz w:val="20"/>
                <w:szCs w:val="20"/>
              </w:rPr>
              <w:t>d</w:t>
            </w:r>
            <w:r>
              <w:rPr>
                <w:rFonts w:ascii="Cambria" w:eastAsia="Cambria" w:hAnsi="Cambria" w:cs="Cambria"/>
                <w:b/>
                <w:bCs/>
                <w:sz w:val="20"/>
                <w:szCs w:val="20"/>
              </w:rPr>
              <w:t>ing Erro</w:t>
            </w:r>
            <w:r>
              <w:rPr>
                <w:rFonts w:ascii="Cambria" w:eastAsia="Cambria" w:hAnsi="Cambria" w:cs="Cambria"/>
                <w:b/>
                <w:bCs/>
                <w:spacing w:val="-1"/>
                <w:sz w:val="20"/>
                <w:szCs w:val="20"/>
              </w:rPr>
              <w:t>r</w:t>
            </w:r>
            <w:r>
              <w:rPr>
                <w:rFonts w:ascii="Cambria" w:eastAsia="Cambria" w:hAnsi="Cambria" w:cs="Cambria"/>
                <w:b/>
                <w:bCs/>
                <w:sz w:val="20"/>
                <w:szCs w:val="20"/>
              </w:rPr>
              <w:t>s</w:t>
            </w:r>
            <w:r>
              <w:rPr>
                <w:rFonts w:ascii="Cambria" w:eastAsia="Cambria" w:hAnsi="Cambria" w:cs="Cambria"/>
                <w:b/>
                <w:bCs/>
                <w:spacing w:val="1"/>
                <w:sz w:val="20"/>
                <w:szCs w:val="20"/>
              </w:rPr>
              <w:t xml:space="preserve"> </w:t>
            </w:r>
            <w:r>
              <w:rPr>
                <w:rFonts w:ascii="Cambria" w:eastAsia="Cambria" w:hAnsi="Cambria" w:cs="Cambria"/>
                <w:b/>
                <w:bCs/>
                <w:sz w:val="20"/>
                <w:szCs w:val="20"/>
              </w:rPr>
              <w:t>Impacti</w:t>
            </w:r>
            <w:r>
              <w:rPr>
                <w:rFonts w:ascii="Cambria" w:eastAsia="Cambria" w:hAnsi="Cambria" w:cs="Cambria"/>
                <w:b/>
                <w:bCs/>
                <w:spacing w:val="-1"/>
                <w:sz w:val="20"/>
                <w:szCs w:val="20"/>
              </w:rPr>
              <w:t>n</w:t>
            </w:r>
            <w:r>
              <w:rPr>
                <w:rFonts w:ascii="Cambria" w:eastAsia="Cambria" w:hAnsi="Cambria" w:cs="Cambria"/>
                <w:b/>
                <w:bCs/>
                <w:sz w:val="20"/>
                <w:szCs w:val="20"/>
              </w:rPr>
              <w:t>g</w:t>
            </w:r>
            <w:r>
              <w:rPr>
                <w:rFonts w:ascii="Cambria" w:eastAsia="Cambria" w:hAnsi="Cambria" w:cs="Cambria"/>
                <w:b/>
                <w:bCs/>
                <w:spacing w:val="1"/>
                <w:sz w:val="20"/>
                <w:szCs w:val="20"/>
              </w:rPr>
              <w:t xml:space="preserve"> </w:t>
            </w:r>
            <w:r>
              <w:rPr>
                <w:rFonts w:ascii="Cambria" w:eastAsia="Cambria" w:hAnsi="Cambria" w:cs="Cambria"/>
                <w:b/>
                <w:bCs/>
                <w:spacing w:val="-1"/>
                <w:sz w:val="20"/>
                <w:szCs w:val="20"/>
              </w:rPr>
              <w:t>t</w:t>
            </w:r>
            <w:r>
              <w:rPr>
                <w:rFonts w:ascii="Cambria" w:eastAsia="Cambria" w:hAnsi="Cambria" w:cs="Cambria"/>
                <w:b/>
                <w:bCs/>
                <w:sz w:val="20"/>
                <w:szCs w:val="20"/>
              </w:rPr>
              <w:t>he</w:t>
            </w:r>
            <w:r>
              <w:rPr>
                <w:rFonts w:ascii="Cambria" w:eastAsia="Cambria" w:hAnsi="Cambria" w:cs="Cambria"/>
                <w:b/>
                <w:bCs/>
                <w:spacing w:val="1"/>
                <w:sz w:val="20"/>
                <w:szCs w:val="20"/>
              </w:rPr>
              <w:t xml:space="preserve"> </w:t>
            </w:r>
            <w:r>
              <w:rPr>
                <w:rFonts w:ascii="Cambria" w:eastAsia="Cambria" w:hAnsi="Cambria" w:cs="Cambria"/>
                <w:b/>
                <w:bCs/>
                <w:sz w:val="20"/>
                <w:szCs w:val="20"/>
              </w:rPr>
              <w:t>EFF</w:t>
            </w:r>
            <w:r>
              <w:rPr>
                <w:rFonts w:ascii="Cambria" w:eastAsia="Cambria" w:hAnsi="Cambria" w:cs="Cambria"/>
                <w:b/>
                <w:bCs/>
                <w:spacing w:val="-2"/>
                <w:sz w:val="20"/>
                <w:szCs w:val="20"/>
              </w:rPr>
              <w:t>I</w:t>
            </w:r>
            <w:r>
              <w:rPr>
                <w:rFonts w:ascii="Cambria" w:eastAsia="Cambria" w:hAnsi="Cambria" w:cs="Cambria"/>
                <w:b/>
                <w:bCs/>
                <w:sz w:val="20"/>
                <w:szCs w:val="20"/>
              </w:rPr>
              <w:t>CIENCY</w:t>
            </w:r>
          </w:p>
        </w:tc>
        <w:tc>
          <w:tcPr>
            <w:tcW w:w="2371" w:type="dxa"/>
            <w:tcBorders>
              <w:top w:val="single" w:sz="8" w:space="0" w:color="4F82BD"/>
              <w:left w:val="single" w:sz="8" w:space="0" w:color="4F82BD"/>
              <w:bottom w:val="single" w:sz="8" w:space="0" w:color="4F82BD"/>
              <w:right w:val="single" w:sz="8" w:space="0" w:color="4F82BD"/>
            </w:tcBorders>
            <w:shd w:val="clear" w:color="auto" w:fill="B8CCE4"/>
          </w:tcPr>
          <w:p w:rsidR="003338C1" w:rsidRDefault="003338C1" w:rsidP="00426D7C">
            <w:pPr>
              <w:spacing w:after="0" w:line="233" w:lineRule="exact"/>
              <w:ind w:left="371" w:right="-20"/>
              <w:rPr>
                <w:rFonts w:ascii="Cambria" w:eastAsia="Cambria" w:hAnsi="Cambria" w:cs="Cambria"/>
                <w:sz w:val="20"/>
                <w:szCs w:val="20"/>
              </w:rPr>
            </w:pPr>
            <w:r>
              <w:rPr>
                <w:rFonts w:ascii="Cambria" w:eastAsia="Cambria" w:hAnsi="Cambria" w:cs="Cambria"/>
                <w:b/>
                <w:bCs/>
                <w:sz w:val="20"/>
                <w:szCs w:val="20"/>
              </w:rPr>
              <w:t>Con</w:t>
            </w:r>
            <w:r>
              <w:rPr>
                <w:rFonts w:ascii="Cambria" w:eastAsia="Cambria" w:hAnsi="Cambria" w:cs="Cambria"/>
                <w:b/>
                <w:bCs/>
                <w:spacing w:val="-1"/>
                <w:sz w:val="20"/>
                <w:szCs w:val="20"/>
              </w:rPr>
              <w:t>t</w:t>
            </w:r>
            <w:r>
              <w:rPr>
                <w:rFonts w:ascii="Cambria" w:eastAsia="Cambria" w:hAnsi="Cambria" w:cs="Cambria"/>
                <w:b/>
                <w:bCs/>
                <w:sz w:val="20"/>
                <w:szCs w:val="20"/>
              </w:rPr>
              <w:t>ext</w:t>
            </w:r>
            <w:r>
              <w:rPr>
                <w:rFonts w:ascii="Cambria" w:eastAsia="Cambria" w:hAnsi="Cambria" w:cs="Cambria"/>
                <w:b/>
                <w:bCs/>
                <w:spacing w:val="-1"/>
                <w:sz w:val="20"/>
                <w:szCs w:val="20"/>
              </w:rPr>
              <w:t xml:space="preserve"> R</w:t>
            </w:r>
            <w:r>
              <w:rPr>
                <w:rFonts w:ascii="Cambria" w:eastAsia="Cambria" w:hAnsi="Cambria" w:cs="Cambria"/>
                <w:b/>
                <w:bCs/>
                <w:spacing w:val="1"/>
                <w:sz w:val="20"/>
                <w:szCs w:val="20"/>
              </w:rPr>
              <w:t>e</w:t>
            </w:r>
            <w:r>
              <w:rPr>
                <w:rFonts w:ascii="Cambria" w:eastAsia="Cambria" w:hAnsi="Cambria" w:cs="Cambria"/>
                <w:b/>
                <w:bCs/>
                <w:spacing w:val="-1"/>
                <w:sz w:val="20"/>
                <w:szCs w:val="20"/>
              </w:rPr>
              <w:t>qu</w:t>
            </w:r>
            <w:r>
              <w:rPr>
                <w:rFonts w:ascii="Cambria" w:eastAsia="Cambria" w:hAnsi="Cambria" w:cs="Cambria"/>
                <w:b/>
                <w:bCs/>
                <w:sz w:val="20"/>
                <w:szCs w:val="20"/>
              </w:rPr>
              <w:t>ir</w:t>
            </w:r>
            <w:r>
              <w:rPr>
                <w:rFonts w:ascii="Cambria" w:eastAsia="Cambria" w:hAnsi="Cambria" w:cs="Cambria"/>
                <w:b/>
                <w:bCs/>
                <w:spacing w:val="-1"/>
                <w:sz w:val="20"/>
                <w:szCs w:val="20"/>
              </w:rPr>
              <w:t>ed</w:t>
            </w:r>
          </w:p>
        </w:tc>
        <w:tc>
          <w:tcPr>
            <w:tcW w:w="2023" w:type="dxa"/>
            <w:tcBorders>
              <w:top w:val="single" w:sz="8" w:space="0" w:color="4F82BD"/>
              <w:left w:val="single" w:sz="8" w:space="0" w:color="4F82BD"/>
              <w:bottom w:val="single" w:sz="8" w:space="0" w:color="4F82BD"/>
              <w:right w:val="single" w:sz="8" w:space="0" w:color="4F82BD"/>
            </w:tcBorders>
            <w:shd w:val="clear" w:color="auto" w:fill="B8CCE4"/>
          </w:tcPr>
          <w:p w:rsidR="003338C1" w:rsidRDefault="003338C1" w:rsidP="00426D7C">
            <w:pPr>
              <w:spacing w:after="0" w:line="233" w:lineRule="exact"/>
              <w:ind w:left="555" w:right="537"/>
              <w:jc w:val="center"/>
              <w:rPr>
                <w:rFonts w:ascii="Cambria" w:eastAsia="Cambria" w:hAnsi="Cambria" w:cs="Cambria"/>
                <w:sz w:val="20"/>
                <w:szCs w:val="20"/>
              </w:rPr>
            </w:pPr>
            <w:r>
              <w:rPr>
                <w:rFonts w:ascii="Cambria" w:eastAsia="Cambria" w:hAnsi="Cambria" w:cs="Cambria"/>
                <w:b/>
                <w:bCs/>
                <w:sz w:val="20"/>
                <w:szCs w:val="20"/>
              </w:rPr>
              <w:t>Bu</w:t>
            </w:r>
            <w:r>
              <w:rPr>
                <w:rFonts w:ascii="Cambria" w:eastAsia="Cambria" w:hAnsi="Cambria" w:cs="Cambria"/>
                <w:b/>
                <w:bCs/>
                <w:spacing w:val="-1"/>
                <w:sz w:val="20"/>
                <w:szCs w:val="20"/>
              </w:rPr>
              <w:t>s</w:t>
            </w:r>
            <w:r>
              <w:rPr>
                <w:rFonts w:ascii="Cambria" w:eastAsia="Cambria" w:hAnsi="Cambria" w:cs="Cambria"/>
                <w:b/>
                <w:bCs/>
                <w:sz w:val="20"/>
                <w:szCs w:val="20"/>
              </w:rPr>
              <w:t>i</w:t>
            </w:r>
            <w:r>
              <w:rPr>
                <w:rFonts w:ascii="Cambria" w:eastAsia="Cambria" w:hAnsi="Cambria" w:cs="Cambria"/>
                <w:b/>
                <w:bCs/>
                <w:spacing w:val="-1"/>
                <w:sz w:val="20"/>
                <w:szCs w:val="20"/>
              </w:rPr>
              <w:t>n</w:t>
            </w:r>
            <w:r>
              <w:rPr>
                <w:rFonts w:ascii="Cambria" w:eastAsia="Cambria" w:hAnsi="Cambria" w:cs="Cambria"/>
                <w:b/>
                <w:bCs/>
                <w:spacing w:val="1"/>
                <w:sz w:val="20"/>
                <w:szCs w:val="20"/>
              </w:rPr>
              <w:t>e</w:t>
            </w:r>
            <w:r>
              <w:rPr>
                <w:rFonts w:ascii="Cambria" w:eastAsia="Cambria" w:hAnsi="Cambria" w:cs="Cambria"/>
                <w:b/>
                <w:bCs/>
                <w:spacing w:val="-1"/>
                <w:sz w:val="20"/>
                <w:szCs w:val="20"/>
              </w:rPr>
              <w:t>ss</w:t>
            </w:r>
          </w:p>
          <w:p w:rsidR="003338C1" w:rsidRDefault="003338C1" w:rsidP="00426D7C">
            <w:pPr>
              <w:spacing w:after="0" w:line="233" w:lineRule="exact"/>
              <w:ind w:left="646" w:right="625"/>
              <w:jc w:val="center"/>
              <w:rPr>
                <w:rFonts w:ascii="Cambria" w:eastAsia="Cambria" w:hAnsi="Cambria" w:cs="Cambria"/>
                <w:sz w:val="20"/>
                <w:szCs w:val="20"/>
              </w:rPr>
            </w:pPr>
            <w:r>
              <w:rPr>
                <w:rFonts w:ascii="Cambria" w:eastAsia="Cambria" w:hAnsi="Cambria" w:cs="Cambria"/>
                <w:b/>
                <w:bCs/>
                <w:sz w:val="20"/>
                <w:szCs w:val="20"/>
              </w:rPr>
              <w:t>Impact</w:t>
            </w:r>
          </w:p>
        </w:tc>
      </w:tr>
      <w:tr w:rsidR="003338C1"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Default="003338C1" w:rsidP="00426D7C">
            <w:pPr>
              <w:spacing w:after="0" w:line="209" w:lineRule="exact"/>
              <w:ind w:left="97" w:right="-20"/>
              <w:rPr>
                <w:rFonts w:ascii="Cambria" w:eastAsia="Cambria" w:hAnsi="Cambria" w:cs="Cambria"/>
                <w:sz w:val="18"/>
                <w:szCs w:val="18"/>
              </w:rPr>
            </w:pPr>
            <w:r>
              <w:rPr>
                <w:rFonts w:ascii="Cambria" w:eastAsia="Cambria" w:hAnsi="Cambria" w:cs="Cambria"/>
                <w:sz w:val="18"/>
                <w:szCs w:val="18"/>
              </w:rPr>
              <w:t>Compliance wi</w:t>
            </w:r>
            <w:r>
              <w:rPr>
                <w:rFonts w:ascii="Cambria" w:eastAsia="Cambria" w:hAnsi="Cambria" w:cs="Cambria"/>
                <w:spacing w:val="-1"/>
                <w:sz w:val="18"/>
                <w:szCs w:val="18"/>
              </w:rPr>
              <w:t>t</w:t>
            </w:r>
            <w:r>
              <w:rPr>
                <w:rFonts w:ascii="Cambria" w:eastAsia="Cambria" w:hAnsi="Cambria" w:cs="Cambria"/>
                <w:sz w:val="18"/>
                <w:szCs w:val="18"/>
              </w:rPr>
              <w:t>h garbage collection best practices</w:t>
            </w:r>
          </w:p>
        </w:tc>
        <w:tc>
          <w:tcPr>
            <w:tcW w:w="2371" w:type="dxa"/>
            <w:vMerge w:val="restart"/>
            <w:tcBorders>
              <w:top w:val="single" w:sz="8" w:space="0" w:color="4F82BD"/>
              <w:left w:val="single" w:sz="8" w:space="0" w:color="4F82BD"/>
              <w:right w:val="single" w:sz="8" w:space="0" w:color="4F82BD"/>
            </w:tcBorders>
          </w:tcPr>
          <w:p w:rsidR="003338C1" w:rsidRDefault="003338C1" w:rsidP="00426D7C">
            <w:pPr>
              <w:spacing w:before="1" w:after="0" w:line="180" w:lineRule="exact"/>
              <w:rPr>
                <w:sz w:val="18"/>
                <w:szCs w:val="18"/>
              </w:rPr>
            </w:pPr>
          </w:p>
          <w:p w:rsidR="003338C1" w:rsidRDefault="003338C1" w:rsidP="00426D7C">
            <w:pPr>
              <w:spacing w:after="0" w:line="240" w:lineRule="auto"/>
              <w:ind w:left="752" w:right="733"/>
              <w:jc w:val="center"/>
              <w:rPr>
                <w:rFonts w:ascii="Cambria" w:eastAsia="Cambria" w:hAnsi="Cambria" w:cs="Cambria"/>
                <w:sz w:val="18"/>
                <w:szCs w:val="18"/>
              </w:rPr>
            </w:pPr>
            <w:r>
              <w:rPr>
                <w:rFonts w:ascii="Cambria" w:eastAsia="Cambria" w:hAnsi="Cambria" w:cs="Cambria"/>
                <w:sz w:val="18"/>
                <w:szCs w:val="18"/>
              </w:rPr>
              <w:t>Unit Lev</w:t>
            </w:r>
            <w:r>
              <w:rPr>
                <w:rFonts w:ascii="Cambria" w:eastAsia="Cambria" w:hAnsi="Cambria" w:cs="Cambria"/>
                <w:spacing w:val="-1"/>
                <w:sz w:val="18"/>
                <w:szCs w:val="18"/>
              </w:rPr>
              <w:t>e</w:t>
            </w:r>
            <w:r>
              <w:rPr>
                <w:rFonts w:ascii="Cambria" w:eastAsia="Cambria" w:hAnsi="Cambria" w:cs="Cambria"/>
                <w:sz w:val="18"/>
                <w:szCs w:val="18"/>
              </w:rPr>
              <w:t>l</w:t>
            </w:r>
          </w:p>
        </w:tc>
        <w:tc>
          <w:tcPr>
            <w:tcW w:w="2023" w:type="dxa"/>
            <w:vMerge w:val="restart"/>
            <w:tcBorders>
              <w:top w:val="single" w:sz="8" w:space="0" w:color="4F82BD"/>
              <w:left w:val="single" w:sz="8" w:space="0" w:color="4F82BD"/>
              <w:right w:val="single" w:sz="8" w:space="0" w:color="4F82BD"/>
            </w:tcBorders>
          </w:tcPr>
          <w:p w:rsidR="003338C1" w:rsidRDefault="003338C1" w:rsidP="00426D7C">
            <w:pPr>
              <w:spacing w:before="1" w:after="0" w:line="180" w:lineRule="exact"/>
              <w:rPr>
                <w:sz w:val="18"/>
                <w:szCs w:val="18"/>
              </w:rPr>
            </w:pPr>
          </w:p>
          <w:p w:rsidR="003338C1" w:rsidRDefault="003338C1" w:rsidP="00426D7C">
            <w:pPr>
              <w:spacing w:after="0" w:line="240" w:lineRule="auto"/>
              <w:ind w:left="788" w:right="767"/>
              <w:jc w:val="center"/>
              <w:rPr>
                <w:rFonts w:ascii="Cambria" w:eastAsia="Cambria" w:hAnsi="Cambria" w:cs="Cambria"/>
                <w:sz w:val="18"/>
                <w:szCs w:val="18"/>
              </w:rPr>
            </w:pPr>
            <w:r>
              <w:rPr>
                <w:rFonts w:ascii="Cambria" w:eastAsia="Cambria" w:hAnsi="Cambria" w:cs="Cambria"/>
                <w:sz w:val="18"/>
                <w:szCs w:val="18"/>
              </w:rPr>
              <w:t>10%</w:t>
            </w:r>
          </w:p>
        </w:tc>
      </w:tr>
      <w:tr w:rsidR="003338C1" w:rsidTr="00426D7C">
        <w:trPr>
          <w:trHeight w:hRule="exact" w:val="307"/>
        </w:trPr>
        <w:tc>
          <w:tcPr>
            <w:tcW w:w="4657" w:type="dxa"/>
            <w:tcBorders>
              <w:top w:val="single" w:sz="8" w:space="0" w:color="4F82BD"/>
              <w:left w:val="single" w:sz="8" w:space="0" w:color="4F82BD"/>
              <w:bottom w:val="single" w:sz="8" w:space="0" w:color="4F82BD"/>
              <w:right w:val="single" w:sz="8" w:space="0" w:color="4F82BD"/>
            </w:tcBorders>
          </w:tcPr>
          <w:p w:rsidR="003338C1" w:rsidRDefault="003338C1" w:rsidP="00426D7C">
            <w:pPr>
              <w:spacing w:after="0" w:line="209" w:lineRule="exact"/>
              <w:ind w:left="97" w:right="-20"/>
              <w:rPr>
                <w:rFonts w:ascii="Cambria" w:eastAsia="Cambria" w:hAnsi="Cambria" w:cs="Cambria"/>
                <w:sz w:val="18"/>
                <w:szCs w:val="18"/>
              </w:rPr>
            </w:pPr>
            <w:r>
              <w:rPr>
                <w:rFonts w:ascii="Cambria" w:eastAsia="Cambria" w:hAnsi="Cambria" w:cs="Cambria"/>
                <w:sz w:val="18"/>
                <w:szCs w:val="18"/>
              </w:rPr>
              <w:t xml:space="preserve">Expensive computations in </w:t>
            </w:r>
            <w:r>
              <w:rPr>
                <w:rFonts w:ascii="Cambria" w:eastAsia="Cambria" w:hAnsi="Cambria" w:cs="Cambria"/>
                <w:spacing w:val="-1"/>
                <w:sz w:val="18"/>
                <w:szCs w:val="18"/>
              </w:rPr>
              <w:t>l</w:t>
            </w:r>
            <w:r>
              <w:rPr>
                <w:rFonts w:ascii="Cambria" w:eastAsia="Cambria" w:hAnsi="Cambria" w:cs="Cambria"/>
                <w:sz w:val="18"/>
                <w:szCs w:val="18"/>
              </w:rPr>
              <w:t>o</w:t>
            </w:r>
            <w:r>
              <w:rPr>
                <w:rFonts w:ascii="Cambria" w:eastAsia="Cambria" w:hAnsi="Cambria" w:cs="Cambria"/>
                <w:spacing w:val="-1"/>
                <w:sz w:val="18"/>
                <w:szCs w:val="18"/>
              </w:rPr>
              <w:t>o</w:t>
            </w:r>
            <w:r>
              <w:rPr>
                <w:rFonts w:ascii="Cambria" w:eastAsia="Cambria" w:hAnsi="Cambria" w:cs="Cambria"/>
                <w:sz w:val="18"/>
                <w:szCs w:val="18"/>
              </w:rPr>
              <w:t>ps</w:t>
            </w:r>
          </w:p>
        </w:tc>
        <w:tc>
          <w:tcPr>
            <w:tcW w:w="2371" w:type="dxa"/>
            <w:vMerge/>
            <w:tcBorders>
              <w:left w:val="single" w:sz="8" w:space="0" w:color="4F82BD"/>
              <w:bottom w:val="single" w:sz="8" w:space="0" w:color="4F82BD"/>
              <w:right w:val="single" w:sz="8" w:space="0" w:color="4F82BD"/>
            </w:tcBorders>
          </w:tcPr>
          <w:p w:rsidR="003338C1" w:rsidRDefault="003338C1" w:rsidP="00426D7C"/>
        </w:tc>
        <w:tc>
          <w:tcPr>
            <w:tcW w:w="2023" w:type="dxa"/>
            <w:vMerge/>
            <w:tcBorders>
              <w:left w:val="single" w:sz="8" w:space="0" w:color="4F82BD"/>
              <w:bottom w:val="single" w:sz="8" w:space="0" w:color="4F82BD"/>
              <w:right w:val="single" w:sz="8" w:space="0" w:color="4F82BD"/>
            </w:tcBorders>
          </w:tcPr>
          <w:p w:rsidR="003338C1" w:rsidRDefault="003338C1" w:rsidP="00426D7C"/>
        </w:tc>
      </w:tr>
      <w:tr w:rsidR="003338C1"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Default="003338C1" w:rsidP="00426D7C">
            <w:pPr>
              <w:spacing w:after="0" w:line="209" w:lineRule="exact"/>
              <w:ind w:left="97" w:right="-20"/>
              <w:rPr>
                <w:rFonts w:ascii="Cambria" w:eastAsia="Cambria" w:hAnsi="Cambria" w:cs="Cambria"/>
                <w:sz w:val="18"/>
                <w:szCs w:val="18"/>
              </w:rPr>
            </w:pPr>
            <w:r>
              <w:rPr>
                <w:rFonts w:ascii="Cambria" w:eastAsia="Cambria" w:hAnsi="Cambria" w:cs="Cambria"/>
                <w:sz w:val="18"/>
                <w:szCs w:val="18"/>
              </w:rPr>
              <w:t>Memory, network and disk sp</w:t>
            </w:r>
            <w:r>
              <w:rPr>
                <w:rFonts w:ascii="Cambria" w:eastAsia="Cambria" w:hAnsi="Cambria" w:cs="Cambria"/>
                <w:spacing w:val="1"/>
                <w:sz w:val="18"/>
                <w:szCs w:val="18"/>
              </w:rPr>
              <w:t>a</w:t>
            </w:r>
            <w:r>
              <w:rPr>
                <w:rFonts w:ascii="Cambria" w:eastAsia="Cambria" w:hAnsi="Cambria" w:cs="Cambria"/>
                <w:sz w:val="18"/>
                <w:szCs w:val="18"/>
              </w:rPr>
              <w:t>ce management</w:t>
            </w:r>
          </w:p>
        </w:tc>
        <w:tc>
          <w:tcPr>
            <w:tcW w:w="2371" w:type="dxa"/>
            <w:vMerge w:val="restart"/>
            <w:tcBorders>
              <w:top w:val="single" w:sz="8" w:space="0" w:color="4F82BD"/>
              <w:left w:val="single" w:sz="8" w:space="0" w:color="4F82BD"/>
              <w:right w:val="single" w:sz="8" w:space="0" w:color="4F82BD"/>
            </w:tcBorders>
          </w:tcPr>
          <w:p w:rsidR="003338C1" w:rsidRDefault="003338C1" w:rsidP="00426D7C">
            <w:pPr>
              <w:spacing w:before="4" w:after="0" w:line="130" w:lineRule="exact"/>
              <w:rPr>
                <w:sz w:val="13"/>
                <w:szCs w:val="13"/>
              </w:rPr>
            </w:pPr>
          </w:p>
          <w:p w:rsidR="003338C1" w:rsidRDefault="003338C1" w:rsidP="00426D7C">
            <w:pPr>
              <w:spacing w:after="0" w:line="200" w:lineRule="exact"/>
              <w:rPr>
                <w:sz w:val="20"/>
                <w:szCs w:val="20"/>
              </w:rPr>
            </w:pPr>
          </w:p>
          <w:p w:rsidR="003338C1" w:rsidRDefault="003338C1" w:rsidP="00426D7C">
            <w:pPr>
              <w:spacing w:after="0" w:line="240" w:lineRule="auto"/>
              <w:ind w:left="502" w:right="-20"/>
              <w:rPr>
                <w:rFonts w:ascii="Cambria" w:eastAsia="Cambria" w:hAnsi="Cambria" w:cs="Cambria"/>
                <w:sz w:val="18"/>
                <w:szCs w:val="18"/>
              </w:rPr>
            </w:pPr>
            <w:r>
              <w:rPr>
                <w:rFonts w:ascii="Cambria" w:eastAsia="Cambria" w:hAnsi="Cambria" w:cs="Cambria"/>
                <w:sz w:val="18"/>
                <w:szCs w:val="18"/>
              </w:rPr>
              <w:t>Technolo</w:t>
            </w:r>
            <w:r>
              <w:rPr>
                <w:rFonts w:ascii="Cambria" w:eastAsia="Cambria" w:hAnsi="Cambria" w:cs="Cambria"/>
                <w:spacing w:val="-1"/>
                <w:sz w:val="18"/>
                <w:szCs w:val="18"/>
              </w:rPr>
              <w:t>g</w:t>
            </w:r>
            <w:r>
              <w:rPr>
                <w:rFonts w:ascii="Cambria" w:eastAsia="Cambria" w:hAnsi="Cambria" w:cs="Cambria"/>
                <w:sz w:val="18"/>
                <w:szCs w:val="18"/>
              </w:rPr>
              <w:t>y</w:t>
            </w:r>
            <w:r>
              <w:rPr>
                <w:rFonts w:ascii="Cambria" w:eastAsia="Cambria" w:hAnsi="Cambria" w:cs="Cambria"/>
                <w:spacing w:val="1"/>
                <w:sz w:val="18"/>
                <w:szCs w:val="18"/>
              </w:rPr>
              <w:t xml:space="preserve"> </w:t>
            </w:r>
            <w:r>
              <w:rPr>
                <w:rFonts w:ascii="Cambria" w:eastAsia="Cambria" w:hAnsi="Cambria" w:cs="Cambria"/>
                <w:sz w:val="18"/>
                <w:szCs w:val="18"/>
              </w:rPr>
              <w:t>Level</w:t>
            </w:r>
          </w:p>
        </w:tc>
        <w:tc>
          <w:tcPr>
            <w:tcW w:w="2023" w:type="dxa"/>
            <w:vMerge w:val="restart"/>
            <w:tcBorders>
              <w:top w:val="single" w:sz="8" w:space="0" w:color="4F82BD"/>
              <w:left w:val="single" w:sz="8" w:space="0" w:color="4F82BD"/>
              <w:right w:val="single" w:sz="8" w:space="0" w:color="4F82BD"/>
            </w:tcBorders>
          </w:tcPr>
          <w:p w:rsidR="003338C1" w:rsidRDefault="003338C1" w:rsidP="00426D7C">
            <w:pPr>
              <w:spacing w:before="4" w:after="0" w:line="130" w:lineRule="exact"/>
              <w:rPr>
                <w:sz w:val="13"/>
                <w:szCs w:val="13"/>
              </w:rPr>
            </w:pPr>
          </w:p>
          <w:p w:rsidR="003338C1" w:rsidRDefault="003338C1" w:rsidP="00426D7C">
            <w:pPr>
              <w:spacing w:after="0" w:line="200" w:lineRule="exact"/>
              <w:rPr>
                <w:sz w:val="20"/>
                <w:szCs w:val="20"/>
              </w:rPr>
            </w:pPr>
          </w:p>
          <w:p w:rsidR="003338C1" w:rsidRDefault="003338C1" w:rsidP="00426D7C">
            <w:pPr>
              <w:spacing w:after="0" w:line="240" w:lineRule="auto"/>
              <w:ind w:left="789" w:right="767"/>
              <w:jc w:val="center"/>
              <w:rPr>
                <w:rFonts w:ascii="Cambria" w:eastAsia="Cambria" w:hAnsi="Cambria" w:cs="Cambria"/>
                <w:sz w:val="18"/>
                <w:szCs w:val="18"/>
              </w:rPr>
            </w:pPr>
            <w:r>
              <w:rPr>
                <w:rFonts w:ascii="Cambria" w:eastAsia="Cambria" w:hAnsi="Cambria" w:cs="Cambria"/>
                <w:sz w:val="18"/>
                <w:szCs w:val="18"/>
              </w:rPr>
              <w:t>10%</w:t>
            </w:r>
          </w:p>
        </w:tc>
      </w:tr>
      <w:tr w:rsidR="003338C1"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Default="003338C1" w:rsidP="00426D7C">
            <w:pPr>
              <w:spacing w:after="0" w:line="209" w:lineRule="exact"/>
              <w:ind w:left="97" w:right="-20"/>
              <w:rPr>
                <w:rFonts w:ascii="Cambria" w:eastAsia="Cambria" w:hAnsi="Cambria" w:cs="Cambria"/>
                <w:sz w:val="18"/>
                <w:szCs w:val="18"/>
              </w:rPr>
            </w:pPr>
            <w:r>
              <w:rPr>
                <w:rFonts w:ascii="Cambria" w:eastAsia="Cambria" w:hAnsi="Cambria" w:cs="Cambria"/>
                <w:sz w:val="18"/>
                <w:szCs w:val="18"/>
              </w:rPr>
              <w:t>Compliance with Object‐Oriented best p</w:t>
            </w:r>
            <w:r>
              <w:rPr>
                <w:rFonts w:ascii="Cambria" w:eastAsia="Cambria" w:hAnsi="Cambria" w:cs="Cambria"/>
                <w:spacing w:val="1"/>
                <w:sz w:val="18"/>
                <w:szCs w:val="18"/>
              </w:rPr>
              <w:t>r</w:t>
            </w:r>
            <w:r>
              <w:rPr>
                <w:rFonts w:ascii="Cambria" w:eastAsia="Cambria" w:hAnsi="Cambria" w:cs="Cambria"/>
                <w:sz w:val="18"/>
                <w:szCs w:val="18"/>
              </w:rPr>
              <w:t>actices</w:t>
            </w:r>
          </w:p>
        </w:tc>
        <w:tc>
          <w:tcPr>
            <w:tcW w:w="2371" w:type="dxa"/>
            <w:vMerge/>
            <w:tcBorders>
              <w:left w:val="single" w:sz="8" w:space="0" w:color="4F82BD"/>
              <w:right w:val="single" w:sz="8" w:space="0" w:color="4F82BD"/>
            </w:tcBorders>
          </w:tcPr>
          <w:p w:rsidR="003338C1" w:rsidRDefault="003338C1" w:rsidP="00426D7C"/>
        </w:tc>
        <w:tc>
          <w:tcPr>
            <w:tcW w:w="2023" w:type="dxa"/>
            <w:vMerge/>
            <w:tcBorders>
              <w:left w:val="single" w:sz="8" w:space="0" w:color="4F82BD"/>
              <w:right w:val="single" w:sz="8" w:space="0" w:color="4F82BD"/>
            </w:tcBorders>
          </w:tcPr>
          <w:p w:rsidR="003338C1" w:rsidRDefault="003338C1" w:rsidP="00426D7C"/>
        </w:tc>
      </w:tr>
      <w:tr w:rsidR="003338C1" w:rsidTr="00426D7C">
        <w:trPr>
          <w:trHeight w:hRule="exact" w:val="307"/>
        </w:trPr>
        <w:tc>
          <w:tcPr>
            <w:tcW w:w="4657" w:type="dxa"/>
            <w:tcBorders>
              <w:top w:val="single" w:sz="8" w:space="0" w:color="4F82BD"/>
              <w:left w:val="single" w:sz="8" w:space="0" w:color="4F82BD"/>
              <w:bottom w:val="single" w:sz="8" w:space="0" w:color="4F82BD"/>
              <w:right w:val="single" w:sz="8" w:space="0" w:color="4F82BD"/>
            </w:tcBorders>
          </w:tcPr>
          <w:p w:rsidR="003338C1" w:rsidRDefault="003338C1" w:rsidP="00426D7C">
            <w:pPr>
              <w:spacing w:after="0" w:line="209" w:lineRule="exact"/>
              <w:ind w:left="97" w:right="-20"/>
              <w:rPr>
                <w:rFonts w:ascii="Cambria" w:eastAsia="Cambria" w:hAnsi="Cambria" w:cs="Cambria"/>
                <w:sz w:val="18"/>
                <w:szCs w:val="18"/>
              </w:rPr>
            </w:pPr>
            <w:r>
              <w:rPr>
                <w:rFonts w:ascii="Cambria" w:eastAsia="Cambria" w:hAnsi="Cambria" w:cs="Cambria"/>
                <w:sz w:val="18"/>
                <w:szCs w:val="18"/>
              </w:rPr>
              <w:t>Compliance with SQL best pra</w:t>
            </w:r>
            <w:r>
              <w:rPr>
                <w:rFonts w:ascii="Cambria" w:eastAsia="Cambria" w:hAnsi="Cambria" w:cs="Cambria"/>
                <w:spacing w:val="1"/>
                <w:sz w:val="18"/>
                <w:szCs w:val="18"/>
              </w:rPr>
              <w:t>c</w:t>
            </w:r>
            <w:r>
              <w:rPr>
                <w:rFonts w:ascii="Cambria" w:eastAsia="Cambria" w:hAnsi="Cambria" w:cs="Cambria"/>
                <w:sz w:val="18"/>
                <w:szCs w:val="18"/>
              </w:rPr>
              <w:t>tices</w:t>
            </w:r>
          </w:p>
        </w:tc>
        <w:tc>
          <w:tcPr>
            <w:tcW w:w="2371" w:type="dxa"/>
            <w:vMerge/>
            <w:tcBorders>
              <w:left w:val="single" w:sz="8" w:space="0" w:color="4F82BD"/>
              <w:bottom w:val="single" w:sz="8" w:space="0" w:color="4F82BD"/>
              <w:right w:val="single" w:sz="8" w:space="0" w:color="4F82BD"/>
            </w:tcBorders>
          </w:tcPr>
          <w:p w:rsidR="003338C1" w:rsidRDefault="003338C1" w:rsidP="00426D7C"/>
        </w:tc>
        <w:tc>
          <w:tcPr>
            <w:tcW w:w="2023" w:type="dxa"/>
            <w:vMerge/>
            <w:tcBorders>
              <w:left w:val="single" w:sz="8" w:space="0" w:color="4F82BD"/>
              <w:bottom w:val="single" w:sz="8" w:space="0" w:color="4F82BD"/>
              <w:right w:val="single" w:sz="8" w:space="0" w:color="4F82BD"/>
            </w:tcBorders>
          </w:tcPr>
          <w:p w:rsidR="003338C1" w:rsidRDefault="003338C1" w:rsidP="00426D7C"/>
        </w:tc>
      </w:tr>
      <w:tr w:rsidR="003338C1" w:rsidTr="00426D7C">
        <w:trPr>
          <w:trHeight w:hRule="exact" w:val="442"/>
        </w:trPr>
        <w:tc>
          <w:tcPr>
            <w:tcW w:w="4657" w:type="dxa"/>
            <w:tcBorders>
              <w:top w:val="single" w:sz="8" w:space="0" w:color="4F82BD"/>
              <w:left w:val="single" w:sz="8" w:space="0" w:color="4F82BD"/>
              <w:bottom w:val="single" w:sz="8" w:space="0" w:color="4F82BD"/>
              <w:right w:val="single" w:sz="8" w:space="0" w:color="4F82BD"/>
            </w:tcBorders>
          </w:tcPr>
          <w:p w:rsidR="003338C1" w:rsidRDefault="003338C1" w:rsidP="00426D7C">
            <w:pPr>
              <w:spacing w:after="0" w:line="212" w:lineRule="exact"/>
              <w:ind w:left="97" w:right="198"/>
              <w:rPr>
                <w:rFonts w:ascii="Cambria" w:eastAsia="Cambria" w:hAnsi="Cambria" w:cs="Cambria"/>
                <w:sz w:val="18"/>
                <w:szCs w:val="18"/>
              </w:rPr>
            </w:pPr>
            <w:r>
              <w:rPr>
                <w:rFonts w:ascii="Cambria" w:eastAsia="Cambria" w:hAnsi="Cambria" w:cs="Cambria"/>
                <w:sz w:val="18"/>
                <w:szCs w:val="18"/>
              </w:rPr>
              <w:t>Appropriate interactions with</w:t>
            </w:r>
            <w:r>
              <w:rPr>
                <w:rFonts w:ascii="Cambria" w:eastAsia="Cambria" w:hAnsi="Cambria" w:cs="Cambria"/>
                <w:spacing w:val="-1"/>
                <w:sz w:val="18"/>
                <w:szCs w:val="18"/>
              </w:rPr>
              <w:t xml:space="preserve"> </w:t>
            </w:r>
            <w:r>
              <w:rPr>
                <w:rFonts w:ascii="Cambria" w:eastAsia="Cambria" w:hAnsi="Cambria" w:cs="Cambria"/>
                <w:sz w:val="18"/>
                <w:szCs w:val="18"/>
              </w:rPr>
              <w:t>expensive and/or remote resources</w:t>
            </w:r>
          </w:p>
        </w:tc>
        <w:tc>
          <w:tcPr>
            <w:tcW w:w="2371" w:type="dxa"/>
            <w:vMerge w:val="restart"/>
            <w:tcBorders>
              <w:top w:val="single" w:sz="8" w:space="0" w:color="4F82BD"/>
              <w:left w:val="single" w:sz="8" w:space="0" w:color="4F82BD"/>
              <w:right w:val="single" w:sz="8" w:space="0" w:color="4F82BD"/>
            </w:tcBorders>
          </w:tcPr>
          <w:p w:rsidR="003338C1" w:rsidRDefault="003338C1" w:rsidP="00426D7C">
            <w:pPr>
              <w:spacing w:before="10" w:after="0" w:line="200" w:lineRule="exact"/>
              <w:rPr>
                <w:sz w:val="20"/>
                <w:szCs w:val="20"/>
              </w:rPr>
            </w:pPr>
          </w:p>
          <w:p w:rsidR="003338C1" w:rsidRDefault="003338C1" w:rsidP="00426D7C">
            <w:pPr>
              <w:spacing w:after="0" w:line="240" w:lineRule="auto"/>
              <w:ind w:left="671" w:right="-20"/>
              <w:rPr>
                <w:rFonts w:ascii="Cambria" w:eastAsia="Cambria" w:hAnsi="Cambria" w:cs="Cambria"/>
                <w:sz w:val="18"/>
                <w:szCs w:val="18"/>
              </w:rPr>
            </w:pPr>
            <w:r>
              <w:rPr>
                <w:rFonts w:ascii="Cambria" w:eastAsia="Cambria" w:hAnsi="Cambria" w:cs="Cambria"/>
                <w:sz w:val="18"/>
                <w:szCs w:val="18"/>
              </w:rPr>
              <w:t>System Level</w:t>
            </w:r>
          </w:p>
        </w:tc>
        <w:tc>
          <w:tcPr>
            <w:tcW w:w="2023" w:type="dxa"/>
            <w:vMerge w:val="restart"/>
            <w:tcBorders>
              <w:top w:val="single" w:sz="8" w:space="0" w:color="4F82BD"/>
              <w:left w:val="single" w:sz="8" w:space="0" w:color="4F82BD"/>
              <w:right w:val="single" w:sz="8" w:space="0" w:color="4F82BD"/>
            </w:tcBorders>
          </w:tcPr>
          <w:p w:rsidR="003338C1" w:rsidRDefault="003338C1" w:rsidP="00426D7C">
            <w:pPr>
              <w:spacing w:before="10" w:after="0" w:line="200" w:lineRule="exact"/>
              <w:rPr>
                <w:sz w:val="20"/>
                <w:szCs w:val="20"/>
              </w:rPr>
            </w:pPr>
          </w:p>
          <w:p w:rsidR="003338C1" w:rsidRDefault="003338C1" w:rsidP="00426D7C">
            <w:pPr>
              <w:spacing w:after="0" w:line="240" w:lineRule="auto"/>
              <w:ind w:left="789" w:right="767"/>
              <w:jc w:val="center"/>
              <w:rPr>
                <w:rFonts w:ascii="Cambria" w:eastAsia="Cambria" w:hAnsi="Cambria" w:cs="Cambria"/>
                <w:sz w:val="18"/>
                <w:szCs w:val="18"/>
              </w:rPr>
            </w:pPr>
            <w:r>
              <w:rPr>
                <w:rFonts w:ascii="Cambria" w:eastAsia="Cambria" w:hAnsi="Cambria" w:cs="Cambria"/>
                <w:sz w:val="18"/>
                <w:szCs w:val="18"/>
              </w:rPr>
              <w:t>80%</w:t>
            </w:r>
          </w:p>
        </w:tc>
      </w:tr>
      <w:tr w:rsidR="003338C1" w:rsidTr="00426D7C">
        <w:trPr>
          <w:trHeight w:hRule="exact" w:val="442"/>
        </w:trPr>
        <w:tc>
          <w:tcPr>
            <w:tcW w:w="4657" w:type="dxa"/>
            <w:tcBorders>
              <w:top w:val="single" w:sz="8" w:space="0" w:color="4F82BD"/>
              <w:left w:val="single" w:sz="8" w:space="0" w:color="4F82BD"/>
              <w:bottom w:val="single" w:sz="8" w:space="0" w:color="4F82BD"/>
              <w:right w:val="single" w:sz="8" w:space="0" w:color="4F82BD"/>
            </w:tcBorders>
          </w:tcPr>
          <w:p w:rsidR="003338C1" w:rsidRDefault="003338C1" w:rsidP="00426D7C">
            <w:pPr>
              <w:spacing w:after="0" w:line="212" w:lineRule="exact"/>
              <w:ind w:left="97" w:right="198"/>
              <w:rPr>
                <w:rFonts w:ascii="Cambria" w:eastAsia="Cambria" w:hAnsi="Cambria" w:cs="Cambria"/>
                <w:sz w:val="18"/>
                <w:szCs w:val="18"/>
              </w:rPr>
            </w:pPr>
            <w:r>
              <w:rPr>
                <w:rFonts w:ascii="Cambria" w:eastAsia="Cambria" w:hAnsi="Cambria" w:cs="Cambria"/>
                <w:sz w:val="18"/>
                <w:szCs w:val="18"/>
              </w:rPr>
              <w:t>Data acc</w:t>
            </w:r>
            <w:r w:rsidRPr="007A5169">
              <w:rPr>
                <w:rFonts w:ascii="Cambria" w:eastAsia="Cambria" w:hAnsi="Cambria" w:cs="Cambria"/>
                <w:sz w:val="18"/>
                <w:szCs w:val="18"/>
              </w:rPr>
              <w:t>e</w:t>
            </w:r>
            <w:r>
              <w:rPr>
                <w:rFonts w:ascii="Cambria" w:eastAsia="Cambria" w:hAnsi="Cambria" w:cs="Cambria"/>
                <w:sz w:val="18"/>
                <w:szCs w:val="18"/>
              </w:rPr>
              <w:t>ss</w:t>
            </w:r>
            <w:r w:rsidRPr="007A5169">
              <w:rPr>
                <w:rFonts w:ascii="Cambria" w:eastAsia="Cambria" w:hAnsi="Cambria" w:cs="Cambria"/>
                <w:sz w:val="18"/>
                <w:szCs w:val="18"/>
              </w:rPr>
              <w:t xml:space="preserve"> </w:t>
            </w:r>
            <w:r>
              <w:rPr>
                <w:rFonts w:ascii="Cambria" w:eastAsia="Cambria" w:hAnsi="Cambria" w:cs="Cambria"/>
                <w:sz w:val="18"/>
                <w:szCs w:val="18"/>
              </w:rPr>
              <w:t>pe</w:t>
            </w:r>
            <w:r w:rsidRPr="007A5169">
              <w:rPr>
                <w:rFonts w:ascii="Cambria" w:eastAsia="Cambria" w:hAnsi="Cambria" w:cs="Cambria"/>
                <w:sz w:val="18"/>
                <w:szCs w:val="18"/>
              </w:rPr>
              <w:t>r</w:t>
            </w:r>
            <w:r>
              <w:rPr>
                <w:rFonts w:ascii="Cambria" w:eastAsia="Cambria" w:hAnsi="Cambria" w:cs="Cambria"/>
                <w:sz w:val="18"/>
                <w:szCs w:val="18"/>
              </w:rPr>
              <w:t xml:space="preserve">formance and </w:t>
            </w:r>
            <w:r w:rsidRPr="007A5169">
              <w:rPr>
                <w:rFonts w:ascii="Cambria" w:eastAsia="Cambria" w:hAnsi="Cambria" w:cs="Cambria"/>
                <w:sz w:val="18"/>
                <w:szCs w:val="18"/>
              </w:rPr>
              <w:t>d</w:t>
            </w:r>
            <w:r>
              <w:rPr>
                <w:rFonts w:ascii="Cambria" w:eastAsia="Cambria" w:hAnsi="Cambria" w:cs="Cambria"/>
                <w:sz w:val="18"/>
                <w:szCs w:val="18"/>
              </w:rPr>
              <w:t>ata management</w:t>
            </w:r>
          </w:p>
        </w:tc>
        <w:tc>
          <w:tcPr>
            <w:tcW w:w="2371" w:type="dxa"/>
            <w:vMerge/>
            <w:tcBorders>
              <w:left w:val="single" w:sz="8" w:space="0" w:color="4F82BD"/>
              <w:right w:val="single" w:sz="8" w:space="0" w:color="4F82BD"/>
            </w:tcBorders>
          </w:tcPr>
          <w:p w:rsidR="003338C1" w:rsidRPr="007A5169" w:rsidRDefault="003338C1" w:rsidP="00426D7C">
            <w:pPr>
              <w:spacing w:before="10" w:after="0" w:line="200" w:lineRule="exact"/>
              <w:rPr>
                <w:sz w:val="20"/>
                <w:szCs w:val="20"/>
              </w:rPr>
            </w:pPr>
          </w:p>
        </w:tc>
        <w:tc>
          <w:tcPr>
            <w:tcW w:w="2023" w:type="dxa"/>
            <w:vMerge/>
            <w:tcBorders>
              <w:left w:val="single" w:sz="8" w:space="0" w:color="4F82BD"/>
              <w:right w:val="single" w:sz="8" w:space="0" w:color="4F82BD"/>
            </w:tcBorders>
          </w:tcPr>
          <w:p w:rsidR="003338C1" w:rsidRPr="007A5169" w:rsidRDefault="003338C1" w:rsidP="00426D7C">
            <w:pPr>
              <w:spacing w:before="10" w:after="0" w:line="200" w:lineRule="exact"/>
              <w:rPr>
                <w:sz w:val="20"/>
                <w:szCs w:val="20"/>
              </w:rPr>
            </w:pPr>
          </w:p>
        </w:tc>
      </w:tr>
      <w:tr w:rsidR="003338C1" w:rsidTr="00426D7C">
        <w:trPr>
          <w:trHeight w:hRule="exact" w:val="442"/>
        </w:trPr>
        <w:tc>
          <w:tcPr>
            <w:tcW w:w="4657" w:type="dxa"/>
            <w:tcBorders>
              <w:top w:val="single" w:sz="8" w:space="0" w:color="4F82BD"/>
              <w:left w:val="single" w:sz="8" w:space="0" w:color="4F82BD"/>
              <w:bottom w:val="single" w:sz="8" w:space="0" w:color="4F82BD"/>
              <w:right w:val="single" w:sz="8" w:space="0" w:color="4F82BD"/>
            </w:tcBorders>
          </w:tcPr>
          <w:p w:rsidR="003338C1" w:rsidRDefault="003338C1" w:rsidP="00426D7C">
            <w:pPr>
              <w:spacing w:after="0" w:line="212" w:lineRule="exact"/>
              <w:ind w:left="97" w:right="198"/>
              <w:rPr>
                <w:rFonts w:ascii="Cambria" w:eastAsia="Cambria" w:hAnsi="Cambria" w:cs="Cambria"/>
                <w:sz w:val="18"/>
                <w:szCs w:val="18"/>
              </w:rPr>
            </w:pPr>
            <w:commentRangeStart w:id="14"/>
            <w:commentRangeStart w:id="15"/>
            <w:r>
              <w:rPr>
                <w:rFonts w:ascii="Cambria" w:eastAsia="Cambria" w:hAnsi="Cambria" w:cs="Cambria"/>
                <w:sz w:val="18"/>
                <w:szCs w:val="18"/>
              </w:rPr>
              <w:t xml:space="preserve">Centralized handling of client </w:t>
            </w:r>
            <w:r w:rsidRPr="007A5169">
              <w:rPr>
                <w:rFonts w:ascii="Cambria" w:eastAsia="Cambria" w:hAnsi="Cambria" w:cs="Cambria"/>
                <w:sz w:val="18"/>
                <w:szCs w:val="18"/>
              </w:rPr>
              <w:t>r</w:t>
            </w:r>
            <w:r>
              <w:rPr>
                <w:rFonts w:ascii="Cambria" w:eastAsia="Cambria" w:hAnsi="Cambria" w:cs="Cambria"/>
                <w:sz w:val="18"/>
                <w:szCs w:val="18"/>
              </w:rPr>
              <w:t>equests</w:t>
            </w:r>
            <w:commentRangeEnd w:id="14"/>
            <w:r>
              <w:rPr>
                <w:rStyle w:val="CommentReference"/>
              </w:rPr>
              <w:commentReference w:id="14"/>
            </w:r>
            <w:commentRangeEnd w:id="15"/>
            <w:r>
              <w:rPr>
                <w:rStyle w:val="CommentReference"/>
              </w:rPr>
              <w:commentReference w:id="15"/>
            </w:r>
          </w:p>
        </w:tc>
        <w:tc>
          <w:tcPr>
            <w:tcW w:w="2371" w:type="dxa"/>
            <w:vMerge/>
            <w:tcBorders>
              <w:left w:val="single" w:sz="8" w:space="0" w:color="4F82BD"/>
              <w:right w:val="single" w:sz="8" w:space="0" w:color="4F82BD"/>
            </w:tcBorders>
          </w:tcPr>
          <w:p w:rsidR="003338C1" w:rsidRPr="007A5169" w:rsidRDefault="003338C1" w:rsidP="00426D7C">
            <w:pPr>
              <w:spacing w:before="10" w:after="0" w:line="200" w:lineRule="exact"/>
              <w:rPr>
                <w:sz w:val="20"/>
                <w:szCs w:val="20"/>
              </w:rPr>
            </w:pPr>
          </w:p>
        </w:tc>
        <w:tc>
          <w:tcPr>
            <w:tcW w:w="2023" w:type="dxa"/>
            <w:vMerge/>
            <w:tcBorders>
              <w:left w:val="single" w:sz="8" w:space="0" w:color="4F82BD"/>
              <w:right w:val="single" w:sz="8" w:space="0" w:color="4F82BD"/>
            </w:tcBorders>
          </w:tcPr>
          <w:p w:rsidR="003338C1" w:rsidRPr="007A5169" w:rsidRDefault="003338C1" w:rsidP="00426D7C">
            <w:pPr>
              <w:spacing w:before="10" w:after="0" w:line="200" w:lineRule="exact"/>
              <w:rPr>
                <w:sz w:val="20"/>
                <w:szCs w:val="20"/>
              </w:rPr>
            </w:pPr>
          </w:p>
        </w:tc>
      </w:tr>
      <w:tr w:rsidR="003338C1" w:rsidTr="00426D7C">
        <w:trPr>
          <w:trHeight w:hRule="exact" w:val="442"/>
        </w:trPr>
        <w:tc>
          <w:tcPr>
            <w:tcW w:w="4657" w:type="dxa"/>
            <w:tcBorders>
              <w:top w:val="single" w:sz="8" w:space="0" w:color="4F82BD"/>
              <w:left w:val="single" w:sz="8" w:space="0" w:color="4F82BD"/>
              <w:bottom w:val="single" w:sz="8" w:space="0" w:color="4F82BD"/>
              <w:right w:val="single" w:sz="8" w:space="0" w:color="4F82BD"/>
            </w:tcBorders>
          </w:tcPr>
          <w:p w:rsidR="003338C1" w:rsidRDefault="003338C1" w:rsidP="00426D7C">
            <w:pPr>
              <w:spacing w:after="0" w:line="212" w:lineRule="exact"/>
              <w:ind w:left="97" w:right="198"/>
              <w:rPr>
                <w:rFonts w:ascii="Cambria" w:eastAsia="Cambria" w:hAnsi="Cambria" w:cs="Cambria"/>
                <w:sz w:val="18"/>
                <w:szCs w:val="18"/>
              </w:rPr>
            </w:pPr>
            <w:r>
              <w:rPr>
                <w:rFonts w:ascii="Cambria" w:eastAsia="Cambria" w:hAnsi="Cambria" w:cs="Cambria"/>
                <w:sz w:val="18"/>
                <w:szCs w:val="18"/>
              </w:rPr>
              <w:t>Use of middle tier components versus stored procedures and database f</w:t>
            </w:r>
            <w:r w:rsidRPr="007A5169">
              <w:rPr>
                <w:rFonts w:ascii="Cambria" w:eastAsia="Cambria" w:hAnsi="Cambria" w:cs="Cambria"/>
                <w:sz w:val="18"/>
                <w:szCs w:val="18"/>
              </w:rPr>
              <w:t>u</w:t>
            </w:r>
            <w:r>
              <w:rPr>
                <w:rFonts w:ascii="Cambria" w:eastAsia="Cambria" w:hAnsi="Cambria" w:cs="Cambria"/>
                <w:sz w:val="18"/>
                <w:szCs w:val="18"/>
              </w:rPr>
              <w:t>nctions</w:t>
            </w:r>
          </w:p>
        </w:tc>
        <w:tc>
          <w:tcPr>
            <w:tcW w:w="2371" w:type="dxa"/>
            <w:vMerge/>
            <w:tcBorders>
              <w:left w:val="single" w:sz="8" w:space="0" w:color="4F82BD"/>
              <w:right w:val="single" w:sz="8" w:space="0" w:color="4F82BD"/>
            </w:tcBorders>
          </w:tcPr>
          <w:p w:rsidR="003338C1" w:rsidRPr="007A5169" w:rsidRDefault="003338C1" w:rsidP="00426D7C">
            <w:pPr>
              <w:spacing w:before="10" w:after="0" w:line="200" w:lineRule="exact"/>
              <w:rPr>
                <w:sz w:val="20"/>
                <w:szCs w:val="20"/>
              </w:rPr>
            </w:pPr>
          </w:p>
        </w:tc>
        <w:tc>
          <w:tcPr>
            <w:tcW w:w="2023" w:type="dxa"/>
            <w:vMerge/>
            <w:tcBorders>
              <w:left w:val="single" w:sz="8" w:space="0" w:color="4F82BD"/>
              <w:right w:val="single" w:sz="8" w:space="0" w:color="4F82BD"/>
            </w:tcBorders>
          </w:tcPr>
          <w:p w:rsidR="003338C1" w:rsidRPr="007A5169" w:rsidRDefault="003338C1" w:rsidP="00426D7C">
            <w:pPr>
              <w:spacing w:before="10" w:after="0" w:line="200" w:lineRule="exact"/>
              <w:rPr>
                <w:sz w:val="20"/>
                <w:szCs w:val="20"/>
              </w:rPr>
            </w:pPr>
          </w:p>
        </w:tc>
      </w:tr>
      <w:tr w:rsidR="003338C1" w:rsidTr="00426D7C">
        <w:trPr>
          <w:trHeight w:hRule="exact" w:val="442"/>
        </w:trPr>
        <w:tc>
          <w:tcPr>
            <w:tcW w:w="4657" w:type="dxa"/>
            <w:tcBorders>
              <w:top w:val="single" w:sz="8" w:space="0" w:color="4F82BD"/>
              <w:left w:val="single" w:sz="8" w:space="0" w:color="4F82BD"/>
              <w:bottom w:val="single" w:sz="8" w:space="0" w:color="4F82BD"/>
              <w:right w:val="single" w:sz="8" w:space="0" w:color="4F82BD"/>
            </w:tcBorders>
          </w:tcPr>
          <w:p w:rsidR="003338C1" w:rsidRDefault="003338C1" w:rsidP="00426D7C">
            <w:pPr>
              <w:spacing w:after="0" w:line="212" w:lineRule="exact"/>
              <w:ind w:left="97" w:right="198"/>
              <w:rPr>
                <w:rFonts w:ascii="Cambria" w:eastAsia="Cambria" w:hAnsi="Cambria" w:cs="Cambria"/>
                <w:sz w:val="18"/>
                <w:szCs w:val="18"/>
              </w:rPr>
            </w:pPr>
            <w:r>
              <w:rPr>
                <w:rFonts w:ascii="Cambria" w:eastAsia="Cambria" w:hAnsi="Cambria" w:cs="Cambria"/>
                <w:sz w:val="18"/>
                <w:szCs w:val="18"/>
              </w:rPr>
              <w:t>Algorithm co</w:t>
            </w:r>
            <w:r w:rsidRPr="007A5169">
              <w:rPr>
                <w:rFonts w:ascii="Cambria" w:eastAsia="Cambria" w:hAnsi="Cambria" w:cs="Cambria"/>
                <w:sz w:val="18"/>
                <w:szCs w:val="18"/>
              </w:rPr>
              <w:t>m</w:t>
            </w:r>
            <w:r>
              <w:rPr>
                <w:rFonts w:ascii="Cambria" w:eastAsia="Cambria" w:hAnsi="Cambria" w:cs="Cambria"/>
                <w:sz w:val="18"/>
                <w:szCs w:val="18"/>
              </w:rPr>
              <w:t>plexity</w:t>
            </w:r>
          </w:p>
        </w:tc>
        <w:tc>
          <w:tcPr>
            <w:tcW w:w="2371" w:type="dxa"/>
            <w:vMerge/>
            <w:tcBorders>
              <w:left w:val="single" w:sz="8" w:space="0" w:color="4F82BD"/>
              <w:bottom w:val="single" w:sz="8" w:space="0" w:color="4F82BD"/>
              <w:right w:val="single" w:sz="8" w:space="0" w:color="4F82BD"/>
            </w:tcBorders>
          </w:tcPr>
          <w:p w:rsidR="003338C1" w:rsidRPr="007A5169" w:rsidRDefault="003338C1" w:rsidP="00426D7C">
            <w:pPr>
              <w:spacing w:before="10" w:after="0" w:line="200" w:lineRule="exact"/>
              <w:rPr>
                <w:sz w:val="20"/>
                <w:szCs w:val="20"/>
              </w:rPr>
            </w:pPr>
          </w:p>
        </w:tc>
        <w:tc>
          <w:tcPr>
            <w:tcW w:w="2023" w:type="dxa"/>
            <w:vMerge/>
            <w:tcBorders>
              <w:left w:val="single" w:sz="8" w:space="0" w:color="4F82BD"/>
              <w:bottom w:val="single" w:sz="8" w:space="0" w:color="4F82BD"/>
              <w:right w:val="single" w:sz="8" w:space="0" w:color="4F82BD"/>
            </w:tcBorders>
          </w:tcPr>
          <w:p w:rsidR="003338C1" w:rsidRPr="007A5169" w:rsidRDefault="003338C1" w:rsidP="00426D7C">
            <w:pPr>
              <w:spacing w:before="10" w:after="0" w:line="200" w:lineRule="exact"/>
              <w:rPr>
                <w:sz w:val="20"/>
                <w:szCs w:val="20"/>
              </w:rPr>
            </w:pPr>
          </w:p>
        </w:tc>
      </w:tr>
    </w:tbl>
    <w:p w:rsidR="00EB58E8" w:rsidRPr="00B74ADD" w:rsidRDefault="00EB58E8" w:rsidP="00B74ADD">
      <w:pPr>
        <w:rPr>
          <w:rFonts w:eastAsia="Times New Roman"/>
        </w:rPr>
      </w:pPr>
    </w:p>
    <w:p w:rsidR="00D11A51" w:rsidRPr="00B74ADD" w:rsidRDefault="002D726F" w:rsidP="00B74ADD">
      <w:pPr>
        <w:pStyle w:val="ListParagraph"/>
        <w:numPr>
          <w:ilvl w:val="0"/>
          <w:numId w:val="29"/>
        </w:numPr>
        <w:rPr>
          <w:rFonts w:eastAsia="Times New Roman"/>
          <w:sz w:val="28"/>
        </w:rPr>
      </w:pPr>
      <w:r w:rsidRPr="00B74ADD">
        <w:rPr>
          <w:rFonts w:eastAsia="Times New Roman"/>
          <w:sz w:val="28"/>
        </w:rPr>
        <w:t>Efficient interaction with expensive resources:</w:t>
      </w:r>
      <w:r w:rsidR="00F06D1C">
        <w:rPr>
          <w:rFonts w:eastAsia="Times New Roman"/>
          <w:sz w:val="28"/>
        </w:rPr>
        <w:t xml:space="preserve"> </w:t>
      </w:r>
    </w:p>
    <w:p w:rsidR="00D11A51" w:rsidRPr="00B74ADD" w:rsidRDefault="00D11A51" w:rsidP="00B74ADD">
      <w:pPr>
        <w:spacing w:before="32" w:after="0" w:line="240" w:lineRule="auto"/>
        <w:ind w:right="161"/>
        <w:rPr>
          <w:rFonts w:eastAsia="Times New Roman"/>
        </w:rPr>
      </w:pPr>
      <w:r w:rsidRPr="00B74ADD">
        <w:rPr>
          <w:rFonts w:eastAsia="Times New Roman"/>
        </w:rPr>
        <w:t xml:space="preserve">Studies done after major performance degradations have highlighted an anti‐pattern that can be best described as the “remote calls inside loops”, where remote means that the calls </w:t>
      </w:r>
      <w:r w:rsidR="00C345CA">
        <w:rPr>
          <w:rFonts w:eastAsia="Times New Roman"/>
        </w:rPr>
        <w:t xml:space="preserve">are </w:t>
      </w:r>
      <w:r w:rsidRPr="00B74ADD">
        <w:rPr>
          <w:rFonts w:eastAsia="Times New Roman"/>
        </w:rPr>
        <w:t>executed on a remote server ‐ web service, database, file system</w:t>
      </w:r>
      <w:r w:rsidR="00F06D1C">
        <w:rPr>
          <w:rFonts w:eastAsia="Times New Roman"/>
        </w:rPr>
        <w:t xml:space="preserve">.  </w:t>
      </w:r>
      <w:r w:rsidRPr="00B74ADD">
        <w:rPr>
          <w:rFonts w:eastAsia="Times New Roman"/>
        </w:rPr>
        <w:t xml:space="preserve">More precisely the post‐mortem analyses of </w:t>
      </w:r>
      <w:r w:rsidR="00F06D1C">
        <w:rPr>
          <w:rFonts w:eastAsia="Times New Roman"/>
        </w:rPr>
        <w:t xml:space="preserve">many </w:t>
      </w:r>
      <w:r w:rsidRPr="00B74ADD">
        <w:rPr>
          <w:rFonts w:eastAsia="Times New Roman"/>
        </w:rPr>
        <w:t>performance related crashes have shown that t</w:t>
      </w:r>
      <w:bookmarkStart w:id="16" w:name="_GoBack"/>
      <w:bookmarkEnd w:id="16"/>
      <w:r w:rsidRPr="00B74ADD">
        <w:rPr>
          <w:rFonts w:eastAsia="Times New Roman"/>
        </w:rPr>
        <w:t>he root cause of such failures is</w:t>
      </w:r>
      <w:r>
        <w:rPr>
          <w:rFonts w:eastAsia="Times New Roman"/>
        </w:rPr>
        <w:t xml:space="preserve"> </w:t>
      </w:r>
      <w:r w:rsidRPr="00B74ADD">
        <w:rPr>
          <w:rFonts w:eastAsia="Times New Roman"/>
        </w:rPr>
        <w:t xml:space="preserve">‘buried’ calls to external </w:t>
      </w:r>
      <w:r w:rsidR="00162B68" w:rsidRPr="00B74ADD">
        <w:rPr>
          <w:rFonts w:eastAsia="Times New Roman"/>
        </w:rPr>
        <w:t>resources done</w:t>
      </w:r>
      <w:r w:rsidRPr="00B74ADD">
        <w:rPr>
          <w:rFonts w:eastAsia="Times New Roman"/>
        </w:rPr>
        <w:t xml:space="preserve"> inside loops</w:t>
      </w:r>
      <w:r w:rsidR="00F06D1C">
        <w:rPr>
          <w:rFonts w:eastAsia="Times New Roman"/>
        </w:rPr>
        <w:t xml:space="preserve">.  </w:t>
      </w:r>
      <w:r w:rsidRPr="00B74ADD">
        <w:rPr>
          <w:rFonts w:eastAsia="Times New Roman"/>
        </w:rPr>
        <w:t>These calls are difficult to accurately identify at the Unit or Technology Levels</w:t>
      </w:r>
      <w:r w:rsidR="00F06D1C">
        <w:rPr>
          <w:rFonts w:eastAsia="Times New Roman"/>
        </w:rPr>
        <w:t xml:space="preserve">.  </w:t>
      </w:r>
      <w:r w:rsidRPr="00B74ADD">
        <w:rPr>
          <w:rFonts w:eastAsia="Times New Roman"/>
        </w:rPr>
        <w:t>When looking at a loop in a Java or C# code, one can only view a simple method call</w:t>
      </w:r>
      <w:r w:rsidR="00F06D1C">
        <w:rPr>
          <w:rFonts w:eastAsia="Times New Roman"/>
        </w:rPr>
        <w:t xml:space="preserve">.  </w:t>
      </w:r>
      <w:r w:rsidRPr="00B74ADD">
        <w:rPr>
          <w:rFonts w:eastAsia="Times New Roman"/>
        </w:rPr>
        <w:t>Moreover, most of the time, the costly resource is not directly called in the loop</w:t>
      </w:r>
      <w:r w:rsidR="00F06D1C">
        <w:rPr>
          <w:rFonts w:eastAsia="Times New Roman"/>
        </w:rPr>
        <w:t xml:space="preserve">.  </w:t>
      </w:r>
      <w:r w:rsidRPr="00B74ADD">
        <w:rPr>
          <w:rFonts w:eastAsia="Times New Roman"/>
        </w:rPr>
        <w:t>The actual call might be performed several levels down the call graph of the call made in the loop</w:t>
      </w:r>
      <w:r w:rsidR="00F06D1C">
        <w:rPr>
          <w:rFonts w:eastAsia="Times New Roman"/>
        </w:rPr>
        <w:t xml:space="preserve">.  </w:t>
      </w:r>
      <w:r w:rsidRPr="00B74ADD">
        <w:rPr>
          <w:rFonts w:eastAsia="Times New Roman"/>
        </w:rPr>
        <w:t>So if the code analysis stops at the loop stage, the problem won’t be trapped and this piece of code will be declared of good quality</w:t>
      </w:r>
      <w:r w:rsidR="00F06D1C">
        <w:rPr>
          <w:rFonts w:eastAsia="Times New Roman"/>
        </w:rPr>
        <w:t xml:space="preserve">.  </w:t>
      </w:r>
      <w:r w:rsidRPr="00B74ADD">
        <w:rPr>
          <w:rFonts w:eastAsia="Times New Roman"/>
        </w:rPr>
        <w:t>Only further research down the call graph would allow for the identification that the method call is, in fact, an access to an expensive resource such as a costly SQL access</w:t>
      </w:r>
      <w:r w:rsidR="00F06D1C">
        <w:rPr>
          <w:rFonts w:eastAsia="Times New Roman"/>
        </w:rPr>
        <w:t xml:space="preserve">.  </w:t>
      </w:r>
      <w:r>
        <w:rPr>
          <w:rFonts w:eastAsia="Times New Roman"/>
        </w:rPr>
        <w:t xml:space="preserve">A </w:t>
      </w:r>
      <w:r w:rsidRPr="00B74ADD">
        <w:rPr>
          <w:rFonts w:eastAsia="Times New Roman"/>
        </w:rPr>
        <w:t>concrete</w:t>
      </w:r>
      <w:r w:rsidR="00F06D1C">
        <w:rPr>
          <w:rFonts w:eastAsia="Times New Roman"/>
        </w:rPr>
        <w:t xml:space="preserve"> </w:t>
      </w:r>
      <w:r w:rsidRPr="00B74ADD">
        <w:rPr>
          <w:rFonts w:eastAsia="Times New Roman"/>
        </w:rPr>
        <w:t>example</w:t>
      </w:r>
      <w:r w:rsidR="00F06D1C">
        <w:rPr>
          <w:rFonts w:eastAsia="Times New Roman"/>
        </w:rPr>
        <w:t xml:space="preserve"> </w:t>
      </w:r>
      <w:r w:rsidRPr="00B74ADD">
        <w:rPr>
          <w:rFonts w:eastAsia="Times New Roman"/>
        </w:rPr>
        <w:t>of</w:t>
      </w:r>
      <w:r w:rsidR="00F06D1C">
        <w:rPr>
          <w:rFonts w:eastAsia="Times New Roman"/>
        </w:rPr>
        <w:t xml:space="preserve"> </w:t>
      </w:r>
      <w:r w:rsidRPr="00B74ADD">
        <w:rPr>
          <w:rFonts w:eastAsia="Times New Roman"/>
        </w:rPr>
        <w:t>this</w:t>
      </w:r>
      <w:r w:rsidR="00F06D1C">
        <w:rPr>
          <w:rFonts w:eastAsia="Times New Roman"/>
        </w:rPr>
        <w:t xml:space="preserve"> </w:t>
      </w:r>
      <w:r w:rsidRPr="00B74ADD">
        <w:rPr>
          <w:rFonts w:eastAsia="Times New Roman"/>
        </w:rPr>
        <w:t>anti‐pattern</w:t>
      </w:r>
      <w:r w:rsidR="00F06D1C">
        <w:rPr>
          <w:rFonts w:eastAsia="Times New Roman"/>
        </w:rPr>
        <w:t xml:space="preserve"> </w:t>
      </w:r>
      <w:r w:rsidRPr="00B74ADD">
        <w:rPr>
          <w:rFonts w:eastAsia="Times New Roman"/>
        </w:rPr>
        <w:t>between</w:t>
      </w:r>
      <w:r w:rsidR="00F06D1C">
        <w:rPr>
          <w:rFonts w:eastAsia="Times New Roman"/>
        </w:rPr>
        <w:t xml:space="preserve"> </w:t>
      </w:r>
      <w:r w:rsidRPr="00B74ADD">
        <w:rPr>
          <w:rFonts w:eastAsia="Times New Roman"/>
        </w:rPr>
        <w:t>a</w:t>
      </w:r>
      <w:r w:rsidR="00F06D1C">
        <w:rPr>
          <w:rFonts w:eastAsia="Times New Roman"/>
        </w:rPr>
        <w:t xml:space="preserve"> </w:t>
      </w:r>
      <w:r w:rsidRPr="00B74ADD">
        <w:rPr>
          <w:rFonts w:eastAsia="Times New Roman"/>
        </w:rPr>
        <w:t>Java</w:t>
      </w:r>
      <w:r w:rsidR="00F06D1C">
        <w:rPr>
          <w:rFonts w:eastAsia="Times New Roman"/>
        </w:rPr>
        <w:t xml:space="preserve"> </w:t>
      </w:r>
      <w:r w:rsidRPr="00B74ADD">
        <w:rPr>
          <w:rFonts w:eastAsia="Times New Roman"/>
        </w:rPr>
        <w:t>layer</w:t>
      </w:r>
      <w:r w:rsidR="00F06D1C">
        <w:rPr>
          <w:rFonts w:eastAsia="Times New Roman"/>
        </w:rPr>
        <w:t xml:space="preserve"> </w:t>
      </w:r>
      <w:r w:rsidRPr="00B74ADD">
        <w:rPr>
          <w:rFonts w:eastAsia="Times New Roman"/>
        </w:rPr>
        <w:t>and</w:t>
      </w:r>
      <w:r w:rsidR="00F06D1C">
        <w:rPr>
          <w:rFonts w:eastAsia="Times New Roman"/>
        </w:rPr>
        <w:t xml:space="preserve"> </w:t>
      </w:r>
      <w:r w:rsidRPr="00B74ADD">
        <w:rPr>
          <w:rFonts w:eastAsia="Times New Roman"/>
        </w:rPr>
        <w:t>a</w:t>
      </w:r>
      <w:r w:rsidR="00F06D1C">
        <w:rPr>
          <w:rFonts w:eastAsia="Times New Roman"/>
        </w:rPr>
        <w:t xml:space="preserve"> </w:t>
      </w:r>
      <w:r w:rsidRPr="00B74ADD">
        <w:rPr>
          <w:rFonts w:eastAsia="Times New Roman"/>
        </w:rPr>
        <w:t>mainframe</w:t>
      </w:r>
      <w:r w:rsidR="00F06D1C">
        <w:rPr>
          <w:rFonts w:eastAsia="Times New Roman"/>
        </w:rPr>
        <w:t xml:space="preserve"> </w:t>
      </w:r>
      <w:r w:rsidRPr="00B74ADD">
        <w:rPr>
          <w:rFonts w:eastAsia="Times New Roman"/>
        </w:rPr>
        <w:t>back</w:t>
      </w:r>
      <w:r w:rsidR="00F06D1C">
        <w:rPr>
          <w:rFonts w:eastAsia="Times New Roman"/>
        </w:rPr>
        <w:t xml:space="preserve"> </w:t>
      </w:r>
      <w:r w:rsidRPr="00B74ADD">
        <w:rPr>
          <w:rFonts w:eastAsia="Times New Roman"/>
        </w:rPr>
        <w:t>end</w:t>
      </w:r>
      <w:r w:rsidR="00F06D1C">
        <w:rPr>
          <w:rFonts w:eastAsia="Times New Roman"/>
        </w:rPr>
        <w:t xml:space="preserve"> </w:t>
      </w:r>
      <w:r w:rsidR="00573F41">
        <w:rPr>
          <w:rFonts w:eastAsia="Times New Roman"/>
        </w:rPr>
        <w:t xml:space="preserve">is shown in the following figure where </w:t>
      </w:r>
      <w:r w:rsidRPr="00B74ADD">
        <w:rPr>
          <w:rFonts w:eastAsia="Times New Roman"/>
        </w:rPr>
        <w:t>a</w:t>
      </w:r>
      <w:r w:rsidR="00F06D1C">
        <w:rPr>
          <w:rFonts w:eastAsia="Times New Roman"/>
        </w:rPr>
        <w:t xml:space="preserve"> </w:t>
      </w:r>
      <w:r w:rsidR="00573F41">
        <w:rPr>
          <w:rFonts w:eastAsia="Times New Roman"/>
        </w:rPr>
        <w:t>Customer Information Control System (</w:t>
      </w:r>
      <w:r w:rsidRPr="00B74ADD">
        <w:rPr>
          <w:rFonts w:eastAsia="Times New Roman"/>
        </w:rPr>
        <w:t>CICS</w:t>
      </w:r>
      <w:r w:rsidR="00573F41">
        <w:rPr>
          <w:rFonts w:eastAsia="Times New Roman"/>
        </w:rPr>
        <w:t>)</w:t>
      </w:r>
      <w:r>
        <w:rPr>
          <w:rFonts w:eastAsia="Times New Roman"/>
        </w:rPr>
        <w:t xml:space="preserve"> </w:t>
      </w:r>
      <w:r w:rsidRPr="00B74ADD">
        <w:rPr>
          <w:rFonts w:eastAsia="Times New Roman"/>
        </w:rPr>
        <w:t xml:space="preserve">transaction </w:t>
      </w:r>
      <w:r w:rsidR="00573F41">
        <w:rPr>
          <w:rFonts w:eastAsia="Times New Roman"/>
        </w:rPr>
        <w:t>calls an external resource</w:t>
      </w:r>
      <w:r w:rsidRPr="00B74ADD">
        <w:rPr>
          <w:rFonts w:eastAsia="Times New Roman"/>
        </w:rPr>
        <w:t>:</w:t>
      </w:r>
    </w:p>
    <w:p w:rsidR="00D11A51" w:rsidRDefault="00D11A51" w:rsidP="00B74ADD">
      <w:pPr>
        <w:spacing w:before="1" w:after="0" w:line="240" w:lineRule="auto"/>
        <w:ind w:right="-20"/>
        <w:jc w:val="center"/>
        <w:rPr>
          <w:rFonts w:ascii="Times New Roman" w:eastAsia="Times New Roman" w:hAnsi="Times New Roman" w:cs="Times New Roman"/>
          <w:sz w:val="20"/>
          <w:szCs w:val="20"/>
        </w:rPr>
      </w:pPr>
      <w:r>
        <w:rPr>
          <w:noProof/>
        </w:rPr>
        <w:drawing>
          <wp:inline distT="0" distB="0" distL="0" distR="0" wp14:anchorId="3F285EA6" wp14:editId="0AC3D68E">
            <wp:extent cx="3686175" cy="2790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6175" cy="2790825"/>
                    </a:xfrm>
                    <a:prstGeom prst="rect">
                      <a:avLst/>
                    </a:prstGeom>
                    <a:noFill/>
                    <a:ln>
                      <a:noFill/>
                    </a:ln>
                  </pic:spPr>
                </pic:pic>
              </a:graphicData>
            </a:graphic>
          </wp:inline>
        </w:drawing>
      </w:r>
    </w:p>
    <w:p w:rsidR="007A5169" w:rsidRPr="00D11A51" w:rsidRDefault="007A5169" w:rsidP="00B74ADD">
      <w:pPr>
        <w:spacing w:before="1" w:after="0" w:line="240" w:lineRule="auto"/>
        <w:ind w:right="-20"/>
        <w:jc w:val="center"/>
        <w:rPr>
          <w:rFonts w:ascii="Times New Roman" w:eastAsia="Times New Roman" w:hAnsi="Times New Roman" w:cs="Times New Roman"/>
          <w:sz w:val="20"/>
          <w:szCs w:val="20"/>
        </w:rPr>
      </w:pPr>
    </w:p>
    <w:p w:rsidR="00D11A51" w:rsidRPr="00B74ADD" w:rsidRDefault="00D11A51" w:rsidP="00B74ADD">
      <w:pPr>
        <w:spacing w:before="17" w:after="0" w:line="200" w:lineRule="exact"/>
        <w:rPr>
          <w:sz w:val="20"/>
          <w:szCs w:val="20"/>
        </w:rPr>
      </w:pPr>
    </w:p>
    <w:p w:rsidR="00D11A51" w:rsidRDefault="00D11A51" w:rsidP="00B74ADD">
      <w:pPr>
        <w:spacing w:before="32" w:after="0" w:line="240" w:lineRule="auto"/>
        <w:ind w:right="161"/>
        <w:rPr>
          <w:rFonts w:eastAsia="Times New Roman"/>
        </w:rPr>
      </w:pPr>
      <w:r w:rsidRPr="00B74ADD">
        <w:rPr>
          <w:rFonts w:eastAsia="Times New Roman"/>
        </w:rPr>
        <w:t>The detection of such an anti‐pattern requires a System Level analysis of the COBOL layer and the calling layer in Java, communicating with the COBOL through CICS</w:t>
      </w:r>
      <w:r w:rsidR="00F06D1C">
        <w:rPr>
          <w:rFonts w:eastAsia="Times New Roman"/>
        </w:rPr>
        <w:t xml:space="preserve">.  </w:t>
      </w:r>
      <w:r w:rsidRPr="00B74ADD">
        <w:rPr>
          <w:rFonts w:eastAsia="Times New Roman"/>
        </w:rPr>
        <w:t>The COBOL code is analyzed in order to eventually compute the size of the COMMAREA (i.e</w:t>
      </w:r>
      <w:r w:rsidR="00F06D1C">
        <w:rPr>
          <w:rFonts w:eastAsia="Times New Roman"/>
        </w:rPr>
        <w:t xml:space="preserve">.  </w:t>
      </w:r>
      <w:r w:rsidRPr="00B74ADD">
        <w:rPr>
          <w:rFonts w:eastAsia="Times New Roman"/>
        </w:rPr>
        <w:t>the buffer that will be used in CICS transaction) and the Java code is analyzed in order to detect CICS transaction calls that use a large set of data and also take place in a loop</w:t>
      </w:r>
      <w:r w:rsidR="00F06D1C">
        <w:rPr>
          <w:rFonts w:eastAsia="Times New Roman"/>
        </w:rPr>
        <w:t xml:space="preserve">.  </w:t>
      </w:r>
      <w:r>
        <w:rPr>
          <w:rFonts w:eastAsia="Times New Roman"/>
        </w:rPr>
        <w:t>While this is COBOL</w:t>
      </w:r>
      <w:r w:rsidR="001D26B0">
        <w:rPr>
          <w:rFonts w:eastAsia="Times New Roman"/>
        </w:rPr>
        <w:t>, t</w:t>
      </w:r>
      <w:r>
        <w:rPr>
          <w:rFonts w:eastAsia="Times New Roman"/>
        </w:rPr>
        <w:t>he same could be applicable to any stored data object</w:t>
      </w:r>
      <w:r w:rsidR="00F06D1C">
        <w:rPr>
          <w:rFonts w:eastAsia="Times New Roman"/>
        </w:rPr>
        <w:t xml:space="preserve">.  </w:t>
      </w:r>
      <w:r w:rsidRPr="00B74ADD">
        <w:rPr>
          <w:rFonts w:eastAsia="Times New Roman"/>
        </w:rPr>
        <w:t>If not detected, this type of issue could result in slow response time not only for the end‐user who has initiated the transaction but also the rest of the end‐users impacted by the over consumption of CPU due to the slow transaction</w:t>
      </w:r>
      <w:r w:rsidR="00F06D1C">
        <w:rPr>
          <w:rFonts w:eastAsia="Times New Roman"/>
        </w:rPr>
        <w:t xml:space="preserve">.  </w:t>
      </w:r>
      <w:r w:rsidRPr="00B74ADD">
        <w:rPr>
          <w:rFonts w:eastAsia="Times New Roman"/>
        </w:rPr>
        <w:t xml:space="preserve">Another side effect </w:t>
      </w:r>
      <w:r w:rsidR="00D565E7">
        <w:rPr>
          <w:rFonts w:eastAsia="Times New Roman"/>
        </w:rPr>
        <w:t xml:space="preserve">is excessive </w:t>
      </w:r>
      <w:r w:rsidRPr="00B74ADD">
        <w:rPr>
          <w:rFonts w:eastAsia="Times New Roman"/>
        </w:rPr>
        <w:t xml:space="preserve">consumption of </w:t>
      </w:r>
      <w:r w:rsidR="00386984">
        <w:rPr>
          <w:rFonts w:eastAsia="Times New Roman"/>
        </w:rPr>
        <w:t>CPU</w:t>
      </w:r>
      <w:r w:rsidR="00F06D1C">
        <w:rPr>
          <w:rFonts w:eastAsia="Times New Roman"/>
        </w:rPr>
        <w:t xml:space="preserve"> cycles</w:t>
      </w:r>
      <w:r w:rsidR="00F06D1C" w:rsidRPr="00B74ADD">
        <w:rPr>
          <w:rFonts w:eastAsia="Times New Roman"/>
        </w:rPr>
        <w:t xml:space="preserve"> </w:t>
      </w:r>
      <w:r w:rsidRPr="00B74ADD">
        <w:rPr>
          <w:rFonts w:eastAsia="Times New Roman"/>
        </w:rPr>
        <w:t xml:space="preserve">leading to an additional cost of running the </w:t>
      </w:r>
      <w:commentRangeStart w:id="17"/>
      <w:commentRangeStart w:id="18"/>
      <w:commentRangeStart w:id="19"/>
      <w:r>
        <w:rPr>
          <w:rFonts w:eastAsia="Times New Roman"/>
        </w:rPr>
        <w:t>server</w:t>
      </w:r>
      <w:commentRangeEnd w:id="17"/>
      <w:r w:rsidR="001D26B0">
        <w:rPr>
          <w:rStyle w:val="CommentReference"/>
        </w:rPr>
        <w:commentReference w:id="17"/>
      </w:r>
      <w:commentRangeEnd w:id="18"/>
      <w:r w:rsidR="00165ED1">
        <w:rPr>
          <w:rStyle w:val="CommentReference"/>
        </w:rPr>
        <w:commentReference w:id="18"/>
      </w:r>
      <w:commentRangeEnd w:id="19"/>
      <w:r w:rsidR="00BB5E0B">
        <w:rPr>
          <w:rStyle w:val="CommentReference"/>
        </w:rPr>
        <w:commentReference w:id="19"/>
      </w:r>
      <w:r w:rsidRPr="00B74ADD">
        <w:rPr>
          <w:rFonts w:eastAsia="Times New Roman"/>
        </w:rPr>
        <w:t>.</w:t>
      </w:r>
    </w:p>
    <w:p w:rsidR="00162B68" w:rsidRDefault="00162B68" w:rsidP="00B74ADD">
      <w:pPr>
        <w:spacing w:before="32" w:after="0" w:line="240" w:lineRule="auto"/>
        <w:ind w:right="161"/>
        <w:rPr>
          <w:rFonts w:eastAsia="Times New Roman"/>
        </w:rPr>
      </w:pPr>
    </w:p>
    <w:p w:rsidR="001662BF" w:rsidRDefault="001662BF" w:rsidP="00B74ADD">
      <w:pPr>
        <w:spacing w:before="32" w:after="0" w:line="240" w:lineRule="auto"/>
        <w:ind w:right="161"/>
        <w:rPr>
          <w:rFonts w:eastAsia="Times New Roman"/>
        </w:rPr>
      </w:pPr>
      <w:r>
        <w:rPr>
          <w:rFonts w:eastAsia="Times New Roman"/>
        </w:rPr>
        <w:t xml:space="preserve">With system level analysis of the critical code sections, queue theory principles can be applied to pre-stage and prepare execution of code to work asynchronously to best use resources and minimize processing time against </w:t>
      </w:r>
      <w:r w:rsidR="00894CBF">
        <w:rPr>
          <w:rFonts w:eastAsia="Times New Roman"/>
        </w:rPr>
        <w:t xml:space="preserve">a series of </w:t>
      </w:r>
      <w:r>
        <w:rPr>
          <w:rFonts w:eastAsia="Times New Roman"/>
        </w:rPr>
        <w:t>long running steps.</w:t>
      </w:r>
      <w:r w:rsidR="000A53B7">
        <w:rPr>
          <w:rFonts w:eastAsia="Times New Roman"/>
        </w:rPr>
        <w:t xml:space="preserve">  This of course relies on quality code to prevent data corruption.</w:t>
      </w:r>
    </w:p>
    <w:p w:rsidR="007A5169" w:rsidRPr="00B74ADD" w:rsidRDefault="007A5169" w:rsidP="00B74ADD">
      <w:pPr>
        <w:spacing w:before="32" w:after="0" w:line="240" w:lineRule="auto"/>
        <w:ind w:right="161"/>
        <w:rPr>
          <w:rFonts w:eastAsia="Times New Roman"/>
        </w:rPr>
      </w:pPr>
    </w:p>
    <w:p w:rsidR="007A5169" w:rsidRDefault="007A5169" w:rsidP="00B74ADD">
      <w:pPr>
        <w:pStyle w:val="ListParagraph"/>
        <w:numPr>
          <w:ilvl w:val="0"/>
          <w:numId w:val="29"/>
        </w:numPr>
        <w:rPr>
          <w:rFonts w:eastAsia="Times New Roman"/>
        </w:rPr>
      </w:pPr>
      <w:r w:rsidRPr="00B74ADD">
        <w:rPr>
          <w:rFonts w:eastAsia="Times New Roman"/>
          <w:sz w:val="28"/>
        </w:rPr>
        <w:t>Efficient accesses to large volumes of data</w:t>
      </w:r>
      <w:r w:rsidR="00F06D1C">
        <w:rPr>
          <w:rFonts w:eastAsia="Times New Roman"/>
          <w:sz w:val="28"/>
        </w:rPr>
        <w:t>:</w:t>
      </w:r>
    </w:p>
    <w:p w:rsidR="007A5169" w:rsidRDefault="007A5169" w:rsidP="00B74ADD">
      <w:pPr>
        <w:spacing w:after="0" w:line="240" w:lineRule="auto"/>
        <w:ind w:right="61"/>
        <w:rPr>
          <w:rFonts w:eastAsia="Times New Roman"/>
        </w:rPr>
      </w:pPr>
      <w:r w:rsidRPr="00B74ADD">
        <w:rPr>
          <w:rFonts w:eastAsia="Times New Roman"/>
        </w:rPr>
        <w:t>Big potential performance issues are quite common in applications using relational databases and SQL</w:t>
      </w:r>
      <w:r w:rsidRPr="007A5169">
        <w:rPr>
          <w:rFonts w:ascii="Cambria" w:eastAsia="Cambria" w:hAnsi="Cambria" w:cs="Cambria"/>
          <w:spacing w:val="1"/>
          <w:sz w:val="20"/>
          <w:szCs w:val="20"/>
        </w:rPr>
        <w:t xml:space="preserve"> </w:t>
      </w:r>
      <w:r w:rsidRPr="00B74ADD">
        <w:rPr>
          <w:rFonts w:eastAsia="Times New Roman"/>
        </w:rPr>
        <w:t>built dynamically in runtime mode</w:t>
      </w:r>
      <w:r w:rsidR="00F06D1C">
        <w:rPr>
          <w:rFonts w:eastAsia="Times New Roman"/>
        </w:rPr>
        <w:t xml:space="preserve">.   </w:t>
      </w:r>
      <w:r w:rsidRPr="00B74ADD">
        <w:rPr>
          <w:rFonts w:eastAsia="Times New Roman"/>
        </w:rPr>
        <w:t xml:space="preserve"> Such problems are sometimes detected during the costly load‐testing phase when it is difficult to fully simulate the operational environment, or more often in production months after the development when the volume of the data increases</w:t>
      </w:r>
      <w:r w:rsidR="00F06D1C">
        <w:rPr>
          <w:rFonts w:eastAsia="Times New Roman"/>
        </w:rPr>
        <w:t xml:space="preserve">.  </w:t>
      </w:r>
      <w:r w:rsidRPr="00B74ADD">
        <w:rPr>
          <w:rFonts w:eastAsia="Times New Roman"/>
        </w:rPr>
        <w:t>Most of the time the problem is due to a SQL query not leveraging the indexation strategy (for example a query not using any indexed column in its WHERE clause)</w:t>
      </w:r>
      <w:r w:rsidR="00F06D1C">
        <w:rPr>
          <w:rFonts w:eastAsia="Times New Roman"/>
        </w:rPr>
        <w:t xml:space="preserve">.  </w:t>
      </w:r>
      <w:r w:rsidRPr="00B74ADD">
        <w:rPr>
          <w:rFonts w:eastAsia="Times New Roman"/>
        </w:rPr>
        <w:t>Such an issue is quite complex to detect due to the nature of Dynamic SQL, the fact that the hints of the performance failure are spread across components and layers including the database itself and the size of the data it contains</w:t>
      </w:r>
      <w:r w:rsidR="00F06D1C">
        <w:rPr>
          <w:rFonts w:eastAsia="Times New Roman"/>
        </w:rPr>
        <w:t xml:space="preserve">.  </w:t>
      </w:r>
      <w:r w:rsidRPr="00B74ADD">
        <w:rPr>
          <w:rFonts w:eastAsia="Times New Roman"/>
        </w:rPr>
        <w:t>Indeed, a SQL query that no index can support is not an issue on a small set of data</w:t>
      </w:r>
      <w:r w:rsidR="00F06D1C">
        <w:rPr>
          <w:rFonts w:eastAsia="Times New Roman"/>
        </w:rPr>
        <w:t xml:space="preserve">.  </w:t>
      </w:r>
      <w:r w:rsidRPr="00B74ADD">
        <w:rPr>
          <w:rFonts w:eastAsia="Times New Roman"/>
        </w:rPr>
        <w:t>It becomes an app</w:t>
      </w:r>
      <w:r w:rsidR="00F06D1C">
        <w:rPr>
          <w:rFonts w:eastAsia="Times New Roman"/>
        </w:rPr>
        <w:t>lication</w:t>
      </w:r>
      <w:r w:rsidRPr="00B74ADD">
        <w:rPr>
          <w:rFonts w:eastAsia="Times New Roman"/>
        </w:rPr>
        <w:t xml:space="preserve"> killer if the data size is large</w:t>
      </w:r>
      <w:r w:rsidR="00F06D1C">
        <w:rPr>
          <w:rFonts w:eastAsia="Times New Roman"/>
        </w:rPr>
        <w:t xml:space="preserve">.  </w:t>
      </w:r>
      <w:commentRangeStart w:id="20"/>
      <w:commentRangeStart w:id="21"/>
      <w:r w:rsidRPr="00B74ADD">
        <w:rPr>
          <w:rFonts w:eastAsia="Times New Roman"/>
        </w:rPr>
        <w:t>And again such a performance anti‐pattern requires a comprehensive System Level analysis of the client language (Java, .NET, ABAP, etc.), the analysis of the structure of the database including table indexes and table size, and lastly the ability to build the potential dynamic SQL statement that no index could support.</w:t>
      </w:r>
      <w:commentRangeEnd w:id="20"/>
      <w:r w:rsidR="00206028">
        <w:rPr>
          <w:rStyle w:val="CommentReference"/>
        </w:rPr>
        <w:commentReference w:id="20"/>
      </w:r>
      <w:commentRangeEnd w:id="21"/>
      <w:r w:rsidR="00165ED1">
        <w:rPr>
          <w:rStyle w:val="CommentReference"/>
        </w:rPr>
        <w:commentReference w:id="21"/>
      </w:r>
    </w:p>
    <w:p w:rsidR="007A5169" w:rsidRDefault="007A5169" w:rsidP="00B74ADD">
      <w:pPr>
        <w:spacing w:before="13" w:after="0" w:line="220" w:lineRule="exact"/>
      </w:pPr>
    </w:p>
    <w:p w:rsidR="003338C1" w:rsidRDefault="007A5169" w:rsidP="00B74ADD">
      <w:pPr>
        <w:pStyle w:val="Heading2"/>
        <w:rPr>
          <w:rFonts w:eastAsia="Times New Roman"/>
        </w:rPr>
      </w:pPr>
      <w:r w:rsidRPr="00B74ADD">
        <w:rPr>
          <w:rFonts w:eastAsia="Times New Roman"/>
        </w:rPr>
        <w:t xml:space="preserve">Security </w:t>
      </w:r>
      <w:r w:rsidR="004A2341">
        <w:rPr>
          <w:rFonts w:eastAsia="Times New Roman"/>
        </w:rPr>
        <w:t xml:space="preserve">- </w:t>
      </w:r>
      <w:r w:rsidRPr="00B74ADD">
        <w:rPr>
          <w:rFonts w:eastAsia="Times New Roman"/>
        </w:rPr>
        <w:t>Identifying Vulnerabilities</w:t>
      </w:r>
    </w:p>
    <w:tbl>
      <w:tblPr>
        <w:tblW w:w="0" w:type="auto"/>
        <w:tblInd w:w="108" w:type="dxa"/>
        <w:tblLayout w:type="fixed"/>
        <w:tblCellMar>
          <w:left w:w="0" w:type="dxa"/>
          <w:right w:w="0" w:type="dxa"/>
        </w:tblCellMar>
        <w:tblLook w:val="01E0" w:firstRow="1" w:lastRow="1" w:firstColumn="1" w:lastColumn="1" w:noHBand="0" w:noVBand="0"/>
      </w:tblPr>
      <w:tblGrid>
        <w:gridCol w:w="4657"/>
        <w:gridCol w:w="2371"/>
        <w:gridCol w:w="2023"/>
      </w:tblGrid>
      <w:tr w:rsidR="003338C1" w:rsidRPr="007A5169" w:rsidTr="00426D7C">
        <w:trPr>
          <w:trHeight w:hRule="exact" w:val="488"/>
        </w:trPr>
        <w:tc>
          <w:tcPr>
            <w:tcW w:w="4657" w:type="dxa"/>
            <w:tcBorders>
              <w:top w:val="single" w:sz="8" w:space="0" w:color="4F82BD"/>
              <w:left w:val="single" w:sz="8" w:space="0" w:color="4F82BD"/>
              <w:bottom w:val="single" w:sz="8" w:space="0" w:color="4F82BD"/>
              <w:right w:val="single" w:sz="8" w:space="0" w:color="4F82BD"/>
            </w:tcBorders>
            <w:shd w:val="clear" w:color="auto" w:fill="B8CCE4"/>
          </w:tcPr>
          <w:p w:rsidR="003338C1" w:rsidRPr="007A5169" w:rsidRDefault="003338C1" w:rsidP="00426D7C">
            <w:pPr>
              <w:widowControl w:val="0"/>
              <w:spacing w:after="0" w:line="233" w:lineRule="exact"/>
              <w:ind w:left="97" w:right="-20"/>
              <w:rPr>
                <w:rFonts w:ascii="Cambria" w:eastAsia="Cambria" w:hAnsi="Cambria" w:cs="Cambria"/>
                <w:sz w:val="20"/>
                <w:szCs w:val="20"/>
              </w:rPr>
            </w:pPr>
            <w:r w:rsidRPr="007A5169">
              <w:rPr>
                <w:rFonts w:ascii="Cambria" w:eastAsia="Cambria" w:hAnsi="Cambria" w:cs="Cambria"/>
                <w:b/>
                <w:bCs/>
                <w:sz w:val="20"/>
                <w:szCs w:val="20"/>
              </w:rPr>
              <w:t>Co</w:t>
            </w:r>
            <w:r w:rsidRPr="007A5169">
              <w:rPr>
                <w:rFonts w:ascii="Cambria" w:eastAsia="Cambria" w:hAnsi="Cambria" w:cs="Cambria"/>
                <w:b/>
                <w:bCs/>
                <w:spacing w:val="-1"/>
                <w:sz w:val="20"/>
                <w:szCs w:val="20"/>
              </w:rPr>
              <w:t>d</w:t>
            </w:r>
            <w:r w:rsidRPr="007A5169">
              <w:rPr>
                <w:rFonts w:ascii="Cambria" w:eastAsia="Cambria" w:hAnsi="Cambria" w:cs="Cambria"/>
                <w:b/>
                <w:bCs/>
                <w:sz w:val="20"/>
                <w:szCs w:val="20"/>
              </w:rPr>
              <w:t>ing Erro</w:t>
            </w:r>
            <w:r w:rsidRPr="007A5169">
              <w:rPr>
                <w:rFonts w:ascii="Cambria" w:eastAsia="Cambria" w:hAnsi="Cambria" w:cs="Cambria"/>
                <w:b/>
                <w:bCs/>
                <w:spacing w:val="-1"/>
                <w:sz w:val="20"/>
                <w:szCs w:val="20"/>
              </w:rPr>
              <w:t>r</w:t>
            </w:r>
            <w:r w:rsidRPr="007A5169">
              <w:rPr>
                <w:rFonts w:ascii="Cambria" w:eastAsia="Cambria" w:hAnsi="Cambria" w:cs="Cambria"/>
                <w:b/>
                <w:bCs/>
                <w:sz w:val="20"/>
                <w:szCs w:val="20"/>
              </w:rPr>
              <w:t>s</w:t>
            </w:r>
            <w:r w:rsidRPr="007A5169">
              <w:rPr>
                <w:rFonts w:ascii="Cambria" w:eastAsia="Cambria" w:hAnsi="Cambria" w:cs="Cambria"/>
                <w:b/>
                <w:bCs/>
                <w:spacing w:val="1"/>
                <w:sz w:val="20"/>
                <w:szCs w:val="20"/>
              </w:rPr>
              <w:t xml:space="preserve"> </w:t>
            </w:r>
            <w:r w:rsidRPr="007A5169">
              <w:rPr>
                <w:rFonts w:ascii="Cambria" w:eastAsia="Cambria" w:hAnsi="Cambria" w:cs="Cambria"/>
                <w:b/>
                <w:bCs/>
                <w:sz w:val="20"/>
                <w:szCs w:val="20"/>
              </w:rPr>
              <w:t>Impacti</w:t>
            </w:r>
            <w:r w:rsidRPr="007A5169">
              <w:rPr>
                <w:rFonts w:ascii="Cambria" w:eastAsia="Cambria" w:hAnsi="Cambria" w:cs="Cambria"/>
                <w:b/>
                <w:bCs/>
                <w:spacing w:val="-1"/>
                <w:sz w:val="20"/>
                <w:szCs w:val="20"/>
              </w:rPr>
              <w:t>n</w:t>
            </w:r>
            <w:r w:rsidRPr="007A5169">
              <w:rPr>
                <w:rFonts w:ascii="Cambria" w:eastAsia="Cambria" w:hAnsi="Cambria" w:cs="Cambria"/>
                <w:b/>
                <w:bCs/>
                <w:sz w:val="20"/>
                <w:szCs w:val="20"/>
              </w:rPr>
              <w:t>g</w:t>
            </w:r>
            <w:r w:rsidRPr="007A5169">
              <w:rPr>
                <w:rFonts w:ascii="Cambria" w:eastAsia="Cambria" w:hAnsi="Cambria" w:cs="Cambria"/>
                <w:b/>
                <w:bCs/>
                <w:spacing w:val="1"/>
                <w:sz w:val="20"/>
                <w:szCs w:val="20"/>
              </w:rPr>
              <w:t xml:space="preserve"> </w:t>
            </w:r>
            <w:r w:rsidRPr="007A5169">
              <w:rPr>
                <w:rFonts w:ascii="Cambria" w:eastAsia="Cambria" w:hAnsi="Cambria" w:cs="Cambria"/>
                <w:b/>
                <w:bCs/>
                <w:spacing w:val="-1"/>
                <w:sz w:val="20"/>
                <w:szCs w:val="20"/>
              </w:rPr>
              <w:t>t</w:t>
            </w:r>
            <w:r w:rsidRPr="007A5169">
              <w:rPr>
                <w:rFonts w:ascii="Cambria" w:eastAsia="Cambria" w:hAnsi="Cambria" w:cs="Cambria"/>
                <w:b/>
                <w:bCs/>
                <w:sz w:val="20"/>
                <w:szCs w:val="20"/>
              </w:rPr>
              <w:t>he SECURI</w:t>
            </w:r>
            <w:r w:rsidRPr="007A5169">
              <w:rPr>
                <w:rFonts w:ascii="Cambria" w:eastAsia="Cambria" w:hAnsi="Cambria" w:cs="Cambria"/>
                <w:b/>
                <w:bCs/>
                <w:spacing w:val="-1"/>
                <w:sz w:val="20"/>
                <w:szCs w:val="20"/>
              </w:rPr>
              <w:t>T</w:t>
            </w:r>
            <w:r w:rsidRPr="007A5169">
              <w:rPr>
                <w:rFonts w:ascii="Cambria" w:eastAsia="Cambria" w:hAnsi="Cambria" w:cs="Cambria"/>
                <w:b/>
                <w:bCs/>
                <w:sz w:val="20"/>
                <w:szCs w:val="20"/>
              </w:rPr>
              <w:t>Y</w:t>
            </w:r>
          </w:p>
        </w:tc>
        <w:tc>
          <w:tcPr>
            <w:tcW w:w="2371" w:type="dxa"/>
            <w:tcBorders>
              <w:top w:val="single" w:sz="8" w:space="0" w:color="4F82BD"/>
              <w:left w:val="single" w:sz="8" w:space="0" w:color="4F82BD"/>
              <w:bottom w:val="single" w:sz="8" w:space="0" w:color="4F82BD"/>
              <w:right w:val="single" w:sz="8" w:space="0" w:color="4F82BD"/>
            </w:tcBorders>
            <w:shd w:val="clear" w:color="auto" w:fill="B8CCE4"/>
          </w:tcPr>
          <w:p w:rsidR="003338C1" w:rsidRPr="007A5169" w:rsidRDefault="003338C1" w:rsidP="00426D7C">
            <w:pPr>
              <w:widowControl w:val="0"/>
              <w:spacing w:after="0" w:line="233" w:lineRule="exact"/>
              <w:ind w:left="371" w:right="-20"/>
              <w:rPr>
                <w:rFonts w:ascii="Cambria" w:eastAsia="Cambria" w:hAnsi="Cambria" w:cs="Cambria"/>
                <w:sz w:val="20"/>
                <w:szCs w:val="20"/>
              </w:rPr>
            </w:pPr>
            <w:r w:rsidRPr="007A5169">
              <w:rPr>
                <w:rFonts w:ascii="Cambria" w:eastAsia="Cambria" w:hAnsi="Cambria" w:cs="Cambria"/>
                <w:b/>
                <w:bCs/>
                <w:sz w:val="20"/>
                <w:szCs w:val="20"/>
              </w:rPr>
              <w:t>Con</w:t>
            </w:r>
            <w:r w:rsidRPr="007A5169">
              <w:rPr>
                <w:rFonts w:ascii="Cambria" w:eastAsia="Cambria" w:hAnsi="Cambria" w:cs="Cambria"/>
                <w:b/>
                <w:bCs/>
                <w:spacing w:val="-1"/>
                <w:sz w:val="20"/>
                <w:szCs w:val="20"/>
              </w:rPr>
              <w:t>t</w:t>
            </w:r>
            <w:r w:rsidRPr="007A5169">
              <w:rPr>
                <w:rFonts w:ascii="Cambria" w:eastAsia="Cambria" w:hAnsi="Cambria" w:cs="Cambria"/>
                <w:b/>
                <w:bCs/>
                <w:sz w:val="20"/>
                <w:szCs w:val="20"/>
              </w:rPr>
              <w:t>ext</w:t>
            </w:r>
            <w:r w:rsidRPr="007A5169">
              <w:rPr>
                <w:rFonts w:ascii="Cambria" w:eastAsia="Cambria" w:hAnsi="Cambria" w:cs="Cambria"/>
                <w:b/>
                <w:bCs/>
                <w:spacing w:val="-1"/>
                <w:sz w:val="20"/>
                <w:szCs w:val="20"/>
              </w:rPr>
              <w:t xml:space="preserve"> R</w:t>
            </w:r>
            <w:r w:rsidRPr="007A5169">
              <w:rPr>
                <w:rFonts w:ascii="Cambria" w:eastAsia="Cambria" w:hAnsi="Cambria" w:cs="Cambria"/>
                <w:b/>
                <w:bCs/>
                <w:spacing w:val="1"/>
                <w:sz w:val="20"/>
                <w:szCs w:val="20"/>
              </w:rPr>
              <w:t>e</w:t>
            </w:r>
            <w:r w:rsidRPr="007A5169">
              <w:rPr>
                <w:rFonts w:ascii="Cambria" w:eastAsia="Cambria" w:hAnsi="Cambria" w:cs="Cambria"/>
                <w:b/>
                <w:bCs/>
                <w:spacing w:val="-1"/>
                <w:sz w:val="20"/>
                <w:szCs w:val="20"/>
              </w:rPr>
              <w:t>qu</w:t>
            </w:r>
            <w:r w:rsidRPr="007A5169">
              <w:rPr>
                <w:rFonts w:ascii="Cambria" w:eastAsia="Cambria" w:hAnsi="Cambria" w:cs="Cambria"/>
                <w:b/>
                <w:bCs/>
                <w:sz w:val="20"/>
                <w:szCs w:val="20"/>
              </w:rPr>
              <w:t>ir</w:t>
            </w:r>
            <w:r w:rsidRPr="007A5169">
              <w:rPr>
                <w:rFonts w:ascii="Cambria" w:eastAsia="Cambria" w:hAnsi="Cambria" w:cs="Cambria"/>
                <w:b/>
                <w:bCs/>
                <w:spacing w:val="-1"/>
                <w:sz w:val="20"/>
                <w:szCs w:val="20"/>
              </w:rPr>
              <w:t>ed</w:t>
            </w:r>
          </w:p>
        </w:tc>
        <w:tc>
          <w:tcPr>
            <w:tcW w:w="2023" w:type="dxa"/>
            <w:tcBorders>
              <w:top w:val="single" w:sz="8" w:space="0" w:color="4F82BD"/>
              <w:left w:val="single" w:sz="8" w:space="0" w:color="4F82BD"/>
              <w:bottom w:val="single" w:sz="8" w:space="0" w:color="4F82BD"/>
              <w:right w:val="single" w:sz="8" w:space="0" w:color="4F82BD"/>
            </w:tcBorders>
            <w:shd w:val="clear" w:color="auto" w:fill="B8CCE4"/>
          </w:tcPr>
          <w:p w:rsidR="003338C1" w:rsidRPr="007A5169" w:rsidRDefault="003338C1" w:rsidP="00426D7C">
            <w:pPr>
              <w:widowControl w:val="0"/>
              <w:spacing w:after="0" w:line="233" w:lineRule="exact"/>
              <w:ind w:left="555" w:right="537"/>
              <w:jc w:val="center"/>
              <w:rPr>
                <w:rFonts w:ascii="Cambria" w:eastAsia="Cambria" w:hAnsi="Cambria" w:cs="Cambria"/>
                <w:sz w:val="20"/>
                <w:szCs w:val="20"/>
              </w:rPr>
            </w:pPr>
            <w:r w:rsidRPr="007A5169">
              <w:rPr>
                <w:rFonts w:ascii="Cambria" w:eastAsia="Cambria" w:hAnsi="Cambria" w:cs="Cambria"/>
                <w:b/>
                <w:bCs/>
                <w:sz w:val="20"/>
                <w:szCs w:val="20"/>
              </w:rPr>
              <w:t>Bu</w:t>
            </w:r>
            <w:r w:rsidRPr="007A5169">
              <w:rPr>
                <w:rFonts w:ascii="Cambria" w:eastAsia="Cambria" w:hAnsi="Cambria" w:cs="Cambria"/>
                <w:b/>
                <w:bCs/>
                <w:spacing w:val="-1"/>
                <w:sz w:val="20"/>
                <w:szCs w:val="20"/>
              </w:rPr>
              <w:t>s</w:t>
            </w:r>
            <w:r w:rsidRPr="007A5169">
              <w:rPr>
                <w:rFonts w:ascii="Cambria" w:eastAsia="Cambria" w:hAnsi="Cambria" w:cs="Cambria"/>
                <w:b/>
                <w:bCs/>
                <w:sz w:val="20"/>
                <w:szCs w:val="20"/>
              </w:rPr>
              <w:t>i</w:t>
            </w:r>
            <w:r w:rsidRPr="007A5169">
              <w:rPr>
                <w:rFonts w:ascii="Cambria" w:eastAsia="Cambria" w:hAnsi="Cambria" w:cs="Cambria"/>
                <w:b/>
                <w:bCs/>
                <w:spacing w:val="-1"/>
                <w:sz w:val="20"/>
                <w:szCs w:val="20"/>
              </w:rPr>
              <w:t>n</w:t>
            </w:r>
            <w:r w:rsidRPr="007A5169">
              <w:rPr>
                <w:rFonts w:ascii="Cambria" w:eastAsia="Cambria" w:hAnsi="Cambria" w:cs="Cambria"/>
                <w:b/>
                <w:bCs/>
                <w:spacing w:val="1"/>
                <w:sz w:val="20"/>
                <w:szCs w:val="20"/>
              </w:rPr>
              <w:t>e</w:t>
            </w:r>
            <w:r w:rsidRPr="007A5169">
              <w:rPr>
                <w:rFonts w:ascii="Cambria" w:eastAsia="Cambria" w:hAnsi="Cambria" w:cs="Cambria"/>
                <w:b/>
                <w:bCs/>
                <w:spacing w:val="-1"/>
                <w:sz w:val="20"/>
                <w:szCs w:val="20"/>
              </w:rPr>
              <w:t>ss</w:t>
            </w:r>
          </w:p>
          <w:p w:rsidR="003338C1" w:rsidRPr="007A5169" w:rsidRDefault="003338C1" w:rsidP="00426D7C">
            <w:pPr>
              <w:widowControl w:val="0"/>
              <w:spacing w:after="0" w:line="233" w:lineRule="exact"/>
              <w:ind w:left="646" w:right="625"/>
              <w:jc w:val="center"/>
              <w:rPr>
                <w:rFonts w:ascii="Cambria" w:eastAsia="Cambria" w:hAnsi="Cambria" w:cs="Cambria"/>
                <w:sz w:val="20"/>
                <w:szCs w:val="20"/>
              </w:rPr>
            </w:pPr>
            <w:r w:rsidRPr="007A5169">
              <w:rPr>
                <w:rFonts w:ascii="Cambria" w:eastAsia="Cambria" w:hAnsi="Cambria" w:cs="Cambria"/>
                <w:b/>
                <w:bCs/>
                <w:sz w:val="20"/>
                <w:szCs w:val="20"/>
              </w:rPr>
              <w:t>Impact</w:t>
            </w:r>
          </w:p>
        </w:tc>
      </w:tr>
      <w:tr w:rsidR="003338C1" w:rsidRPr="007A5169"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Pr="007A5169" w:rsidRDefault="003338C1" w:rsidP="00426D7C">
            <w:pPr>
              <w:widowControl w:val="0"/>
              <w:spacing w:after="0" w:line="209" w:lineRule="exact"/>
              <w:ind w:left="97" w:right="-20"/>
              <w:rPr>
                <w:rFonts w:ascii="Cambria" w:eastAsia="Cambria" w:hAnsi="Cambria" w:cs="Cambria"/>
                <w:sz w:val="18"/>
                <w:szCs w:val="18"/>
              </w:rPr>
            </w:pPr>
            <w:r w:rsidRPr="007A5169">
              <w:rPr>
                <w:rFonts w:ascii="Cambria" w:eastAsia="Cambria" w:hAnsi="Cambria" w:cs="Cambria"/>
                <w:sz w:val="18"/>
                <w:szCs w:val="18"/>
              </w:rPr>
              <w:t>Improper</w:t>
            </w:r>
            <w:r w:rsidRPr="007A5169">
              <w:rPr>
                <w:rFonts w:ascii="Cambria" w:eastAsia="Cambria" w:hAnsi="Cambria" w:cs="Cambria"/>
                <w:spacing w:val="1"/>
                <w:sz w:val="18"/>
                <w:szCs w:val="18"/>
              </w:rPr>
              <w:t xml:space="preserve"> </w:t>
            </w:r>
            <w:r w:rsidRPr="007A5169">
              <w:rPr>
                <w:rFonts w:ascii="Cambria" w:eastAsia="Cambria" w:hAnsi="Cambria" w:cs="Cambria"/>
                <w:sz w:val="18"/>
                <w:szCs w:val="18"/>
              </w:rPr>
              <w:t>lock</w:t>
            </w:r>
            <w:r w:rsidRPr="007A5169">
              <w:rPr>
                <w:rFonts w:ascii="Cambria" w:eastAsia="Cambria" w:hAnsi="Cambria" w:cs="Cambria"/>
                <w:spacing w:val="-1"/>
                <w:sz w:val="18"/>
                <w:szCs w:val="18"/>
              </w:rPr>
              <w:t>i</w:t>
            </w:r>
            <w:r w:rsidRPr="007A5169">
              <w:rPr>
                <w:rFonts w:ascii="Cambria" w:eastAsia="Cambria" w:hAnsi="Cambria" w:cs="Cambria"/>
                <w:sz w:val="18"/>
                <w:szCs w:val="18"/>
              </w:rPr>
              <w:t>ng</w:t>
            </w:r>
          </w:p>
        </w:tc>
        <w:tc>
          <w:tcPr>
            <w:tcW w:w="2371" w:type="dxa"/>
            <w:vMerge w:val="restart"/>
            <w:tcBorders>
              <w:top w:val="single" w:sz="8" w:space="0" w:color="4F82BD"/>
              <w:left w:val="single" w:sz="8" w:space="0" w:color="4F82BD"/>
              <w:right w:val="single" w:sz="8" w:space="0" w:color="4F82BD"/>
            </w:tcBorders>
          </w:tcPr>
          <w:p w:rsidR="003338C1" w:rsidRPr="007A5169" w:rsidRDefault="003338C1" w:rsidP="00426D7C">
            <w:pPr>
              <w:widowControl w:val="0"/>
              <w:spacing w:after="0" w:line="200" w:lineRule="exact"/>
              <w:rPr>
                <w:rFonts w:eastAsiaTheme="minorHAnsi"/>
                <w:sz w:val="20"/>
                <w:szCs w:val="20"/>
              </w:rPr>
            </w:pPr>
          </w:p>
          <w:p w:rsidR="003338C1" w:rsidRPr="007A5169" w:rsidRDefault="003338C1" w:rsidP="00426D7C">
            <w:pPr>
              <w:widowControl w:val="0"/>
              <w:spacing w:before="8" w:after="0" w:line="280" w:lineRule="exact"/>
              <w:rPr>
                <w:rFonts w:eastAsiaTheme="minorHAnsi"/>
                <w:sz w:val="28"/>
                <w:szCs w:val="28"/>
              </w:rPr>
            </w:pPr>
          </w:p>
          <w:p w:rsidR="003338C1" w:rsidRPr="007A5169" w:rsidRDefault="003338C1" w:rsidP="00426D7C">
            <w:pPr>
              <w:widowControl w:val="0"/>
              <w:spacing w:after="0" w:line="240" w:lineRule="auto"/>
              <w:ind w:left="751" w:right="733"/>
              <w:jc w:val="center"/>
              <w:rPr>
                <w:rFonts w:ascii="Cambria" w:eastAsia="Cambria" w:hAnsi="Cambria" w:cs="Cambria"/>
                <w:sz w:val="18"/>
                <w:szCs w:val="18"/>
              </w:rPr>
            </w:pPr>
            <w:r w:rsidRPr="007A5169">
              <w:rPr>
                <w:rFonts w:ascii="Cambria" w:eastAsia="Cambria" w:hAnsi="Cambria" w:cs="Cambria"/>
                <w:sz w:val="18"/>
                <w:szCs w:val="18"/>
              </w:rPr>
              <w:t>Unit Lev</w:t>
            </w:r>
            <w:r w:rsidRPr="007A5169">
              <w:rPr>
                <w:rFonts w:ascii="Cambria" w:eastAsia="Cambria" w:hAnsi="Cambria" w:cs="Cambria"/>
                <w:spacing w:val="-1"/>
                <w:sz w:val="18"/>
                <w:szCs w:val="18"/>
              </w:rPr>
              <w:t>e</w:t>
            </w:r>
            <w:r w:rsidRPr="007A5169">
              <w:rPr>
                <w:rFonts w:ascii="Cambria" w:eastAsia="Cambria" w:hAnsi="Cambria" w:cs="Cambria"/>
                <w:sz w:val="18"/>
                <w:szCs w:val="18"/>
              </w:rPr>
              <w:t>l</w:t>
            </w:r>
          </w:p>
        </w:tc>
        <w:tc>
          <w:tcPr>
            <w:tcW w:w="2023" w:type="dxa"/>
            <w:vMerge w:val="restart"/>
            <w:tcBorders>
              <w:top w:val="single" w:sz="8" w:space="0" w:color="4F82BD"/>
              <w:left w:val="single" w:sz="8" w:space="0" w:color="4F82BD"/>
              <w:right w:val="single" w:sz="8" w:space="0" w:color="4F82BD"/>
            </w:tcBorders>
          </w:tcPr>
          <w:p w:rsidR="003338C1" w:rsidRPr="007A5169" w:rsidRDefault="003338C1" w:rsidP="00426D7C">
            <w:pPr>
              <w:widowControl w:val="0"/>
              <w:spacing w:after="0" w:line="200" w:lineRule="exact"/>
              <w:rPr>
                <w:rFonts w:eastAsiaTheme="minorHAnsi"/>
                <w:sz w:val="20"/>
                <w:szCs w:val="20"/>
              </w:rPr>
            </w:pPr>
          </w:p>
          <w:p w:rsidR="003338C1" w:rsidRPr="007A5169" w:rsidRDefault="003338C1" w:rsidP="00426D7C">
            <w:pPr>
              <w:widowControl w:val="0"/>
              <w:spacing w:before="8" w:after="0" w:line="280" w:lineRule="exact"/>
              <w:rPr>
                <w:rFonts w:eastAsiaTheme="minorHAnsi"/>
                <w:sz w:val="28"/>
                <w:szCs w:val="28"/>
              </w:rPr>
            </w:pPr>
          </w:p>
          <w:p w:rsidR="003338C1" w:rsidRPr="007A5169" w:rsidRDefault="003338C1" w:rsidP="00426D7C">
            <w:pPr>
              <w:widowControl w:val="0"/>
              <w:spacing w:after="0" w:line="240" w:lineRule="auto"/>
              <w:ind w:left="788" w:right="767"/>
              <w:jc w:val="center"/>
              <w:rPr>
                <w:rFonts w:ascii="Cambria" w:eastAsia="Cambria" w:hAnsi="Cambria" w:cs="Cambria"/>
                <w:sz w:val="18"/>
                <w:szCs w:val="18"/>
              </w:rPr>
            </w:pPr>
            <w:r w:rsidRPr="007A5169">
              <w:rPr>
                <w:rFonts w:ascii="Cambria" w:eastAsia="Cambria" w:hAnsi="Cambria" w:cs="Cambria"/>
                <w:sz w:val="18"/>
                <w:szCs w:val="18"/>
              </w:rPr>
              <w:t>10%</w:t>
            </w:r>
          </w:p>
        </w:tc>
      </w:tr>
      <w:tr w:rsidR="003338C1" w:rsidRPr="007A5169"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Pr="007A5169" w:rsidRDefault="003338C1" w:rsidP="00426D7C">
            <w:pPr>
              <w:widowControl w:val="0"/>
              <w:spacing w:after="0" w:line="209" w:lineRule="exact"/>
              <w:ind w:left="97" w:right="-20"/>
              <w:rPr>
                <w:rFonts w:ascii="Cambria" w:eastAsia="Cambria" w:hAnsi="Cambria" w:cs="Cambria"/>
                <w:sz w:val="18"/>
                <w:szCs w:val="18"/>
              </w:rPr>
            </w:pPr>
            <w:r w:rsidRPr="007A5169">
              <w:rPr>
                <w:rFonts w:ascii="Cambria" w:eastAsia="Cambria" w:hAnsi="Cambria" w:cs="Cambria"/>
                <w:sz w:val="18"/>
                <w:szCs w:val="18"/>
              </w:rPr>
              <w:t>Failure to</w:t>
            </w:r>
            <w:r w:rsidRPr="007A5169">
              <w:rPr>
                <w:rFonts w:ascii="Cambria" w:eastAsia="Cambria" w:hAnsi="Cambria" w:cs="Cambria"/>
                <w:spacing w:val="-1"/>
                <w:sz w:val="18"/>
                <w:szCs w:val="18"/>
              </w:rPr>
              <w:t xml:space="preserve"> </w:t>
            </w:r>
            <w:r w:rsidRPr="007A5169">
              <w:rPr>
                <w:rFonts w:ascii="Cambria" w:eastAsia="Cambria" w:hAnsi="Cambria" w:cs="Cambria"/>
                <w:sz w:val="18"/>
                <w:szCs w:val="18"/>
              </w:rPr>
              <w:t>use vetted libraries or frameworks</w:t>
            </w:r>
          </w:p>
        </w:tc>
        <w:tc>
          <w:tcPr>
            <w:tcW w:w="2371" w:type="dxa"/>
            <w:vMerge/>
            <w:tcBorders>
              <w:left w:val="single" w:sz="8" w:space="0" w:color="4F82BD"/>
              <w:right w:val="single" w:sz="8" w:space="0" w:color="4F82BD"/>
            </w:tcBorders>
          </w:tcPr>
          <w:p w:rsidR="003338C1" w:rsidRPr="007A5169" w:rsidRDefault="003338C1" w:rsidP="00426D7C">
            <w:pPr>
              <w:widowControl w:val="0"/>
              <w:rPr>
                <w:rFonts w:eastAsiaTheme="minorHAnsi"/>
              </w:rPr>
            </w:pPr>
          </w:p>
        </w:tc>
        <w:tc>
          <w:tcPr>
            <w:tcW w:w="2023" w:type="dxa"/>
            <w:vMerge/>
            <w:tcBorders>
              <w:left w:val="single" w:sz="8" w:space="0" w:color="4F82BD"/>
              <w:right w:val="single" w:sz="8" w:space="0" w:color="4F82BD"/>
            </w:tcBorders>
          </w:tcPr>
          <w:p w:rsidR="003338C1" w:rsidRPr="007A5169" w:rsidRDefault="003338C1" w:rsidP="00426D7C">
            <w:pPr>
              <w:widowControl w:val="0"/>
              <w:rPr>
                <w:rFonts w:eastAsiaTheme="minorHAnsi"/>
              </w:rPr>
            </w:pPr>
          </w:p>
        </w:tc>
      </w:tr>
      <w:tr w:rsidR="003338C1" w:rsidRPr="007A5169" w:rsidTr="00426D7C">
        <w:trPr>
          <w:trHeight w:hRule="exact" w:val="307"/>
        </w:trPr>
        <w:tc>
          <w:tcPr>
            <w:tcW w:w="4657" w:type="dxa"/>
            <w:tcBorders>
              <w:top w:val="single" w:sz="8" w:space="0" w:color="4F82BD"/>
              <w:left w:val="single" w:sz="8" w:space="0" w:color="4F82BD"/>
              <w:bottom w:val="single" w:sz="8" w:space="0" w:color="4F82BD"/>
              <w:right w:val="single" w:sz="8" w:space="0" w:color="4F82BD"/>
            </w:tcBorders>
          </w:tcPr>
          <w:p w:rsidR="003338C1" w:rsidRPr="007A5169" w:rsidRDefault="003338C1" w:rsidP="00426D7C">
            <w:pPr>
              <w:widowControl w:val="0"/>
              <w:spacing w:after="0" w:line="209" w:lineRule="exact"/>
              <w:ind w:left="97" w:right="-20"/>
              <w:rPr>
                <w:rFonts w:ascii="Cambria" w:eastAsia="Cambria" w:hAnsi="Cambria" w:cs="Cambria"/>
                <w:sz w:val="18"/>
                <w:szCs w:val="18"/>
              </w:rPr>
            </w:pPr>
            <w:r w:rsidRPr="007A5169">
              <w:rPr>
                <w:rFonts w:ascii="Cambria" w:eastAsia="Cambria" w:hAnsi="Cambria" w:cs="Cambria"/>
                <w:sz w:val="18"/>
                <w:szCs w:val="18"/>
              </w:rPr>
              <w:t>Uncontrolled format string</w:t>
            </w:r>
          </w:p>
        </w:tc>
        <w:tc>
          <w:tcPr>
            <w:tcW w:w="2371" w:type="dxa"/>
            <w:vMerge/>
            <w:tcBorders>
              <w:left w:val="single" w:sz="8" w:space="0" w:color="4F82BD"/>
              <w:right w:val="single" w:sz="8" w:space="0" w:color="4F82BD"/>
            </w:tcBorders>
          </w:tcPr>
          <w:p w:rsidR="003338C1" w:rsidRPr="007A5169" w:rsidRDefault="003338C1" w:rsidP="00426D7C">
            <w:pPr>
              <w:widowControl w:val="0"/>
              <w:rPr>
                <w:rFonts w:eastAsiaTheme="minorHAnsi"/>
              </w:rPr>
            </w:pPr>
          </w:p>
        </w:tc>
        <w:tc>
          <w:tcPr>
            <w:tcW w:w="2023" w:type="dxa"/>
            <w:vMerge/>
            <w:tcBorders>
              <w:left w:val="single" w:sz="8" w:space="0" w:color="4F82BD"/>
              <w:right w:val="single" w:sz="8" w:space="0" w:color="4F82BD"/>
            </w:tcBorders>
          </w:tcPr>
          <w:p w:rsidR="003338C1" w:rsidRPr="007A5169" w:rsidRDefault="003338C1" w:rsidP="00426D7C">
            <w:pPr>
              <w:widowControl w:val="0"/>
              <w:rPr>
                <w:rFonts w:eastAsiaTheme="minorHAnsi"/>
              </w:rPr>
            </w:pPr>
          </w:p>
        </w:tc>
      </w:tr>
      <w:tr w:rsidR="003338C1" w:rsidRPr="007A5169"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Pr="007A5169" w:rsidRDefault="003338C1" w:rsidP="00426D7C">
            <w:pPr>
              <w:widowControl w:val="0"/>
              <w:spacing w:after="0" w:line="209" w:lineRule="exact"/>
              <w:ind w:left="97" w:right="-20"/>
              <w:rPr>
                <w:rFonts w:ascii="Cambria" w:eastAsia="Cambria" w:hAnsi="Cambria" w:cs="Cambria"/>
                <w:sz w:val="18"/>
                <w:szCs w:val="18"/>
              </w:rPr>
            </w:pPr>
            <w:r w:rsidRPr="007A5169">
              <w:rPr>
                <w:rFonts w:ascii="Cambria" w:eastAsia="Cambria" w:hAnsi="Cambria" w:cs="Cambria"/>
                <w:sz w:val="18"/>
                <w:szCs w:val="18"/>
              </w:rPr>
              <w:t>Improper validation of array index</w:t>
            </w:r>
          </w:p>
        </w:tc>
        <w:tc>
          <w:tcPr>
            <w:tcW w:w="2371" w:type="dxa"/>
            <w:vMerge/>
            <w:tcBorders>
              <w:left w:val="single" w:sz="8" w:space="0" w:color="4F82BD"/>
              <w:bottom w:val="single" w:sz="8" w:space="0" w:color="4F82BD"/>
              <w:right w:val="single" w:sz="8" w:space="0" w:color="4F82BD"/>
            </w:tcBorders>
          </w:tcPr>
          <w:p w:rsidR="003338C1" w:rsidRPr="007A5169" w:rsidRDefault="003338C1" w:rsidP="00426D7C">
            <w:pPr>
              <w:widowControl w:val="0"/>
              <w:rPr>
                <w:rFonts w:eastAsiaTheme="minorHAnsi"/>
              </w:rPr>
            </w:pPr>
          </w:p>
        </w:tc>
        <w:tc>
          <w:tcPr>
            <w:tcW w:w="2023" w:type="dxa"/>
            <w:vMerge/>
            <w:tcBorders>
              <w:left w:val="single" w:sz="8" w:space="0" w:color="4F82BD"/>
              <w:bottom w:val="single" w:sz="8" w:space="0" w:color="4F82BD"/>
              <w:right w:val="single" w:sz="8" w:space="0" w:color="4F82BD"/>
            </w:tcBorders>
          </w:tcPr>
          <w:p w:rsidR="003338C1" w:rsidRPr="007A5169" w:rsidRDefault="003338C1" w:rsidP="00426D7C">
            <w:pPr>
              <w:widowControl w:val="0"/>
              <w:rPr>
                <w:rFonts w:eastAsiaTheme="minorHAnsi"/>
              </w:rPr>
            </w:pPr>
          </w:p>
        </w:tc>
      </w:tr>
      <w:tr w:rsidR="003338C1" w:rsidRPr="007A5169"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Pr="007A5169" w:rsidRDefault="003338C1" w:rsidP="00426D7C">
            <w:pPr>
              <w:widowControl w:val="0"/>
              <w:spacing w:after="0" w:line="209" w:lineRule="exact"/>
              <w:ind w:left="97" w:right="-20"/>
              <w:rPr>
                <w:rFonts w:ascii="Cambria" w:eastAsia="Cambria" w:hAnsi="Cambria" w:cs="Cambria"/>
                <w:sz w:val="18"/>
                <w:szCs w:val="18"/>
              </w:rPr>
            </w:pPr>
            <w:r w:rsidRPr="007A5169">
              <w:rPr>
                <w:rFonts w:ascii="Cambria" w:eastAsia="Cambria" w:hAnsi="Cambria" w:cs="Cambria"/>
                <w:sz w:val="18"/>
                <w:szCs w:val="18"/>
              </w:rPr>
              <w:t>Use of hard‐co</w:t>
            </w:r>
            <w:r w:rsidRPr="007A5169">
              <w:rPr>
                <w:rFonts w:ascii="Cambria" w:eastAsia="Cambria" w:hAnsi="Cambria" w:cs="Cambria"/>
                <w:spacing w:val="1"/>
                <w:sz w:val="18"/>
                <w:szCs w:val="18"/>
              </w:rPr>
              <w:t>d</w:t>
            </w:r>
            <w:r w:rsidRPr="007A5169">
              <w:rPr>
                <w:rFonts w:ascii="Cambria" w:eastAsia="Cambria" w:hAnsi="Cambria" w:cs="Cambria"/>
                <w:sz w:val="18"/>
                <w:szCs w:val="18"/>
              </w:rPr>
              <w:t>ed credentials</w:t>
            </w:r>
          </w:p>
        </w:tc>
        <w:tc>
          <w:tcPr>
            <w:tcW w:w="2371" w:type="dxa"/>
            <w:vMerge w:val="restart"/>
            <w:tcBorders>
              <w:top w:val="single" w:sz="8" w:space="0" w:color="4F82BD"/>
              <w:left w:val="single" w:sz="8" w:space="0" w:color="4F82BD"/>
              <w:right w:val="single" w:sz="8" w:space="0" w:color="4F82BD"/>
            </w:tcBorders>
          </w:tcPr>
          <w:p w:rsidR="003338C1" w:rsidRPr="007A5169" w:rsidRDefault="003338C1" w:rsidP="00426D7C">
            <w:pPr>
              <w:widowControl w:val="0"/>
              <w:spacing w:before="10" w:after="0" w:line="200" w:lineRule="exact"/>
              <w:rPr>
                <w:rFonts w:eastAsiaTheme="minorHAnsi"/>
                <w:sz w:val="20"/>
                <w:szCs w:val="20"/>
              </w:rPr>
            </w:pPr>
          </w:p>
          <w:p w:rsidR="003338C1" w:rsidRPr="007A5169" w:rsidRDefault="003338C1" w:rsidP="00426D7C">
            <w:pPr>
              <w:widowControl w:val="0"/>
              <w:spacing w:after="0" w:line="240" w:lineRule="auto"/>
              <w:ind w:left="502" w:right="-20"/>
              <w:rPr>
                <w:rFonts w:ascii="Cambria" w:eastAsia="Cambria" w:hAnsi="Cambria" w:cs="Cambria"/>
                <w:sz w:val="18"/>
                <w:szCs w:val="18"/>
              </w:rPr>
            </w:pPr>
            <w:r w:rsidRPr="007A5169">
              <w:rPr>
                <w:rFonts w:ascii="Cambria" w:eastAsia="Cambria" w:hAnsi="Cambria" w:cs="Cambria"/>
                <w:sz w:val="18"/>
                <w:szCs w:val="18"/>
              </w:rPr>
              <w:t>Technolo</w:t>
            </w:r>
            <w:r w:rsidRPr="007A5169">
              <w:rPr>
                <w:rFonts w:ascii="Cambria" w:eastAsia="Cambria" w:hAnsi="Cambria" w:cs="Cambria"/>
                <w:spacing w:val="-1"/>
                <w:sz w:val="18"/>
                <w:szCs w:val="18"/>
              </w:rPr>
              <w:t>g</w:t>
            </w:r>
            <w:r w:rsidRPr="007A5169">
              <w:rPr>
                <w:rFonts w:ascii="Cambria" w:eastAsia="Cambria" w:hAnsi="Cambria" w:cs="Cambria"/>
                <w:sz w:val="18"/>
                <w:szCs w:val="18"/>
              </w:rPr>
              <w:t>y</w:t>
            </w:r>
            <w:r w:rsidRPr="007A5169">
              <w:rPr>
                <w:rFonts w:ascii="Cambria" w:eastAsia="Cambria" w:hAnsi="Cambria" w:cs="Cambria"/>
                <w:spacing w:val="1"/>
                <w:sz w:val="18"/>
                <w:szCs w:val="18"/>
              </w:rPr>
              <w:t xml:space="preserve"> </w:t>
            </w:r>
            <w:r w:rsidRPr="007A5169">
              <w:rPr>
                <w:rFonts w:ascii="Cambria" w:eastAsia="Cambria" w:hAnsi="Cambria" w:cs="Cambria"/>
                <w:sz w:val="18"/>
                <w:szCs w:val="18"/>
              </w:rPr>
              <w:t>Level</w:t>
            </w:r>
          </w:p>
        </w:tc>
        <w:tc>
          <w:tcPr>
            <w:tcW w:w="2023" w:type="dxa"/>
            <w:vMerge w:val="restart"/>
            <w:tcBorders>
              <w:top w:val="single" w:sz="8" w:space="0" w:color="4F82BD"/>
              <w:left w:val="single" w:sz="8" w:space="0" w:color="4F82BD"/>
              <w:right w:val="single" w:sz="8" w:space="0" w:color="4F82BD"/>
            </w:tcBorders>
          </w:tcPr>
          <w:p w:rsidR="003338C1" w:rsidRPr="007A5169" w:rsidRDefault="003338C1" w:rsidP="00426D7C">
            <w:pPr>
              <w:widowControl w:val="0"/>
              <w:spacing w:before="9" w:after="0" w:line="200" w:lineRule="exact"/>
              <w:rPr>
                <w:rFonts w:eastAsiaTheme="minorHAnsi"/>
                <w:sz w:val="20"/>
                <w:szCs w:val="20"/>
              </w:rPr>
            </w:pPr>
          </w:p>
          <w:p w:rsidR="003338C1" w:rsidRPr="007A5169" w:rsidRDefault="003338C1" w:rsidP="00426D7C">
            <w:pPr>
              <w:widowControl w:val="0"/>
              <w:spacing w:after="0" w:line="240" w:lineRule="auto"/>
              <w:ind w:left="789" w:right="767"/>
              <w:jc w:val="center"/>
              <w:rPr>
                <w:rFonts w:ascii="Cambria" w:eastAsia="Cambria" w:hAnsi="Cambria" w:cs="Cambria"/>
                <w:sz w:val="18"/>
                <w:szCs w:val="18"/>
              </w:rPr>
            </w:pPr>
            <w:r w:rsidRPr="007A5169">
              <w:rPr>
                <w:rFonts w:ascii="Cambria" w:eastAsia="Cambria" w:hAnsi="Cambria" w:cs="Cambria"/>
                <w:sz w:val="18"/>
                <w:szCs w:val="18"/>
              </w:rPr>
              <w:t>40%</w:t>
            </w:r>
          </w:p>
        </w:tc>
      </w:tr>
      <w:tr w:rsidR="003338C1" w:rsidRPr="007A5169" w:rsidTr="00426D7C">
        <w:trPr>
          <w:trHeight w:hRule="exact" w:val="344"/>
        </w:trPr>
        <w:tc>
          <w:tcPr>
            <w:tcW w:w="4657" w:type="dxa"/>
            <w:tcBorders>
              <w:top w:val="single" w:sz="8" w:space="0" w:color="4F82BD"/>
              <w:left w:val="single" w:sz="8" w:space="0" w:color="4F82BD"/>
              <w:bottom w:val="single" w:sz="8" w:space="0" w:color="4F82BD"/>
              <w:right w:val="single" w:sz="8" w:space="0" w:color="4F82BD"/>
            </w:tcBorders>
          </w:tcPr>
          <w:p w:rsidR="003338C1" w:rsidRPr="007A5169" w:rsidRDefault="003338C1" w:rsidP="00426D7C">
            <w:pPr>
              <w:widowControl w:val="0"/>
              <w:spacing w:after="0" w:line="209" w:lineRule="exact"/>
              <w:ind w:left="97" w:right="-20"/>
              <w:rPr>
                <w:rFonts w:ascii="Cambria" w:eastAsia="Cambria" w:hAnsi="Cambria" w:cs="Cambria"/>
                <w:sz w:val="18"/>
                <w:szCs w:val="18"/>
              </w:rPr>
            </w:pPr>
            <w:r w:rsidRPr="007A5169">
              <w:rPr>
                <w:rFonts w:ascii="Cambria" w:eastAsia="Cambria" w:hAnsi="Cambria" w:cs="Cambria"/>
                <w:sz w:val="18"/>
                <w:szCs w:val="18"/>
              </w:rPr>
              <w:t>Referenc</w:t>
            </w:r>
            <w:r w:rsidRPr="007A5169">
              <w:rPr>
                <w:rFonts w:ascii="Cambria" w:eastAsia="Cambria" w:hAnsi="Cambria" w:cs="Cambria"/>
                <w:spacing w:val="1"/>
                <w:sz w:val="18"/>
                <w:szCs w:val="18"/>
              </w:rPr>
              <w:t>e</w:t>
            </w:r>
            <w:r w:rsidRPr="007A5169">
              <w:rPr>
                <w:rFonts w:ascii="Cambria" w:eastAsia="Cambria" w:hAnsi="Cambria" w:cs="Cambria"/>
                <w:sz w:val="18"/>
                <w:szCs w:val="18"/>
              </w:rPr>
              <w:t>s to released r</w:t>
            </w:r>
            <w:r w:rsidRPr="007A5169">
              <w:rPr>
                <w:rFonts w:ascii="Cambria" w:eastAsia="Cambria" w:hAnsi="Cambria" w:cs="Cambria"/>
                <w:spacing w:val="1"/>
                <w:sz w:val="18"/>
                <w:szCs w:val="18"/>
              </w:rPr>
              <w:t>e</w:t>
            </w:r>
            <w:r w:rsidRPr="007A5169">
              <w:rPr>
                <w:rFonts w:ascii="Cambria" w:eastAsia="Cambria" w:hAnsi="Cambria" w:cs="Cambria"/>
                <w:sz w:val="18"/>
                <w:szCs w:val="18"/>
              </w:rPr>
              <w:t>sources</w:t>
            </w:r>
          </w:p>
        </w:tc>
        <w:tc>
          <w:tcPr>
            <w:tcW w:w="2371" w:type="dxa"/>
            <w:vMerge/>
            <w:tcBorders>
              <w:left w:val="single" w:sz="8" w:space="0" w:color="4F82BD"/>
              <w:bottom w:val="single" w:sz="8" w:space="0" w:color="4F82BD"/>
              <w:right w:val="single" w:sz="8" w:space="0" w:color="4F82BD"/>
            </w:tcBorders>
          </w:tcPr>
          <w:p w:rsidR="003338C1" w:rsidRPr="007A5169" w:rsidRDefault="003338C1" w:rsidP="00426D7C">
            <w:pPr>
              <w:widowControl w:val="0"/>
              <w:rPr>
                <w:rFonts w:eastAsiaTheme="minorHAnsi"/>
              </w:rPr>
            </w:pPr>
          </w:p>
        </w:tc>
        <w:tc>
          <w:tcPr>
            <w:tcW w:w="2023" w:type="dxa"/>
            <w:vMerge/>
            <w:tcBorders>
              <w:left w:val="single" w:sz="8" w:space="0" w:color="4F82BD"/>
              <w:bottom w:val="single" w:sz="8" w:space="0" w:color="4F82BD"/>
              <w:right w:val="single" w:sz="8" w:space="0" w:color="4F82BD"/>
            </w:tcBorders>
          </w:tcPr>
          <w:p w:rsidR="003338C1" w:rsidRPr="007A5169" w:rsidRDefault="003338C1" w:rsidP="00426D7C">
            <w:pPr>
              <w:widowControl w:val="0"/>
              <w:rPr>
                <w:rFonts w:eastAsiaTheme="minorHAnsi"/>
              </w:rPr>
            </w:pPr>
          </w:p>
        </w:tc>
      </w:tr>
      <w:tr w:rsidR="003338C1" w:rsidRPr="007A5169"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Pr="007A5169" w:rsidRDefault="003338C1" w:rsidP="00426D7C">
            <w:pPr>
              <w:widowControl w:val="0"/>
              <w:spacing w:after="0" w:line="209" w:lineRule="exact"/>
              <w:ind w:left="97" w:right="-20"/>
              <w:rPr>
                <w:rFonts w:ascii="Cambria" w:eastAsia="Cambria" w:hAnsi="Cambria" w:cs="Cambria"/>
                <w:sz w:val="18"/>
                <w:szCs w:val="18"/>
              </w:rPr>
            </w:pPr>
            <w:r w:rsidRPr="007A5169">
              <w:rPr>
                <w:rFonts w:ascii="Cambria" w:eastAsia="Cambria" w:hAnsi="Cambria" w:cs="Cambria"/>
                <w:sz w:val="18"/>
                <w:szCs w:val="18"/>
              </w:rPr>
              <w:t>Cross‐site scr</w:t>
            </w:r>
            <w:r w:rsidRPr="007A5169">
              <w:rPr>
                <w:rFonts w:ascii="Cambria" w:eastAsia="Cambria" w:hAnsi="Cambria" w:cs="Cambria"/>
                <w:spacing w:val="2"/>
                <w:sz w:val="18"/>
                <w:szCs w:val="18"/>
              </w:rPr>
              <w:t>i</w:t>
            </w:r>
            <w:r w:rsidRPr="007A5169">
              <w:rPr>
                <w:rFonts w:ascii="Cambria" w:eastAsia="Cambria" w:hAnsi="Cambria" w:cs="Cambria"/>
                <w:spacing w:val="1"/>
                <w:sz w:val="18"/>
                <w:szCs w:val="18"/>
              </w:rPr>
              <w:t>p</w:t>
            </w:r>
            <w:r w:rsidRPr="007A5169">
              <w:rPr>
                <w:rFonts w:ascii="Cambria" w:eastAsia="Cambria" w:hAnsi="Cambria" w:cs="Cambria"/>
                <w:sz w:val="18"/>
                <w:szCs w:val="18"/>
              </w:rPr>
              <w:t>t</w:t>
            </w:r>
            <w:r w:rsidRPr="007A5169">
              <w:rPr>
                <w:rFonts w:ascii="Cambria" w:eastAsia="Cambria" w:hAnsi="Cambria" w:cs="Cambria"/>
                <w:spacing w:val="1"/>
                <w:sz w:val="18"/>
                <w:szCs w:val="18"/>
              </w:rPr>
              <w:t>i</w:t>
            </w:r>
            <w:r w:rsidRPr="007A5169">
              <w:rPr>
                <w:rFonts w:ascii="Cambria" w:eastAsia="Cambria" w:hAnsi="Cambria" w:cs="Cambria"/>
                <w:sz w:val="18"/>
                <w:szCs w:val="18"/>
              </w:rPr>
              <w:t>ng</w:t>
            </w:r>
          </w:p>
        </w:tc>
        <w:tc>
          <w:tcPr>
            <w:tcW w:w="2371" w:type="dxa"/>
            <w:vMerge w:val="restart"/>
            <w:tcBorders>
              <w:top w:val="single" w:sz="8" w:space="0" w:color="4F82BD"/>
              <w:left w:val="single" w:sz="8" w:space="0" w:color="4F82BD"/>
              <w:right w:val="single" w:sz="8" w:space="0" w:color="4F82BD"/>
            </w:tcBorders>
          </w:tcPr>
          <w:p w:rsidR="003338C1" w:rsidRPr="007A5169" w:rsidRDefault="003338C1" w:rsidP="00426D7C">
            <w:pPr>
              <w:widowControl w:val="0"/>
              <w:spacing w:after="0" w:line="200" w:lineRule="exact"/>
              <w:rPr>
                <w:rFonts w:eastAsiaTheme="minorHAnsi"/>
                <w:sz w:val="20"/>
                <w:szCs w:val="20"/>
              </w:rPr>
            </w:pPr>
          </w:p>
          <w:p w:rsidR="003338C1" w:rsidRPr="007A5169" w:rsidRDefault="003338C1" w:rsidP="00426D7C">
            <w:pPr>
              <w:widowControl w:val="0"/>
              <w:spacing w:before="8" w:after="0" w:line="280" w:lineRule="exact"/>
              <w:rPr>
                <w:rFonts w:eastAsiaTheme="minorHAnsi"/>
                <w:sz w:val="28"/>
                <w:szCs w:val="28"/>
              </w:rPr>
            </w:pPr>
          </w:p>
          <w:p w:rsidR="003338C1" w:rsidRPr="007A5169" w:rsidRDefault="003338C1" w:rsidP="00426D7C">
            <w:pPr>
              <w:widowControl w:val="0"/>
              <w:spacing w:after="0" w:line="240" w:lineRule="auto"/>
              <w:ind w:left="671" w:right="-20"/>
              <w:rPr>
                <w:rFonts w:ascii="Cambria" w:eastAsia="Cambria" w:hAnsi="Cambria" w:cs="Cambria"/>
                <w:sz w:val="18"/>
                <w:szCs w:val="18"/>
              </w:rPr>
            </w:pPr>
            <w:r w:rsidRPr="007A5169">
              <w:rPr>
                <w:rFonts w:ascii="Cambria" w:eastAsia="Cambria" w:hAnsi="Cambria" w:cs="Cambria"/>
                <w:sz w:val="18"/>
                <w:szCs w:val="18"/>
              </w:rPr>
              <w:t>System Level</w:t>
            </w:r>
          </w:p>
        </w:tc>
        <w:tc>
          <w:tcPr>
            <w:tcW w:w="2023" w:type="dxa"/>
            <w:vMerge w:val="restart"/>
            <w:tcBorders>
              <w:top w:val="single" w:sz="8" w:space="0" w:color="4F82BD"/>
              <w:left w:val="single" w:sz="8" w:space="0" w:color="4F82BD"/>
              <w:right w:val="single" w:sz="8" w:space="0" w:color="4F82BD"/>
            </w:tcBorders>
          </w:tcPr>
          <w:p w:rsidR="003338C1" w:rsidRPr="007A5169" w:rsidRDefault="003338C1" w:rsidP="00426D7C">
            <w:pPr>
              <w:widowControl w:val="0"/>
              <w:spacing w:after="0" w:line="200" w:lineRule="exact"/>
              <w:rPr>
                <w:rFonts w:eastAsiaTheme="minorHAnsi"/>
                <w:sz w:val="20"/>
                <w:szCs w:val="20"/>
              </w:rPr>
            </w:pPr>
          </w:p>
          <w:p w:rsidR="003338C1" w:rsidRPr="007A5169" w:rsidRDefault="003338C1" w:rsidP="00426D7C">
            <w:pPr>
              <w:widowControl w:val="0"/>
              <w:spacing w:before="8" w:after="0" w:line="280" w:lineRule="exact"/>
              <w:rPr>
                <w:rFonts w:eastAsiaTheme="minorHAnsi"/>
                <w:sz w:val="28"/>
                <w:szCs w:val="28"/>
              </w:rPr>
            </w:pPr>
          </w:p>
          <w:p w:rsidR="003338C1" w:rsidRPr="007A5169" w:rsidRDefault="003338C1" w:rsidP="00426D7C">
            <w:pPr>
              <w:widowControl w:val="0"/>
              <w:spacing w:after="0" w:line="240" w:lineRule="auto"/>
              <w:ind w:left="789" w:right="767"/>
              <w:jc w:val="center"/>
              <w:rPr>
                <w:rFonts w:ascii="Cambria" w:eastAsia="Cambria" w:hAnsi="Cambria" w:cs="Cambria"/>
                <w:sz w:val="18"/>
                <w:szCs w:val="18"/>
              </w:rPr>
            </w:pPr>
            <w:r w:rsidRPr="007A5169">
              <w:rPr>
                <w:rFonts w:ascii="Cambria" w:eastAsia="Cambria" w:hAnsi="Cambria" w:cs="Cambria"/>
                <w:sz w:val="18"/>
                <w:szCs w:val="18"/>
              </w:rPr>
              <w:t>50%</w:t>
            </w:r>
          </w:p>
        </w:tc>
      </w:tr>
      <w:tr w:rsidR="003338C1" w:rsidRPr="007A5169"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Pr="007A5169" w:rsidRDefault="003338C1" w:rsidP="00426D7C">
            <w:pPr>
              <w:widowControl w:val="0"/>
              <w:spacing w:after="0" w:line="209" w:lineRule="exact"/>
              <w:ind w:left="97" w:right="-20"/>
              <w:rPr>
                <w:rFonts w:ascii="Cambria" w:eastAsia="Cambria" w:hAnsi="Cambria" w:cs="Cambria"/>
                <w:sz w:val="18"/>
                <w:szCs w:val="18"/>
              </w:rPr>
            </w:pPr>
            <w:r w:rsidRPr="007A5169">
              <w:rPr>
                <w:rFonts w:ascii="Cambria" w:eastAsia="Cambria" w:hAnsi="Cambria" w:cs="Cambria"/>
                <w:sz w:val="18"/>
                <w:szCs w:val="18"/>
              </w:rPr>
              <w:t>Buffer overflows</w:t>
            </w:r>
          </w:p>
        </w:tc>
        <w:tc>
          <w:tcPr>
            <w:tcW w:w="2371" w:type="dxa"/>
            <w:vMerge/>
            <w:tcBorders>
              <w:left w:val="single" w:sz="8" w:space="0" w:color="4F82BD"/>
              <w:right w:val="single" w:sz="8" w:space="0" w:color="4F82BD"/>
            </w:tcBorders>
          </w:tcPr>
          <w:p w:rsidR="003338C1" w:rsidRPr="007A5169" w:rsidRDefault="003338C1" w:rsidP="00426D7C">
            <w:pPr>
              <w:widowControl w:val="0"/>
              <w:rPr>
                <w:rFonts w:eastAsiaTheme="minorHAnsi"/>
              </w:rPr>
            </w:pPr>
          </w:p>
        </w:tc>
        <w:tc>
          <w:tcPr>
            <w:tcW w:w="2023" w:type="dxa"/>
            <w:vMerge/>
            <w:tcBorders>
              <w:left w:val="single" w:sz="8" w:space="0" w:color="4F82BD"/>
              <w:right w:val="single" w:sz="8" w:space="0" w:color="4F82BD"/>
            </w:tcBorders>
          </w:tcPr>
          <w:p w:rsidR="003338C1" w:rsidRPr="007A5169" w:rsidRDefault="003338C1" w:rsidP="00426D7C">
            <w:pPr>
              <w:widowControl w:val="0"/>
              <w:rPr>
                <w:rFonts w:eastAsiaTheme="minorHAnsi"/>
              </w:rPr>
            </w:pPr>
          </w:p>
        </w:tc>
      </w:tr>
      <w:tr w:rsidR="003338C1" w:rsidRPr="007A5169" w:rsidTr="00426D7C">
        <w:trPr>
          <w:trHeight w:hRule="exact" w:val="307"/>
        </w:trPr>
        <w:tc>
          <w:tcPr>
            <w:tcW w:w="4657" w:type="dxa"/>
            <w:tcBorders>
              <w:top w:val="single" w:sz="8" w:space="0" w:color="4F82BD"/>
              <w:left w:val="single" w:sz="8" w:space="0" w:color="4F82BD"/>
              <w:bottom w:val="single" w:sz="8" w:space="0" w:color="4F82BD"/>
              <w:right w:val="single" w:sz="8" w:space="0" w:color="4F82BD"/>
            </w:tcBorders>
          </w:tcPr>
          <w:p w:rsidR="003338C1" w:rsidRPr="007A5169" w:rsidRDefault="003338C1" w:rsidP="00426D7C">
            <w:pPr>
              <w:widowControl w:val="0"/>
              <w:spacing w:after="0" w:line="209" w:lineRule="exact"/>
              <w:ind w:left="97" w:right="-20"/>
              <w:rPr>
                <w:rFonts w:ascii="Cambria" w:eastAsia="Cambria" w:hAnsi="Cambria" w:cs="Cambria"/>
                <w:sz w:val="18"/>
                <w:szCs w:val="18"/>
              </w:rPr>
            </w:pPr>
            <w:r w:rsidRPr="007A5169">
              <w:rPr>
                <w:rFonts w:ascii="Cambria" w:eastAsia="Cambria" w:hAnsi="Cambria" w:cs="Cambria"/>
                <w:sz w:val="18"/>
                <w:szCs w:val="18"/>
              </w:rPr>
              <w:t>SQL injecti</w:t>
            </w:r>
            <w:r w:rsidRPr="007A5169">
              <w:rPr>
                <w:rFonts w:ascii="Cambria" w:eastAsia="Cambria" w:hAnsi="Cambria" w:cs="Cambria"/>
                <w:spacing w:val="-1"/>
                <w:sz w:val="18"/>
                <w:szCs w:val="18"/>
              </w:rPr>
              <w:t>o</w:t>
            </w:r>
            <w:r w:rsidRPr="007A5169">
              <w:rPr>
                <w:rFonts w:ascii="Cambria" w:eastAsia="Cambria" w:hAnsi="Cambria" w:cs="Cambria"/>
                <w:sz w:val="18"/>
                <w:szCs w:val="18"/>
              </w:rPr>
              <w:t>n</w:t>
            </w:r>
          </w:p>
        </w:tc>
        <w:tc>
          <w:tcPr>
            <w:tcW w:w="2371" w:type="dxa"/>
            <w:vMerge/>
            <w:tcBorders>
              <w:left w:val="single" w:sz="8" w:space="0" w:color="4F82BD"/>
              <w:right w:val="single" w:sz="8" w:space="0" w:color="4F82BD"/>
            </w:tcBorders>
          </w:tcPr>
          <w:p w:rsidR="003338C1" w:rsidRPr="007A5169" w:rsidRDefault="003338C1" w:rsidP="00426D7C">
            <w:pPr>
              <w:widowControl w:val="0"/>
              <w:rPr>
                <w:rFonts w:eastAsiaTheme="minorHAnsi"/>
              </w:rPr>
            </w:pPr>
          </w:p>
        </w:tc>
        <w:tc>
          <w:tcPr>
            <w:tcW w:w="2023" w:type="dxa"/>
            <w:vMerge/>
            <w:tcBorders>
              <w:left w:val="single" w:sz="8" w:space="0" w:color="4F82BD"/>
              <w:right w:val="single" w:sz="8" w:space="0" w:color="4F82BD"/>
            </w:tcBorders>
          </w:tcPr>
          <w:p w:rsidR="003338C1" w:rsidRPr="007A5169" w:rsidRDefault="003338C1" w:rsidP="00426D7C">
            <w:pPr>
              <w:widowControl w:val="0"/>
              <w:rPr>
                <w:rFonts w:eastAsiaTheme="minorHAnsi"/>
              </w:rPr>
            </w:pPr>
          </w:p>
        </w:tc>
      </w:tr>
      <w:tr w:rsidR="003338C1" w:rsidRPr="007A5169" w:rsidTr="00426D7C">
        <w:trPr>
          <w:trHeight w:hRule="exact" w:val="309"/>
        </w:trPr>
        <w:tc>
          <w:tcPr>
            <w:tcW w:w="4657" w:type="dxa"/>
            <w:tcBorders>
              <w:top w:val="single" w:sz="8" w:space="0" w:color="4F82BD"/>
              <w:left w:val="single" w:sz="8" w:space="0" w:color="4F82BD"/>
              <w:bottom w:val="single" w:sz="8" w:space="0" w:color="4F82BD"/>
              <w:right w:val="single" w:sz="8" w:space="0" w:color="4F82BD"/>
            </w:tcBorders>
          </w:tcPr>
          <w:p w:rsidR="003338C1" w:rsidRPr="007A5169" w:rsidRDefault="003338C1" w:rsidP="00426D7C">
            <w:pPr>
              <w:widowControl w:val="0"/>
              <w:spacing w:after="0" w:line="209" w:lineRule="exact"/>
              <w:ind w:left="97" w:right="-20"/>
              <w:rPr>
                <w:rFonts w:ascii="Cambria" w:eastAsia="Cambria" w:hAnsi="Cambria" w:cs="Cambria"/>
                <w:sz w:val="18"/>
                <w:szCs w:val="18"/>
              </w:rPr>
            </w:pPr>
            <w:r w:rsidRPr="007A5169">
              <w:rPr>
                <w:rFonts w:ascii="Cambria" w:eastAsia="Cambria" w:hAnsi="Cambria" w:cs="Cambria"/>
                <w:sz w:val="18"/>
                <w:szCs w:val="18"/>
              </w:rPr>
              <w:t>Secure archite</w:t>
            </w:r>
            <w:r w:rsidRPr="007A5169">
              <w:rPr>
                <w:rFonts w:ascii="Cambria" w:eastAsia="Cambria" w:hAnsi="Cambria" w:cs="Cambria"/>
                <w:spacing w:val="1"/>
                <w:sz w:val="18"/>
                <w:szCs w:val="18"/>
              </w:rPr>
              <w:t>c</w:t>
            </w:r>
            <w:r w:rsidRPr="007A5169">
              <w:rPr>
                <w:rFonts w:ascii="Cambria" w:eastAsia="Cambria" w:hAnsi="Cambria" w:cs="Cambria"/>
                <w:sz w:val="18"/>
                <w:szCs w:val="18"/>
              </w:rPr>
              <w:t>ture design compliance</w:t>
            </w:r>
          </w:p>
        </w:tc>
        <w:tc>
          <w:tcPr>
            <w:tcW w:w="2371" w:type="dxa"/>
            <w:vMerge/>
            <w:tcBorders>
              <w:left w:val="single" w:sz="8" w:space="0" w:color="4F82BD"/>
              <w:bottom w:val="single" w:sz="8" w:space="0" w:color="4F82BD"/>
              <w:right w:val="single" w:sz="8" w:space="0" w:color="4F82BD"/>
            </w:tcBorders>
          </w:tcPr>
          <w:p w:rsidR="003338C1" w:rsidRPr="007A5169" w:rsidRDefault="003338C1" w:rsidP="00426D7C">
            <w:pPr>
              <w:widowControl w:val="0"/>
              <w:rPr>
                <w:rFonts w:eastAsiaTheme="minorHAnsi"/>
              </w:rPr>
            </w:pPr>
          </w:p>
        </w:tc>
        <w:tc>
          <w:tcPr>
            <w:tcW w:w="2023" w:type="dxa"/>
            <w:vMerge/>
            <w:tcBorders>
              <w:left w:val="single" w:sz="8" w:space="0" w:color="4F82BD"/>
              <w:bottom w:val="single" w:sz="8" w:space="0" w:color="4F82BD"/>
              <w:right w:val="single" w:sz="8" w:space="0" w:color="4F82BD"/>
            </w:tcBorders>
          </w:tcPr>
          <w:p w:rsidR="003338C1" w:rsidRPr="007A5169" w:rsidRDefault="003338C1" w:rsidP="00426D7C">
            <w:pPr>
              <w:widowControl w:val="0"/>
              <w:rPr>
                <w:rFonts w:eastAsiaTheme="minorHAnsi"/>
              </w:rPr>
            </w:pPr>
          </w:p>
        </w:tc>
      </w:tr>
    </w:tbl>
    <w:p w:rsidR="007A5169" w:rsidRDefault="007A5169" w:rsidP="00162B68">
      <w:pPr>
        <w:rPr>
          <w:rFonts w:eastAsia="Times New Roman"/>
        </w:rPr>
      </w:pPr>
    </w:p>
    <w:p w:rsidR="007A5169" w:rsidRDefault="007A5169" w:rsidP="00B74ADD">
      <w:pPr>
        <w:pStyle w:val="ListParagraph"/>
        <w:numPr>
          <w:ilvl w:val="0"/>
          <w:numId w:val="29"/>
        </w:numPr>
        <w:rPr>
          <w:rFonts w:eastAsia="Times New Roman"/>
        </w:rPr>
      </w:pPr>
      <w:r w:rsidRPr="00B74ADD">
        <w:rPr>
          <w:rFonts w:eastAsia="Times New Roman"/>
          <w:sz w:val="28"/>
        </w:rPr>
        <w:t xml:space="preserve">Detecting unsecure dynamic SQL queries thru multiple layers: </w:t>
      </w:r>
    </w:p>
    <w:p w:rsidR="007A5169" w:rsidRPr="00B74ADD" w:rsidRDefault="007A5169" w:rsidP="00B74ADD">
      <w:pPr>
        <w:spacing w:after="0" w:line="240" w:lineRule="auto"/>
        <w:ind w:right="169"/>
        <w:rPr>
          <w:rFonts w:eastAsia="Times New Roman"/>
        </w:rPr>
      </w:pPr>
      <w:r w:rsidRPr="00B74ADD">
        <w:rPr>
          <w:rFonts w:eastAsia="Times New Roman"/>
        </w:rPr>
        <w:t xml:space="preserve">Data intensive enterprise applications </w:t>
      </w:r>
      <w:r w:rsidR="00F35C9E">
        <w:rPr>
          <w:rFonts w:eastAsia="Times New Roman"/>
        </w:rPr>
        <w:t>may</w:t>
      </w:r>
      <w:r w:rsidR="00F35C9E" w:rsidRPr="00B74ADD">
        <w:rPr>
          <w:rFonts w:eastAsia="Times New Roman"/>
        </w:rPr>
        <w:t xml:space="preserve"> </w:t>
      </w:r>
      <w:r w:rsidRPr="00B74ADD">
        <w:rPr>
          <w:rFonts w:eastAsia="Times New Roman"/>
        </w:rPr>
        <w:t>manage data update rights through a single mechanism (layer of classes, SQL stored procedures...)</w:t>
      </w:r>
      <w:r w:rsidR="00F06D1C">
        <w:rPr>
          <w:rFonts w:eastAsia="Times New Roman"/>
        </w:rPr>
        <w:t xml:space="preserve">.  </w:t>
      </w:r>
      <w:r w:rsidRPr="00B74ADD">
        <w:rPr>
          <w:rFonts w:eastAsia="Times New Roman"/>
        </w:rPr>
        <w:t xml:space="preserve">When looking at the code </w:t>
      </w:r>
      <w:r w:rsidR="00F35C9E">
        <w:rPr>
          <w:rFonts w:eastAsia="Times New Roman"/>
        </w:rPr>
        <w:t xml:space="preserve">responsible for executing </w:t>
      </w:r>
      <w:r w:rsidRPr="00B74ADD">
        <w:rPr>
          <w:rFonts w:eastAsia="Times New Roman"/>
        </w:rPr>
        <w:t xml:space="preserve">a SQL table update, the difference between good and bad coding isn’t </w:t>
      </w:r>
      <w:r w:rsidR="00A950A2">
        <w:rPr>
          <w:rFonts w:eastAsia="Times New Roman"/>
        </w:rPr>
        <w:t xml:space="preserve">always </w:t>
      </w:r>
      <w:r w:rsidRPr="00B74ADD">
        <w:rPr>
          <w:rFonts w:eastAsia="Times New Roman"/>
        </w:rPr>
        <w:t>obvious</w:t>
      </w:r>
      <w:r w:rsidR="00A950A2">
        <w:rPr>
          <w:rFonts w:eastAsia="Times New Roman"/>
        </w:rPr>
        <w:t xml:space="preserve"> and requires a higher degree of </w:t>
      </w:r>
      <w:r w:rsidR="00BA35A8">
        <w:rPr>
          <w:rFonts w:eastAsia="Times New Roman"/>
        </w:rPr>
        <w:t xml:space="preserve">code </w:t>
      </w:r>
      <w:r w:rsidR="00A950A2">
        <w:rPr>
          <w:rFonts w:eastAsia="Times New Roman"/>
        </w:rPr>
        <w:t>comprehension</w:t>
      </w:r>
      <w:r w:rsidR="00F06D1C">
        <w:rPr>
          <w:rFonts w:eastAsia="Times New Roman"/>
        </w:rPr>
        <w:t xml:space="preserve">.  </w:t>
      </w:r>
      <w:r w:rsidR="002D772A">
        <w:rPr>
          <w:rFonts w:eastAsia="Times New Roman"/>
        </w:rPr>
        <w:t xml:space="preserve">Good and bad </w:t>
      </w:r>
      <w:r w:rsidR="00AF0D19">
        <w:rPr>
          <w:rFonts w:eastAsia="Times New Roman"/>
        </w:rPr>
        <w:t xml:space="preserve">outcomes are </w:t>
      </w:r>
      <w:r w:rsidR="00F35C9E">
        <w:rPr>
          <w:rFonts w:eastAsia="Times New Roman"/>
        </w:rPr>
        <w:t xml:space="preserve">possible </w:t>
      </w:r>
      <w:r w:rsidR="00F94839">
        <w:rPr>
          <w:rFonts w:eastAsia="Times New Roman"/>
        </w:rPr>
        <w:t xml:space="preserve">despite </w:t>
      </w:r>
      <w:r w:rsidR="00F35C9E">
        <w:rPr>
          <w:rFonts w:eastAsia="Times New Roman"/>
        </w:rPr>
        <w:t>invoking the same calling mechanism</w:t>
      </w:r>
      <w:r w:rsidR="00F94839">
        <w:rPr>
          <w:rFonts w:eastAsia="Times New Roman"/>
        </w:rPr>
        <w:t xml:space="preserve"> below</w:t>
      </w:r>
      <w:r w:rsidRPr="00B74ADD">
        <w:rPr>
          <w:rFonts w:eastAsia="Times New Roman"/>
        </w:rPr>
        <w:t>:</w:t>
      </w:r>
    </w:p>
    <w:p w:rsidR="007A5169" w:rsidRPr="00B74ADD" w:rsidRDefault="007A5169" w:rsidP="00B74ADD">
      <w:pPr>
        <w:spacing w:before="6" w:after="0" w:line="280" w:lineRule="exact"/>
        <w:rPr>
          <w:sz w:val="28"/>
          <w:szCs w:val="28"/>
        </w:rPr>
      </w:pPr>
    </w:p>
    <w:p w:rsidR="007A5169" w:rsidRPr="00B74ADD" w:rsidRDefault="007A5169" w:rsidP="00B74ADD">
      <w:pPr>
        <w:spacing w:after="0" w:line="240" w:lineRule="auto"/>
        <w:ind w:right="-20"/>
        <w:rPr>
          <w:rFonts w:ascii="Courier New" w:eastAsia="Courier New" w:hAnsi="Courier New" w:cs="Courier New"/>
          <w:sz w:val="20"/>
          <w:szCs w:val="20"/>
        </w:rPr>
      </w:pPr>
      <w:r w:rsidRPr="00B74ADD">
        <w:rPr>
          <w:rFonts w:ascii="Courier New" w:eastAsia="Courier New" w:hAnsi="Courier New" w:cs="Courier New"/>
          <w:sz w:val="20"/>
          <w:szCs w:val="20"/>
        </w:rPr>
        <w:t>ResultSet rs = stmt.executeQuery( myquery )</w:t>
      </w:r>
    </w:p>
    <w:p w:rsidR="007A5169" w:rsidRPr="00B74ADD" w:rsidRDefault="00206028" w:rsidP="00B74ADD">
      <w:pPr>
        <w:spacing w:before="14" w:after="0" w:line="260" w:lineRule="exact"/>
        <w:rPr>
          <w:sz w:val="26"/>
          <w:szCs w:val="26"/>
        </w:rPr>
      </w:pPr>
      <w:r>
        <w:rPr>
          <w:rStyle w:val="CommentReference"/>
        </w:rPr>
        <w:commentReference w:id="22"/>
      </w:r>
      <w:r w:rsidR="005C6162">
        <w:rPr>
          <w:rStyle w:val="CommentReference"/>
        </w:rPr>
        <w:commentReference w:id="23"/>
      </w:r>
      <w:r w:rsidR="005D454F">
        <w:rPr>
          <w:rStyle w:val="CommentReference"/>
        </w:rPr>
        <w:commentReference w:id="24"/>
      </w:r>
    </w:p>
    <w:p w:rsidR="007A5169" w:rsidRPr="00B74ADD" w:rsidRDefault="007A5169" w:rsidP="00B74ADD">
      <w:pPr>
        <w:spacing w:after="0" w:line="240" w:lineRule="auto"/>
        <w:ind w:right="169"/>
        <w:rPr>
          <w:rFonts w:eastAsia="Times New Roman"/>
        </w:rPr>
      </w:pPr>
      <w:r w:rsidRPr="00B74ADD">
        <w:rPr>
          <w:rFonts w:eastAsia="Times New Roman"/>
        </w:rPr>
        <w:t xml:space="preserve">The </w:t>
      </w:r>
      <w:r w:rsidR="00F477D7">
        <w:rPr>
          <w:rFonts w:eastAsia="Times New Roman"/>
        </w:rPr>
        <w:t xml:space="preserve">more </w:t>
      </w:r>
      <w:r w:rsidRPr="00B74ADD">
        <w:rPr>
          <w:rFonts w:eastAsia="Times New Roman"/>
        </w:rPr>
        <w:t>secure</w:t>
      </w:r>
      <w:r w:rsidR="005D454F">
        <w:rPr>
          <w:rFonts w:eastAsia="Times New Roman"/>
        </w:rPr>
        <w:t xml:space="preserve"> version of the</w:t>
      </w:r>
      <w:r w:rsidRPr="00B74ADD">
        <w:rPr>
          <w:rFonts w:eastAsia="Times New Roman"/>
        </w:rPr>
        <w:t xml:space="preserve"> update </w:t>
      </w:r>
      <w:r w:rsidR="001921F3">
        <w:rPr>
          <w:rFonts w:eastAsia="Times New Roman"/>
        </w:rPr>
        <w:t xml:space="preserve">statement </w:t>
      </w:r>
      <w:r w:rsidRPr="00B74ADD">
        <w:rPr>
          <w:rFonts w:eastAsia="Times New Roman"/>
        </w:rPr>
        <w:t xml:space="preserve">will have the string </w:t>
      </w:r>
      <w:r w:rsidR="00F06D1C">
        <w:rPr>
          <w:rFonts w:eastAsia="Times New Roman"/>
        </w:rPr>
        <w:t>‘</w:t>
      </w:r>
      <w:r w:rsidRPr="00B74ADD">
        <w:rPr>
          <w:rFonts w:eastAsia="Times New Roman"/>
        </w:rPr>
        <w:t>myquery</w:t>
      </w:r>
      <w:r w:rsidR="00F06D1C">
        <w:rPr>
          <w:rFonts w:eastAsia="Times New Roman"/>
        </w:rPr>
        <w:t>’</w:t>
      </w:r>
      <w:r w:rsidRPr="00B74ADD">
        <w:rPr>
          <w:rFonts w:eastAsia="Times New Roman"/>
        </w:rPr>
        <w:t xml:space="preserve"> built with </w:t>
      </w:r>
      <w:r w:rsidR="001921F3">
        <w:rPr>
          <w:rFonts w:eastAsia="Times New Roman"/>
        </w:rPr>
        <w:t xml:space="preserve">a </w:t>
      </w:r>
      <w:r w:rsidRPr="00B74ADD">
        <w:rPr>
          <w:rFonts w:eastAsia="Times New Roman"/>
        </w:rPr>
        <w:t xml:space="preserve">call </w:t>
      </w:r>
      <w:r w:rsidR="001921F3">
        <w:rPr>
          <w:rFonts w:eastAsia="Times New Roman"/>
        </w:rPr>
        <w:t xml:space="preserve">to a </w:t>
      </w:r>
      <w:r w:rsidRPr="00B74ADD">
        <w:rPr>
          <w:rFonts w:eastAsia="Times New Roman"/>
        </w:rPr>
        <w:t xml:space="preserve">predefined stored procedure, while the insecure </w:t>
      </w:r>
      <w:r w:rsidR="001921F3">
        <w:rPr>
          <w:rFonts w:eastAsia="Times New Roman"/>
        </w:rPr>
        <w:t xml:space="preserve">version of the </w:t>
      </w:r>
      <w:r w:rsidRPr="00B74ADD">
        <w:rPr>
          <w:rFonts w:eastAsia="Times New Roman"/>
        </w:rPr>
        <w:t>code contain</w:t>
      </w:r>
      <w:r w:rsidR="001921F3">
        <w:rPr>
          <w:rFonts w:eastAsia="Times New Roman"/>
        </w:rPr>
        <w:t>s</w:t>
      </w:r>
      <w:r w:rsidRPr="00B74ADD">
        <w:rPr>
          <w:rFonts w:eastAsia="Times New Roman"/>
        </w:rPr>
        <w:t xml:space="preserve"> a </w:t>
      </w:r>
      <w:r w:rsidR="00206028">
        <w:rPr>
          <w:rFonts w:eastAsia="Times New Roman"/>
        </w:rPr>
        <w:t>dynamic</w:t>
      </w:r>
      <w:r w:rsidR="00206028" w:rsidRPr="00B74ADD">
        <w:rPr>
          <w:rFonts w:eastAsia="Times New Roman"/>
        </w:rPr>
        <w:t xml:space="preserve"> </w:t>
      </w:r>
      <w:r w:rsidRPr="00B74ADD">
        <w:rPr>
          <w:rFonts w:eastAsia="Times New Roman"/>
        </w:rPr>
        <w:t xml:space="preserve">SQL </w:t>
      </w:r>
      <w:r w:rsidR="001921F3">
        <w:rPr>
          <w:rFonts w:eastAsia="Times New Roman"/>
        </w:rPr>
        <w:t xml:space="preserve">language </w:t>
      </w:r>
      <w:r w:rsidRPr="00B74ADD">
        <w:rPr>
          <w:rFonts w:eastAsia="Times New Roman"/>
        </w:rPr>
        <w:t>update statement</w:t>
      </w:r>
      <w:r w:rsidR="00F06D1C">
        <w:rPr>
          <w:rFonts w:eastAsia="Times New Roman"/>
        </w:rPr>
        <w:t xml:space="preserve">.  </w:t>
      </w:r>
      <w:r w:rsidRPr="00B74ADD">
        <w:rPr>
          <w:rFonts w:eastAsia="Times New Roman"/>
        </w:rPr>
        <w:t>Also the name of the SQL table to be updated can be stored in another string variable in a location far from the method that will run</w:t>
      </w:r>
      <w:r w:rsidR="00BD7F57">
        <w:rPr>
          <w:rFonts w:eastAsia="Times New Roman"/>
        </w:rPr>
        <w:t>ning</w:t>
      </w:r>
      <w:r w:rsidRPr="00B74ADD">
        <w:rPr>
          <w:rFonts w:eastAsia="Times New Roman"/>
        </w:rPr>
        <w:t xml:space="preserve"> the executeQuery</w:t>
      </w:r>
      <w:r w:rsidR="00F477D7">
        <w:rPr>
          <w:rFonts w:eastAsia="Times New Roman"/>
        </w:rPr>
        <w:t xml:space="preserve"> call</w:t>
      </w:r>
      <w:r w:rsidR="00F06D1C">
        <w:rPr>
          <w:rFonts w:eastAsia="Times New Roman"/>
        </w:rPr>
        <w:t xml:space="preserve">.  </w:t>
      </w:r>
      <w:r w:rsidRPr="00B74ADD">
        <w:rPr>
          <w:rFonts w:eastAsia="Times New Roman"/>
        </w:rPr>
        <w:t>The detection of such security vulnerabilities involves the analysis of all the transactions through the layers of the application, detecting the access to the database and making sure that the actual text sent to the database is the appropriate one</w:t>
      </w:r>
      <w:r w:rsidR="00F06D1C">
        <w:rPr>
          <w:rFonts w:eastAsia="Times New Roman"/>
        </w:rPr>
        <w:t>.</w:t>
      </w:r>
      <w:r w:rsidR="00F477D7">
        <w:rPr>
          <w:rFonts w:eastAsia="Times New Roman"/>
        </w:rPr>
        <w:t xml:space="preserve">  Where possible code should deny threats avenues of exploit through least privilege </w:t>
      </w:r>
      <w:r w:rsidR="00667BA6">
        <w:rPr>
          <w:rFonts w:eastAsia="Times New Roman"/>
        </w:rPr>
        <w:t xml:space="preserve">principles, improve detection of attempts </w:t>
      </w:r>
      <w:r w:rsidR="00F477D7">
        <w:rPr>
          <w:rFonts w:eastAsia="Times New Roman"/>
        </w:rPr>
        <w:t>and to limit damages if ultimately exploited.</w:t>
      </w:r>
      <w:r w:rsidR="00F06D1C">
        <w:rPr>
          <w:rFonts w:eastAsia="Times New Roman"/>
        </w:rPr>
        <w:t xml:space="preserve">  </w:t>
      </w:r>
      <w:r w:rsidRPr="00B74ADD">
        <w:rPr>
          <w:rFonts w:eastAsia="Times New Roman"/>
        </w:rPr>
        <w:t>It requires the understanding of how the dynamic SQL is built during the execution of the application, and the understanding of the dataflow to cope with the dynamic aspect of SQL code that is built at execution time</w:t>
      </w:r>
      <w:r w:rsidR="00F06D1C">
        <w:rPr>
          <w:rFonts w:eastAsia="Times New Roman"/>
        </w:rPr>
        <w:t xml:space="preserve">.  </w:t>
      </w:r>
      <w:r w:rsidRPr="00B74ADD">
        <w:rPr>
          <w:rFonts w:eastAsia="Times New Roman"/>
        </w:rPr>
        <w:t>Such quality control can also be applied to the detection of all illegal or unsecure dynamic SQL updates embedded into the client code</w:t>
      </w:r>
      <w:r w:rsidR="00F06D1C">
        <w:rPr>
          <w:rFonts w:eastAsia="Times New Roman"/>
        </w:rPr>
        <w:t xml:space="preserve">.  </w:t>
      </w:r>
      <w:r w:rsidRPr="00B74ADD">
        <w:rPr>
          <w:rFonts w:eastAsia="Times New Roman"/>
        </w:rPr>
        <w:t>Such findings also require an advanced dataflow engine that can track SQL string construction and analysis capabilities across large applications.</w:t>
      </w:r>
      <w:r w:rsidR="00206028">
        <w:rPr>
          <w:rStyle w:val="CommentReference"/>
        </w:rPr>
        <w:commentReference w:id="25"/>
      </w:r>
      <w:r w:rsidR="005C6162">
        <w:rPr>
          <w:rStyle w:val="CommentReference"/>
        </w:rPr>
        <w:commentReference w:id="26"/>
      </w:r>
      <w:r w:rsidR="00F4528E">
        <w:rPr>
          <w:rStyle w:val="CommentReference"/>
        </w:rPr>
        <w:commentReference w:id="27"/>
      </w:r>
    </w:p>
    <w:p w:rsidR="007A5169" w:rsidRDefault="007A5169" w:rsidP="00B74ADD">
      <w:pPr>
        <w:rPr>
          <w:rFonts w:eastAsia="Times New Roman"/>
        </w:rPr>
      </w:pPr>
    </w:p>
    <w:p w:rsidR="007A5169" w:rsidRDefault="007A5169" w:rsidP="00B74ADD">
      <w:pPr>
        <w:pStyle w:val="ListParagraph"/>
        <w:numPr>
          <w:ilvl w:val="0"/>
          <w:numId w:val="29"/>
        </w:numPr>
        <w:rPr>
          <w:rFonts w:eastAsia="Times New Roman"/>
        </w:rPr>
      </w:pPr>
      <w:r w:rsidRPr="00B74ADD">
        <w:rPr>
          <w:rFonts w:eastAsia="Times New Roman"/>
          <w:sz w:val="28"/>
        </w:rPr>
        <w:t>Detecting backdoors:</w:t>
      </w:r>
    </w:p>
    <w:p w:rsidR="007A5169" w:rsidRDefault="00162B68" w:rsidP="00B74ADD">
      <w:pPr>
        <w:spacing w:after="0" w:line="240" w:lineRule="auto"/>
        <w:ind w:right="169"/>
        <w:rPr>
          <w:rFonts w:eastAsia="Times New Roman"/>
        </w:rPr>
      </w:pPr>
      <w:r>
        <w:rPr>
          <w:rFonts w:eastAsia="Times New Roman"/>
        </w:rPr>
        <w:t>Use of backdoor approaches relies</w:t>
      </w:r>
      <w:r w:rsidR="00121E53">
        <w:rPr>
          <w:rFonts w:eastAsia="Times New Roman"/>
        </w:rPr>
        <w:t xml:space="preserve"> </w:t>
      </w:r>
      <w:r w:rsidR="00D01F3F">
        <w:rPr>
          <w:rFonts w:eastAsia="Times New Roman"/>
        </w:rPr>
        <w:t xml:space="preserve">on secrecy of obscure </w:t>
      </w:r>
      <w:r w:rsidR="00121E53">
        <w:rPr>
          <w:rFonts w:eastAsia="Times New Roman"/>
        </w:rPr>
        <w:t xml:space="preserve">code for security.  When a system is asked to provide </w:t>
      </w:r>
      <w:r w:rsidR="007A5169" w:rsidRPr="007A5169">
        <w:rPr>
          <w:rFonts w:eastAsia="Times New Roman"/>
        </w:rPr>
        <w:t>credentials to access the authentication server</w:t>
      </w:r>
      <w:r w:rsidR="00121E53">
        <w:rPr>
          <w:rFonts w:eastAsia="Times New Roman"/>
        </w:rPr>
        <w:t xml:space="preserve">, an elaborate set of application steps may be performed to produce them.  </w:t>
      </w:r>
      <w:r w:rsidR="00F06D1C">
        <w:rPr>
          <w:rFonts w:eastAsia="Times New Roman"/>
        </w:rPr>
        <w:t xml:space="preserve">.  </w:t>
      </w:r>
      <w:r w:rsidR="007A5169" w:rsidRPr="007A5169">
        <w:rPr>
          <w:rFonts w:eastAsia="Times New Roman"/>
        </w:rPr>
        <w:t xml:space="preserve">Credentials </w:t>
      </w:r>
      <w:r w:rsidR="00121E53">
        <w:rPr>
          <w:rFonts w:eastAsia="Times New Roman"/>
        </w:rPr>
        <w:t xml:space="preserve">may be </w:t>
      </w:r>
      <w:r w:rsidR="007A5169" w:rsidRPr="007A5169">
        <w:rPr>
          <w:rFonts w:eastAsia="Times New Roman"/>
        </w:rPr>
        <w:t>stored in another part of the application</w:t>
      </w:r>
      <w:r w:rsidR="00F06D1C">
        <w:rPr>
          <w:rFonts w:eastAsia="Times New Roman"/>
        </w:rPr>
        <w:t xml:space="preserve">.  </w:t>
      </w:r>
      <w:r w:rsidR="007A5169" w:rsidRPr="007A5169">
        <w:rPr>
          <w:rFonts w:eastAsia="Times New Roman"/>
        </w:rPr>
        <w:t>And in order to keep the backdoor as secret as possible the path between the credentials and the authentication server is made complex</w:t>
      </w:r>
      <w:r w:rsidR="00F06D1C">
        <w:rPr>
          <w:rFonts w:eastAsia="Times New Roman"/>
        </w:rPr>
        <w:t xml:space="preserve">.  </w:t>
      </w:r>
      <w:r w:rsidR="007A5169" w:rsidRPr="007A5169">
        <w:rPr>
          <w:rFonts w:eastAsia="Times New Roman"/>
        </w:rPr>
        <w:t>The password, for example, would be stored in multiple string variables located in different classes and files to be concatenated before being sent to the authentication server as shown in the schema below.</w:t>
      </w:r>
      <w:r w:rsidR="00121E53">
        <w:rPr>
          <w:rFonts w:eastAsia="Times New Roman"/>
        </w:rPr>
        <w:t xml:space="preserve">  The weakness of this approach is that it relies on code secrecy instead of secrecy of keys which may be rotated and changed when necessary.  Changes to code are harder to plan and ultimately is subject to leakage when reviewed.</w:t>
      </w:r>
    </w:p>
    <w:p w:rsidR="007A5169" w:rsidRDefault="007A5169" w:rsidP="00B74ADD">
      <w:pPr>
        <w:spacing w:after="0" w:line="240" w:lineRule="auto"/>
        <w:ind w:right="169"/>
        <w:jc w:val="center"/>
        <w:rPr>
          <w:rFonts w:eastAsia="Times New Roman"/>
        </w:rPr>
      </w:pPr>
      <w:r w:rsidRPr="00B74ADD">
        <w:rPr>
          <w:noProof/>
        </w:rPr>
        <w:drawing>
          <wp:inline distT="0" distB="0" distL="0" distR="0" wp14:anchorId="4BE93F66" wp14:editId="4E321747">
            <wp:extent cx="3506470" cy="22580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6470" cy="2258060"/>
                    </a:xfrm>
                    <a:prstGeom prst="rect">
                      <a:avLst/>
                    </a:prstGeom>
                    <a:noFill/>
                    <a:ln>
                      <a:noFill/>
                    </a:ln>
                  </pic:spPr>
                </pic:pic>
              </a:graphicData>
            </a:graphic>
          </wp:inline>
        </w:drawing>
      </w:r>
    </w:p>
    <w:p w:rsidR="007A5169" w:rsidRPr="00B74ADD" w:rsidRDefault="007A5169" w:rsidP="00B74ADD">
      <w:pPr>
        <w:widowControl w:val="0"/>
        <w:spacing w:before="32" w:after="0" w:line="240" w:lineRule="auto"/>
        <w:ind w:left="237" w:right="60"/>
        <w:rPr>
          <w:rFonts w:eastAsia="Times New Roman"/>
        </w:rPr>
      </w:pPr>
      <w:r w:rsidRPr="00B74ADD">
        <w:rPr>
          <w:rFonts w:eastAsia="Times New Roman"/>
        </w:rPr>
        <w:t>To detect a backdoor, looking inside a single code unit or technology layer won’t be of any help</w:t>
      </w:r>
      <w:r w:rsidR="00F06D1C">
        <w:rPr>
          <w:rFonts w:eastAsia="Times New Roman"/>
        </w:rPr>
        <w:t xml:space="preserve">.  </w:t>
      </w:r>
      <w:r w:rsidR="00121E53">
        <w:rPr>
          <w:rFonts w:eastAsia="Times New Roman"/>
        </w:rPr>
        <w:t xml:space="preserve">Automated tools will have difficulty in discerning whether code instructions are semantically carrying out misguided backdoor steps or is performing legitimate </w:t>
      </w:r>
      <w:r w:rsidR="00127BE5">
        <w:rPr>
          <w:rFonts w:eastAsia="Times New Roman"/>
        </w:rPr>
        <w:t xml:space="preserve">data </w:t>
      </w:r>
      <w:r w:rsidR="00121E53">
        <w:rPr>
          <w:rFonts w:eastAsia="Times New Roman"/>
        </w:rPr>
        <w:t xml:space="preserve">processing.  </w:t>
      </w:r>
      <w:r w:rsidRPr="00B74ADD">
        <w:rPr>
          <w:rFonts w:eastAsia="Times New Roman"/>
        </w:rPr>
        <w:t xml:space="preserve">Once again, </w:t>
      </w:r>
      <w:r w:rsidR="00BD1B2E">
        <w:rPr>
          <w:rFonts w:eastAsia="Times New Roman"/>
        </w:rPr>
        <w:t>a</w:t>
      </w:r>
      <w:r w:rsidR="00BD1B2E" w:rsidRPr="00BD1B2E">
        <w:rPr>
          <w:rFonts w:eastAsia="Times New Roman"/>
        </w:rPr>
        <w:t xml:space="preserve"> </w:t>
      </w:r>
      <w:r w:rsidR="00BD1B2E" w:rsidRPr="00B74ADD">
        <w:rPr>
          <w:rFonts w:eastAsia="Times New Roman"/>
        </w:rPr>
        <w:t>System Level analysis with additional dataflow capabilities to identify strings variables used for authentication is needed</w:t>
      </w:r>
      <w:r w:rsidRPr="00B74ADD">
        <w:rPr>
          <w:rFonts w:eastAsia="Times New Roman"/>
        </w:rPr>
        <w:t>.</w:t>
      </w:r>
      <w:r w:rsidR="00BD1B2E">
        <w:rPr>
          <w:rStyle w:val="CommentReference"/>
        </w:rPr>
        <w:commentReference w:id="28"/>
      </w:r>
      <w:r w:rsidR="005C6162">
        <w:rPr>
          <w:rStyle w:val="CommentReference"/>
        </w:rPr>
        <w:commentReference w:id="29"/>
      </w:r>
    </w:p>
    <w:p w:rsidR="007A5169" w:rsidRPr="007A5169" w:rsidRDefault="007A5169" w:rsidP="007A5169">
      <w:pPr>
        <w:widowControl w:val="0"/>
        <w:spacing w:before="14" w:after="0" w:line="220" w:lineRule="exact"/>
        <w:rPr>
          <w:rFonts w:eastAsiaTheme="minorHAnsi"/>
        </w:rPr>
      </w:pPr>
    </w:p>
    <w:p w:rsidR="004A2341" w:rsidRDefault="004A2341" w:rsidP="00B74ADD">
      <w:pPr>
        <w:spacing w:after="0" w:line="240" w:lineRule="auto"/>
        <w:ind w:right="169"/>
        <w:jc w:val="center"/>
        <w:rPr>
          <w:rFonts w:eastAsia="Times New Roman"/>
        </w:rPr>
      </w:pPr>
    </w:p>
    <w:p w:rsidR="004A2341" w:rsidRDefault="004A2341" w:rsidP="00B74ADD">
      <w:pPr>
        <w:pStyle w:val="Heading2"/>
        <w:rPr>
          <w:rFonts w:eastAsia="Times New Roman"/>
        </w:rPr>
      </w:pPr>
      <w:r w:rsidRPr="004A2341">
        <w:rPr>
          <w:rFonts w:eastAsia="Times New Roman"/>
        </w:rPr>
        <w:t>Maintainability - Changeability &amp; Adaptability</w:t>
      </w:r>
    </w:p>
    <w:tbl>
      <w:tblPr>
        <w:tblW w:w="0" w:type="auto"/>
        <w:tblInd w:w="108" w:type="dxa"/>
        <w:tblLayout w:type="fixed"/>
        <w:tblCellMar>
          <w:left w:w="0" w:type="dxa"/>
          <w:right w:w="0" w:type="dxa"/>
        </w:tblCellMar>
        <w:tblLook w:val="01E0" w:firstRow="1" w:lastRow="1" w:firstColumn="1" w:lastColumn="1" w:noHBand="0" w:noVBand="0"/>
      </w:tblPr>
      <w:tblGrid>
        <w:gridCol w:w="4657"/>
        <w:gridCol w:w="2371"/>
        <w:gridCol w:w="2023"/>
      </w:tblGrid>
      <w:tr w:rsidR="003338C1" w:rsidRPr="004A2341" w:rsidTr="00426D7C">
        <w:trPr>
          <w:trHeight w:hRule="exact" w:val="488"/>
        </w:trPr>
        <w:tc>
          <w:tcPr>
            <w:tcW w:w="4657" w:type="dxa"/>
            <w:tcBorders>
              <w:top w:val="single" w:sz="8" w:space="0" w:color="4F82BD"/>
              <w:left w:val="single" w:sz="8" w:space="0" w:color="4F82BD"/>
              <w:bottom w:val="single" w:sz="8" w:space="0" w:color="4F82BD"/>
              <w:right w:val="single" w:sz="8" w:space="0" w:color="4F82BD"/>
            </w:tcBorders>
            <w:shd w:val="clear" w:color="auto" w:fill="B8CCE4"/>
          </w:tcPr>
          <w:p w:rsidR="003338C1" w:rsidRPr="004A2341" w:rsidRDefault="003338C1" w:rsidP="00426D7C">
            <w:pPr>
              <w:widowControl w:val="0"/>
              <w:spacing w:after="0" w:line="233" w:lineRule="exact"/>
              <w:ind w:left="97" w:right="-20"/>
              <w:rPr>
                <w:rFonts w:ascii="Cambria" w:eastAsia="Cambria" w:hAnsi="Cambria" w:cs="Cambria"/>
                <w:sz w:val="20"/>
                <w:szCs w:val="20"/>
              </w:rPr>
            </w:pPr>
            <w:r w:rsidRPr="004A2341">
              <w:rPr>
                <w:rFonts w:ascii="Cambria" w:eastAsia="Cambria" w:hAnsi="Cambria" w:cs="Cambria"/>
                <w:b/>
                <w:bCs/>
                <w:sz w:val="20"/>
                <w:szCs w:val="20"/>
              </w:rPr>
              <w:t>Co</w:t>
            </w:r>
            <w:r w:rsidRPr="004A2341">
              <w:rPr>
                <w:rFonts w:ascii="Cambria" w:eastAsia="Cambria" w:hAnsi="Cambria" w:cs="Cambria"/>
                <w:b/>
                <w:bCs/>
                <w:spacing w:val="-1"/>
                <w:sz w:val="20"/>
                <w:szCs w:val="20"/>
              </w:rPr>
              <w:t>d</w:t>
            </w:r>
            <w:r w:rsidRPr="004A2341">
              <w:rPr>
                <w:rFonts w:ascii="Cambria" w:eastAsia="Cambria" w:hAnsi="Cambria" w:cs="Cambria"/>
                <w:b/>
                <w:bCs/>
                <w:sz w:val="20"/>
                <w:szCs w:val="20"/>
              </w:rPr>
              <w:t>ing Erro</w:t>
            </w:r>
            <w:r w:rsidRPr="004A2341">
              <w:rPr>
                <w:rFonts w:ascii="Cambria" w:eastAsia="Cambria" w:hAnsi="Cambria" w:cs="Cambria"/>
                <w:b/>
                <w:bCs/>
                <w:spacing w:val="-1"/>
                <w:sz w:val="20"/>
                <w:szCs w:val="20"/>
              </w:rPr>
              <w:t>r</w:t>
            </w:r>
            <w:r w:rsidRPr="004A2341">
              <w:rPr>
                <w:rFonts w:ascii="Cambria" w:eastAsia="Cambria" w:hAnsi="Cambria" w:cs="Cambria"/>
                <w:b/>
                <w:bCs/>
                <w:sz w:val="20"/>
                <w:szCs w:val="20"/>
              </w:rPr>
              <w:t>s</w:t>
            </w:r>
          </w:p>
        </w:tc>
        <w:tc>
          <w:tcPr>
            <w:tcW w:w="2371" w:type="dxa"/>
            <w:tcBorders>
              <w:top w:val="single" w:sz="8" w:space="0" w:color="4F82BD"/>
              <w:left w:val="single" w:sz="8" w:space="0" w:color="4F82BD"/>
              <w:bottom w:val="single" w:sz="8" w:space="0" w:color="4F82BD"/>
              <w:right w:val="single" w:sz="8" w:space="0" w:color="4F82BD"/>
            </w:tcBorders>
            <w:shd w:val="clear" w:color="auto" w:fill="B8CCE4"/>
          </w:tcPr>
          <w:p w:rsidR="003338C1" w:rsidRPr="004A2341" w:rsidRDefault="003338C1" w:rsidP="00426D7C">
            <w:pPr>
              <w:widowControl w:val="0"/>
              <w:spacing w:after="0" w:line="233" w:lineRule="exact"/>
              <w:ind w:left="371" w:right="-20"/>
              <w:rPr>
                <w:rFonts w:ascii="Cambria" w:eastAsia="Cambria" w:hAnsi="Cambria" w:cs="Cambria"/>
                <w:sz w:val="20"/>
                <w:szCs w:val="20"/>
              </w:rPr>
            </w:pPr>
            <w:r w:rsidRPr="004A2341">
              <w:rPr>
                <w:rFonts w:ascii="Cambria" w:eastAsia="Cambria" w:hAnsi="Cambria" w:cs="Cambria"/>
                <w:b/>
                <w:bCs/>
                <w:sz w:val="20"/>
                <w:szCs w:val="20"/>
              </w:rPr>
              <w:t>Con</w:t>
            </w:r>
            <w:r w:rsidRPr="004A2341">
              <w:rPr>
                <w:rFonts w:ascii="Cambria" w:eastAsia="Cambria" w:hAnsi="Cambria" w:cs="Cambria"/>
                <w:b/>
                <w:bCs/>
                <w:spacing w:val="-1"/>
                <w:sz w:val="20"/>
                <w:szCs w:val="20"/>
              </w:rPr>
              <w:t>t</w:t>
            </w:r>
            <w:r w:rsidRPr="004A2341">
              <w:rPr>
                <w:rFonts w:ascii="Cambria" w:eastAsia="Cambria" w:hAnsi="Cambria" w:cs="Cambria"/>
                <w:b/>
                <w:bCs/>
                <w:sz w:val="20"/>
                <w:szCs w:val="20"/>
              </w:rPr>
              <w:t>ext</w:t>
            </w:r>
            <w:r w:rsidRPr="004A2341">
              <w:rPr>
                <w:rFonts w:ascii="Cambria" w:eastAsia="Cambria" w:hAnsi="Cambria" w:cs="Cambria"/>
                <w:b/>
                <w:bCs/>
                <w:spacing w:val="-1"/>
                <w:sz w:val="20"/>
                <w:szCs w:val="20"/>
              </w:rPr>
              <w:t xml:space="preserve"> R</w:t>
            </w:r>
            <w:r w:rsidRPr="004A2341">
              <w:rPr>
                <w:rFonts w:ascii="Cambria" w:eastAsia="Cambria" w:hAnsi="Cambria" w:cs="Cambria"/>
                <w:b/>
                <w:bCs/>
                <w:spacing w:val="1"/>
                <w:sz w:val="20"/>
                <w:szCs w:val="20"/>
              </w:rPr>
              <w:t>e</w:t>
            </w:r>
            <w:r w:rsidRPr="004A2341">
              <w:rPr>
                <w:rFonts w:ascii="Cambria" w:eastAsia="Cambria" w:hAnsi="Cambria" w:cs="Cambria"/>
                <w:b/>
                <w:bCs/>
                <w:spacing w:val="-1"/>
                <w:sz w:val="20"/>
                <w:szCs w:val="20"/>
              </w:rPr>
              <w:t>qu</w:t>
            </w:r>
            <w:r w:rsidRPr="004A2341">
              <w:rPr>
                <w:rFonts w:ascii="Cambria" w:eastAsia="Cambria" w:hAnsi="Cambria" w:cs="Cambria"/>
                <w:b/>
                <w:bCs/>
                <w:sz w:val="20"/>
                <w:szCs w:val="20"/>
              </w:rPr>
              <w:t>ir</w:t>
            </w:r>
            <w:r w:rsidRPr="004A2341">
              <w:rPr>
                <w:rFonts w:ascii="Cambria" w:eastAsia="Cambria" w:hAnsi="Cambria" w:cs="Cambria"/>
                <w:b/>
                <w:bCs/>
                <w:spacing w:val="-1"/>
                <w:sz w:val="20"/>
                <w:szCs w:val="20"/>
              </w:rPr>
              <w:t>ed</w:t>
            </w:r>
          </w:p>
        </w:tc>
        <w:tc>
          <w:tcPr>
            <w:tcW w:w="2023" w:type="dxa"/>
            <w:tcBorders>
              <w:top w:val="single" w:sz="8" w:space="0" w:color="4F82BD"/>
              <w:left w:val="single" w:sz="8" w:space="0" w:color="4F82BD"/>
              <w:bottom w:val="single" w:sz="8" w:space="0" w:color="4F82BD"/>
              <w:right w:val="single" w:sz="8" w:space="0" w:color="4F82BD"/>
            </w:tcBorders>
            <w:shd w:val="clear" w:color="auto" w:fill="B8CCE4"/>
          </w:tcPr>
          <w:p w:rsidR="003338C1" w:rsidRPr="004A2341" w:rsidRDefault="003338C1" w:rsidP="00426D7C">
            <w:pPr>
              <w:widowControl w:val="0"/>
              <w:spacing w:after="0" w:line="233" w:lineRule="exact"/>
              <w:ind w:left="555" w:right="537"/>
              <w:jc w:val="center"/>
              <w:rPr>
                <w:rFonts w:ascii="Cambria" w:eastAsia="Cambria" w:hAnsi="Cambria" w:cs="Cambria"/>
                <w:sz w:val="20"/>
                <w:szCs w:val="20"/>
              </w:rPr>
            </w:pPr>
            <w:r w:rsidRPr="004A2341">
              <w:rPr>
                <w:rFonts w:ascii="Cambria" w:eastAsia="Cambria" w:hAnsi="Cambria" w:cs="Cambria"/>
                <w:b/>
                <w:bCs/>
                <w:sz w:val="20"/>
                <w:szCs w:val="20"/>
              </w:rPr>
              <w:t>Bu</w:t>
            </w:r>
            <w:r w:rsidRPr="004A2341">
              <w:rPr>
                <w:rFonts w:ascii="Cambria" w:eastAsia="Cambria" w:hAnsi="Cambria" w:cs="Cambria"/>
                <w:b/>
                <w:bCs/>
                <w:spacing w:val="-1"/>
                <w:sz w:val="20"/>
                <w:szCs w:val="20"/>
              </w:rPr>
              <w:t>s</w:t>
            </w:r>
            <w:r w:rsidRPr="004A2341">
              <w:rPr>
                <w:rFonts w:ascii="Cambria" w:eastAsia="Cambria" w:hAnsi="Cambria" w:cs="Cambria"/>
                <w:b/>
                <w:bCs/>
                <w:sz w:val="20"/>
                <w:szCs w:val="20"/>
              </w:rPr>
              <w:t>i</w:t>
            </w:r>
            <w:r w:rsidRPr="004A2341">
              <w:rPr>
                <w:rFonts w:ascii="Cambria" w:eastAsia="Cambria" w:hAnsi="Cambria" w:cs="Cambria"/>
                <w:b/>
                <w:bCs/>
                <w:spacing w:val="-1"/>
                <w:sz w:val="20"/>
                <w:szCs w:val="20"/>
              </w:rPr>
              <w:t>n</w:t>
            </w:r>
            <w:r w:rsidRPr="004A2341">
              <w:rPr>
                <w:rFonts w:ascii="Cambria" w:eastAsia="Cambria" w:hAnsi="Cambria" w:cs="Cambria"/>
                <w:b/>
                <w:bCs/>
                <w:spacing w:val="1"/>
                <w:sz w:val="20"/>
                <w:szCs w:val="20"/>
              </w:rPr>
              <w:t>e</w:t>
            </w:r>
            <w:r w:rsidRPr="004A2341">
              <w:rPr>
                <w:rFonts w:ascii="Cambria" w:eastAsia="Cambria" w:hAnsi="Cambria" w:cs="Cambria"/>
                <w:b/>
                <w:bCs/>
                <w:spacing w:val="-1"/>
                <w:sz w:val="20"/>
                <w:szCs w:val="20"/>
              </w:rPr>
              <w:t>ss</w:t>
            </w:r>
          </w:p>
          <w:p w:rsidR="003338C1" w:rsidRPr="004A2341" w:rsidRDefault="003338C1" w:rsidP="00426D7C">
            <w:pPr>
              <w:widowControl w:val="0"/>
              <w:spacing w:after="0" w:line="233" w:lineRule="exact"/>
              <w:ind w:left="646" w:right="625"/>
              <w:jc w:val="center"/>
              <w:rPr>
                <w:rFonts w:ascii="Cambria" w:eastAsia="Cambria" w:hAnsi="Cambria" w:cs="Cambria"/>
                <w:sz w:val="20"/>
                <w:szCs w:val="20"/>
              </w:rPr>
            </w:pPr>
            <w:r w:rsidRPr="004A2341">
              <w:rPr>
                <w:rFonts w:ascii="Cambria" w:eastAsia="Cambria" w:hAnsi="Cambria" w:cs="Cambria"/>
                <w:b/>
                <w:bCs/>
                <w:sz w:val="20"/>
                <w:szCs w:val="20"/>
              </w:rPr>
              <w:t>Impact</w:t>
            </w:r>
          </w:p>
        </w:tc>
      </w:tr>
      <w:tr w:rsidR="003338C1" w:rsidRPr="004A2341"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Cyclomatic co</w:t>
            </w:r>
            <w:r w:rsidRPr="004A2341">
              <w:rPr>
                <w:rFonts w:ascii="Cambria" w:eastAsia="Cambria" w:hAnsi="Cambria" w:cs="Cambria"/>
                <w:spacing w:val="-1"/>
                <w:sz w:val="18"/>
                <w:szCs w:val="18"/>
              </w:rPr>
              <w:t>m</w:t>
            </w:r>
            <w:r w:rsidRPr="004A2341">
              <w:rPr>
                <w:rFonts w:ascii="Cambria" w:eastAsia="Cambria" w:hAnsi="Cambria" w:cs="Cambria"/>
                <w:sz w:val="18"/>
                <w:szCs w:val="18"/>
              </w:rPr>
              <w:t>plexity</w:t>
            </w:r>
          </w:p>
        </w:tc>
        <w:tc>
          <w:tcPr>
            <w:tcW w:w="2371" w:type="dxa"/>
            <w:vMerge w:val="restart"/>
            <w:tcBorders>
              <w:top w:val="single" w:sz="8" w:space="0" w:color="4F82BD"/>
              <w:left w:val="single" w:sz="8" w:space="0" w:color="4F82BD"/>
              <w:right w:val="single" w:sz="8" w:space="0" w:color="4F82BD"/>
            </w:tcBorders>
          </w:tcPr>
          <w:p w:rsidR="003338C1" w:rsidRPr="004A2341" w:rsidRDefault="003338C1" w:rsidP="00426D7C">
            <w:pPr>
              <w:widowControl w:val="0"/>
              <w:spacing w:before="4" w:after="0" w:line="130" w:lineRule="exact"/>
              <w:rPr>
                <w:rFonts w:eastAsiaTheme="minorHAnsi"/>
                <w:sz w:val="13"/>
                <w:szCs w:val="13"/>
              </w:rPr>
            </w:pPr>
          </w:p>
          <w:p w:rsidR="003338C1" w:rsidRPr="004A2341" w:rsidRDefault="003338C1" w:rsidP="00426D7C">
            <w:pPr>
              <w:widowControl w:val="0"/>
              <w:spacing w:after="0" w:line="200" w:lineRule="exact"/>
              <w:rPr>
                <w:rFonts w:eastAsiaTheme="minorHAnsi"/>
                <w:sz w:val="20"/>
                <w:szCs w:val="20"/>
              </w:rPr>
            </w:pPr>
          </w:p>
          <w:p w:rsidR="003338C1" w:rsidRPr="004A2341" w:rsidRDefault="003338C1" w:rsidP="00426D7C">
            <w:pPr>
              <w:widowControl w:val="0"/>
              <w:spacing w:after="0" w:line="240" w:lineRule="auto"/>
              <w:ind w:left="751" w:right="733"/>
              <w:jc w:val="center"/>
              <w:rPr>
                <w:rFonts w:ascii="Cambria" w:eastAsia="Cambria" w:hAnsi="Cambria" w:cs="Cambria"/>
                <w:sz w:val="18"/>
                <w:szCs w:val="18"/>
              </w:rPr>
            </w:pPr>
            <w:r w:rsidRPr="004A2341">
              <w:rPr>
                <w:rFonts w:ascii="Cambria" w:eastAsia="Cambria" w:hAnsi="Cambria" w:cs="Cambria"/>
                <w:sz w:val="18"/>
                <w:szCs w:val="18"/>
              </w:rPr>
              <w:t>Unit Lev</w:t>
            </w:r>
            <w:r w:rsidRPr="004A2341">
              <w:rPr>
                <w:rFonts w:ascii="Cambria" w:eastAsia="Cambria" w:hAnsi="Cambria" w:cs="Cambria"/>
                <w:spacing w:val="-1"/>
                <w:sz w:val="18"/>
                <w:szCs w:val="18"/>
              </w:rPr>
              <w:t>e</w:t>
            </w:r>
            <w:r w:rsidRPr="004A2341">
              <w:rPr>
                <w:rFonts w:ascii="Cambria" w:eastAsia="Cambria" w:hAnsi="Cambria" w:cs="Cambria"/>
                <w:sz w:val="18"/>
                <w:szCs w:val="18"/>
              </w:rPr>
              <w:t>l</w:t>
            </w:r>
          </w:p>
        </w:tc>
        <w:tc>
          <w:tcPr>
            <w:tcW w:w="2023" w:type="dxa"/>
            <w:vMerge w:val="restart"/>
            <w:tcBorders>
              <w:top w:val="single" w:sz="8" w:space="0" w:color="4F82BD"/>
              <w:left w:val="single" w:sz="8" w:space="0" w:color="4F82BD"/>
              <w:right w:val="single" w:sz="8" w:space="0" w:color="4F82BD"/>
            </w:tcBorders>
          </w:tcPr>
          <w:p w:rsidR="003338C1" w:rsidRPr="004A2341" w:rsidRDefault="003338C1" w:rsidP="00426D7C">
            <w:pPr>
              <w:widowControl w:val="0"/>
              <w:spacing w:before="4" w:after="0" w:line="130" w:lineRule="exact"/>
              <w:rPr>
                <w:rFonts w:eastAsiaTheme="minorHAnsi"/>
                <w:sz w:val="13"/>
                <w:szCs w:val="13"/>
              </w:rPr>
            </w:pPr>
          </w:p>
          <w:p w:rsidR="003338C1" w:rsidRPr="004A2341" w:rsidRDefault="003338C1" w:rsidP="00426D7C">
            <w:pPr>
              <w:widowControl w:val="0"/>
              <w:spacing w:after="0" w:line="200" w:lineRule="exact"/>
              <w:rPr>
                <w:rFonts w:eastAsiaTheme="minorHAnsi"/>
                <w:sz w:val="20"/>
                <w:szCs w:val="20"/>
              </w:rPr>
            </w:pPr>
          </w:p>
          <w:p w:rsidR="003338C1" w:rsidRPr="004A2341" w:rsidRDefault="003338C1" w:rsidP="00426D7C">
            <w:pPr>
              <w:widowControl w:val="0"/>
              <w:spacing w:after="0" w:line="240" w:lineRule="auto"/>
              <w:ind w:left="788" w:right="767"/>
              <w:jc w:val="center"/>
              <w:rPr>
                <w:rFonts w:ascii="Cambria" w:eastAsia="Cambria" w:hAnsi="Cambria" w:cs="Cambria"/>
                <w:sz w:val="18"/>
                <w:szCs w:val="18"/>
              </w:rPr>
            </w:pPr>
            <w:r w:rsidRPr="004A2341">
              <w:rPr>
                <w:rFonts w:ascii="Cambria" w:eastAsia="Cambria" w:hAnsi="Cambria" w:cs="Cambria"/>
                <w:sz w:val="18"/>
                <w:szCs w:val="18"/>
              </w:rPr>
              <w:t>25%</w:t>
            </w:r>
          </w:p>
        </w:tc>
      </w:tr>
      <w:tr w:rsidR="003338C1" w:rsidRPr="004A2341"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Hard coding of literals</w:t>
            </w:r>
          </w:p>
        </w:tc>
        <w:tc>
          <w:tcPr>
            <w:tcW w:w="2371" w:type="dxa"/>
            <w:vMerge/>
            <w:tcBorders>
              <w:left w:val="single" w:sz="8" w:space="0" w:color="4F82BD"/>
              <w:right w:val="single" w:sz="8" w:space="0" w:color="4F82BD"/>
            </w:tcBorders>
          </w:tcPr>
          <w:p w:rsidR="003338C1" w:rsidRPr="004A2341" w:rsidRDefault="003338C1" w:rsidP="00426D7C">
            <w:pPr>
              <w:widowControl w:val="0"/>
              <w:rPr>
                <w:rFonts w:eastAsiaTheme="minorHAnsi"/>
              </w:rPr>
            </w:pPr>
          </w:p>
        </w:tc>
        <w:tc>
          <w:tcPr>
            <w:tcW w:w="2023" w:type="dxa"/>
            <w:vMerge/>
            <w:tcBorders>
              <w:left w:val="single" w:sz="8" w:space="0" w:color="4F82BD"/>
              <w:right w:val="single" w:sz="8" w:space="0" w:color="4F82BD"/>
            </w:tcBorders>
          </w:tcPr>
          <w:p w:rsidR="003338C1" w:rsidRPr="004A2341" w:rsidRDefault="003338C1" w:rsidP="00426D7C">
            <w:pPr>
              <w:widowControl w:val="0"/>
              <w:rPr>
                <w:rFonts w:eastAsiaTheme="minorHAnsi"/>
              </w:rPr>
            </w:pPr>
          </w:p>
        </w:tc>
      </w:tr>
      <w:tr w:rsidR="003338C1" w:rsidRPr="004A2341" w:rsidTr="00426D7C">
        <w:trPr>
          <w:trHeight w:hRule="exact" w:val="307"/>
        </w:trPr>
        <w:tc>
          <w:tcPr>
            <w:tcW w:w="4657" w:type="dxa"/>
            <w:tcBorders>
              <w:top w:val="single" w:sz="8" w:space="0" w:color="4F82BD"/>
              <w:left w:val="single" w:sz="8" w:space="0" w:color="4F82BD"/>
              <w:bottom w:val="single" w:sz="8" w:space="0" w:color="4F82BD"/>
              <w:right w:val="single" w:sz="8" w:space="0" w:color="4F82BD"/>
            </w:tcBorders>
          </w:tcPr>
          <w:p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 xml:space="preserve">Excessive </w:t>
            </w:r>
            <w:commentRangeStart w:id="30"/>
            <w:commentRangeStart w:id="31"/>
            <w:r>
              <w:rPr>
                <w:rFonts w:ascii="Cambria" w:eastAsia="Cambria" w:hAnsi="Cambria" w:cs="Cambria"/>
                <w:sz w:val="18"/>
                <w:szCs w:val="18"/>
              </w:rPr>
              <w:t>program</w:t>
            </w:r>
            <w:r w:rsidRPr="004A2341">
              <w:rPr>
                <w:rFonts w:ascii="Cambria" w:eastAsia="Cambria" w:hAnsi="Cambria" w:cs="Cambria"/>
                <w:spacing w:val="1"/>
                <w:sz w:val="18"/>
                <w:szCs w:val="18"/>
              </w:rPr>
              <w:t xml:space="preserve"> </w:t>
            </w:r>
            <w:r>
              <w:rPr>
                <w:rStyle w:val="CommentReference"/>
              </w:rPr>
              <w:commentReference w:id="32"/>
            </w:r>
            <w:commentRangeEnd w:id="30"/>
            <w:r>
              <w:rPr>
                <w:rStyle w:val="CommentReference"/>
              </w:rPr>
              <w:commentReference w:id="30"/>
            </w:r>
            <w:commentRangeEnd w:id="31"/>
            <w:r w:rsidR="005A0523">
              <w:rPr>
                <w:rStyle w:val="CommentReference"/>
              </w:rPr>
              <w:commentReference w:id="31"/>
            </w:r>
            <w:r w:rsidRPr="004A2341">
              <w:rPr>
                <w:rFonts w:ascii="Cambria" w:eastAsia="Cambria" w:hAnsi="Cambria" w:cs="Cambria"/>
                <w:sz w:val="18"/>
                <w:szCs w:val="18"/>
              </w:rPr>
              <w:t>size</w:t>
            </w:r>
          </w:p>
        </w:tc>
        <w:tc>
          <w:tcPr>
            <w:tcW w:w="2371" w:type="dxa"/>
            <w:vMerge/>
            <w:tcBorders>
              <w:left w:val="single" w:sz="8" w:space="0" w:color="4F82BD"/>
              <w:bottom w:val="single" w:sz="8" w:space="0" w:color="4F82BD"/>
              <w:right w:val="single" w:sz="8" w:space="0" w:color="4F82BD"/>
            </w:tcBorders>
          </w:tcPr>
          <w:p w:rsidR="003338C1" w:rsidRPr="004A2341" w:rsidRDefault="003338C1" w:rsidP="00426D7C">
            <w:pPr>
              <w:widowControl w:val="0"/>
              <w:rPr>
                <w:rFonts w:eastAsiaTheme="minorHAnsi"/>
              </w:rPr>
            </w:pPr>
          </w:p>
        </w:tc>
        <w:tc>
          <w:tcPr>
            <w:tcW w:w="2023" w:type="dxa"/>
            <w:vMerge/>
            <w:tcBorders>
              <w:left w:val="single" w:sz="8" w:space="0" w:color="4F82BD"/>
              <w:bottom w:val="single" w:sz="8" w:space="0" w:color="4F82BD"/>
              <w:right w:val="single" w:sz="8" w:space="0" w:color="4F82BD"/>
            </w:tcBorders>
          </w:tcPr>
          <w:p w:rsidR="003338C1" w:rsidRPr="004A2341" w:rsidRDefault="003338C1" w:rsidP="00426D7C">
            <w:pPr>
              <w:widowControl w:val="0"/>
              <w:rPr>
                <w:rFonts w:eastAsiaTheme="minorHAnsi"/>
              </w:rPr>
            </w:pPr>
          </w:p>
        </w:tc>
      </w:tr>
      <w:tr w:rsidR="003338C1" w:rsidRPr="004A2341"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Unstructured and Duplicated code</w:t>
            </w:r>
          </w:p>
        </w:tc>
        <w:tc>
          <w:tcPr>
            <w:tcW w:w="2371" w:type="dxa"/>
            <w:vMerge w:val="restart"/>
            <w:tcBorders>
              <w:top w:val="single" w:sz="8" w:space="0" w:color="4F82BD"/>
              <w:left w:val="single" w:sz="8" w:space="0" w:color="4F82BD"/>
              <w:right w:val="single" w:sz="8" w:space="0" w:color="4F82BD"/>
            </w:tcBorders>
          </w:tcPr>
          <w:p w:rsidR="003338C1" w:rsidRPr="004A2341" w:rsidRDefault="003338C1" w:rsidP="00426D7C">
            <w:pPr>
              <w:widowControl w:val="0"/>
              <w:spacing w:before="5" w:after="0" w:line="130" w:lineRule="exact"/>
              <w:rPr>
                <w:rFonts w:eastAsiaTheme="minorHAnsi"/>
                <w:sz w:val="13"/>
                <w:szCs w:val="13"/>
              </w:rPr>
            </w:pPr>
          </w:p>
          <w:p w:rsidR="003338C1" w:rsidRPr="004A2341" w:rsidRDefault="003338C1" w:rsidP="00426D7C">
            <w:pPr>
              <w:widowControl w:val="0"/>
              <w:spacing w:after="0" w:line="200" w:lineRule="exact"/>
              <w:rPr>
                <w:rFonts w:eastAsiaTheme="minorHAnsi"/>
                <w:sz w:val="20"/>
                <w:szCs w:val="20"/>
              </w:rPr>
            </w:pPr>
          </w:p>
          <w:p w:rsidR="003338C1" w:rsidRPr="004A2341" w:rsidRDefault="003338C1" w:rsidP="00426D7C">
            <w:pPr>
              <w:widowControl w:val="0"/>
              <w:spacing w:after="0" w:line="240" w:lineRule="auto"/>
              <w:ind w:left="502" w:right="-20"/>
              <w:rPr>
                <w:rFonts w:ascii="Cambria" w:eastAsia="Cambria" w:hAnsi="Cambria" w:cs="Cambria"/>
                <w:sz w:val="18"/>
                <w:szCs w:val="18"/>
              </w:rPr>
            </w:pPr>
            <w:r w:rsidRPr="004A2341">
              <w:rPr>
                <w:rFonts w:ascii="Cambria" w:eastAsia="Cambria" w:hAnsi="Cambria" w:cs="Cambria"/>
                <w:sz w:val="18"/>
                <w:szCs w:val="18"/>
              </w:rPr>
              <w:t>Technolo</w:t>
            </w:r>
            <w:r w:rsidRPr="004A2341">
              <w:rPr>
                <w:rFonts w:ascii="Cambria" w:eastAsia="Cambria" w:hAnsi="Cambria" w:cs="Cambria"/>
                <w:spacing w:val="-1"/>
                <w:sz w:val="18"/>
                <w:szCs w:val="18"/>
              </w:rPr>
              <w:t>g</w:t>
            </w:r>
            <w:r w:rsidRPr="004A2341">
              <w:rPr>
                <w:rFonts w:ascii="Cambria" w:eastAsia="Cambria" w:hAnsi="Cambria" w:cs="Cambria"/>
                <w:sz w:val="18"/>
                <w:szCs w:val="18"/>
              </w:rPr>
              <w:t>y</w:t>
            </w:r>
            <w:r w:rsidRPr="004A2341">
              <w:rPr>
                <w:rFonts w:ascii="Cambria" w:eastAsia="Cambria" w:hAnsi="Cambria" w:cs="Cambria"/>
                <w:spacing w:val="1"/>
                <w:sz w:val="18"/>
                <w:szCs w:val="18"/>
              </w:rPr>
              <w:t xml:space="preserve"> </w:t>
            </w:r>
            <w:r w:rsidRPr="004A2341">
              <w:rPr>
                <w:rFonts w:ascii="Cambria" w:eastAsia="Cambria" w:hAnsi="Cambria" w:cs="Cambria"/>
                <w:sz w:val="18"/>
                <w:szCs w:val="18"/>
              </w:rPr>
              <w:t>Level</w:t>
            </w:r>
          </w:p>
        </w:tc>
        <w:tc>
          <w:tcPr>
            <w:tcW w:w="2023" w:type="dxa"/>
            <w:vMerge w:val="restart"/>
            <w:tcBorders>
              <w:top w:val="single" w:sz="8" w:space="0" w:color="4F82BD"/>
              <w:left w:val="single" w:sz="8" w:space="0" w:color="4F82BD"/>
              <w:right w:val="single" w:sz="8" w:space="0" w:color="4F82BD"/>
            </w:tcBorders>
          </w:tcPr>
          <w:p w:rsidR="003338C1" w:rsidRPr="004A2341" w:rsidRDefault="003338C1" w:rsidP="00426D7C">
            <w:pPr>
              <w:widowControl w:val="0"/>
              <w:spacing w:before="5" w:after="0" w:line="130" w:lineRule="exact"/>
              <w:rPr>
                <w:rFonts w:eastAsiaTheme="minorHAnsi"/>
                <w:sz w:val="13"/>
                <w:szCs w:val="13"/>
              </w:rPr>
            </w:pPr>
          </w:p>
          <w:p w:rsidR="003338C1" w:rsidRPr="004A2341" w:rsidRDefault="003338C1" w:rsidP="00426D7C">
            <w:pPr>
              <w:widowControl w:val="0"/>
              <w:spacing w:after="0" w:line="200" w:lineRule="exact"/>
              <w:rPr>
                <w:rFonts w:eastAsiaTheme="minorHAnsi"/>
                <w:sz w:val="20"/>
                <w:szCs w:val="20"/>
              </w:rPr>
            </w:pPr>
          </w:p>
          <w:p w:rsidR="003338C1" w:rsidRPr="004A2341" w:rsidRDefault="003338C1" w:rsidP="00426D7C">
            <w:pPr>
              <w:widowControl w:val="0"/>
              <w:spacing w:after="0" w:line="240" w:lineRule="auto"/>
              <w:ind w:left="789" w:right="767"/>
              <w:jc w:val="center"/>
              <w:rPr>
                <w:rFonts w:ascii="Cambria" w:eastAsia="Cambria" w:hAnsi="Cambria" w:cs="Cambria"/>
                <w:sz w:val="18"/>
                <w:szCs w:val="18"/>
              </w:rPr>
            </w:pPr>
            <w:r w:rsidRPr="004A2341">
              <w:rPr>
                <w:rFonts w:ascii="Cambria" w:eastAsia="Cambria" w:hAnsi="Cambria" w:cs="Cambria"/>
                <w:sz w:val="18"/>
                <w:szCs w:val="18"/>
              </w:rPr>
              <w:t>25%</w:t>
            </w:r>
          </w:p>
        </w:tc>
      </w:tr>
      <w:tr w:rsidR="003338C1" w:rsidRPr="004A2341"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Controlled l</w:t>
            </w:r>
            <w:r w:rsidRPr="004A2341">
              <w:rPr>
                <w:rFonts w:ascii="Cambria" w:eastAsia="Cambria" w:hAnsi="Cambria" w:cs="Cambria"/>
                <w:spacing w:val="-1"/>
                <w:sz w:val="18"/>
                <w:szCs w:val="18"/>
              </w:rPr>
              <w:t>e</w:t>
            </w:r>
            <w:r w:rsidRPr="004A2341">
              <w:rPr>
                <w:rFonts w:ascii="Cambria" w:eastAsia="Cambria" w:hAnsi="Cambria" w:cs="Cambria"/>
                <w:sz w:val="18"/>
                <w:szCs w:val="18"/>
              </w:rPr>
              <w:t>vel of dynamic co</w:t>
            </w:r>
            <w:r w:rsidRPr="004A2341">
              <w:rPr>
                <w:rFonts w:ascii="Cambria" w:eastAsia="Cambria" w:hAnsi="Cambria" w:cs="Cambria"/>
                <w:spacing w:val="-2"/>
                <w:sz w:val="18"/>
                <w:szCs w:val="18"/>
              </w:rPr>
              <w:t>d</w:t>
            </w:r>
            <w:r w:rsidRPr="004A2341">
              <w:rPr>
                <w:rFonts w:ascii="Cambria" w:eastAsia="Cambria" w:hAnsi="Cambria" w:cs="Cambria"/>
                <w:sz w:val="18"/>
                <w:szCs w:val="18"/>
              </w:rPr>
              <w:t>ing</w:t>
            </w:r>
          </w:p>
        </w:tc>
        <w:tc>
          <w:tcPr>
            <w:tcW w:w="2371" w:type="dxa"/>
            <w:vMerge/>
            <w:tcBorders>
              <w:left w:val="single" w:sz="8" w:space="0" w:color="4F82BD"/>
              <w:right w:val="single" w:sz="8" w:space="0" w:color="4F82BD"/>
            </w:tcBorders>
          </w:tcPr>
          <w:p w:rsidR="003338C1" w:rsidRPr="004A2341" w:rsidRDefault="003338C1" w:rsidP="00426D7C">
            <w:pPr>
              <w:widowControl w:val="0"/>
              <w:rPr>
                <w:rFonts w:eastAsiaTheme="minorHAnsi"/>
              </w:rPr>
            </w:pPr>
          </w:p>
        </w:tc>
        <w:tc>
          <w:tcPr>
            <w:tcW w:w="2023" w:type="dxa"/>
            <w:vMerge/>
            <w:tcBorders>
              <w:left w:val="single" w:sz="8" w:space="0" w:color="4F82BD"/>
              <w:right w:val="single" w:sz="8" w:space="0" w:color="4F82BD"/>
            </w:tcBorders>
          </w:tcPr>
          <w:p w:rsidR="003338C1" w:rsidRPr="004A2341" w:rsidRDefault="003338C1" w:rsidP="00426D7C">
            <w:pPr>
              <w:widowControl w:val="0"/>
              <w:rPr>
                <w:rFonts w:eastAsiaTheme="minorHAnsi"/>
              </w:rPr>
            </w:pPr>
          </w:p>
        </w:tc>
      </w:tr>
      <w:tr w:rsidR="003338C1" w:rsidRPr="004A2341" w:rsidTr="00426D7C">
        <w:trPr>
          <w:trHeight w:hRule="exact" w:val="307"/>
        </w:trPr>
        <w:tc>
          <w:tcPr>
            <w:tcW w:w="4657" w:type="dxa"/>
            <w:tcBorders>
              <w:top w:val="single" w:sz="8" w:space="0" w:color="4F82BD"/>
              <w:left w:val="single" w:sz="8" w:space="0" w:color="4F82BD"/>
              <w:bottom w:val="single" w:sz="8" w:space="0" w:color="4F82BD"/>
              <w:right w:val="single" w:sz="8" w:space="0" w:color="4F82BD"/>
            </w:tcBorders>
          </w:tcPr>
          <w:p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Compliance with OO best prac</w:t>
            </w:r>
            <w:r w:rsidRPr="004A2341">
              <w:rPr>
                <w:rFonts w:ascii="Cambria" w:eastAsia="Cambria" w:hAnsi="Cambria" w:cs="Cambria"/>
                <w:spacing w:val="2"/>
                <w:sz w:val="18"/>
                <w:szCs w:val="18"/>
              </w:rPr>
              <w:t>t</w:t>
            </w:r>
            <w:r w:rsidRPr="004A2341">
              <w:rPr>
                <w:rFonts w:ascii="Cambria" w:eastAsia="Cambria" w:hAnsi="Cambria" w:cs="Cambria"/>
                <w:sz w:val="18"/>
                <w:szCs w:val="18"/>
              </w:rPr>
              <w:t>ices</w:t>
            </w:r>
          </w:p>
        </w:tc>
        <w:tc>
          <w:tcPr>
            <w:tcW w:w="2371" w:type="dxa"/>
            <w:vMerge/>
            <w:tcBorders>
              <w:left w:val="single" w:sz="8" w:space="0" w:color="4F82BD"/>
              <w:bottom w:val="single" w:sz="8" w:space="0" w:color="4F82BD"/>
              <w:right w:val="single" w:sz="8" w:space="0" w:color="4F82BD"/>
            </w:tcBorders>
          </w:tcPr>
          <w:p w:rsidR="003338C1" w:rsidRPr="004A2341" w:rsidRDefault="003338C1" w:rsidP="00426D7C">
            <w:pPr>
              <w:widowControl w:val="0"/>
              <w:rPr>
                <w:rFonts w:eastAsiaTheme="minorHAnsi"/>
              </w:rPr>
            </w:pPr>
          </w:p>
        </w:tc>
        <w:tc>
          <w:tcPr>
            <w:tcW w:w="2023" w:type="dxa"/>
            <w:vMerge/>
            <w:tcBorders>
              <w:left w:val="single" w:sz="8" w:space="0" w:color="4F82BD"/>
              <w:bottom w:val="single" w:sz="8" w:space="0" w:color="4F82BD"/>
              <w:right w:val="single" w:sz="8" w:space="0" w:color="4F82BD"/>
            </w:tcBorders>
          </w:tcPr>
          <w:p w:rsidR="003338C1" w:rsidRPr="004A2341" w:rsidRDefault="003338C1" w:rsidP="00426D7C">
            <w:pPr>
              <w:widowControl w:val="0"/>
              <w:rPr>
                <w:rFonts w:eastAsiaTheme="minorHAnsi"/>
              </w:rPr>
            </w:pPr>
          </w:p>
        </w:tc>
      </w:tr>
      <w:tr w:rsidR="003338C1" w:rsidRPr="004A2341"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 xml:space="preserve">Tightly </w:t>
            </w:r>
            <w:r w:rsidRPr="004A2341">
              <w:rPr>
                <w:rFonts w:ascii="Cambria" w:eastAsia="Cambria" w:hAnsi="Cambria" w:cs="Cambria"/>
                <w:spacing w:val="-1"/>
                <w:sz w:val="18"/>
                <w:szCs w:val="18"/>
              </w:rPr>
              <w:t>c</w:t>
            </w:r>
            <w:r w:rsidRPr="004A2341">
              <w:rPr>
                <w:rFonts w:ascii="Cambria" w:eastAsia="Cambria" w:hAnsi="Cambria" w:cs="Cambria"/>
                <w:sz w:val="18"/>
                <w:szCs w:val="18"/>
              </w:rPr>
              <w:t>oupled modules</w:t>
            </w:r>
          </w:p>
        </w:tc>
        <w:tc>
          <w:tcPr>
            <w:tcW w:w="2371" w:type="dxa"/>
            <w:vMerge w:val="restart"/>
            <w:tcBorders>
              <w:top w:val="single" w:sz="8" w:space="0" w:color="4F82BD"/>
              <w:left w:val="single" w:sz="8" w:space="0" w:color="4F82BD"/>
              <w:right w:val="single" w:sz="8" w:space="0" w:color="4F82BD"/>
            </w:tcBorders>
          </w:tcPr>
          <w:p w:rsidR="003338C1" w:rsidRPr="004A2341" w:rsidRDefault="003338C1" w:rsidP="00426D7C">
            <w:pPr>
              <w:widowControl w:val="0"/>
              <w:spacing w:after="0" w:line="200" w:lineRule="exact"/>
              <w:rPr>
                <w:rFonts w:eastAsiaTheme="minorHAnsi"/>
                <w:sz w:val="20"/>
                <w:szCs w:val="20"/>
              </w:rPr>
            </w:pPr>
          </w:p>
          <w:p w:rsidR="003338C1" w:rsidRPr="004A2341" w:rsidRDefault="003338C1" w:rsidP="00426D7C">
            <w:pPr>
              <w:widowControl w:val="0"/>
              <w:spacing w:after="0" w:line="200" w:lineRule="exact"/>
              <w:rPr>
                <w:rFonts w:eastAsiaTheme="minorHAnsi"/>
                <w:sz w:val="20"/>
                <w:szCs w:val="20"/>
              </w:rPr>
            </w:pPr>
          </w:p>
          <w:p w:rsidR="003338C1" w:rsidRPr="004A2341" w:rsidRDefault="003338C1" w:rsidP="00426D7C">
            <w:pPr>
              <w:widowControl w:val="0"/>
              <w:spacing w:before="3" w:after="0" w:line="240" w:lineRule="exact"/>
              <w:rPr>
                <w:rFonts w:eastAsiaTheme="minorHAnsi"/>
                <w:sz w:val="24"/>
                <w:szCs w:val="24"/>
              </w:rPr>
            </w:pPr>
          </w:p>
          <w:p w:rsidR="003338C1" w:rsidRPr="004A2341" w:rsidRDefault="003338C1" w:rsidP="00426D7C">
            <w:pPr>
              <w:widowControl w:val="0"/>
              <w:spacing w:after="0" w:line="240" w:lineRule="auto"/>
              <w:ind w:left="671" w:right="-20"/>
              <w:rPr>
                <w:rFonts w:ascii="Cambria" w:eastAsia="Cambria" w:hAnsi="Cambria" w:cs="Cambria"/>
                <w:sz w:val="18"/>
                <w:szCs w:val="18"/>
              </w:rPr>
            </w:pPr>
            <w:r w:rsidRPr="004A2341">
              <w:rPr>
                <w:rFonts w:ascii="Cambria" w:eastAsia="Cambria" w:hAnsi="Cambria" w:cs="Cambria"/>
                <w:sz w:val="18"/>
                <w:szCs w:val="18"/>
              </w:rPr>
              <w:t>System Level</w:t>
            </w:r>
          </w:p>
        </w:tc>
        <w:tc>
          <w:tcPr>
            <w:tcW w:w="2023" w:type="dxa"/>
            <w:vMerge w:val="restart"/>
            <w:tcBorders>
              <w:top w:val="single" w:sz="8" w:space="0" w:color="4F82BD"/>
              <w:left w:val="single" w:sz="8" w:space="0" w:color="4F82BD"/>
              <w:right w:val="single" w:sz="8" w:space="0" w:color="4F82BD"/>
            </w:tcBorders>
          </w:tcPr>
          <w:p w:rsidR="003338C1" w:rsidRPr="004A2341" w:rsidRDefault="003338C1" w:rsidP="00426D7C">
            <w:pPr>
              <w:widowControl w:val="0"/>
              <w:spacing w:after="0" w:line="200" w:lineRule="exact"/>
              <w:rPr>
                <w:rFonts w:eastAsiaTheme="minorHAnsi"/>
                <w:sz w:val="20"/>
                <w:szCs w:val="20"/>
              </w:rPr>
            </w:pPr>
          </w:p>
          <w:p w:rsidR="003338C1" w:rsidRPr="004A2341" w:rsidRDefault="003338C1" w:rsidP="00426D7C">
            <w:pPr>
              <w:widowControl w:val="0"/>
              <w:spacing w:after="0" w:line="200" w:lineRule="exact"/>
              <w:rPr>
                <w:rFonts w:eastAsiaTheme="minorHAnsi"/>
                <w:sz w:val="20"/>
                <w:szCs w:val="20"/>
              </w:rPr>
            </w:pPr>
          </w:p>
          <w:p w:rsidR="003338C1" w:rsidRPr="004A2341" w:rsidRDefault="003338C1" w:rsidP="00426D7C">
            <w:pPr>
              <w:widowControl w:val="0"/>
              <w:spacing w:before="3" w:after="0" w:line="240" w:lineRule="exact"/>
              <w:rPr>
                <w:rFonts w:eastAsiaTheme="minorHAnsi"/>
                <w:sz w:val="24"/>
                <w:szCs w:val="24"/>
              </w:rPr>
            </w:pPr>
          </w:p>
          <w:p w:rsidR="003338C1" w:rsidRPr="004A2341" w:rsidRDefault="003338C1" w:rsidP="00426D7C">
            <w:pPr>
              <w:widowControl w:val="0"/>
              <w:spacing w:after="0" w:line="240" w:lineRule="auto"/>
              <w:ind w:left="789" w:right="767"/>
              <w:jc w:val="center"/>
              <w:rPr>
                <w:rFonts w:ascii="Cambria" w:eastAsia="Cambria" w:hAnsi="Cambria" w:cs="Cambria"/>
                <w:sz w:val="18"/>
                <w:szCs w:val="18"/>
              </w:rPr>
            </w:pPr>
            <w:r w:rsidRPr="004A2341">
              <w:rPr>
                <w:rFonts w:ascii="Cambria" w:eastAsia="Cambria" w:hAnsi="Cambria" w:cs="Cambria"/>
                <w:sz w:val="18"/>
                <w:szCs w:val="18"/>
              </w:rPr>
              <w:t>50%</w:t>
            </w:r>
          </w:p>
        </w:tc>
      </w:tr>
      <w:tr w:rsidR="003338C1" w:rsidRPr="004A2341"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Strict hierarchy of calling between architectural layers</w:t>
            </w:r>
          </w:p>
        </w:tc>
        <w:tc>
          <w:tcPr>
            <w:tcW w:w="2371" w:type="dxa"/>
            <w:vMerge/>
            <w:tcBorders>
              <w:left w:val="single" w:sz="8" w:space="0" w:color="4F82BD"/>
              <w:right w:val="single" w:sz="8" w:space="0" w:color="4F82BD"/>
            </w:tcBorders>
          </w:tcPr>
          <w:p w:rsidR="003338C1" w:rsidRPr="004A2341" w:rsidRDefault="003338C1" w:rsidP="00426D7C">
            <w:pPr>
              <w:widowControl w:val="0"/>
              <w:rPr>
                <w:rFonts w:eastAsiaTheme="minorHAnsi"/>
              </w:rPr>
            </w:pPr>
          </w:p>
        </w:tc>
        <w:tc>
          <w:tcPr>
            <w:tcW w:w="2023" w:type="dxa"/>
            <w:vMerge/>
            <w:tcBorders>
              <w:left w:val="single" w:sz="8" w:space="0" w:color="4F82BD"/>
              <w:right w:val="single" w:sz="8" w:space="0" w:color="4F82BD"/>
            </w:tcBorders>
          </w:tcPr>
          <w:p w:rsidR="003338C1" w:rsidRPr="004A2341" w:rsidRDefault="003338C1" w:rsidP="00426D7C">
            <w:pPr>
              <w:widowControl w:val="0"/>
              <w:rPr>
                <w:rFonts w:eastAsiaTheme="minorHAnsi"/>
              </w:rPr>
            </w:pPr>
          </w:p>
        </w:tc>
      </w:tr>
      <w:tr w:rsidR="003338C1" w:rsidRPr="004A2341" w:rsidTr="00426D7C">
        <w:trPr>
          <w:trHeight w:hRule="exact" w:val="307"/>
        </w:trPr>
        <w:tc>
          <w:tcPr>
            <w:tcW w:w="4657" w:type="dxa"/>
            <w:tcBorders>
              <w:top w:val="single" w:sz="8" w:space="0" w:color="4F82BD"/>
              <w:left w:val="single" w:sz="8" w:space="0" w:color="4F82BD"/>
              <w:bottom w:val="single" w:sz="8" w:space="0" w:color="4F82BD"/>
              <w:right w:val="single" w:sz="8" w:space="0" w:color="4F82BD"/>
            </w:tcBorders>
          </w:tcPr>
          <w:p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Data acc</w:t>
            </w:r>
            <w:r w:rsidRPr="004A2341">
              <w:rPr>
                <w:rFonts w:ascii="Cambria" w:eastAsia="Cambria" w:hAnsi="Cambria" w:cs="Cambria"/>
                <w:spacing w:val="1"/>
                <w:sz w:val="18"/>
                <w:szCs w:val="18"/>
              </w:rPr>
              <w:t>e</w:t>
            </w:r>
            <w:r w:rsidRPr="004A2341">
              <w:rPr>
                <w:rFonts w:ascii="Cambria" w:eastAsia="Cambria" w:hAnsi="Cambria" w:cs="Cambria"/>
                <w:sz w:val="18"/>
                <w:szCs w:val="18"/>
              </w:rPr>
              <w:t>ss</w:t>
            </w:r>
            <w:r w:rsidRPr="004A2341">
              <w:rPr>
                <w:rFonts w:ascii="Cambria" w:eastAsia="Cambria" w:hAnsi="Cambria" w:cs="Cambria"/>
                <w:spacing w:val="1"/>
                <w:sz w:val="18"/>
                <w:szCs w:val="18"/>
              </w:rPr>
              <w:t xml:space="preserve"> </w:t>
            </w:r>
            <w:r w:rsidRPr="004A2341">
              <w:rPr>
                <w:rFonts w:ascii="Cambria" w:eastAsia="Cambria" w:hAnsi="Cambria" w:cs="Cambria"/>
                <w:sz w:val="18"/>
                <w:szCs w:val="18"/>
              </w:rPr>
              <w:t>pe</w:t>
            </w:r>
            <w:r w:rsidRPr="004A2341">
              <w:rPr>
                <w:rFonts w:ascii="Cambria" w:eastAsia="Cambria" w:hAnsi="Cambria" w:cs="Cambria"/>
                <w:spacing w:val="1"/>
                <w:sz w:val="18"/>
                <w:szCs w:val="18"/>
              </w:rPr>
              <w:t>r</w:t>
            </w:r>
            <w:r w:rsidRPr="004A2341">
              <w:rPr>
                <w:rFonts w:ascii="Cambria" w:eastAsia="Cambria" w:hAnsi="Cambria" w:cs="Cambria"/>
                <w:sz w:val="18"/>
                <w:szCs w:val="18"/>
              </w:rPr>
              <w:t xml:space="preserve">formance and </w:t>
            </w:r>
            <w:r w:rsidRPr="004A2341">
              <w:rPr>
                <w:rFonts w:ascii="Cambria" w:eastAsia="Cambria" w:hAnsi="Cambria" w:cs="Cambria"/>
                <w:spacing w:val="1"/>
                <w:sz w:val="18"/>
                <w:szCs w:val="18"/>
              </w:rPr>
              <w:t>d</w:t>
            </w:r>
            <w:r w:rsidRPr="004A2341">
              <w:rPr>
                <w:rFonts w:ascii="Cambria" w:eastAsia="Cambria" w:hAnsi="Cambria" w:cs="Cambria"/>
                <w:sz w:val="18"/>
                <w:szCs w:val="18"/>
              </w:rPr>
              <w:t>ata management</w:t>
            </w:r>
          </w:p>
        </w:tc>
        <w:tc>
          <w:tcPr>
            <w:tcW w:w="2371" w:type="dxa"/>
            <w:vMerge/>
            <w:tcBorders>
              <w:left w:val="single" w:sz="8" w:space="0" w:color="4F82BD"/>
              <w:right w:val="single" w:sz="8" w:space="0" w:color="4F82BD"/>
            </w:tcBorders>
          </w:tcPr>
          <w:p w:rsidR="003338C1" w:rsidRPr="004A2341" w:rsidRDefault="003338C1" w:rsidP="00426D7C">
            <w:pPr>
              <w:widowControl w:val="0"/>
              <w:rPr>
                <w:rFonts w:eastAsiaTheme="minorHAnsi"/>
              </w:rPr>
            </w:pPr>
          </w:p>
        </w:tc>
        <w:tc>
          <w:tcPr>
            <w:tcW w:w="2023" w:type="dxa"/>
            <w:vMerge/>
            <w:tcBorders>
              <w:left w:val="single" w:sz="8" w:space="0" w:color="4F82BD"/>
              <w:right w:val="single" w:sz="8" w:space="0" w:color="4F82BD"/>
            </w:tcBorders>
          </w:tcPr>
          <w:p w:rsidR="003338C1" w:rsidRPr="004A2341" w:rsidRDefault="003338C1" w:rsidP="00426D7C">
            <w:pPr>
              <w:widowControl w:val="0"/>
              <w:rPr>
                <w:rFonts w:eastAsiaTheme="minorHAnsi"/>
              </w:rPr>
            </w:pPr>
          </w:p>
        </w:tc>
      </w:tr>
      <w:tr w:rsidR="003338C1" w:rsidRPr="004A2341"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Exce</w:t>
            </w:r>
            <w:r w:rsidRPr="004A2341">
              <w:rPr>
                <w:rFonts w:ascii="Cambria" w:eastAsia="Cambria" w:hAnsi="Cambria" w:cs="Cambria"/>
                <w:spacing w:val="-1"/>
                <w:sz w:val="18"/>
                <w:szCs w:val="18"/>
              </w:rPr>
              <w:t>ss</w:t>
            </w:r>
            <w:r w:rsidRPr="004A2341">
              <w:rPr>
                <w:rFonts w:ascii="Cambria" w:eastAsia="Cambria" w:hAnsi="Cambria" w:cs="Cambria"/>
                <w:sz w:val="18"/>
                <w:szCs w:val="18"/>
              </w:rPr>
              <w:t>ive horizontal layers</w:t>
            </w:r>
          </w:p>
        </w:tc>
        <w:tc>
          <w:tcPr>
            <w:tcW w:w="2371" w:type="dxa"/>
            <w:vMerge/>
            <w:tcBorders>
              <w:left w:val="single" w:sz="8" w:space="0" w:color="4F82BD"/>
              <w:right w:val="single" w:sz="8" w:space="0" w:color="4F82BD"/>
            </w:tcBorders>
          </w:tcPr>
          <w:p w:rsidR="003338C1" w:rsidRPr="004A2341" w:rsidRDefault="003338C1" w:rsidP="00426D7C">
            <w:pPr>
              <w:widowControl w:val="0"/>
              <w:rPr>
                <w:rFonts w:eastAsiaTheme="minorHAnsi"/>
              </w:rPr>
            </w:pPr>
          </w:p>
        </w:tc>
        <w:tc>
          <w:tcPr>
            <w:tcW w:w="2023" w:type="dxa"/>
            <w:vMerge/>
            <w:tcBorders>
              <w:left w:val="single" w:sz="8" w:space="0" w:color="4F82BD"/>
              <w:right w:val="single" w:sz="8" w:space="0" w:color="4F82BD"/>
            </w:tcBorders>
          </w:tcPr>
          <w:p w:rsidR="003338C1" w:rsidRPr="004A2341" w:rsidRDefault="003338C1" w:rsidP="00426D7C">
            <w:pPr>
              <w:widowControl w:val="0"/>
              <w:rPr>
                <w:rFonts w:eastAsiaTheme="minorHAnsi"/>
              </w:rPr>
            </w:pPr>
          </w:p>
        </w:tc>
      </w:tr>
      <w:tr w:rsidR="003338C1" w:rsidRPr="004A2341" w:rsidTr="00426D7C">
        <w:trPr>
          <w:trHeight w:hRule="exact" w:val="308"/>
        </w:trPr>
        <w:tc>
          <w:tcPr>
            <w:tcW w:w="4657" w:type="dxa"/>
            <w:tcBorders>
              <w:top w:val="single" w:sz="8" w:space="0" w:color="4F82BD"/>
              <w:left w:val="single" w:sz="8" w:space="0" w:color="4F82BD"/>
              <w:bottom w:val="single" w:sz="8" w:space="0" w:color="4F82BD"/>
              <w:right w:val="single" w:sz="8" w:space="0" w:color="4F82BD"/>
            </w:tcBorders>
          </w:tcPr>
          <w:p w:rsidR="003338C1" w:rsidRPr="004A2341" w:rsidRDefault="003338C1" w:rsidP="00426D7C">
            <w:pPr>
              <w:widowControl w:val="0"/>
              <w:spacing w:after="0" w:line="209" w:lineRule="exact"/>
              <w:ind w:left="97" w:right="-20"/>
              <w:rPr>
                <w:rFonts w:ascii="Cambria" w:eastAsia="Cambria" w:hAnsi="Cambria" w:cs="Cambria"/>
                <w:sz w:val="18"/>
                <w:szCs w:val="18"/>
              </w:rPr>
            </w:pPr>
            <w:r w:rsidRPr="004A2341">
              <w:rPr>
                <w:rFonts w:ascii="Cambria" w:eastAsia="Cambria" w:hAnsi="Cambria" w:cs="Cambria"/>
                <w:sz w:val="18"/>
                <w:szCs w:val="18"/>
              </w:rPr>
              <w:t xml:space="preserve">Encapsulated </w:t>
            </w:r>
            <w:r w:rsidRPr="004A2341">
              <w:rPr>
                <w:rFonts w:ascii="Cambria" w:eastAsia="Cambria" w:hAnsi="Cambria" w:cs="Cambria"/>
                <w:spacing w:val="1"/>
                <w:sz w:val="18"/>
                <w:szCs w:val="18"/>
              </w:rPr>
              <w:t>d</w:t>
            </w:r>
            <w:r w:rsidRPr="004A2341">
              <w:rPr>
                <w:rFonts w:ascii="Cambria" w:eastAsia="Cambria" w:hAnsi="Cambria" w:cs="Cambria"/>
                <w:sz w:val="18"/>
                <w:szCs w:val="18"/>
              </w:rPr>
              <w:t>ata access</w:t>
            </w:r>
          </w:p>
        </w:tc>
        <w:tc>
          <w:tcPr>
            <w:tcW w:w="2371" w:type="dxa"/>
            <w:vMerge/>
            <w:tcBorders>
              <w:left w:val="single" w:sz="8" w:space="0" w:color="4F82BD"/>
              <w:bottom w:val="single" w:sz="8" w:space="0" w:color="4F82BD"/>
              <w:right w:val="single" w:sz="8" w:space="0" w:color="4F82BD"/>
            </w:tcBorders>
          </w:tcPr>
          <w:p w:rsidR="003338C1" w:rsidRPr="004A2341" w:rsidRDefault="003338C1" w:rsidP="00426D7C">
            <w:pPr>
              <w:widowControl w:val="0"/>
              <w:rPr>
                <w:rFonts w:eastAsiaTheme="minorHAnsi"/>
              </w:rPr>
            </w:pPr>
          </w:p>
        </w:tc>
        <w:tc>
          <w:tcPr>
            <w:tcW w:w="2023" w:type="dxa"/>
            <w:vMerge/>
            <w:tcBorders>
              <w:left w:val="single" w:sz="8" w:space="0" w:color="4F82BD"/>
              <w:bottom w:val="single" w:sz="8" w:space="0" w:color="4F82BD"/>
              <w:right w:val="single" w:sz="8" w:space="0" w:color="4F82BD"/>
            </w:tcBorders>
          </w:tcPr>
          <w:p w:rsidR="003338C1" w:rsidRPr="004A2341" w:rsidRDefault="003338C1" w:rsidP="00426D7C">
            <w:pPr>
              <w:widowControl w:val="0"/>
              <w:rPr>
                <w:rFonts w:eastAsiaTheme="minorHAnsi"/>
              </w:rPr>
            </w:pPr>
          </w:p>
        </w:tc>
      </w:tr>
    </w:tbl>
    <w:p w:rsidR="003338C1" w:rsidRPr="00162B68" w:rsidRDefault="003338C1" w:rsidP="00162B68"/>
    <w:p w:rsidR="004A2341" w:rsidRPr="00B74ADD" w:rsidRDefault="004A2341" w:rsidP="00B74ADD">
      <w:pPr>
        <w:widowControl w:val="0"/>
        <w:spacing w:before="32" w:after="0" w:line="240" w:lineRule="auto"/>
        <w:ind w:left="237" w:right="60"/>
        <w:rPr>
          <w:rFonts w:eastAsia="Times New Roman"/>
        </w:rPr>
      </w:pPr>
      <w:r w:rsidRPr="00B74ADD">
        <w:rPr>
          <w:rFonts w:eastAsia="Times New Roman"/>
        </w:rPr>
        <w:t>As defined by CISQ, Maintainability represents the degree of effectiveness and efficiency with which a product or system can be modified by the intended maintainers (ISO 25010)</w:t>
      </w:r>
      <w:r w:rsidR="00F06D1C">
        <w:rPr>
          <w:rFonts w:eastAsia="Times New Roman"/>
        </w:rPr>
        <w:t xml:space="preserve">.  </w:t>
      </w:r>
      <w:r w:rsidRPr="00B74ADD">
        <w:rPr>
          <w:rFonts w:eastAsia="Times New Roman"/>
        </w:rPr>
        <w:t>Maintainability incorporates such concepts</w:t>
      </w:r>
      <w:r w:rsidR="00F06D1C">
        <w:rPr>
          <w:rFonts w:eastAsia="Times New Roman"/>
        </w:rPr>
        <w:t xml:space="preserve"> </w:t>
      </w:r>
      <w:r w:rsidRPr="00B74ADD">
        <w:rPr>
          <w:rFonts w:eastAsia="Times New Roman"/>
        </w:rPr>
        <w:t>as</w:t>
      </w:r>
      <w:r w:rsidR="00F06D1C">
        <w:rPr>
          <w:rFonts w:eastAsia="Times New Roman"/>
        </w:rPr>
        <w:t xml:space="preserve"> </w:t>
      </w:r>
      <w:r w:rsidRPr="00B74ADD">
        <w:rPr>
          <w:rFonts w:eastAsia="Times New Roman"/>
        </w:rPr>
        <w:t>changeability,</w:t>
      </w:r>
      <w:r w:rsidR="00F06D1C">
        <w:rPr>
          <w:rFonts w:eastAsia="Times New Roman"/>
        </w:rPr>
        <w:t xml:space="preserve"> </w:t>
      </w:r>
      <w:r w:rsidRPr="00B74ADD">
        <w:rPr>
          <w:rFonts w:eastAsia="Times New Roman"/>
        </w:rPr>
        <w:t>modularity,</w:t>
      </w:r>
      <w:r w:rsidR="00F06D1C">
        <w:rPr>
          <w:rFonts w:eastAsia="Times New Roman"/>
        </w:rPr>
        <w:t xml:space="preserve"> </w:t>
      </w:r>
      <w:r w:rsidRPr="00B74ADD">
        <w:rPr>
          <w:rFonts w:eastAsia="Times New Roman"/>
        </w:rPr>
        <w:t>understandability,</w:t>
      </w:r>
      <w:r w:rsidR="00F06D1C">
        <w:rPr>
          <w:rFonts w:eastAsia="Times New Roman"/>
        </w:rPr>
        <w:t xml:space="preserve"> </w:t>
      </w:r>
      <w:r w:rsidRPr="00B74ADD">
        <w:rPr>
          <w:rFonts w:eastAsia="Times New Roman"/>
        </w:rPr>
        <w:t>testability,</w:t>
      </w:r>
      <w:r w:rsidR="00F06D1C">
        <w:rPr>
          <w:rFonts w:eastAsia="Times New Roman"/>
        </w:rPr>
        <w:t xml:space="preserve"> </w:t>
      </w:r>
      <w:r w:rsidRPr="00B74ADD">
        <w:rPr>
          <w:rFonts w:eastAsia="Times New Roman"/>
        </w:rPr>
        <w:t>and</w:t>
      </w:r>
      <w:r w:rsidR="00F06D1C">
        <w:rPr>
          <w:rFonts w:eastAsia="Times New Roman"/>
        </w:rPr>
        <w:t xml:space="preserve"> </w:t>
      </w:r>
      <w:r w:rsidRPr="00B74ADD">
        <w:rPr>
          <w:rFonts w:eastAsia="Times New Roman"/>
        </w:rPr>
        <w:t>reusability</w:t>
      </w:r>
      <w:r w:rsidR="00F06D1C">
        <w:rPr>
          <w:rFonts w:eastAsia="Times New Roman"/>
        </w:rPr>
        <w:t xml:space="preserve">.   </w:t>
      </w:r>
      <w:r w:rsidRPr="00B74ADD">
        <w:rPr>
          <w:rFonts w:eastAsia="Times New Roman"/>
        </w:rPr>
        <w:t>Measuring maintainability is important for business or mission‐critical applications where an organization must respond rapidly to regulation, customer, or competitor‐driven changes</w:t>
      </w:r>
      <w:r w:rsidR="00F06D1C">
        <w:rPr>
          <w:rFonts w:eastAsia="Times New Roman"/>
        </w:rPr>
        <w:t xml:space="preserve">.  </w:t>
      </w:r>
      <w:r w:rsidRPr="00B74ADD">
        <w:rPr>
          <w:rFonts w:eastAsia="Times New Roman"/>
        </w:rPr>
        <w:t>It is also a well‐known key to keeping IT costs under control.</w:t>
      </w:r>
      <w:commentRangeStart w:id="33"/>
      <w:r w:rsidR="00076213">
        <w:rPr>
          <w:rStyle w:val="CommentReference"/>
        </w:rPr>
        <w:commentReference w:id="34"/>
      </w:r>
      <w:commentRangeEnd w:id="33"/>
      <w:r w:rsidR="005C6162">
        <w:rPr>
          <w:rStyle w:val="CommentReference"/>
        </w:rPr>
        <w:commentReference w:id="33"/>
      </w:r>
    </w:p>
    <w:p w:rsidR="004A2341" w:rsidRPr="00B74ADD" w:rsidRDefault="004A2341" w:rsidP="00B74ADD">
      <w:pPr>
        <w:widowControl w:val="0"/>
        <w:spacing w:before="32" w:after="0" w:line="240" w:lineRule="auto"/>
        <w:ind w:left="237" w:right="60"/>
        <w:rPr>
          <w:rFonts w:eastAsia="Times New Roman"/>
        </w:rPr>
      </w:pPr>
    </w:p>
    <w:p w:rsidR="004A2341" w:rsidRPr="00B74ADD" w:rsidRDefault="004A2341" w:rsidP="00B74ADD">
      <w:pPr>
        <w:widowControl w:val="0"/>
        <w:spacing w:before="32" w:after="0" w:line="240" w:lineRule="auto"/>
        <w:ind w:left="237" w:right="60"/>
        <w:rPr>
          <w:rFonts w:eastAsia="Times New Roman"/>
        </w:rPr>
      </w:pPr>
      <w:r w:rsidRPr="00B74ADD">
        <w:rPr>
          <w:rFonts w:eastAsia="Times New Roman"/>
        </w:rPr>
        <w:t>Maintainability is usually related to the readability of the code</w:t>
      </w:r>
      <w:r w:rsidR="00F06D1C">
        <w:rPr>
          <w:rFonts w:eastAsia="Times New Roman"/>
        </w:rPr>
        <w:t xml:space="preserve">.  </w:t>
      </w:r>
      <w:r w:rsidRPr="00B74ADD">
        <w:rPr>
          <w:rFonts w:eastAsia="Times New Roman"/>
        </w:rPr>
        <w:t>This can be achieved through adherence to programming practices, including proper documentation leveraging the possibilities offered by languages such as Java or C# to embed structured, documentation‐consistent, and meaningful naming conventions, and a clear programming ‘style’ that is well‐structured</w:t>
      </w:r>
      <w:r w:rsidR="00F06D1C">
        <w:rPr>
          <w:rFonts w:eastAsia="Times New Roman"/>
        </w:rPr>
        <w:t xml:space="preserve">.  </w:t>
      </w:r>
      <w:r w:rsidRPr="00B74ADD">
        <w:rPr>
          <w:rFonts w:eastAsia="Times New Roman"/>
        </w:rPr>
        <w:t>Most of these good programming practices are usually</w:t>
      </w:r>
      <w:r w:rsidR="00430EA0">
        <w:rPr>
          <w:rFonts w:eastAsia="Times New Roman"/>
        </w:rPr>
        <w:t xml:space="preserve"> v</w:t>
      </w:r>
      <w:r w:rsidR="00430EA0" w:rsidRPr="004A2341">
        <w:rPr>
          <w:rFonts w:eastAsia="Times New Roman"/>
        </w:rPr>
        <w:t>erifiable</w:t>
      </w:r>
      <w:r w:rsidRPr="00B74ADD">
        <w:rPr>
          <w:rFonts w:eastAsia="Times New Roman"/>
        </w:rPr>
        <w:t xml:space="preserve"> on a file </w:t>
      </w:r>
      <w:r w:rsidR="00F06D1C">
        <w:rPr>
          <w:rFonts w:eastAsia="Times New Roman"/>
        </w:rPr>
        <w:t>by</w:t>
      </w:r>
      <w:r w:rsidR="00F06D1C" w:rsidRPr="00B74ADD">
        <w:rPr>
          <w:rFonts w:eastAsia="Times New Roman"/>
        </w:rPr>
        <w:t xml:space="preserve"> </w:t>
      </w:r>
      <w:r w:rsidRPr="00B74ADD">
        <w:rPr>
          <w:rFonts w:eastAsia="Times New Roman"/>
        </w:rPr>
        <w:t xml:space="preserve">file basis, one program at a time, and as such Unit Level analysis is often enough to check these practices, which are done most often by development </w:t>
      </w:r>
      <w:r w:rsidR="00386984" w:rsidRPr="00B74ADD">
        <w:rPr>
          <w:rFonts w:eastAsia="Times New Roman"/>
        </w:rPr>
        <w:t>tools,</w:t>
      </w:r>
      <w:r w:rsidRPr="00B74ADD">
        <w:rPr>
          <w:rFonts w:eastAsia="Times New Roman"/>
        </w:rPr>
        <w:t xml:space="preserve"> embedded in the IDE.</w:t>
      </w:r>
    </w:p>
    <w:p w:rsidR="004A2341" w:rsidRPr="00B74ADD" w:rsidRDefault="004A2341" w:rsidP="00B74ADD">
      <w:pPr>
        <w:widowControl w:val="0"/>
        <w:spacing w:before="32" w:after="0" w:line="240" w:lineRule="auto"/>
        <w:ind w:left="237" w:right="60"/>
        <w:rPr>
          <w:rFonts w:eastAsia="Times New Roman"/>
        </w:rPr>
      </w:pPr>
    </w:p>
    <w:p w:rsidR="004A2341" w:rsidRPr="00B74ADD" w:rsidRDefault="004A2341" w:rsidP="00B74ADD">
      <w:pPr>
        <w:widowControl w:val="0"/>
        <w:spacing w:before="32" w:after="0" w:line="240" w:lineRule="auto"/>
        <w:ind w:left="237" w:right="60"/>
        <w:rPr>
          <w:rFonts w:eastAsia="Times New Roman"/>
        </w:rPr>
      </w:pPr>
      <w:r w:rsidRPr="00B74ADD">
        <w:rPr>
          <w:rFonts w:eastAsia="Times New Roman"/>
        </w:rPr>
        <w:t>More crucial for the life expecta</w:t>
      </w:r>
      <w:r w:rsidR="00F06D1C">
        <w:rPr>
          <w:rFonts w:eastAsia="Times New Roman"/>
        </w:rPr>
        <w:t>ncy</w:t>
      </w:r>
      <w:r w:rsidRPr="00B74ADD">
        <w:rPr>
          <w:rFonts w:eastAsia="Times New Roman"/>
        </w:rPr>
        <w:t xml:space="preserve"> of complex, business critical IT systems are the architectural design and the certainty that design decisions have been correctly and consistently applied by the development team all along the app</w:t>
      </w:r>
      <w:r w:rsidR="00F06D1C">
        <w:rPr>
          <w:rFonts w:eastAsia="Times New Roman"/>
        </w:rPr>
        <w:t>lication</w:t>
      </w:r>
      <w:r w:rsidRPr="00B74ADD">
        <w:rPr>
          <w:rFonts w:eastAsia="Times New Roman"/>
        </w:rPr>
        <w:t xml:space="preserve"> life cycle</w:t>
      </w:r>
      <w:r w:rsidR="00F06D1C">
        <w:rPr>
          <w:rFonts w:eastAsia="Times New Roman"/>
        </w:rPr>
        <w:t xml:space="preserve">.  </w:t>
      </w:r>
      <w:r w:rsidRPr="00B74ADD">
        <w:rPr>
          <w:rFonts w:eastAsia="Times New Roman"/>
        </w:rPr>
        <w:t xml:space="preserve">Application managers must be vigilant to ensure the structure of the application is and remains sound and healthy, and that the initial design does not morph into a </w:t>
      </w:r>
      <w:commentRangeStart w:id="35"/>
      <w:r w:rsidRPr="00B74ADD">
        <w:rPr>
          <w:rFonts w:eastAsia="Times New Roman"/>
        </w:rPr>
        <w:t xml:space="preserve">giant spaghetti monster </w:t>
      </w:r>
      <w:commentRangeEnd w:id="35"/>
      <w:r w:rsidR="0061409A">
        <w:rPr>
          <w:rStyle w:val="CommentReference"/>
        </w:rPr>
        <w:commentReference w:id="35"/>
      </w:r>
      <w:commentRangeStart w:id="36"/>
      <w:r w:rsidRPr="00B74ADD">
        <w:rPr>
          <w:rFonts w:eastAsia="Times New Roman"/>
        </w:rPr>
        <w:t xml:space="preserve">preventing anyone from making </w:t>
      </w:r>
      <w:r w:rsidR="00F917B7">
        <w:rPr>
          <w:rFonts w:eastAsia="Times New Roman"/>
        </w:rPr>
        <w:t xml:space="preserve">reasonably modest </w:t>
      </w:r>
      <w:r w:rsidRPr="00B74ADD">
        <w:rPr>
          <w:rFonts w:eastAsia="Times New Roman"/>
        </w:rPr>
        <w:t>change</w:t>
      </w:r>
      <w:r w:rsidR="00F917B7">
        <w:rPr>
          <w:rFonts w:eastAsia="Times New Roman"/>
        </w:rPr>
        <w:t>s</w:t>
      </w:r>
      <w:r w:rsidRPr="00B74ADD">
        <w:rPr>
          <w:rFonts w:eastAsia="Times New Roman"/>
        </w:rPr>
        <w:t xml:space="preserve"> without undergoing a costly test cycle or generating tons of undetectable regression bugs.</w:t>
      </w:r>
      <w:commentRangeEnd w:id="36"/>
      <w:r w:rsidR="00386984">
        <w:rPr>
          <w:rStyle w:val="CommentReference"/>
        </w:rPr>
        <w:commentReference w:id="36"/>
      </w:r>
    </w:p>
    <w:p w:rsidR="004A2341" w:rsidRPr="00B74ADD" w:rsidRDefault="009C094C" w:rsidP="00B74ADD">
      <w:pPr>
        <w:widowControl w:val="0"/>
        <w:spacing w:before="32" w:after="0" w:line="240" w:lineRule="auto"/>
        <w:ind w:left="237" w:right="60"/>
        <w:rPr>
          <w:rFonts w:eastAsia="Times New Roman"/>
        </w:rPr>
      </w:pPr>
      <w:r>
        <w:rPr>
          <w:rStyle w:val="CommentReference"/>
        </w:rPr>
        <w:commentReference w:id="37"/>
      </w:r>
    </w:p>
    <w:p w:rsidR="004A2341" w:rsidRPr="00B74ADD" w:rsidRDefault="004A2341" w:rsidP="00B74ADD">
      <w:pPr>
        <w:widowControl w:val="0"/>
        <w:spacing w:before="32" w:after="0" w:line="240" w:lineRule="auto"/>
        <w:ind w:left="237" w:right="60"/>
        <w:rPr>
          <w:rFonts w:eastAsia="Times New Roman"/>
        </w:rPr>
      </w:pPr>
      <w:r w:rsidRPr="00B74ADD">
        <w:rPr>
          <w:rFonts w:eastAsia="Times New Roman"/>
        </w:rPr>
        <w:t>Unit‐Level analysis cannot detect these types of problems</w:t>
      </w:r>
      <w:commentRangeStart w:id="38"/>
      <w:commentRangeStart w:id="39"/>
      <w:r w:rsidRPr="00B74ADD">
        <w:rPr>
          <w:rFonts w:eastAsia="Times New Roman"/>
        </w:rPr>
        <w:t xml:space="preserve">, which unfortunately are the ones which </w:t>
      </w:r>
      <w:r w:rsidR="002740B8">
        <w:rPr>
          <w:rFonts w:eastAsia="Times New Roman"/>
        </w:rPr>
        <w:t xml:space="preserve">have the potential to </w:t>
      </w:r>
      <w:r w:rsidRPr="00B74ADD">
        <w:rPr>
          <w:rFonts w:eastAsia="Times New Roman"/>
        </w:rPr>
        <w:t>block and eventually kill an app</w:t>
      </w:r>
      <w:commentRangeEnd w:id="38"/>
      <w:r w:rsidR="003E6A56">
        <w:rPr>
          <w:rStyle w:val="CommentReference"/>
        </w:rPr>
        <w:commentReference w:id="38"/>
      </w:r>
      <w:commentRangeEnd w:id="39"/>
      <w:r w:rsidR="002740B8">
        <w:rPr>
          <w:rFonts w:eastAsia="Times New Roman"/>
        </w:rPr>
        <w:t>lication</w:t>
      </w:r>
      <w:r w:rsidR="00F917B7">
        <w:rPr>
          <w:rFonts w:eastAsia="Times New Roman"/>
        </w:rPr>
        <w:t xml:space="preserve"> or plague its continued use with intermittent faults</w:t>
      </w:r>
      <w:r w:rsidR="00386984">
        <w:rPr>
          <w:rStyle w:val="CommentReference"/>
        </w:rPr>
        <w:commentReference w:id="39"/>
      </w:r>
      <w:r w:rsidR="00F06D1C">
        <w:rPr>
          <w:rFonts w:eastAsia="Times New Roman"/>
        </w:rPr>
        <w:t xml:space="preserve">.   </w:t>
      </w:r>
      <w:r w:rsidRPr="00B74ADD">
        <w:rPr>
          <w:rFonts w:eastAsia="Times New Roman"/>
        </w:rPr>
        <w:t>The cost of cleaning up such problems can be greater than the cost of rewriting everything</w:t>
      </w:r>
      <w:r w:rsidR="00F06D1C">
        <w:rPr>
          <w:rFonts w:eastAsia="Times New Roman"/>
        </w:rPr>
        <w:t xml:space="preserve">.  </w:t>
      </w:r>
      <w:r w:rsidRPr="00B74ADD">
        <w:rPr>
          <w:rFonts w:eastAsia="Times New Roman"/>
        </w:rPr>
        <w:t>Technology Level analysis can help, but only on monolithic applications, and the analysis will not be able to span the different layers of the application</w:t>
      </w:r>
      <w:r w:rsidR="003169BF">
        <w:rPr>
          <w:rFonts w:eastAsia="Times New Roman"/>
        </w:rPr>
        <w:t>.</w:t>
      </w:r>
      <w:r w:rsidR="00162B68">
        <w:rPr>
          <w:rFonts w:eastAsia="Times New Roman"/>
        </w:rPr>
        <w:t xml:space="preserve"> </w:t>
      </w:r>
      <w:commentRangeStart w:id="40"/>
      <w:commentRangeStart w:id="41"/>
      <w:commentRangeStart w:id="42"/>
      <w:r w:rsidR="00386984">
        <w:rPr>
          <w:rFonts w:eastAsia="Times New Roman"/>
        </w:rPr>
        <w:t>To</w:t>
      </w:r>
      <w:r w:rsidRPr="00B74ADD">
        <w:rPr>
          <w:rFonts w:eastAsia="Times New Roman"/>
        </w:rPr>
        <w:t xml:space="preserve"> ensur</w:t>
      </w:r>
      <w:r w:rsidR="00843049">
        <w:rPr>
          <w:rFonts w:eastAsia="Times New Roman"/>
        </w:rPr>
        <w:t>e</w:t>
      </w:r>
      <w:r w:rsidRPr="00B74ADD">
        <w:rPr>
          <w:rFonts w:eastAsia="Times New Roman"/>
        </w:rPr>
        <w:t xml:space="preserve"> that a modern multi‐layer application built with a mix of technologies </w:t>
      </w:r>
      <w:r w:rsidR="00843049">
        <w:rPr>
          <w:rFonts w:eastAsia="Times New Roman"/>
        </w:rPr>
        <w:t>meets</w:t>
      </w:r>
      <w:r w:rsidRPr="00B74ADD">
        <w:rPr>
          <w:rFonts w:eastAsia="Times New Roman"/>
        </w:rPr>
        <w:t xml:space="preserve"> its non‐functional</w:t>
      </w:r>
      <w:r w:rsidR="003169BF">
        <w:rPr>
          <w:rFonts w:eastAsia="Times New Roman"/>
        </w:rPr>
        <w:t xml:space="preserve"> and </w:t>
      </w:r>
      <w:r w:rsidRPr="00B74ADD">
        <w:rPr>
          <w:rFonts w:eastAsia="Times New Roman"/>
        </w:rPr>
        <w:t xml:space="preserve">structural requirements, System Level analysis </w:t>
      </w:r>
      <w:r w:rsidR="00843049">
        <w:rPr>
          <w:rFonts w:eastAsia="Times New Roman"/>
        </w:rPr>
        <w:t>is essential to</w:t>
      </w:r>
      <w:r w:rsidR="00843049" w:rsidRPr="00B74ADD">
        <w:rPr>
          <w:rFonts w:eastAsia="Times New Roman"/>
        </w:rPr>
        <w:t xml:space="preserve"> </w:t>
      </w:r>
      <w:r w:rsidRPr="00B74ADD">
        <w:rPr>
          <w:rFonts w:eastAsia="Times New Roman"/>
        </w:rPr>
        <w:t xml:space="preserve">help prevent architectural degradation </w:t>
      </w:r>
      <w:r w:rsidR="003169BF">
        <w:rPr>
          <w:rFonts w:eastAsia="Times New Roman"/>
        </w:rPr>
        <w:t xml:space="preserve">which </w:t>
      </w:r>
      <w:r w:rsidRPr="00B74ADD">
        <w:rPr>
          <w:rFonts w:eastAsia="Times New Roman"/>
        </w:rPr>
        <w:t xml:space="preserve">occurs </w:t>
      </w:r>
      <w:r w:rsidR="003169BF">
        <w:rPr>
          <w:rFonts w:eastAsia="Times New Roman"/>
        </w:rPr>
        <w:t xml:space="preserve">as consequence of </w:t>
      </w:r>
      <w:r w:rsidRPr="00B74ADD">
        <w:rPr>
          <w:rFonts w:eastAsia="Times New Roman"/>
        </w:rPr>
        <w:t>continued maintenance</w:t>
      </w:r>
      <w:commentRangeEnd w:id="40"/>
      <w:r w:rsidR="00F06D1C">
        <w:rPr>
          <w:rStyle w:val="CommentReference"/>
        </w:rPr>
        <w:commentReference w:id="40"/>
      </w:r>
      <w:commentRangeEnd w:id="41"/>
      <w:r w:rsidR="00843049">
        <w:rPr>
          <w:rStyle w:val="CommentReference"/>
        </w:rPr>
        <w:commentReference w:id="41"/>
      </w:r>
      <w:commentRangeEnd w:id="42"/>
      <w:r w:rsidR="003169BF">
        <w:rPr>
          <w:rStyle w:val="CommentReference"/>
        </w:rPr>
        <w:commentReference w:id="42"/>
      </w:r>
      <w:r w:rsidRPr="00B74ADD">
        <w:rPr>
          <w:rFonts w:eastAsia="Times New Roman"/>
        </w:rPr>
        <w:t>.</w:t>
      </w:r>
    </w:p>
    <w:p w:rsidR="004A2341" w:rsidRPr="00B74ADD" w:rsidRDefault="004A2341" w:rsidP="00B74ADD">
      <w:pPr>
        <w:widowControl w:val="0"/>
        <w:spacing w:before="32" w:after="0" w:line="240" w:lineRule="auto"/>
        <w:ind w:left="237" w:right="60"/>
        <w:jc w:val="both"/>
        <w:rPr>
          <w:rFonts w:eastAsia="Times New Roman"/>
        </w:rPr>
      </w:pPr>
    </w:p>
    <w:p w:rsidR="004A2341" w:rsidRPr="004A2341" w:rsidRDefault="00861F64" w:rsidP="004A2341">
      <w:pPr>
        <w:widowControl w:val="0"/>
        <w:rPr>
          <w:rFonts w:eastAsiaTheme="minorHAnsi"/>
        </w:rPr>
      </w:pPr>
      <w:r>
        <w:rPr>
          <w:rStyle w:val="CommentReference"/>
        </w:rPr>
        <w:commentReference w:id="43"/>
      </w:r>
      <w:r w:rsidR="00CE0408">
        <w:rPr>
          <w:rStyle w:val="CommentReference"/>
        </w:rPr>
        <w:commentReference w:id="44"/>
      </w:r>
      <w:r w:rsidR="00CE0408">
        <w:rPr>
          <w:rStyle w:val="CommentReference"/>
        </w:rPr>
        <w:commentReference w:id="45"/>
      </w:r>
    </w:p>
    <w:p w:rsidR="00E04ACB" w:rsidRDefault="0098181F" w:rsidP="0098181F">
      <w:pPr>
        <w:pStyle w:val="Heading1"/>
        <w:rPr>
          <w:rFonts w:eastAsia="Times New Roman"/>
        </w:rPr>
      </w:pPr>
      <w:r>
        <w:rPr>
          <w:rFonts w:eastAsia="Times New Roman"/>
        </w:rPr>
        <w:t>References</w:t>
      </w:r>
      <w:r w:rsidR="00E04ACB" w:rsidRPr="0098181F">
        <w:rPr>
          <w:rFonts w:eastAsia="Times New Roman"/>
        </w:rPr>
        <w:t>:</w:t>
      </w:r>
    </w:p>
    <w:p w:rsidR="0098181F" w:rsidRPr="0098181F" w:rsidRDefault="00377264" w:rsidP="004A2341">
      <w:pPr>
        <w:pStyle w:val="Heading1"/>
        <w:rPr>
          <w:rFonts w:eastAsia="Times New Roman" w:cs="Segoe UI"/>
          <w:color w:val="111111"/>
          <w:sz w:val="24"/>
          <w:szCs w:val="24"/>
        </w:rPr>
      </w:pPr>
      <w:r w:rsidRPr="001D4C2F">
        <w:rPr>
          <w:rFonts w:asciiTheme="minorHAnsi" w:eastAsiaTheme="minorHAnsi" w:hAnsiTheme="minorHAnsi" w:cstheme="minorBidi"/>
          <w:bCs w:val="0"/>
          <w:color w:val="111111"/>
          <w:sz w:val="22"/>
          <w:szCs w:val="22"/>
        </w:rPr>
        <w:t xml:space="preserve">Adopted </w:t>
      </w:r>
      <w:r w:rsidR="00601FFF">
        <w:rPr>
          <w:rFonts w:asciiTheme="minorHAnsi" w:eastAsiaTheme="minorHAnsi" w:hAnsiTheme="minorHAnsi" w:cstheme="minorBidi"/>
          <w:bCs w:val="0"/>
          <w:color w:val="111111"/>
          <w:sz w:val="22"/>
          <w:szCs w:val="22"/>
        </w:rPr>
        <w:t xml:space="preserve">for division level use </w:t>
      </w:r>
      <w:r w:rsidRPr="001D4C2F">
        <w:rPr>
          <w:rFonts w:asciiTheme="minorHAnsi" w:eastAsiaTheme="minorHAnsi" w:hAnsiTheme="minorHAnsi" w:cstheme="minorBidi"/>
          <w:bCs w:val="0"/>
          <w:color w:val="111111"/>
          <w:sz w:val="22"/>
          <w:szCs w:val="22"/>
        </w:rPr>
        <w:t>from</w:t>
      </w:r>
      <w:r w:rsidR="001D4C2F" w:rsidRPr="001D4C2F">
        <w:rPr>
          <w:rFonts w:asciiTheme="minorHAnsi" w:eastAsiaTheme="minorHAnsi" w:hAnsiTheme="minorHAnsi" w:cstheme="minorBidi"/>
          <w:bCs w:val="0"/>
          <w:color w:val="111111"/>
          <w:sz w:val="22"/>
          <w:szCs w:val="22"/>
        </w:rPr>
        <w:t>:</w:t>
      </w:r>
      <w:r w:rsidRPr="001D4C2F">
        <w:rPr>
          <w:rFonts w:asciiTheme="minorHAnsi" w:eastAsiaTheme="minorHAnsi" w:hAnsiTheme="minorHAnsi" w:cstheme="minorBidi"/>
          <w:b w:val="0"/>
          <w:bCs w:val="0"/>
          <w:color w:val="111111"/>
          <w:sz w:val="22"/>
          <w:szCs w:val="22"/>
        </w:rPr>
        <w:t xml:space="preserve"> “</w:t>
      </w:r>
      <w:r w:rsidR="004A2341" w:rsidRPr="004A2341">
        <w:rPr>
          <w:rFonts w:asciiTheme="minorHAnsi" w:eastAsiaTheme="minorHAnsi" w:hAnsiTheme="minorHAnsi" w:cstheme="minorBidi"/>
          <w:b w:val="0"/>
          <w:bCs w:val="0"/>
          <w:color w:val="111111"/>
          <w:sz w:val="22"/>
          <w:szCs w:val="22"/>
        </w:rPr>
        <w:t>How to Deliver Resilient, Secure, Efficient, and Easily Changed</w:t>
      </w:r>
      <w:r w:rsidR="004A2341">
        <w:rPr>
          <w:rFonts w:asciiTheme="minorHAnsi" w:eastAsiaTheme="minorHAnsi" w:hAnsiTheme="minorHAnsi" w:cstheme="minorBidi"/>
          <w:b w:val="0"/>
          <w:bCs w:val="0"/>
          <w:color w:val="111111"/>
          <w:sz w:val="22"/>
          <w:szCs w:val="22"/>
        </w:rPr>
        <w:t xml:space="preserve"> </w:t>
      </w:r>
      <w:r w:rsidR="004A2341" w:rsidRPr="004A2341">
        <w:rPr>
          <w:rFonts w:asciiTheme="minorHAnsi" w:eastAsiaTheme="minorHAnsi" w:hAnsiTheme="minorHAnsi" w:cstheme="minorBidi"/>
          <w:b w:val="0"/>
          <w:bCs w:val="0"/>
          <w:color w:val="111111"/>
          <w:sz w:val="22"/>
          <w:szCs w:val="22"/>
        </w:rPr>
        <w:t>IT Systems in Line with CISQ Recommendations</w:t>
      </w:r>
      <w:r w:rsidRPr="001D4C2F">
        <w:rPr>
          <w:rFonts w:asciiTheme="minorHAnsi" w:eastAsiaTheme="minorHAnsi" w:hAnsiTheme="minorHAnsi" w:cstheme="minorBidi"/>
          <w:b w:val="0"/>
          <w:bCs w:val="0"/>
          <w:color w:val="111111"/>
          <w:sz w:val="22"/>
          <w:szCs w:val="22"/>
        </w:rPr>
        <w:t>”</w:t>
      </w:r>
      <w:r w:rsidR="001D4C2F" w:rsidRPr="001D4C2F">
        <w:rPr>
          <w:rFonts w:asciiTheme="minorHAnsi" w:eastAsiaTheme="minorHAnsi" w:hAnsiTheme="minorHAnsi" w:cstheme="minorBidi"/>
          <w:b w:val="0"/>
          <w:bCs w:val="0"/>
          <w:color w:val="111111"/>
          <w:sz w:val="22"/>
          <w:szCs w:val="22"/>
        </w:rPr>
        <w:t xml:space="preserve">, </w:t>
      </w:r>
      <w:r w:rsidR="004A2341" w:rsidRPr="004A2341">
        <w:rPr>
          <w:rFonts w:asciiTheme="minorHAnsi" w:eastAsiaTheme="minorHAnsi" w:hAnsiTheme="minorHAnsi" w:cstheme="minorBidi"/>
          <w:b w:val="0"/>
          <w:bCs w:val="0"/>
          <w:color w:val="111111"/>
          <w:sz w:val="22"/>
          <w:szCs w:val="22"/>
        </w:rPr>
        <w:t>produced by Consortium for IT Software Quality (CISQ</w:t>
      </w:r>
      <w:r w:rsidR="004A2341">
        <w:rPr>
          <w:rFonts w:asciiTheme="minorHAnsi" w:eastAsiaTheme="minorHAnsi" w:hAnsiTheme="minorHAnsi" w:cstheme="minorBidi"/>
          <w:b w:val="0"/>
          <w:bCs w:val="0"/>
          <w:color w:val="111111"/>
          <w:sz w:val="22"/>
          <w:szCs w:val="22"/>
        </w:rPr>
        <w:t xml:space="preserve">) </w:t>
      </w:r>
      <w:hyperlink r:id="rId14" w:history="1">
        <w:r w:rsidR="004A2341" w:rsidRPr="00D139D4">
          <w:rPr>
            <w:rStyle w:val="Hyperlink"/>
            <w:rFonts w:asciiTheme="minorHAnsi" w:eastAsiaTheme="minorHAnsi" w:hAnsiTheme="minorHAnsi" w:cstheme="minorBidi"/>
            <w:b w:val="0"/>
            <w:bCs w:val="0"/>
            <w:sz w:val="22"/>
            <w:szCs w:val="22"/>
          </w:rPr>
          <w:t>http://it-cisq.org/</w:t>
        </w:r>
      </w:hyperlink>
      <w:r w:rsidR="004A2341" w:rsidRPr="004A2341" w:rsidDel="004A2341">
        <w:rPr>
          <w:rFonts w:asciiTheme="minorHAnsi" w:eastAsiaTheme="minorHAnsi" w:hAnsiTheme="minorHAnsi" w:cstheme="minorBidi"/>
          <w:b w:val="0"/>
          <w:bCs w:val="0"/>
          <w:color w:val="111111"/>
          <w:sz w:val="22"/>
          <w:szCs w:val="22"/>
        </w:rPr>
        <w:t xml:space="preserve"> </w:t>
      </w:r>
    </w:p>
    <w:sectPr w:rsidR="0098181F" w:rsidRPr="0098181F" w:rsidSect="00950E03">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ohnsonJA" w:date="2014-03-14T09:26:00Z" w:initials="JaJ">
    <w:p w:rsidR="00817FF1" w:rsidRDefault="00817FF1">
      <w:pPr>
        <w:pStyle w:val="CommentText"/>
      </w:pPr>
      <w:r>
        <w:rPr>
          <w:rStyle w:val="CommentReference"/>
        </w:rPr>
        <w:annotationRef/>
      </w:r>
      <w:r>
        <w:t>This was rather cumbersome I think it reads better now</w:t>
      </w:r>
    </w:p>
  </w:comment>
  <w:comment w:id="5" w:author="Johnny" w:date="2014-03-04T10:19:00Z" w:initials="J">
    <w:p w:rsidR="00C57BD2" w:rsidRDefault="00C57BD2">
      <w:pPr>
        <w:pStyle w:val="CommentText"/>
      </w:pPr>
      <w:r>
        <w:rPr>
          <w:rStyle w:val="CommentReference"/>
        </w:rPr>
        <w:annotationRef/>
      </w:r>
      <w:r>
        <w:t>Ok… What I think they are getting at is that there is a lack of correlation between testing at the unit level and testing at the system level and just because you test at the unit level doesn’t mean the product will necessarily be the best value it takes testing at both unit and system to get the most value… Please edit this if you like…</w:t>
      </w:r>
    </w:p>
  </w:comment>
  <w:comment w:id="4" w:author="jack lam" w:date="2014-03-06T15:37:00Z" w:initials="jl">
    <w:p w:rsidR="0005543C" w:rsidRDefault="0005543C">
      <w:pPr>
        <w:pStyle w:val="CommentText"/>
      </w:pPr>
      <w:r>
        <w:rPr>
          <w:rStyle w:val="CommentReference"/>
        </w:rPr>
        <w:annotationRef/>
      </w:r>
      <w:r>
        <w:t>Done.</w:t>
      </w:r>
    </w:p>
  </w:comment>
  <w:comment w:id="6" w:author="jack lam" w:date="2014-03-04T10:19:00Z" w:initials="jl">
    <w:p w:rsidR="00C57BD2" w:rsidRDefault="00C57BD2">
      <w:pPr>
        <w:pStyle w:val="CommentText"/>
      </w:pPr>
      <w:r>
        <w:rPr>
          <w:rStyle w:val="CommentReference"/>
        </w:rPr>
        <w:annotationRef/>
      </w:r>
      <w:r>
        <w:t>I highly recommend the establishment of throwing standards for what information is returned (error code ranges, allowed mitigation approach and comments).  This will assure errors don’t escalate up the code stack and lay idle when a human needs to intervene to reconcile it.  This is often the case when back-end services fail and automated systems don’t have a good grasp of what’s going on and whether it is a critical issue.  There is a huge gap between the development team that knows what’s-what and the support team assigned to keep it running.  By fixing that gap, the throw-catch concept is complete.</w:t>
      </w:r>
    </w:p>
  </w:comment>
  <w:comment w:id="7" w:author="Johnny" w:date="2014-03-04T10:19:00Z" w:initials="J">
    <w:p w:rsidR="00570924" w:rsidRDefault="00C57BD2">
      <w:pPr>
        <w:pStyle w:val="CommentText"/>
      </w:pPr>
      <w:r>
        <w:rPr>
          <w:rStyle w:val="CommentReference"/>
        </w:rPr>
        <w:annotationRef/>
      </w:r>
      <w:r>
        <w:t>I think that is best handled in the language specific style guides don’t you?</w:t>
      </w:r>
    </w:p>
  </w:comment>
  <w:comment w:id="8" w:author="jack lam" w:date="2014-03-06T16:20:00Z" w:initials="jl">
    <w:p w:rsidR="00570924" w:rsidRDefault="00570924">
      <w:pPr>
        <w:pStyle w:val="CommentText"/>
      </w:pPr>
      <w:r>
        <w:rPr>
          <w:rStyle w:val="CommentReference"/>
        </w:rPr>
        <w:annotationRef/>
      </w:r>
      <w:r>
        <w:t>Yes, just a brief intro added here.</w:t>
      </w:r>
    </w:p>
  </w:comment>
  <w:comment w:id="9" w:author="jack lam" w:date="2014-03-04T10:19:00Z" w:initials="jl">
    <w:p w:rsidR="00C57BD2" w:rsidRDefault="00C57BD2">
      <w:pPr>
        <w:pStyle w:val="CommentText"/>
      </w:pPr>
      <w:r>
        <w:rPr>
          <w:rStyle w:val="CommentReference"/>
        </w:rPr>
        <w:annotationRef/>
      </w:r>
      <w:r>
        <w:t>A significant source alluded to above is the phenomenon of thread-unsafe operations when code is written to operate as a highly parallel system but depends blindly on shared variables.  This is prone to race conditions and stability problems.  These are hard to test repeatedly.  The solution to this is to rely on proven parallel libraries and peer review of any special implementations for correctness.</w:t>
      </w:r>
    </w:p>
  </w:comment>
  <w:comment w:id="10" w:author="Johnny" w:date="2014-03-04T10:19:00Z" w:initials="J">
    <w:p w:rsidR="00C57BD2" w:rsidRDefault="00C57BD2">
      <w:pPr>
        <w:pStyle w:val="CommentText"/>
      </w:pPr>
      <w:r>
        <w:rPr>
          <w:rStyle w:val="CommentReference"/>
        </w:rPr>
        <w:annotationRef/>
      </w:r>
      <w:r>
        <w:t>Feel free to add this content if you like I’m not sure where to splice it in…</w:t>
      </w:r>
    </w:p>
  </w:comment>
  <w:comment w:id="11" w:author="jack lam" w:date="2014-03-04T10:19:00Z" w:initials="jl">
    <w:p w:rsidR="00C57BD2" w:rsidRDefault="00C57BD2">
      <w:pPr>
        <w:pStyle w:val="CommentText"/>
      </w:pPr>
      <w:r>
        <w:rPr>
          <w:rStyle w:val="CommentReference"/>
        </w:rPr>
        <w:annotationRef/>
      </w:r>
      <w:r>
        <w:t>The solution is to use automated code quality tools to enforce detection of data truncation.</w:t>
      </w:r>
    </w:p>
  </w:comment>
  <w:comment w:id="12" w:author="Johnny" w:date="2014-03-04T10:19:00Z" w:initials="J">
    <w:p w:rsidR="004D1241" w:rsidRDefault="00C57BD2">
      <w:pPr>
        <w:pStyle w:val="CommentText"/>
      </w:pPr>
      <w:r>
        <w:rPr>
          <w:rStyle w:val="CommentReference"/>
        </w:rPr>
        <w:annotationRef/>
      </w:r>
      <w:r>
        <w:t>I hope this is what you were wanting if not please edit.</w:t>
      </w:r>
    </w:p>
  </w:comment>
  <w:comment w:id="13" w:author="jack lam" w:date="2014-03-06T17:09:00Z" w:initials="jl">
    <w:p w:rsidR="004D1241" w:rsidRDefault="004D1241">
      <w:pPr>
        <w:pStyle w:val="CommentText"/>
      </w:pPr>
      <w:r>
        <w:rPr>
          <w:rStyle w:val="CommentReference"/>
        </w:rPr>
        <w:annotationRef/>
      </w:r>
      <w:r>
        <w:t xml:space="preserve">You did, </w:t>
      </w:r>
      <w:r w:rsidR="00317D43">
        <w:t xml:space="preserve">was interrupted and </w:t>
      </w:r>
      <w:r w:rsidR="00F6698C">
        <w:t>meant to redact that comment</w:t>
      </w:r>
    </w:p>
  </w:comment>
  <w:comment w:id="14" w:author="jack lam" w:date="2014-03-04T10:19:00Z" w:initials="jl">
    <w:p w:rsidR="003338C1" w:rsidRDefault="003338C1" w:rsidP="003338C1">
      <w:pPr>
        <w:pStyle w:val="CommentText"/>
      </w:pPr>
      <w:r>
        <w:rPr>
          <w:rStyle w:val="CommentReference"/>
        </w:rPr>
        <w:annotationRef/>
      </w:r>
      <w:r>
        <w:t>Do we have a description for this?</w:t>
      </w:r>
    </w:p>
  </w:comment>
  <w:comment w:id="15" w:author="Johnny" w:date="2014-03-04T10:19:00Z" w:initials="J">
    <w:p w:rsidR="003338C1" w:rsidRDefault="003338C1" w:rsidP="003338C1">
      <w:pPr>
        <w:pStyle w:val="CommentText"/>
      </w:pPr>
      <w:r>
        <w:rPr>
          <w:rStyle w:val="CommentReference"/>
        </w:rPr>
        <w:annotationRef/>
      </w:r>
      <w:r>
        <w:t>Each of the 4 sections have these tables it is meant to show delineation between Unit testing and functional testing. Add captions if you like…</w:t>
      </w:r>
    </w:p>
  </w:comment>
  <w:comment w:id="17" w:author="jack lam" w:date="2014-03-04T10:19:00Z" w:initials="jl">
    <w:p w:rsidR="00C57BD2" w:rsidRDefault="00C57BD2">
      <w:pPr>
        <w:pStyle w:val="CommentText"/>
      </w:pPr>
      <w:r>
        <w:rPr>
          <w:rStyle w:val="CommentReference"/>
        </w:rPr>
        <w:annotationRef/>
      </w:r>
      <w:r>
        <w:t>So the better approach to this quality issue is to dispatch asynchronous requests in parallel for the remote resource to manage and process as long as each iteration can operate in isolation.</w:t>
      </w:r>
    </w:p>
  </w:comment>
  <w:comment w:id="18" w:author="Johnny" w:date="2014-03-04T10:19:00Z" w:initials="J">
    <w:p w:rsidR="00BB5E0B" w:rsidRDefault="00C57BD2">
      <w:pPr>
        <w:pStyle w:val="CommentText"/>
      </w:pPr>
      <w:r>
        <w:rPr>
          <w:rStyle w:val="CommentReference"/>
        </w:rPr>
        <w:annotationRef/>
      </w:r>
      <w:r>
        <w:t>I think they were just using this as an example… but if you think the solution adds value then add it in.</w:t>
      </w:r>
    </w:p>
  </w:comment>
  <w:comment w:id="19" w:author="jack lam" w:date="2014-03-06T17:30:00Z" w:initials="jl">
    <w:p w:rsidR="00BB5E0B" w:rsidRDefault="00BB5E0B">
      <w:pPr>
        <w:pStyle w:val="CommentText"/>
      </w:pPr>
      <w:r>
        <w:rPr>
          <w:rStyle w:val="CommentReference"/>
        </w:rPr>
        <w:annotationRef/>
      </w:r>
      <w:r>
        <w:t>Added resolution.</w:t>
      </w:r>
    </w:p>
  </w:comment>
  <w:comment w:id="20" w:author="jack lam" w:date="2014-03-04T10:19:00Z" w:initials="jl">
    <w:p w:rsidR="00C57BD2" w:rsidRDefault="00C57BD2">
      <w:pPr>
        <w:pStyle w:val="CommentText"/>
      </w:pPr>
      <w:r>
        <w:rPr>
          <w:rStyle w:val="CommentReference"/>
        </w:rPr>
        <w:annotationRef/>
      </w:r>
      <w:r>
        <w:t>Yes.</w:t>
      </w:r>
    </w:p>
  </w:comment>
  <w:comment w:id="21" w:author="Johnny" w:date="2014-03-04T10:19:00Z" w:initials="J">
    <w:p w:rsidR="00C57BD2" w:rsidRDefault="00C57BD2">
      <w:pPr>
        <w:pStyle w:val="CommentText"/>
      </w:pPr>
      <w:r>
        <w:rPr>
          <w:rStyle w:val="CommentReference"/>
        </w:rPr>
        <w:annotationRef/>
      </w:r>
      <w:r>
        <w:t>Concur</w:t>
      </w:r>
    </w:p>
  </w:comment>
  <w:comment w:id="22" w:author="jack lam" w:date="2014-03-04T10:19:00Z" w:initials="jl">
    <w:p w:rsidR="00C57BD2" w:rsidRDefault="00C57BD2">
      <w:pPr>
        <w:pStyle w:val="CommentText"/>
      </w:pPr>
      <w:r>
        <w:rPr>
          <w:rStyle w:val="CommentReference"/>
        </w:rPr>
        <w:annotationRef/>
      </w:r>
      <w:r>
        <w:t>The second version of this statement is missing.</w:t>
      </w:r>
    </w:p>
  </w:comment>
  <w:comment w:id="23" w:author="Johnny" w:date="2014-03-04T10:19:00Z" w:initials="J">
    <w:p w:rsidR="00C57BD2" w:rsidRDefault="00C57BD2">
      <w:pPr>
        <w:pStyle w:val="CommentText"/>
      </w:pPr>
      <w:r>
        <w:rPr>
          <w:rStyle w:val="CommentReference"/>
        </w:rPr>
        <w:annotationRef/>
      </w:r>
      <w:r>
        <w:t xml:space="preserve">I think the point here is that same statement could be good or bad and it takes testing with an integrated tool to discover the differences.” </w:t>
      </w:r>
      <w:r w:rsidRPr="00B74ADD">
        <w:rPr>
          <w:rFonts w:eastAsia="Times New Roman"/>
        </w:rPr>
        <w:t>Such findings also require an advanced dataflow engine that can track SQL string construction and analysis capabilities across large applications</w:t>
      </w:r>
      <w:r>
        <w:rPr>
          <w:rFonts w:eastAsia="Times New Roman"/>
        </w:rPr>
        <w:t>”</w:t>
      </w:r>
    </w:p>
  </w:comment>
  <w:comment w:id="24" w:author="jack lam" w:date="2014-03-06T17:40:00Z" w:initials="jl">
    <w:p w:rsidR="005D454F" w:rsidRDefault="005D454F">
      <w:pPr>
        <w:pStyle w:val="CommentText"/>
      </w:pPr>
      <w:r>
        <w:rPr>
          <w:rStyle w:val="CommentReference"/>
        </w:rPr>
        <w:annotationRef/>
      </w:r>
      <w:r>
        <w:t>Gotcha, understand it now.  Editing to improve.</w:t>
      </w:r>
    </w:p>
  </w:comment>
  <w:comment w:id="25" w:author="jack lam" w:date="2014-03-04T10:19:00Z" w:initials="jl">
    <w:p w:rsidR="00C57BD2" w:rsidRDefault="00C57BD2">
      <w:pPr>
        <w:pStyle w:val="CommentText"/>
      </w:pPr>
      <w:r>
        <w:rPr>
          <w:rStyle w:val="CommentReference"/>
        </w:rPr>
        <w:annotationRef/>
      </w:r>
      <w:r>
        <w:t xml:space="preserve">The solution is to rely on predefined SQL statements wherever possible and to restrict access from applications to database tables through least privilege views or stored procedures.  </w:t>
      </w:r>
    </w:p>
  </w:comment>
  <w:comment w:id="26" w:author="Johnny" w:date="2014-03-04T10:19:00Z" w:initials="J">
    <w:p w:rsidR="00C57BD2" w:rsidRDefault="00C57BD2">
      <w:pPr>
        <w:pStyle w:val="CommentText"/>
      </w:pPr>
      <w:r>
        <w:rPr>
          <w:rStyle w:val="CommentReference"/>
        </w:rPr>
        <w:annotationRef/>
      </w:r>
      <w:r>
        <w:t xml:space="preserve">Once again this is fuel for the PL-SQL style guide we are not trying to solve anything here only put forth factors for grading code in general. </w:t>
      </w:r>
    </w:p>
  </w:comment>
  <w:comment w:id="27" w:author="jack lam" w:date="2014-03-06T17:50:00Z" w:initials="jl">
    <w:p w:rsidR="00F4528E" w:rsidRDefault="00F4528E">
      <w:pPr>
        <w:pStyle w:val="CommentText"/>
      </w:pPr>
      <w:r>
        <w:rPr>
          <w:rStyle w:val="CommentReference"/>
        </w:rPr>
        <w:annotationRef/>
      </w:r>
      <w:r>
        <w:t>I add the “grading” statement up above, was missing.</w:t>
      </w:r>
    </w:p>
  </w:comment>
  <w:comment w:id="28" w:author="jack lam" w:date="2014-03-04T10:19:00Z" w:initials="jl">
    <w:p w:rsidR="00C57BD2" w:rsidRDefault="00C57BD2">
      <w:pPr>
        <w:pStyle w:val="CommentText"/>
      </w:pPr>
      <w:r>
        <w:rPr>
          <w:rStyle w:val="CommentReference"/>
        </w:rPr>
        <w:annotationRef/>
      </w:r>
      <w:r>
        <w:t>I recommend 2 mitigations: A) We provide a prototype fragment for how back-end credentials should be stored and used between systems so developers are not in a position to invent new and potentially unsecure ways to integrate security between systems.  B) We require every inter system interaction to provide a disclosure of how security is implemented.</w:t>
      </w:r>
    </w:p>
  </w:comment>
  <w:comment w:id="29" w:author="Johnny" w:date="2014-03-04T10:19:00Z" w:initials="J">
    <w:p w:rsidR="00C57BD2" w:rsidRDefault="00C57BD2">
      <w:pPr>
        <w:pStyle w:val="CommentText"/>
      </w:pPr>
      <w:r>
        <w:rPr>
          <w:rStyle w:val="CommentReference"/>
        </w:rPr>
        <w:annotationRef/>
      </w:r>
      <w:r>
        <w:t>I think this was intended to illustrate the need for a comprehensive testing methods using both system level testing and unit level code testing.</w:t>
      </w:r>
    </w:p>
  </w:comment>
  <w:comment w:id="32" w:author="jack lam" w:date="2014-03-04T10:19:00Z" w:initials="jl">
    <w:p w:rsidR="003338C1" w:rsidRDefault="003338C1" w:rsidP="003338C1">
      <w:pPr>
        <w:pStyle w:val="CommentText"/>
      </w:pPr>
      <w:r>
        <w:rPr>
          <w:rStyle w:val="CommentReference"/>
        </w:rPr>
        <w:annotationRef/>
      </w:r>
      <w:r>
        <w:t>Spelling?</w:t>
      </w:r>
    </w:p>
  </w:comment>
  <w:comment w:id="30" w:author="Johnny" w:date="2014-03-04T10:19:00Z" w:initials="J">
    <w:p w:rsidR="003338C1" w:rsidRDefault="003338C1" w:rsidP="003338C1">
      <w:pPr>
        <w:pStyle w:val="CommentText"/>
      </w:pPr>
      <w:r>
        <w:rPr>
          <w:rStyle w:val="CommentReference"/>
        </w:rPr>
        <w:annotationRef/>
      </w:r>
      <w:r>
        <w:t>I think they were shooting for “Programs” or “page size” What do you guys think? I changed it to “Programs”</w:t>
      </w:r>
    </w:p>
  </w:comment>
  <w:comment w:id="31" w:author="jack lam" w:date="2014-03-06T18:10:00Z" w:initials="jl">
    <w:p w:rsidR="005A0523" w:rsidRDefault="005A0523">
      <w:pPr>
        <w:pStyle w:val="CommentText"/>
      </w:pPr>
      <w:r>
        <w:rPr>
          <w:rStyle w:val="CommentReference"/>
        </w:rPr>
        <w:annotationRef/>
      </w:r>
      <w:r>
        <w:t>Likely program, agreed.</w:t>
      </w:r>
    </w:p>
  </w:comment>
  <w:comment w:id="34" w:author="jack lam" w:date="2014-03-04T10:19:00Z" w:initials="jl">
    <w:p w:rsidR="00C57BD2" w:rsidRDefault="00C57BD2">
      <w:pPr>
        <w:pStyle w:val="CommentText"/>
      </w:pPr>
      <w:r>
        <w:rPr>
          <w:rStyle w:val="CommentReference"/>
        </w:rPr>
        <w:annotationRef/>
      </w:r>
      <w:r>
        <w:t>Was something lost here?</w:t>
      </w:r>
    </w:p>
  </w:comment>
  <w:comment w:id="33" w:author="Johnny" w:date="2014-03-04T10:19:00Z" w:initials="J">
    <w:p w:rsidR="00C57BD2" w:rsidRDefault="00C57BD2">
      <w:pPr>
        <w:pStyle w:val="CommentText"/>
      </w:pPr>
      <w:r>
        <w:rPr>
          <w:rStyle w:val="CommentReference"/>
        </w:rPr>
        <w:annotationRef/>
      </w:r>
      <w:r>
        <w:t>I think it was a typo error</w:t>
      </w:r>
    </w:p>
  </w:comment>
  <w:comment w:id="35" w:author="jack lam" w:date="2014-03-04T10:19:00Z" w:initials="jl">
    <w:p w:rsidR="00C57BD2" w:rsidRDefault="00C57BD2">
      <w:pPr>
        <w:pStyle w:val="CommentText"/>
      </w:pPr>
      <w:r>
        <w:rPr>
          <w:rStyle w:val="CommentReference"/>
        </w:rPr>
        <w:annotationRef/>
      </w:r>
      <w:r>
        <w:t>Cute.  You might consider a stronger metaphor when you’re woken up in the middle of the night when a system fails.</w:t>
      </w:r>
    </w:p>
  </w:comment>
  <w:comment w:id="36" w:author="Johnny" w:date="2014-03-04T10:19:00Z" w:initials="J">
    <w:p w:rsidR="00C57BD2" w:rsidRDefault="00C57BD2">
      <w:pPr>
        <w:pStyle w:val="CommentText"/>
      </w:pPr>
      <w:r>
        <w:rPr>
          <w:rStyle w:val="CommentReference"/>
        </w:rPr>
        <w:annotationRef/>
      </w:r>
      <w:r>
        <w:t>I don’t know isn’t this exactly what the CCD has morphed into???</w:t>
      </w:r>
    </w:p>
  </w:comment>
  <w:comment w:id="37" w:author="jack lam" w:date="2014-03-04T10:19:00Z" w:initials="jl">
    <w:p w:rsidR="00C57BD2" w:rsidRDefault="00C57BD2">
      <w:pPr>
        <w:pStyle w:val="CommentText"/>
      </w:pPr>
      <w:r>
        <w:rPr>
          <w:rStyle w:val="CommentReference"/>
        </w:rPr>
        <w:annotationRef/>
      </w:r>
      <w:r>
        <w:t>One notable issue I’ve seen is the premature application of complex coding patterns in anticipation of complexity.  The risk is that readability is affected unnecessarily and introduces constraints on the code that does not exist.  Once the code gets to the point of needing the refactoring should the code be rebuilt because circumstances can change from the assumptions made at the outset.  “Keep it simple but no simpler than necessary”.  This requires peer review to detect and to counsel its appropriateness.</w:t>
      </w:r>
    </w:p>
  </w:comment>
  <w:comment w:id="38" w:author="jack lam" w:date="2014-03-04T10:19:00Z" w:initials="jl">
    <w:p w:rsidR="00C57BD2" w:rsidRDefault="00C57BD2">
      <w:pPr>
        <w:pStyle w:val="CommentText"/>
      </w:pPr>
      <w:r>
        <w:rPr>
          <w:rStyle w:val="CommentReference"/>
        </w:rPr>
        <w:annotationRef/>
      </w:r>
      <w:r>
        <w:t>This won’t necessarily kill an application but rather stretch out the mean time to repair (MTTR) because of the costly test cycles that may be necessary to prove the effectiveness of the fix.</w:t>
      </w:r>
    </w:p>
  </w:comment>
  <w:comment w:id="39" w:author="Johnny" w:date="2014-03-07T09:51:00Z" w:initials="J">
    <w:p w:rsidR="00C57BD2" w:rsidRDefault="00C57BD2">
      <w:pPr>
        <w:pStyle w:val="CommentText"/>
      </w:pPr>
      <w:r>
        <w:rPr>
          <w:rStyle w:val="CommentReference"/>
        </w:rPr>
        <w:annotationRef/>
      </w:r>
      <w:r>
        <w:t>BUT… as the devil’s advocate… The statement says it “CAN” kill not “WILL” kill…</w:t>
      </w:r>
      <w:r w:rsidR="008D0935">
        <w:t xml:space="preserve"> That being said I made the statement more clear by adding “Have the potential to “rather than “can”</w:t>
      </w:r>
    </w:p>
  </w:comment>
  <w:comment w:id="40" w:author="BaydushLC" w:date="2014-03-04T10:19:00Z" w:initials="LCB">
    <w:p w:rsidR="00C57BD2" w:rsidRDefault="00C57BD2">
      <w:pPr>
        <w:pStyle w:val="CommentText"/>
      </w:pPr>
      <w:r>
        <w:rPr>
          <w:rStyle w:val="CommentReference"/>
        </w:rPr>
        <w:annotationRef/>
      </w:r>
      <w:r>
        <w:t>Poor grammar</w:t>
      </w:r>
    </w:p>
  </w:comment>
  <w:comment w:id="41" w:author="Johnny" w:date="2014-03-07T09:34:00Z" w:initials="J">
    <w:p w:rsidR="00C57BD2" w:rsidRDefault="00C57BD2">
      <w:pPr>
        <w:pStyle w:val="CommentText"/>
      </w:pPr>
      <w:r>
        <w:rPr>
          <w:rStyle w:val="CommentReference"/>
        </w:rPr>
        <w:annotationRef/>
      </w:r>
      <w:r>
        <w:t xml:space="preserve">Well It was from the article </w:t>
      </w:r>
      <w:r w:rsidR="00162B68">
        <w:t>itself</w:t>
      </w:r>
      <w:r>
        <w:t xml:space="preserve"> written </w:t>
      </w:r>
      <w:r w:rsidR="00162B68">
        <w:t>primarily</w:t>
      </w:r>
      <w:r>
        <w:t xml:space="preserve"> by academic types I would say </w:t>
      </w:r>
      <w:r w:rsidR="00162B68">
        <w:t>it’s not</w:t>
      </w:r>
      <w:r>
        <w:t xml:space="preserve"> written clearly, See if my edits help???</w:t>
      </w:r>
    </w:p>
  </w:comment>
  <w:comment w:id="42" w:author="jack lam" w:date="2014-03-06T18:18:00Z" w:initials="jl">
    <w:p w:rsidR="003169BF" w:rsidRDefault="003169BF">
      <w:pPr>
        <w:pStyle w:val="CommentText"/>
      </w:pPr>
      <w:r>
        <w:rPr>
          <w:rStyle w:val="CommentReference"/>
        </w:rPr>
        <w:annotationRef/>
      </w:r>
      <w:r>
        <w:t>There, it’s better now.</w:t>
      </w:r>
    </w:p>
  </w:comment>
  <w:comment w:id="43" w:author="jack lam" w:date="2014-03-04T10:19:00Z" w:initials="jl">
    <w:p w:rsidR="00C57BD2" w:rsidRDefault="00C57BD2" w:rsidP="00837D41">
      <w:pPr>
        <w:pStyle w:val="CommentText"/>
      </w:pPr>
      <w:r>
        <w:rPr>
          <w:rStyle w:val="CommentReference"/>
        </w:rPr>
        <w:annotationRef/>
      </w:r>
      <w:r>
        <w:t>Nice to haves and final thoughts:</w:t>
      </w:r>
    </w:p>
    <w:p w:rsidR="00C57BD2" w:rsidRDefault="00C57BD2" w:rsidP="00837D41">
      <w:pPr>
        <w:pStyle w:val="CommentText"/>
        <w:numPr>
          <w:ilvl w:val="0"/>
          <w:numId w:val="32"/>
        </w:numPr>
      </w:pPr>
      <w:r>
        <w:t>I think a greater emphasis is needed to mention high level mitigation approaches to counter the code quality factors described in this document to allow readers a sense of a strategy with the underlying document this introduces.</w:t>
      </w:r>
    </w:p>
    <w:p w:rsidR="00C57BD2" w:rsidRDefault="00C57BD2" w:rsidP="00837D41">
      <w:pPr>
        <w:pStyle w:val="CommentText"/>
        <w:ind w:left="720"/>
      </w:pPr>
      <w:r>
        <w:t xml:space="preserve"> A summary check list of contributing factors and the techniques and timing of how they would be managed</w:t>
      </w:r>
    </w:p>
    <w:p w:rsidR="00C57BD2" w:rsidRDefault="00C57BD2" w:rsidP="00861F64">
      <w:pPr>
        <w:pStyle w:val="CommentText"/>
        <w:numPr>
          <w:ilvl w:val="1"/>
          <w:numId w:val="30"/>
        </w:numPr>
      </w:pPr>
      <w:r>
        <w:t>Automated scripts and IDE.</w:t>
      </w:r>
    </w:p>
    <w:p w:rsidR="00C57BD2" w:rsidRDefault="00C57BD2" w:rsidP="00861F64">
      <w:pPr>
        <w:pStyle w:val="CommentText"/>
        <w:numPr>
          <w:ilvl w:val="1"/>
          <w:numId w:val="30"/>
        </w:numPr>
      </w:pPr>
      <w:r>
        <w:t>Peer/Gate review</w:t>
      </w:r>
    </w:p>
    <w:p w:rsidR="00C57BD2" w:rsidRDefault="00C57BD2" w:rsidP="00861F64">
      <w:pPr>
        <w:pStyle w:val="CommentText"/>
        <w:numPr>
          <w:ilvl w:val="1"/>
          <w:numId w:val="30"/>
        </w:numPr>
      </w:pPr>
      <w:r>
        <w:t>Performance metrics post-deployment</w:t>
      </w:r>
    </w:p>
    <w:p w:rsidR="00C57BD2" w:rsidRDefault="00C57BD2" w:rsidP="00BA37A8">
      <w:pPr>
        <w:pStyle w:val="CommentText"/>
        <w:numPr>
          <w:ilvl w:val="0"/>
          <w:numId w:val="30"/>
        </w:numPr>
      </w:pPr>
      <w:r>
        <w:t>A straw man interface control document between error handling guidance to operations team technology.</w:t>
      </w:r>
    </w:p>
  </w:comment>
  <w:comment w:id="44" w:author="Johnny" w:date="2014-03-04T10:19:00Z" w:initials="J">
    <w:p w:rsidR="00C57BD2" w:rsidRDefault="00C57BD2">
      <w:pPr>
        <w:pStyle w:val="CommentText"/>
      </w:pPr>
      <w:r>
        <w:rPr>
          <w:rStyle w:val="CommentReference"/>
        </w:rPr>
        <w:annotationRef/>
      </w:r>
      <w:r>
        <w:t>Please edit the text to include relevant section updates and migrations. Be careful not to get to detailed as we will delve deeper in the individual language style guides…</w:t>
      </w:r>
    </w:p>
  </w:comment>
  <w:comment w:id="45" w:author="Johnny" w:date="2014-03-04T10:19:00Z" w:initials="J">
    <w:p w:rsidR="00C57BD2" w:rsidRDefault="00C57BD2">
      <w:pPr>
        <w:pStyle w:val="CommentText"/>
      </w:pPr>
      <w:r>
        <w:rPr>
          <w:rStyle w:val="CommentReference"/>
        </w:rPr>
        <w:annotationRef/>
      </w:r>
      <w:r>
        <w:t>ALSO: we need this by the end of the week….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276" w:rsidRDefault="00230276" w:rsidP="001314DE">
      <w:pPr>
        <w:spacing w:after="0" w:line="240" w:lineRule="auto"/>
      </w:pPr>
      <w:r>
        <w:separator/>
      </w:r>
    </w:p>
  </w:endnote>
  <w:endnote w:type="continuationSeparator" w:id="0">
    <w:p w:rsidR="00230276" w:rsidRDefault="00230276" w:rsidP="00131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276" w:rsidRDefault="00230276" w:rsidP="001314DE">
      <w:pPr>
        <w:spacing w:after="0" w:line="240" w:lineRule="auto"/>
      </w:pPr>
      <w:r>
        <w:separator/>
      </w:r>
    </w:p>
  </w:footnote>
  <w:footnote w:type="continuationSeparator" w:id="0">
    <w:p w:rsidR="00230276" w:rsidRDefault="00230276" w:rsidP="001314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455211"/>
      <w:docPartObj>
        <w:docPartGallery w:val="Watermarks"/>
        <w:docPartUnique/>
      </w:docPartObj>
    </w:sdtPr>
    <w:sdtEndPr/>
    <w:sdtContent>
      <w:p w:rsidR="00C57BD2" w:rsidRDefault="00E26D01">
        <w:pPr>
          <w:pStyle w:val="Header"/>
        </w:pPr>
        <w:r>
          <w:rPr>
            <w:noProof/>
            <w:lang w:eastAsia="zh-TW"/>
          </w:rPr>
          <w:pict w14:anchorId="388FD3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A355D"/>
    <w:multiLevelType w:val="hybridMultilevel"/>
    <w:tmpl w:val="C2C2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F65E6"/>
    <w:multiLevelType w:val="multilevel"/>
    <w:tmpl w:val="03C0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D630BA"/>
    <w:multiLevelType w:val="multilevel"/>
    <w:tmpl w:val="2D12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983859"/>
    <w:multiLevelType w:val="multilevel"/>
    <w:tmpl w:val="EF56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6218AF"/>
    <w:multiLevelType w:val="multilevel"/>
    <w:tmpl w:val="293C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836EA5"/>
    <w:multiLevelType w:val="multilevel"/>
    <w:tmpl w:val="F7BC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B52D93"/>
    <w:multiLevelType w:val="hybridMultilevel"/>
    <w:tmpl w:val="5654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200122"/>
    <w:multiLevelType w:val="multilevel"/>
    <w:tmpl w:val="5444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512EED"/>
    <w:multiLevelType w:val="hybridMultilevel"/>
    <w:tmpl w:val="EC647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716486"/>
    <w:multiLevelType w:val="multilevel"/>
    <w:tmpl w:val="8F94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6339CB"/>
    <w:multiLevelType w:val="hybridMultilevel"/>
    <w:tmpl w:val="DC6C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CC538A"/>
    <w:multiLevelType w:val="hybridMultilevel"/>
    <w:tmpl w:val="1B281288"/>
    <w:lvl w:ilvl="0" w:tplc="F76C71DA">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4404AE3"/>
    <w:multiLevelType w:val="hybridMultilevel"/>
    <w:tmpl w:val="6C7A0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46B220C"/>
    <w:multiLevelType w:val="hybridMultilevel"/>
    <w:tmpl w:val="9E00C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6A92A07"/>
    <w:multiLevelType w:val="hybridMultilevel"/>
    <w:tmpl w:val="1D62B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A00568"/>
    <w:multiLevelType w:val="hybridMultilevel"/>
    <w:tmpl w:val="A37C5190"/>
    <w:lvl w:ilvl="0" w:tplc="E0689F3E">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8E72E13"/>
    <w:multiLevelType w:val="multilevel"/>
    <w:tmpl w:val="A140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B92915"/>
    <w:multiLevelType w:val="multilevel"/>
    <w:tmpl w:val="9650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96460E"/>
    <w:multiLevelType w:val="multilevel"/>
    <w:tmpl w:val="9CFE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2D0515"/>
    <w:multiLevelType w:val="multilevel"/>
    <w:tmpl w:val="6C78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536838"/>
    <w:multiLevelType w:val="hybridMultilevel"/>
    <w:tmpl w:val="F938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F36009"/>
    <w:multiLevelType w:val="multilevel"/>
    <w:tmpl w:val="2A52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042DAD"/>
    <w:multiLevelType w:val="multilevel"/>
    <w:tmpl w:val="7ADE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351FB7"/>
    <w:multiLevelType w:val="hybridMultilevel"/>
    <w:tmpl w:val="EE724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9F3548"/>
    <w:multiLevelType w:val="hybridMultilevel"/>
    <w:tmpl w:val="824C33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78D6532"/>
    <w:multiLevelType w:val="hybridMultilevel"/>
    <w:tmpl w:val="ACA0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F262F3"/>
    <w:multiLevelType w:val="hybridMultilevel"/>
    <w:tmpl w:val="31700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377BF0"/>
    <w:multiLevelType w:val="hybridMultilevel"/>
    <w:tmpl w:val="3402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5A60EE"/>
    <w:multiLevelType w:val="multilevel"/>
    <w:tmpl w:val="94D0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F31ED9"/>
    <w:multiLevelType w:val="hybridMultilevel"/>
    <w:tmpl w:val="9084C3F4"/>
    <w:lvl w:ilvl="0" w:tplc="B80C40A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79111C"/>
    <w:multiLevelType w:val="multilevel"/>
    <w:tmpl w:val="2720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094E2C"/>
    <w:multiLevelType w:val="hybridMultilevel"/>
    <w:tmpl w:val="7FEC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942B94"/>
    <w:multiLevelType w:val="hybridMultilevel"/>
    <w:tmpl w:val="8106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17"/>
  </w:num>
  <w:num w:numId="4">
    <w:abstractNumId w:val="18"/>
  </w:num>
  <w:num w:numId="5">
    <w:abstractNumId w:val="5"/>
  </w:num>
  <w:num w:numId="6">
    <w:abstractNumId w:val="19"/>
  </w:num>
  <w:num w:numId="7">
    <w:abstractNumId w:val="1"/>
  </w:num>
  <w:num w:numId="8">
    <w:abstractNumId w:val="9"/>
  </w:num>
  <w:num w:numId="9">
    <w:abstractNumId w:val="3"/>
  </w:num>
  <w:num w:numId="10">
    <w:abstractNumId w:val="30"/>
  </w:num>
  <w:num w:numId="11">
    <w:abstractNumId w:val="28"/>
  </w:num>
  <w:num w:numId="12">
    <w:abstractNumId w:val="16"/>
  </w:num>
  <w:num w:numId="13">
    <w:abstractNumId w:val="2"/>
  </w:num>
  <w:num w:numId="14">
    <w:abstractNumId w:val="4"/>
  </w:num>
  <w:num w:numId="15">
    <w:abstractNumId w:val="20"/>
  </w:num>
  <w:num w:numId="16">
    <w:abstractNumId w:val="7"/>
  </w:num>
  <w:num w:numId="17">
    <w:abstractNumId w:val="31"/>
  </w:num>
  <w:num w:numId="18">
    <w:abstractNumId w:val="24"/>
  </w:num>
  <w:num w:numId="19">
    <w:abstractNumId w:val="12"/>
  </w:num>
  <w:num w:numId="20">
    <w:abstractNumId w:val="13"/>
  </w:num>
  <w:num w:numId="21">
    <w:abstractNumId w:val="14"/>
  </w:num>
  <w:num w:numId="22">
    <w:abstractNumId w:val="10"/>
  </w:num>
  <w:num w:numId="23">
    <w:abstractNumId w:val="8"/>
  </w:num>
  <w:num w:numId="24">
    <w:abstractNumId w:val="32"/>
  </w:num>
  <w:num w:numId="25">
    <w:abstractNumId w:val="27"/>
  </w:num>
  <w:num w:numId="26">
    <w:abstractNumId w:val="0"/>
  </w:num>
  <w:num w:numId="27">
    <w:abstractNumId w:val="25"/>
  </w:num>
  <w:num w:numId="28">
    <w:abstractNumId w:val="23"/>
  </w:num>
  <w:num w:numId="29">
    <w:abstractNumId w:val="26"/>
  </w:num>
  <w:num w:numId="30">
    <w:abstractNumId w:val="15"/>
  </w:num>
  <w:num w:numId="31">
    <w:abstractNumId w:val="11"/>
  </w:num>
  <w:num w:numId="32">
    <w:abstractNumId w:val="29"/>
  </w:num>
  <w:num w:numId="33">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ck lam">
    <w15:presenceInfo w15:providerId="Windows Live" w15:userId="cf3c73567e89fde9"/>
  </w15:person>
  <w15:person w15:author="BaydushLC">
    <w15:presenceInfo w15:providerId="None" w15:userId="BaydushL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proofState w:spelling="clean" w:grammar="clean"/>
  <w:revisionView w:markup="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9DD"/>
    <w:rsid w:val="00000700"/>
    <w:rsid w:val="000127BA"/>
    <w:rsid w:val="00014FCD"/>
    <w:rsid w:val="000150CE"/>
    <w:rsid w:val="00016754"/>
    <w:rsid w:val="00043259"/>
    <w:rsid w:val="00050D7B"/>
    <w:rsid w:val="0005543C"/>
    <w:rsid w:val="0006384E"/>
    <w:rsid w:val="0007441C"/>
    <w:rsid w:val="00075B34"/>
    <w:rsid w:val="00076213"/>
    <w:rsid w:val="00076503"/>
    <w:rsid w:val="00083B3B"/>
    <w:rsid w:val="00084680"/>
    <w:rsid w:val="0009123A"/>
    <w:rsid w:val="00097D0C"/>
    <w:rsid w:val="000A53B7"/>
    <w:rsid w:val="000A67E3"/>
    <w:rsid w:val="000C5AC5"/>
    <w:rsid w:val="000D17FA"/>
    <w:rsid w:val="000E7206"/>
    <w:rsid w:val="00101A7A"/>
    <w:rsid w:val="00102AB4"/>
    <w:rsid w:val="00106D41"/>
    <w:rsid w:val="00111985"/>
    <w:rsid w:val="00121E53"/>
    <w:rsid w:val="001272CC"/>
    <w:rsid w:val="00127BE5"/>
    <w:rsid w:val="001314DE"/>
    <w:rsid w:val="001366B4"/>
    <w:rsid w:val="00141011"/>
    <w:rsid w:val="001506CC"/>
    <w:rsid w:val="00155657"/>
    <w:rsid w:val="00162B68"/>
    <w:rsid w:val="00165ED1"/>
    <w:rsid w:val="001662BF"/>
    <w:rsid w:val="00175EF8"/>
    <w:rsid w:val="00177244"/>
    <w:rsid w:val="00181AC3"/>
    <w:rsid w:val="00190645"/>
    <w:rsid w:val="001921F3"/>
    <w:rsid w:val="001A44E9"/>
    <w:rsid w:val="001A6EF6"/>
    <w:rsid w:val="001B0D90"/>
    <w:rsid w:val="001B7A6D"/>
    <w:rsid w:val="001D26B0"/>
    <w:rsid w:val="001D4C2F"/>
    <w:rsid w:val="001D5ED7"/>
    <w:rsid w:val="001E5831"/>
    <w:rsid w:val="001E67D9"/>
    <w:rsid w:val="001F125B"/>
    <w:rsid w:val="00200E93"/>
    <w:rsid w:val="00206028"/>
    <w:rsid w:val="002108C9"/>
    <w:rsid w:val="002117BA"/>
    <w:rsid w:val="00230276"/>
    <w:rsid w:val="002428C6"/>
    <w:rsid w:val="00253CD8"/>
    <w:rsid w:val="00255B20"/>
    <w:rsid w:val="002740B8"/>
    <w:rsid w:val="002749D5"/>
    <w:rsid w:val="002A2D8D"/>
    <w:rsid w:val="002A4D98"/>
    <w:rsid w:val="002C5034"/>
    <w:rsid w:val="002D726F"/>
    <w:rsid w:val="002D772A"/>
    <w:rsid w:val="002E1487"/>
    <w:rsid w:val="002E47D1"/>
    <w:rsid w:val="002F29E2"/>
    <w:rsid w:val="002F6BC6"/>
    <w:rsid w:val="003045CD"/>
    <w:rsid w:val="00305448"/>
    <w:rsid w:val="00307ABC"/>
    <w:rsid w:val="00310B40"/>
    <w:rsid w:val="00314BE0"/>
    <w:rsid w:val="00314C5D"/>
    <w:rsid w:val="003169BF"/>
    <w:rsid w:val="00317D43"/>
    <w:rsid w:val="003338C1"/>
    <w:rsid w:val="00337096"/>
    <w:rsid w:val="003425B3"/>
    <w:rsid w:val="00345CFC"/>
    <w:rsid w:val="00355E39"/>
    <w:rsid w:val="0037301F"/>
    <w:rsid w:val="00377264"/>
    <w:rsid w:val="00386984"/>
    <w:rsid w:val="003B73D5"/>
    <w:rsid w:val="003C6AB9"/>
    <w:rsid w:val="003D1981"/>
    <w:rsid w:val="003E6A56"/>
    <w:rsid w:val="003F09B9"/>
    <w:rsid w:val="003F4E1B"/>
    <w:rsid w:val="004013DC"/>
    <w:rsid w:val="00410033"/>
    <w:rsid w:val="00416DA1"/>
    <w:rsid w:val="004204F0"/>
    <w:rsid w:val="0042133B"/>
    <w:rsid w:val="00424ACE"/>
    <w:rsid w:val="004253FD"/>
    <w:rsid w:val="00430695"/>
    <w:rsid w:val="00430EA0"/>
    <w:rsid w:val="004353B2"/>
    <w:rsid w:val="004459A6"/>
    <w:rsid w:val="00452D06"/>
    <w:rsid w:val="00461636"/>
    <w:rsid w:val="00461EE3"/>
    <w:rsid w:val="00463D61"/>
    <w:rsid w:val="004745FB"/>
    <w:rsid w:val="00481A9F"/>
    <w:rsid w:val="0048571B"/>
    <w:rsid w:val="00485C13"/>
    <w:rsid w:val="004901EB"/>
    <w:rsid w:val="004905B7"/>
    <w:rsid w:val="0049448D"/>
    <w:rsid w:val="004A1FAB"/>
    <w:rsid w:val="004A2341"/>
    <w:rsid w:val="004D0A31"/>
    <w:rsid w:val="004D1241"/>
    <w:rsid w:val="004D291A"/>
    <w:rsid w:val="004E53C4"/>
    <w:rsid w:val="004F144A"/>
    <w:rsid w:val="004F397E"/>
    <w:rsid w:val="00501740"/>
    <w:rsid w:val="00505EF0"/>
    <w:rsid w:val="005163A2"/>
    <w:rsid w:val="00516B0C"/>
    <w:rsid w:val="00517C98"/>
    <w:rsid w:val="0052369A"/>
    <w:rsid w:val="00531648"/>
    <w:rsid w:val="00531B4A"/>
    <w:rsid w:val="005322A5"/>
    <w:rsid w:val="00536550"/>
    <w:rsid w:val="00570924"/>
    <w:rsid w:val="00573F41"/>
    <w:rsid w:val="005819DD"/>
    <w:rsid w:val="005864E1"/>
    <w:rsid w:val="005A0523"/>
    <w:rsid w:val="005B2F23"/>
    <w:rsid w:val="005B3B6F"/>
    <w:rsid w:val="005B614D"/>
    <w:rsid w:val="005C1B32"/>
    <w:rsid w:val="005C4139"/>
    <w:rsid w:val="005C4BB4"/>
    <w:rsid w:val="005C6162"/>
    <w:rsid w:val="005D3F77"/>
    <w:rsid w:val="005D454F"/>
    <w:rsid w:val="005D6793"/>
    <w:rsid w:val="005F327E"/>
    <w:rsid w:val="005F48E6"/>
    <w:rsid w:val="005F550D"/>
    <w:rsid w:val="00601FFF"/>
    <w:rsid w:val="00610A3E"/>
    <w:rsid w:val="00611D1A"/>
    <w:rsid w:val="0061409A"/>
    <w:rsid w:val="00664BD9"/>
    <w:rsid w:val="00667BA6"/>
    <w:rsid w:val="00670F3B"/>
    <w:rsid w:val="006A44FC"/>
    <w:rsid w:val="006A7453"/>
    <w:rsid w:val="006B2BFD"/>
    <w:rsid w:val="006B5BF6"/>
    <w:rsid w:val="006B7582"/>
    <w:rsid w:val="006C7DC2"/>
    <w:rsid w:val="006E7AF3"/>
    <w:rsid w:val="00702D91"/>
    <w:rsid w:val="00745C64"/>
    <w:rsid w:val="00753258"/>
    <w:rsid w:val="00767CF2"/>
    <w:rsid w:val="007902A0"/>
    <w:rsid w:val="007A1648"/>
    <w:rsid w:val="007A5169"/>
    <w:rsid w:val="007C2D7A"/>
    <w:rsid w:val="007C5436"/>
    <w:rsid w:val="007F7555"/>
    <w:rsid w:val="00804D74"/>
    <w:rsid w:val="008067E2"/>
    <w:rsid w:val="00814190"/>
    <w:rsid w:val="00817FF1"/>
    <w:rsid w:val="00837BAD"/>
    <w:rsid w:val="00837D41"/>
    <w:rsid w:val="00843049"/>
    <w:rsid w:val="008434FA"/>
    <w:rsid w:val="00847753"/>
    <w:rsid w:val="00854784"/>
    <w:rsid w:val="00861F64"/>
    <w:rsid w:val="00865A77"/>
    <w:rsid w:val="00880AB0"/>
    <w:rsid w:val="0088433F"/>
    <w:rsid w:val="00885210"/>
    <w:rsid w:val="00890C8B"/>
    <w:rsid w:val="008911D8"/>
    <w:rsid w:val="00894CBF"/>
    <w:rsid w:val="008A3DCB"/>
    <w:rsid w:val="008A5DE6"/>
    <w:rsid w:val="008C5685"/>
    <w:rsid w:val="008C5723"/>
    <w:rsid w:val="008C6824"/>
    <w:rsid w:val="008C7C43"/>
    <w:rsid w:val="008D0935"/>
    <w:rsid w:val="008D60D8"/>
    <w:rsid w:val="008F3EC9"/>
    <w:rsid w:val="009053A9"/>
    <w:rsid w:val="0090541D"/>
    <w:rsid w:val="00915928"/>
    <w:rsid w:val="00915D8D"/>
    <w:rsid w:val="0092790C"/>
    <w:rsid w:val="0095099D"/>
    <w:rsid w:val="00950E03"/>
    <w:rsid w:val="00953BB2"/>
    <w:rsid w:val="00957A65"/>
    <w:rsid w:val="0098181F"/>
    <w:rsid w:val="00982286"/>
    <w:rsid w:val="00983186"/>
    <w:rsid w:val="009A155B"/>
    <w:rsid w:val="009A5C4A"/>
    <w:rsid w:val="009B1810"/>
    <w:rsid w:val="009C094C"/>
    <w:rsid w:val="009D0410"/>
    <w:rsid w:val="009E2BF3"/>
    <w:rsid w:val="00A226C7"/>
    <w:rsid w:val="00A266B6"/>
    <w:rsid w:val="00A36055"/>
    <w:rsid w:val="00A36418"/>
    <w:rsid w:val="00A368EE"/>
    <w:rsid w:val="00A42D9A"/>
    <w:rsid w:val="00A45557"/>
    <w:rsid w:val="00A528F3"/>
    <w:rsid w:val="00A53CAE"/>
    <w:rsid w:val="00A579F5"/>
    <w:rsid w:val="00A62D9B"/>
    <w:rsid w:val="00A90C0E"/>
    <w:rsid w:val="00A950A2"/>
    <w:rsid w:val="00A963D4"/>
    <w:rsid w:val="00AA3DE3"/>
    <w:rsid w:val="00AB1C36"/>
    <w:rsid w:val="00AC13AD"/>
    <w:rsid w:val="00AE0938"/>
    <w:rsid w:val="00AF0D19"/>
    <w:rsid w:val="00AF4110"/>
    <w:rsid w:val="00B06507"/>
    <w:rsid w:val="00B278CC"/>
    <w:rsid w:val="00B3570E"/>
    <w:rsid w:val="00B37D72"/>
    <w:rsid w:val="00B437BE"/>
    <w:rsid w:val="00B51FE4"/>
    <w:rsid w:val="00B74ADD"/>
    <w:rsid w:val="00BA0DCD"/>
    <w:rsid w:val="00BA35A8"/>
    <w:rsid w:val="00BA37A8"/>
    <w:rsid w:val="00BA43DE"/>
    <w:rsid w:val="00BB5E0B"/>
    <w:rsid w:val="00BC18A2"/>
    <w:rsid w:val="00BD1B2E"/>
    <w:rsid w:val="00BD7F57"/>
    <w:rsid w:val="00BE5069"/>
    <w:rsid w:val="00C05E05"/>
    <w:rsid w:val="00C163A0"/>
    <w:rsid w:val="00C345CA"/>
    <w:rsid w:val="00C34886"/>
    <w:rsid w:val="00C34D69"/>
    <w:rsid w:val="00C37840"/>
    <w:rsid w:val="00C45816"/>
    <w:rsid w:val="00C45BC7"/>
    <w:rsid w:val="00C57BD2"/>
    <w:rsid w:val="00C57E4E"/>
    <w:rsid w:val="00CA77DB"/>
    <w:rsid w:val="00CB4235"/>
    <w:rsid w:val="00CB5744"/>
    <w:rsid w:val="00CB6F7A"/>
    <w:rsid w:val="00CC048D"/>
    <w:rsid w:val="00CC5A57"/>
    <w:rsid w:val="00CD1239"/>
    <w:rsid w:val="00CD4737"/>
    <w:rsid w:val="00CD4F62"/>
    <w:rsid w:val="00CE0408"/>
    <w:rsid w:val="00CE4835"/>
    <w:rsid w:val="00CF434A"/>
    <w:rsid w:val="00CF53BD"/>
    <w:rsid w:val="00CF5FB6"/>
    <w:rsid w:val="00D01F3F"/>
    <w:rsid w:val="00D051EE"/>
    <w:rsid w:val="00D11A51"/>
    <w:rsid w:val="00D13CF7"/>
    <w:rsid w:val="00D31A79"/>
    <w:rsid w:val="00D35E7A"/>
    <w:rsid w:val="00D455AF"/>
    <w:rsid w:val="00D472F2"/>
    <w:rsid w:val="00D565E7"/>
    <w:rsid w:val="00D65A65"/>
    <w:rsid w:val="00D70F55"/>
    <w:rsid w:val="00D7634B"/>
    <w:rsid w:val="00D85302"/>
    <w:rsid w:val="00D86779"/>
    <w:rsid w:val="00D958AD"/>
    <w:rsid w:val="00DB2AEF"/>
    <w:rsid w:val="00DB5F8A"/>
    <w:rsid w:val="00DD074C"/>
    <w:rsid w:val="00DD27DC"/>
    <w:rsid w:val="00DD6888"/>
    <w:rsid w:val="00DE1165"/>
    <w:rsid w:val="00DE28B6"/>
    <w:rsid w:val="00DE2D77"/>
    <w:rsid w:val="00DF44DF"/>
    <w:rsid w:val="00E0291D"/>
    <w:rsid w:val="00E04ACB"/>
    <w:rsid w:val="00E07569"/>
    <w:rsid w:val="00E07C34"/>
    <w:rsid w:val="00E26D01"/>
    <w:rsid w:val="00E34AFF"/>
    <w:rsid w:val="00E668E1"/>
    <w:rsid w:val="00E76523"/>
    <w:rsid w:val="00E81A69"/>
    <w:rsid w:val="00E8463D"/>
    <w:rsid w:val="00EA65FD"/>
    <w:rsid w:val="00EB2DF3"/>
    <w:rsid w:val="00EB58E8"/>
    <w:rsid w:val="00EC01A0"/>
    <w:rsid w:val="00EC50D7"/>
    <w:rsid w:val="00ED6BFB"/>
    <w:rsid w:val="00EE0C4B"/>
    <w:rsid w:val="00F001A9"/>
    <w:rsid w:val="00F05E50"/>
    <w:rsid w:val="00F06D1C"/>
    <w:rsid w:val="00F17EE0"/>
    <w:rsid w:val="00F217C6"/>
    <w:rsid w:val="00F35C9E"/>
    <w:rsid w:val="00F379E7"/>
    <w:rsid w:val="00F43033"/>
    <w:rsid w:val="00F4528E"/>
    <w:rsid w:val="00F477D7"/>
    <w:rsid w:val="00F539EF"/>
    <w:rsid w:val="00F54A47"/>
    <w:rsid w:val="00F6698C"/>
    <w:rsid w:val="00F917B7"/>
    <w:rsid w:val="00F91986"/>
    <w:rsid w:val="00F93037"/>
    <w:rsid w:val="00F94839"/>
    <w:rsid w:val="00FA7E01"/>
    <w:rsid w:val="00FB096A"/>
    <w:rsid w:val="00FB1ECD"/>
    <w:rsid w:val="00FB61EE"/>
    <w:rsid w:val="00FC1C2D"/>
    <w:rsid w:val="00FC72E3"/>
    <w:rsid w:val="00FC7E1D"/>
    <w:rsid w:val="00FF5C89"/>
    <w:rsid w:val="00FF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19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19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819DD"/>
    <w:pPr>
      <w:spacing w:before="100" w:beforeAutospacing="1" w:after="100" w:afterAutospacing="1" w:line="240" w:lineRule="auto"/>
      <w:outlineLvl w:val="2"/>
    </w:pPr>
    <w:rPr>
      <w:rFonts w:ascii="Segoe UI" w:eastAsia="Times New Roman" w:hAnsi="Segoe UI" w:cs="Segoe UI"/>
      <w:color w:val="FF9900"/>
      <w:sz w:val="29"/>
      <w:szCs w:val="29"/>
    </w:rPr>
  </w:style>
  <w:style w:type="paragraph" w:styleId="Heading4">
    <w:name w:val="heading 4"/>
    <w:basedOn w:val="Normal"/>
    <w:next w:val="Normal"/>
    <w:link w:val="Heading4Char"/>
    <w:uiPriority w:val="9"/>
    <w:unhideWhenUsed/>
    <w:qFormat/>
    <w:rsid w:val="002A4D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19DD"/>
    <w:rPr>
      <w:rFonts w:ascii="Segoe UI" w:eastAsia="Times New Roman" w:hAnsi="Segoe UI" w:cs="Segoe UI"/>
      <w:color w:val="FF9900"/>
      <w:sz w:val="29"/>
      <w:szCs w:val="29"/>
    </w:rPr>
  </w:style>
  <w:style w:type="character" w:styleId="Hyperlink">
    <w:name w:val="Hyperlink"/>
    <w:basedOn w:val="DefaultParagraphFont"/>
    <w:uiPriority w:val="99"/>
    <w:unhideWhenUsed/>
    <w:rsid w:val="005819DD"/>
    <w:rPr>
      <w:strike w:val="0"/>
      <w:dstrike w:val="0"/>
      <w:color w:val="005782"/>
      <w:u w:val="none"/>
      <w:effect w:val="none"/>
    </w:rPr>
  </w:style>
  <w:style w:type="paragraph" w:styleId="HTMLPreformatted">
    <w:name w:val="HTML Preformatted"/>
    <w:basedOn w:val="Normal"/>
    <w:link w:val="HTMLPreformattedChar"/>
    <w:uiPriority w:val="99"/>
    <w:semiHidden/>
    <w:unhideWhenUsed/>
    <w:rsid w:val="005819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5819DD"/>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5819DD"/>
    <w:rPr>
      <w:b/>
      <w:bCs/>
    </w:rPr>
  </w:style>
  <w:style w:type="paragraph" w:styleId="NormalWeb">
    <w:name w:val="Normal (Web)"/>
    <w:basedOn w:val="Normal"/>
    <w:uiPriority w:val="99"/>
    <w:semiHidden/>
    <w:unhideWhenUsed/>
    <w:rsid w:val="005819DD"/>
    <w:pPr>
      <w:spacing w:before="100" w:beforeAutospacing="1" w:after="100" w:afterAutospacing="1" w:line="240" w:lineRule="auto"/>
    </w:pPr>
    <w:rPr>
      <w:rFonts w:ascii="Segoe UI" w:eastAsia="Times New Roman" w:hAnsi="Segoe UI" w:cs="Segoe UI"/>
      <w:color w:val="111111"/>
      <w:sz w:val="21"/>
      <w:szCs w:val="21"/>
    </w:rPr>
  </w:style>
  <w:style w:type="character" w:styleId="Emphasis">
    <w:name w:val="Emphasis"/>
    <w:basedOn w:val="DefaultParagraphFont"/>
    <w:uiPriority w:val="20"/>
    <w:qFormat/>
    <w:rsid w:val="005819DD"/>
    <w:rPr>
      <w:i/>
      <w:iCs/>
    </w:rPr>
  </w:style>
  <w:style w:type="paragraph" w:styleId="BalloonText">
    <w:name w:val="Balloon Text"/>
    <w:basedOn w:val="Normal"/>
    <w:link w:val="BalloonTextChar"/>
    <w:uiPriority w:val="99"/>
    <w:semiHidden/>
    <w:unhideWhenUsed/>
    <w:rsid w:val="00581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9DD"/>
    <w:rPr>
      <w:rFonts w:ascii="Tahoma" w:hAnsi="Tahoma" w:cs="Tahoma"/>
      <w:sz w:val="16"/>
      <w:szCs w:val="16"/>
    </w:rPr>
  </w:style>
  <w:style w:type="paragraph" w:styleId="Title">
    <w:name w:val="Title"/>
    <w:basedOn w:val="Normal"/>
    <w:next w:val="Normal"/>
    <w:link w:val="TitleChar"/>
    <w:uiPriority w:val="10"/>
    <w:qFormat/>
    <w:rsid w:val="00581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19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819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19D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19DD"/>
    <w:pPr>
      <w:ind w:left="720"/>
      <w:contextualSpacing/>
    </w:pPr>
  </w:style>
  <w:style w:type="character" w:customStyle="1" w:styleId="co3">
    <w:name w:val="co3"/>
    <w:basedOn w:val="DefaultParagraphFont"/>
    <w:rsid w:val="00F93037"/>
  </w:style>
  <w:style w:type="character" w:customStyle="1" w:styleId="kw1">
    <w:name w:val="kw1"/>
    <w:basedOn w:val="DefaultParagraphFont"/>
    <w:rsid w:val="00F93037"/>
  </w:style>
  <w:style w:type="character" w:customStyle="1" w:styleId="br0">
    <w:name w:val="br0"/>
    <w:basedOn w:val="DefaultParagraphFont"/>
    <w:rsid w:val="00F93037"/>
  </w:style>
  <w:style w:type="character" w:customStyle="1" w:styleId="co1">
    <w:name w:val="co1"/>
    <w:basedOn w:val="DefaultParagraphFont"/>
    <w:rsid w:val="00F93037"/>
  </w:style>
  <w:style w:type="paragraph" w:styleId="Header">
    <w:name w:val="header"/>
    <w:basedOn w:val="Normal"/>
    <w:link w:val="HeaderChar"/>
    <w:uiPriority w:val="99"/>
    <w:unhideWhenUsed/>
    <w:rsid w:val="00131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4DE"/>
  </w:style>
  <w:style w:type="paragraph" w:styleId="Footer">
    <w:name w:val="footer"/>
    <w:basedOn w:val="Normal"/>
    <w:link w:val="FooterChar"/>
    <w:uiPriority w:val="99"/>
    <w:unhideWhenUsed/>
    <w:rsid w:val="00131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4DE"/>
  </w:style>
  <w:style w:type="character" w:customStyle="1" w:styleId="apple-converted-space">
    <w:name w:val="apple-converted-space"/>
    <w:basedOn w:val="DefaultParagraphFont"/>
    <w:rsid w:val="0098181F"/>
  </w:style>
  <w:style w:type="character" w:styleId="FollowedHyperlink">
    <w:name w:val="FollowedHyperlink"/>
    <w:basedOn w:val="DefaultParagraphFont"/>
    <w:uiPriority w:val="99"/>
    <w:semiHidden/>
    <w:unhideWhenUsed/>
    <w:rsid w:val="00377264"/>
    <w:rPr>
      <w:color w:val="800080" w:themeColor="followedHyperlink"/>
      <w:u w:val="single"/>
    </w:rPr>
  </w:style>
  <w:style w:type="paragraph" w:styleId="Revision">
    <w:name w:val="Revision"/>
    <w:hidden/>
    <w:uiPriority w:val="99"/>
    <w:semiHidden/>
    <w:rsid w:val="000A67E3"/>
    <w:pPr>
      <w:spacing w:after="0" w:line="240" w:lineRule="auto"/>
    </w:pPr>
  </w:style>
  <w:style w:type="table" w:styleId="TableGrid">
    <w:name w:val="Table Grid"/>
    <w:basedOn w:val="TableNormal"/>
    <w:uiPriority w:val="39"/>
    <w:rsid w:val="000A67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A4D98"/>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B74ADD"/>
    <w:rPr>
      <w:sz w:val="16"/>
      <w:szCs w:val="16"/>
    </w:rPr>
  </w:style>
  <w:style w:type="paragraph" w:styleId="CommentText">
    <w:name w:val="annotation text"/>
    <w:basedOn w:val="Normal"/>
    <w:link w:val="CommentTextChar"/>
    <w:uiPriority w:val="99"/>
    <w:semiHidden/>
    <w:unhideWhenUsed/>
    <w:rsid w:val="00B74ADD"/>
    <w:pPr>
      <w:spacing w:line="240" w:lineRule="auto"/>
    </w:pPr>
    <w:rPr>
      <w:sz w:val="20"/>
      <w:szCs w:val="20"/>
    </w:rPr>
  </w:style>
  <w:style w:type="character" w:customStyle="1" w:styleId="CommentTextChar">
    <w:name w:val="Comment Text Char"/>
    <w:basedOn w:val="DefaultParagraphFont"/>
    <w:link w:val="CommentText"/>
    <w:uiPriority w:val="99"/>
    <w:semiHidden/>
    <w:rsid w:val="00B74ADD"/>
    <w:rPr>
      <w:sz w:val="20"/>
      <w:szCs w:val="20"/>
    </w:rPr>
  </w:style>
  <w:style w:type="paragraph" w:styleId="CommentSubject">
    <w:name w:val="annotation subject"/>
    <w:basedOn w:val="CommentText"/>
    <w:next w:val="CommentText"/>
    <w:link w:val="CommentSubjectChar"/>
    <w:uiPriority w:val="99"/>
    <w:semiHidden/>
    <w:unhideWhenUsed/>
    <w:rsid w:val="00B74ADD"/>
    <w:rPr>
      <w:b/>
      <w:bCs/>
    </w:rPr>
  </w:style>
  <w:style w:type="character" w:customStyle="1" w:styleId="CommentSubjectChar">
    <w:name w:val="Comment Subject Char"/>
    <w:basedOn w:val="CommentTextChar"/>
    <w:link w:val="CommentSubject"/>
    <w:uiPriority w:val="99"/>
    <w:semiHidden/>
    <w:rsid w:val="00B74AD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19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19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819DD"/>
    <w:pPr>
      <w:spacing w:before="100" w:beforeAutospacing="1" w:after="100" w:afterAutospacing="1" w:line="240" w:lineRule="auto"/>
      <w:outlineLvl w:val="2"/>
    </w:pPr>
    <w:rPr>
      <w:rFonts w:ascii="Segoe UI" w:eastAsia="Times New Roman" w:hAnsi="Segoe UI" w:cs="Segoe UI"/>
      <w:color w:val="FF9900"/>
      <w:sz w:val="29"/>
      <w:szCs w:val="29"/>
    </w:rPr>
  </w:style>
  <w:style w:type="paragraph" w:styleId="Heading4">
    <w:name w:val="heading 4"/>
    <w:basedOn w:val="Normal"/>
    <w:next w:val="Normal"/>
    <w:link w:val="Heading4Char"/>
    <w:uiPriority w:val="9"/>
    <w:unhideWhenUsed/>
    <w:qFormat/>
    <w:rsid w:val="002A4D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19DD"/>
    <w:rPr>
      <w:rFonts w:ascii="Segoe UI" w:eastAsia="Times New Roman" w:hAnsi="Segoe UI" w:cs="Segoe UI"/>
      <w:color w:val="FF9900"/>
      <w:sz w:val="29"/>
      <w:szCs w:val="29"/>
    </w:rPr>
  </w:style>
  <w:style w:type="character" w:styleId="Hyperlink">
    <w:name w:val="Hyperlink"/>
    <w:basedOn w:val="DefaultParagraphFont"/>
    <w:uiPriority w:val="99"/>
    <w:unhideWhenUsed/>
    <w:rsid w:val="005819DD"/>
    <w:rPr>
      <w:strike w:val="0"/>
      <w:dstrike w:val="0"/>
      <w:color w:val="005782"/>
      <w:u w:val="none"/>
      <w:effect w:val="none"/>
    </w:rPr>
  </w:style>
  <w:style w:type="paragraph" w:styleId="HTMLPreformatted">
    <w:name w:val="HTML Preformatted"/>
    <w:basedOn w:val="Normal"/>
    <w:link w:val="HTMLPreformattedChar"/>
    <w:uiPriority w:val="99"/>
    <w:semiHidden/>
    <w:unhideWhenUsed/>
    <w:rsid w:val="005819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5819DD"/>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5819DD"/>
    <w:rPr>
      <w:b/>
      <w:bCs/>
    </w:rPr>
  </w:style>
  <w:style w:type="paragraph" w:styleId="NormalWeb">
    <w:name w:val="Normal (Web)"/>
    <w:basedOn w:val="Normal"/>
    <w:uiPriority w:val="99"/>
    <w:semiHidden/>
    <w:unhideWhenUsed/>
    <w:rsid w:val="005819DD"/>
    <w:pPr>
      <w:spacing w:before="100" w:beforeAutospacing="1" w:after="100" w:afterAutospacing="1" w:line="240" w:lineRule="auto"/>
    </w:pPr>
    <w:rPr>
      <w:rFonts w:ascii="Segoe UI" w:eastAsia="Times New Roman" w:hAnsi="Segoe UI" w:cs="Segoe UI"/>
      <w:color w:val="111111"/>
      <w:sz w:val="21"/>
      <w:szCs w:val="21"/>
    </w:rPr>
  </w:style>
  <w:style w:type="character" w:styleId="Emphasis">
    <w:name w:val="Emphasis"/>
    <w:basedOn w:val="DefaultParagraphFont"/>
    <w:uiPriority w:val="20"/>
    <w:qFormat/>
    <w:rsid w:val="005819DD"/>
    <w:rPr>
      <w:i/>
      <w:iCs/>
    </w:rPr>
  </w:style>
  <w:style w:type="paragraph" w:styleId="BalloonText">
    <w:name w:val="Balloon Text"/>
    <w:basedOn w:val="Normal"/>
    <w:link w:val="BalloonTextChar"/>
    <w:uiPriority w:val="99"/>
    <w:semiHidden/>
    <w:unhideWhenUsed/>
    <w:rsid w:val="00581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9DD"/>
    <w:rPr>
      <w:rFonts w:ascii="Tahoma" w:hAnsi="Tahoma" w:cs="Tahoma"/>
      <w:sz w:val="16"/>
      <w:szCs w:val="16"/>
    </w:rPr>
  </w:style>
  <w:style w:type="paragraph" w:styleId="Title">
    <w:name w:val="Title"/>
    <w:basedOn w:val="Normal"/>
    <w:next w:val="Normal"/>
    <w:link w:val="TitleChar"/>
    <w:uiPriority w:val="10"/>
    <w:qFormat/>
    <w:rsid w:val="00581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19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819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19D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19DD"/>
    <w:pPr>
      <w:ind w:left="720"/>
      <w:contextualSpacing/>
    </w:pPr>
  </w:style>
  <w:style w:type="character" w:customStyle="1" w:styleId="co3">
    <w:name w:val="co3"/>
    <w:basedOn w:val="DefaultParagraphFont"/>
    <w:rsid w:val="00F93037"/>
  </w:style>
  <w:style w:type="character" w:customStyle="1" w:styleId="kw1">
    <w:name w:val="kw1"/>
    <w:basedOn w:val="DefaultParagraphFont"/>
    <w:rsid w:val="00F93037"/>
  </w:style>
  <w:style w:type="character" w:customStyle="1" w:styleId="br0">
    <w:name w:val="br0"/>
    <w:basedOn w:val="DefaultParagraphFont"/>
    <w:rsid w:val="00F93037"/>
  </w:style>
  <w:style w:type="character" w:customStyle="1" w:styleId="co1">
    <w:name w:val="co1"/>
    <w:basedOn w:val="DefaultParagraphFont"/>
    <w:rsid w:val="00F93037"/>
  </w:style>
  <w:style w:type="paragraph" w:styleId="Header">
    <w:name w:val="header"/>
    <w:basedOn w:val="Normal"/>
    <w:link w:val="HeaderChar"/>
    <w:uiPriority w:val="99"/>
    <w:unhideWhenUsed/>
    <w:rsid w:val="00131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4DE"/>
  </w:style>
  <w:style w:type="paragraph" w:styleId="Footer">
    <w:name w:val="footer"/>
    <w:basedOn w:val="Normal"/>
    <w:link w:val="FooterChar"/>
    <w:uiPriority w:val="99"/>
    <w:unhideWhenUsed/>
    <w:rsid w:val="00131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4DE"/>
  </w:style>
  <w:style w:type="character" w:customStyle="1" w:styleId="apple-converted-space">
    <w:name w:val="apple-converted-space"/>
    <w:basedOn w:val="DefaultParagraphFont"/>
    <w:rsid w:val="0098181F"/>
  </w:style>
  <w:style w:type="character" w:styleId="FollowedHyperlink">
    <w:name w:val="FollowedHyperlink"/>
    <w:basedOn w:val="DefaultParagraphFont"/>
    <w:uiPriority w:val="99"/>
    <w:semiHidden/>
    <w:unhideWhenUsed/>
    <w:rsid w:val="00377264"/>
    <w:rPr>
      <w:color w:val="800080" w:themeColor="followedHyperlink"/>
      <w:u w:val="single"/>
    </w:rPr>
  </w:style>
  <w:style w:type="paragraph" w:styleId="Revision">
    <w:name w:val="Revision"/>
    <w:hidden/>
    <w:uiPriority w:val="99"/>
    <w:semiHidden/>
    <w:rsid w:val="000A67E3"/>
    <w:pPr>
      <w:spacing w:after="0" w:line="240" w:lineRule="auto"/>
    </w:pPr>
  </w:style>
  <w:style w:type="table" w:styleId="TableGrid">
    <w:name w:val="Table Grid"/>
    <w:basedOn w:val="TableNormal"/>
    <w:uiPriority w:val="39"/>
    <w:rsid w:val="000A67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A4D98"/>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uiPriority w:val="99"/>
    <w:semiHidden/>
    <w:unhideWhenUsed/>
    <w:rsid w:val="00B74ADD"/>
    <w:rPr>
      <w:sz w:val="16"/>
      <w:szCs w:val="16"/>
    </w:rPr>
  </w:style>
  <w:style w:type="paragraph" w:styleId="CommentText">
    <w:name w:val="annotation text"/>
    <w:basedOn w:val="Normal"/>
    <w:link w:val="CommentTextChar"/>
    <w:uiPriority w:val="99"/>
    <w:semiHidden/>
    <w:unhideWhenUsed/>
    <w:rsid w:val="00B74ADD"/>
    <w:pPr>
      <w:spacing w:line="240" w:lineRule="auto"/>
    </w:pPr>
    <w:rPr>
      <w:sz w:val="20"/>
      <w:szCs w:val="20"/>
    </w:rPr>
  </w:style>
  <w:style w:type="character" w:customStyle="1" w:styleId="CommentTextChar">
    <w:name w:val="Comment Text Char"/>
    <w:basedOn w:val="DefaultParagraphFont"/>
    <w:link w:val="CommentText"/>
    <w:uiPriority w:val="99"/>
    <w:semiHidden/>
    <w:rsid w:val="00B74ADD"/>
    <w:rPr>
      <w:sz w:val="20"/>
      <w:szCs w:val="20"/>
    </w:rPr>
  </w:style>
  <w:style w:type="paragraph" w:styleId="CommentSubject">
    <w:name w:val="annotation subject"/>
    <w:basedOn w:val="CommentText"/>
    <w:next w:val="CommentText"/>
    <w:link w:val="CommentSubjectChar"/>
    <w:uiPriority w:val="99"/>
    <w:semiHidden/>
    <w:unhideWhenUsed/>
    <w:rsid w:val="00B74ADD"/>
    <w:rPr>
      <w:b/>
      <w:bCs/>
    </w:rPr>
  </w:style>
  <w:style w:type="character" w:customStyle="1" w:styleId="CommentSubjectChar">
    <w:name w:val="Comment Subject Char"/>
    <w:basedOn w:val="CommentTextChar"/>
    <w:link w:val="CommentSubject"/>
    <w:uiPriority w:val="99"/>
    <w:semiHidden/>
    <w:rsid w:val="00B74A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7729">
      <w:bodyDiv w:val="1"/>
      <w:marLeft w:val="0"/>
      <w:marRight w:val="0"/>
      <w:marTop w:val="0"/>
      <w:marBottom w:val="0"/>
      <w:divBdr>
        <w:top w:val="none" w:sz="0" w:space="0" w:color="auto"/>
        <w:left w:val="none" w:sz="0" w:space="0" w:color="auto"/>
        <w:bottom w:val="none" w:sz="0" w:space="0" w:color="auto"/>
        <w:right w:val="none" w:sz="0" w:space="0" w:color="auto"/>
      </w:divBdr>
    </w:div>
    <w:div w:id="162164483">
      <w:bodyDiv w:val="1"/>
      <w:marLeft w:val="0"/>
      <w:marRight w:val="0"/>
      <w:marTop w:val="0"/>
      <w:marBottom w:val="0"/>
      <w:divBdr>
        <w:top w:val="none" w:sz="0" w:space="0" w:color="auto"/>
        <w:left w:val="none" w:sz="0" w:space="0" w:color="auto"/>
        <w:bottom w:val="none" w:sz="0" w:space="0" w:color="auto"/>
        <w:right w:val="none" w:sz="0" w:space="0" w:color="auto"/>
      </w:divBdr>
      <w:divsChild>
        <w:div w:id="1495294327">
          <w:marLeft w:val="0"/>
          <w:marRight w:val="0"/>
          <w:marTop w:val="0"/>
          <w:marBottom w:val="0"/>
          <w:divBdr>
            <w:top w:val="none" w:sz="0" w:space="0" w:color="auto"/>
            <w:left w:val="none" w:sz="0" w:space="0" w:color="auto"/>
            <w:bottom w:val="none" w:sz="0" w:space="0" w:color="auto"/>
            <w:right w:val="none" w:sz="0" w:space="0" w:color="auto"/>
          </w:divBdr>
        </w:div>
        <w:div w:id="699165890">
          <w:marLeft w:val="0"/>
          <w:marRight w:val="0"/>
          <w:marTop w:val="0"/>
          <w:marBottom w:val="0"/>
          <w:divBdr>
            <w:top w:val="none" w:sz="0" w:space="0" w:color="auto"/>
            <w:left w:val="none" w:sz="0" w:space="0" w:color="auto"/>
            <w:bottom w:val="none" w:sz="0" w:space="0" w:color="auto"/>
            <w:right w:val="none" w:sz="0" w:space="0" w:color="auto"/>
          </w:divBdr>
        </w:div>
      </w:divsChild>
    </w:div>
    <w:div w:id="489030657">
      <w:bodyDiv w:val="1"/>
      <w:marLeft w:val="0"/>
      <w:marRight w:val="0"/>
      <w:marTop w:val="0"/>
      <w:marBottom w:val="0"/>
      <w:divBdr>
        <w:top w:val="none" w:sz="0" w:space="0" w:color="auto"/>
        <w:left w:val="none" w:sz="0" w:space="0" w:color="auto"/>
        <w:bottom w:val="none" w:sz="0" w:space="0" w:color="auto"/>
        <w:right w:val="none" w:sz="0" w:space="0" w:color="auto"/>
      </w:divBdr>
      <w:divsChild>
        <w:div w:id="1664889420">
          <w:marLeft w:val="0"/>
          <w:marRight w:val="0"/>
          <w:marTop w:val="0"/>
          <w:marBottom w:val="0"/>
          <w:divBdr>
            <w:top w:val="none" w:sz="0" w:space="0" w:color="auto"/>
            <w:left w:val="none" w:sz="0" w:space="0" w:color="auto"/>
            <w:bottom w:val="none" w:sz="0" w:space="0" w:color="auto"/>
            <w:right w:val="none" w:sz="0" w:space="0" w:color="auto"/>
          </w:divBdr>
        </w:div>
      </w:divsChild>
    </w:div>
    <w:div w:id="493375121">
      <w:bodyDiv w:val="1"/>
      <w:marLeft w:val="0"/>
      <w:marRight w:val="0"/>
      <w:marTop w:val="0"/>
      <w:marBottom w:val="0"/>
      <w:divBdr>
        <w:top w:val="none" w:sz="0" w:space="0" w:color="auto"/>
        <w:left w:val="none" w:sz="0" w:space="0" w:color="auto"/>
        <w:bottom w:val="none" w:sz="0" w:space="0" w:color="auto"/>
        <w:right w:val="none" w:sz="0" w:space="0" w:color="auto"/>
      </w:divBdr>
    </w:div>
    <w:div w:id="864950999">
      <w:bodyDiv w:val="1"/>
      <w:marLeft w:val="0"/>
      <w:marRight w:val="0"/>
      <w:marTop w:val="0"/>
      <w:marBottom w:val="0"/>
      <w:divBdr>
        <w:top w:val="none" w:sz="0" w:space="0" w:color="auto"/>
        <w:left w:val="none" w:sz="0" w:space="0" w:color="auto"/>
        <w:bottom w:val="none" w:sz="0" w:space="0" w:color="auto"/>
        <w:right w:val="none" w:sz="0" w:space="0" w:color="auto"/>
      </w:divBdr>
      <w:divsChild>
        <w:div w:id="795223471">
          <w:marLeft w:val="0"/>
          <w:marRight w:val="0"/>
          <w:marTop w:val="0"/>
          <w:marBottom w:val="0"/>
          <w:divBdr>
            <w:top w:val="none" w:sz="0" w:space="0" w:color="auto"/>
            <w:left w:val="none" w:sz="0" w:space="0" w:color="auto"/>
            <w:bottom w:val="none" w:sz="0" w:space="0" w:color="auto"/>
            <w:right w:val="none" w:sz="0" w:space="0" w:color="auto"/>
          </w:divBdr>
          <w:divsChild>
            <w:div w:id="1969892183">
              <w:marLeft w:val="0"/>
              <w:marRight w:val="0"/>
              <w:marTop w:val="0"/>
              <w:marBottom w:val="180"/>
              <w:divBdr>
                <w:top w:val="single" w:sz="6" w:space="0" w:color="939393"/>
                <w:left w:val="single" w:sz="6" w:space="0" w:color="939393"/>
                <w:bottom w:val="single" w:sz="6" w:space="0" w:color="939393"/>
                <w:right w:val="single" w:sz="6" w:space="0" w:color="939393"/>
              </w:divBdr>
              <w:divsChild>
                <w:div w:id="119107328">
                  <w:marLeft w:val="0"/>
                  <w:marRight w:val="0"/>
                  <w:marTop w:val="0"/>
                  <w:marBottom w:val="0"/>
                  <w:divBdr>
                    <w:top w:val="none" w:sz="0" w:space="0" w:color="auto"/>
                    <w:left w:val="none" w:sz="0" w:space="0" w:color="auto"/>
                    <w:bottom w:val="none" w:sz="0" w:space="0" w:color="auto"/>
                    <w:right w:val="none" w:sz="0" w:space="0" w:color="auto"/>
                  </w:divBdr>
                  <w:divsChild>
                    <w:div w:id="15188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269001">
      <w:bodyDiv w:val="1"/>
      <w:marLeft w:val="0"/>
      <w:marRight w:val="0"/>
      <w:marTop w:val="0"/>
      <w:marBottom w:val="0"/>
      <w:divBdr>
        <w:top w:val="none" w:sz="0" w:space="0" w:color="auto"/>
        <w:left w:val="none" w:sz="0" w:space="0" w:color="auto"/>
        <w:bottom w:val="none" w:sz="0" w:space="0" w:color="auto"/>
        <w:right w:val="none" w:sz="0" w:space="0" w:color="auto"/>
      </w:divBdr>
      <w:divsChild>
        <w:div w:id="1961523567">
          <w:marLeft w:val="0"/>
          <w:marRight w:val="0"/>
          <w:marTop w:val="0"/>
          <w:marBottom w:val="0"/>
          <w:divBdr>
            <w:top w:val="none" w:sz="0" w:space="0" w:color="auto"/>
            <w:left w:val="none" w:sz="0" w:space="0" w:color="auto"/>
            <w:bottom w:val="none" w:sz="0" w:space="0" w:color="auto"/>
            <w:right w:val="none" w:sz="0" w:space="0" w:color="auto"/>
          </w:divBdr>
          <w:divsChild>
            <w:div w:id="1435709923">
              <w:marLeft w:val="0"/>
              <w:marRight w:val="0"/>
              <w:marTop w:val="100"/>
              <w:marBottom w:val="100"/>
              <w:divBdr>
                <w:top w:val="none" w:sz="0" w:space="0" w:color="auto"/>
                <w:left w:val="none" w:sz="0" w:space="0" w:color="auto"/>
                <w:bottom w:val="none" w:sz="0" w:space="0" w:color="auto"/>
                <w:right w:val="none" w:sz="0" w:space="0" w:color="auto"/>
              </w:divBdr>
              <w:divsChild>
                <w:div w:id="1424375251">
                  <w:marLeft w:val="0"/>
                  <w:marRight w:val="0"/>
                  <w:marTop w:val="0"/>
                  <w:marBottom w:val="0"/>
                  <w:divBdr>
                    <w:top w:val="none" w:sz="0" w:space="0" w:color="auto"/>
                    <w:left w:val="none" w:sz="0" w:space="0" w:color="auto"/>
                    <w:bottom w:val="none" w:sz="0" w:space="0" w:color="auto"/>
                    <w:right w:val="none" w:sz="0" w:space="0" w:color="auto"/>
                  </w:divBdr>
                  <w:divsChild>
                    <w:div w:id="55666851">
                      <w:marLeft w:val="0"/>
                      <w:marRight w:val="0"/>
                      <w:marTop w:val="0"/>
                      <w:marBottom w:val="0"/>
                      <w:divBdr>
                        <w:top w:val="none" w:sz="0" w:space="0" w:color="auto"/>
                        <w:left w:val="none" w:sz="0" w:space="0" w:color="auto"/>
                        <w:bottom w:val="none" w:sz="0" w:space="0" w:color="auto"/>
                        <w:right w:val="none" w:sz="0" w:space="0" w:color="auto"/>
                      </w:divBdr>
                      <w:divsChild>
                        <w:div w:id="685597826">
                          <w:marLeft w:val="0"/>
                          <w:marRight w:val="0"/>
                          <w:marTop w:val="0"/>
                          <w:marBottom w:val="0"/>
                          <w:divBdr>
                            <w:top w:val="none" w:sz="0" w:space="0" w:color="auto"/>
                            <w:left w:val="none" w:sz="0" w:space="0" w:color="auto"/>
                            <w:bottom w:val="none" w:sz="0" w:space="0" w:color="auto"/>
                            <w:right w:val="none" w:sz="0" w:space="0" w:color="auto"/>
                          </w:divBdr>
                          <w:divsChild>
                            <w:div w:id="1392075937">
                              <w:marLeft w:val="0"/>
                              <w:marRight w:val="0"/>
                              <w:marTop w:val="0"/>
                              <w:marBottom w:val="0"/>
                              <w:divBdr>
                                <w:top w:val="none" w:sz="0" w:space="0" w:color="auto"/>
                                <w:left w:val="none" w:sz="0" w:space="0" w:color="auto"/>
                                <w:bottom w:val="none" w:sz="0" w:space="0" w:color="auto"/>
                                <w:right w:val="none" w:sz="0" w:space="0" w:color="auto"/>
                              </w:divBdr>
                              <w:divsChild>
                                <w:div w:id="1419449353">
                                  <w:marLeft w:val="0"/>
                                  <w:marRight w:val="0"/>
                                  <w:marTop w:val="0"/>
                                  <w:marBottom w:val="0"/>
                                  <w:divBdr>
                                    <w:top w:val="none" w:sz="0" w:space="0" w:color="auto"/>
                                    <w:left w:val="none" w:sz="0" w:space="0" w:color="auto"/>
                                    <w:bottom w:val="single" w:sz="6" w:space="0" w:color="CCCCCC"/>
                                    <w:right w:val="none" w:sz="0" w:space="0" w:color="auto"/>
                                  </w:divBdr>
                                </w:div>
                                <w:div w:id="567115409">
                                  <w:marLeft w:val="0"/>
                                  <w:marRight w:val="0"/>
                                  <w:marTop w:val="0"/>
                                  <w:marBottom w:val="0"/>
                                  <w:divBdr>
                                    <w:top w:val="none" w:sz="0" w:space="0" w:color="auto"/>
                                    <w:left w:val="none" w:sz="0" w:space="0" w:color="auto"/>
                                    <w:bottom w:val="single" w:sz="6" w:space="0" w:color="CCCCCC"/>
                                    <w:right w:val="none" w:sz="0" w:space="0" w:color="auto"/>
                                  </w:divBdr>
                                </w:div>
                                <w:div w:id="1147746478">
                                  <w:marLeft w:val="0"/>
                                  <w:marRight w:val="0"/>
                                  <w:marTop w:val="0"/>
                                  <w:marBottom w:val="0"/>
                                  <w:divBdr>
                                    <w:top w:val="none" w:sz="0" w:space="0" w:color="auto"/>
                                    <w:left w:val="none" w:sz="0" w:space="0" w:color="auto"/>
                                    <w:bottom w:val="single" w:sz="6" w:space="0" w:color="CCCCCC"/>
                                    <w:right w:val="none" w:sz="0" w:space="0" w:color="auto"/>
                                  </w:divBdr>
                                </w:div>
                                <w:div w:id="414253204">
                                  <w:marLeft w:val="0"/>
                                  <w:marRight w:val="0"/>
                                  <w:marTop w:val="0"/>
                                  <w:marBottom w:val="0"/>
                                  <w:divBdr>
                                    <w:top w:val="none" w:sz="0" w:space="0" w:color="auto"/>
                                    <w:left w:val="none" w:sz="0" w:space="0" w:color="auto"/>
                                    <w:bottom w:val="single" w:sz="6" w:space="0" w:color="CCCCCC"/>
                                    <w:right w:val="none" w:sz="0" w:space="0" w:color="auto"/>
                                  </w:divBdr>
                                </w:div>
                                <w:div w:id="13190156">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sChild>
                </w:div>
              </w:divsChild>
            </w:div>
          </w:divsChild>
        </w:div>
      </w:divsChild>
    </w:div>
    <w:div w:id="1593204712">
      <w:bodyDiv w:val="1"/>
      <w:marLeft w:val="0"/>
      <w:marRight w:val="0"/>
      <w:marTop w:val="0"/>
      <w:marBottom w:val="0"/>
      <w:divBdr>
        <w:top w:val="none" w:sz="0" w:space="0" w:color="auto"/>
        <w:left w:val="none" w:sz="0" w:space="0" w:color="auto"/>
        <w:bottom w:val="none" w:sz="0" w:space="0" w:color="auto"/>
        <w:right w:val="none" w:sz="0" w:space="0" w:color="auto"/>
      </w:divBdr>
      <w:divsChild>
        <w:div w:id="734933178">
          <w:marLeft w:val="0"/>
          <w:marRight w:val="0"/>
          <w:marTop w:val="0"/>
          <w:marBottom w:val="0"/>
          <w:divBdr>
            <w:top w:val="none" w:sz="0" w:space="0" w:color="auto"/>
            <w:left w:val="none" w:sz="0" w:space="0" w:color="auto"/>
            <w:bottom w:val="none" w:sz="0" w:space="0" w:color="auto"/>
            <w:right w:val="none" w:sz="0" w:space="0" w:color="auto"/>
          </w:divBdr>
        </w:div>
        <w:div w:id="1393432203">
          <w:marLeft w:val="0"/>
          <w:marRight w:val="0"/>
          <w:marTop w:val="0"/>
          <w:marBottom w:val="0"/>
          <w:divBdr>
            <w:top w:val="none" w:sz="0" w:space="0" w:color="auto"/>
            <w:left w:val="none" w:sz="0" w:space="0" w:color="auto"/>
            <w:bottom w:val="none" w:sz="0" w:space="0" w:color="auto"/>
            <w:right w:val="none" w:sz="0" w:space="0" w:color="auto"/>
          </w:divBdr>
        </w:div>
      </w:divsChild>
    </w:div>
    <w:div w:id="1599211298">
      <w:bodyDiv w:val="1"/>
      <w:marLeft w:val="0"/>
      <w:marRight w:val="0"/>
      <w:marTop w:val="0"/>
      <w:marBottom w:val="0"/>
      <w:divBdr>
        <w:top w:val="none" w:sz="0" w:space="0" w:color="auto"/>
        <w:left w:val="none" w:sz="0" w:space="0" w:color="auto"/>
        <w:bottom w:val="none" w:sz="0" w:space="0" w:color="auto"/>
        <w:right w:val="none" w:sz="0" w:space="0" w:color="auto"/>
      </w:divBdr>
      <w:divsChild>
        <w:div w:id="4133021">
          <w:marLeft w:val="0"/>
          <w:marRight w:val="0"/>
          <w:marTop w:val="0"/>
          <w:marBottom w:val="0"/>
          <w:divBdr>
            <w:top w:val="none" w:sz="0" w:space="0" w:color="auto"/>
            <w:left w:val="none" w:sz="0" w:space="0" w:color="auto"/>
            <w:bottom w:val="none" w:sz="0" w:space="0" w:color="auto"/>
            <w:right w:val="none" w:sz="0" w:space="0" w:color="auto"/>
          </w:divBdr>
          <w:divsChild>
            <w:div w:id="1682001895">
              <w:marLeft w:val="0"/>
              <w:marRight w:val="0"/>
              <w:marTop w:val="0"/>
              <w:marBottom w:val="0"/>
              <w:divBdr>
                <w:top w:val="none" w:sz="0" w:space="0" w:color="auto"/>
                <w:left w:val="none" w:sz="0" w:space="0" w:color="auto"/>
                <w:bottom w:val="none" w:sz="0" w:space="0" w:color="auto"/>
                <w:right w:val="none" w:sz="0" w:space="0" w:color="auto"/>
              </w:divBdr>
              <w:divsChild>
                <w:div w:id="587037041">
                  <w:marLeft w:val="0"/>
                  <w:marRight w:val="0"/>
                  <w:marTop w:val="0"/>
                  <w:marBottom w:val="0"/>
                  <w:divBdr>
                    <w:top w:val="none" w:sz="0" w:space="0" w:color="auto"/>
                    <w:left w:val="none" w:sz="0" w:space="0" w:color="auto"/>
                    <w:bottom w:val="none" w:sz="0" w:space="0" w:color="auto"/>
                    <w:right w:val="none" w:sz="0" w:space="0" w:color="auto"/>
                  </w:divBdr>
                  <w:divsChild>
                    <w:div w:id="351613249">
                      <w:marLeft w:val="0"/>
                      <w:marRight w:val="0"/>
                      <w:marTop w:val="0"/>
                      <w:marBottom w:val="0"/>
                      <w:divBdr>
                        <w:top w:val="none" w:sz="0" w:space="0" w:color="auto"/>
                        <w:left w:val="none" w:sz="0" w:space="0" w:color="auto"/>
                        <w:bottom w:val="none" w:sz="0" w:space="0" w:color="auto"/>
                        <w:right w:val="none" w:sz="0" w:space="0" w:color="auto"/>
                      </w:divBdr>
                    </w:div>
                  </w:divsChild>
                </w:div>
                <w:div w:id="455107480">
                  <w:marLeft w:val="0"/>
                  <w:marRight w:val="0"/>
                  <w:marTop w:val="0"/>
                  <w:marBottom w:val="0"/>
                  <w:divBdr>
                    <w:top w:val="none" w:sz="0" w:space="0" w:color="auto"/>
                    <w:left w:val="none" w:sz="0" w:space="0" w:color="auto"/>
                    <w:bottom w:val="none" w:sz="0" w:space="0" w:color="auto"/>
                    <w:right w:val="none" w:sz="0" w:space="0" w:color="auto"/>
                  </w:divBdr>
                  <w:divsChild>
                    <w:div w:id="2057966187">
                      <w:marLeft w:val="0"/>
                      <w:marRight w:val="0"/>
                      <w:marTop w:val="0"/>
                      <w:marBottom w:val="0"/>
                      <w:divBdr>
                        <w:top w:val="none" w:sz="0" w:space="0" w:color="auto"/>
                        <w:left w:val="none" w:sz="0" w:space="0" w:color="auto"/>
                        <w:bottom w:val="none" w:sz="0" w:space="0" w:color="auto"/>
                        <w:right w:val="none" w:sz="0" w:space="0" w:color="auto"/>
                      </w:divBdr>
                      <w:divsChild>
                        <w:div w:id="916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18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it-cisq.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ADA9A-5D50-4016-A08B-7199BBB8D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10</Pages>
  <Words>3837</Words>
  <Characters>21875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U.S. Department of State</Company>
  <LinksUpToDate>false</LinksUpToDate>
  <CharactersWithSpaces>25661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JohnsonJA5</dc:creator>
  <cp:lastModifiedBy>JohnsonJA</cp:lastModifiedBy>
  <cp:revision>7</cp:revision>
  <dcterms:created xsi:type="dcterms:W3CDTF">2014-03-07T14:44:00Z</dcterms:created>
  <dcterms:modified xsi:type="dcterms:W3CDTF">2014-04-25T17:31:00Z</dcterms:modified>
</cp:coreProperties>
</file>